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09F8A" w14:textId="3C4A32CE" w:rsidR="003C51F4" w:rsidRPr="000D5169" w:rsidRDefault="003C51F4" w:rsidP="003C51F4">
      <w:pPr>
        <w:pStyle w:val="BodyText"/>
        <w:jc w:val="center"/>
        <w:rPr>
          <w:b/>
          <w:bCs/>
          <w:sz w:val="28"/>
          <w:szCs w:val="28"/>
        </w:rPr>
      </w:pPr>
      <w:r w:rsidRPr="000D5169">
        <w:rPr>
          <w:b/>
          <w:bCs/>
          <w:sz w:val="28"/>
          <w:szCs w:val="28"/>
        </w:rPr>
        <w:t>Integrating the Healthcare Enterprise</w:t>
      </w:r>
    </w:p>
    <w:p w14:paraId="60353910" w14:textId="77777777" w:rsidR="003C51F4" w:rsidRPr="000D5169" w:rsidRDefault="003C51F4" w:rsidP="003C51F4">
      <w:pPr>
        <w:pStyle w:val="BodyText"/>
      </w:pPr>
    </w:p>
    <w:p w14:paraId="74DB0309" w14:textId="77777777" w:rsidR="003C51F4" w:rsidRPr="000D5169" w:rsidRDefault="003C51F4" w:rsidP="003C51F4">
      <w:pPr>
        <w:pStyle w:val="BodyText"/>
        <w:jc w:val="center"/>
      </w:pPr>
      <w:r w:rsidRPr="000D5169">
        <w:rPr>
          <w:noProof/>
        </w:rPr>
        <w:drawing>
          <wp:inline distT="0" distB="0" distL="0" distR="0" wp14:anchorId="1742CCBF" wp14:editId="78B58244">
            <wp:extent cx="1645920" cy="841375"/>
            <wp:effectExtent l="0" t="0" r="0" b="0"/>
            <wp:docPr id="11" name="Picture 1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11106383" w14:textId="77777777" w:rsidR="003C51F4" w:rsidRPr="000D5169" w:rsidRDefault="003C51F4" w:rsidP="003C51F4">
      <w:pPr>
        <w:pStyle w:val="BodyText"/>
      </w:pPr>
    </w:p>
    <w:p w14:paraId="3CC65A27" w14:textId="0E1405B2" w:rsidR="003C51F4" w:rsidRPr="000D5169" w:rsidRDefault="003C51F4" w:rsidP="003C51F4">
      <w:pPr>
        <w:pStyle w:val="BodyText"/>
        <w:jc w:val="center"/>
        <w:rPr>
          <w:b/>
          <w:sz w:val="44"/>
          <w:szCs w:val="44"/>
        </w:rPr>
      </w:pPr>
      <w:r w:rsidRPr="000D5169">
        <w:rPr>
          <w:b/>
          <w:sz w:val="44"/>
          <w:szCs w:val="44"/>
        </w:rPr>
        <w:t>IHE Patient Care Coordination</w:t>
      </w:r>
    </w:p>
    <w:p w14:paraId="207D6189" w14:textId="77777777" w:rsidR="003C51F4" w:rsidRPr="000D5169" w:rsidRDefault="003C51F4" w:rsidP="003C51F4">
      <w:pPr>
        <w:pStyle w:val="BodyText"/>
        <w:jc w:val="center"/>
        <w:rPr>
          <w:b/>
          <w:sz w:val="44"/>
          <w:szCs w:val="44"/>
        </w:rPr>
      </w:pPr>
      <w:r w:rsidRPr="000D5169">
        <w:rPr>
          <w:b/>
          <w:sz w:val="44"/>
          <w:szCs w:val="44"/>
        </w:rPr>
        <w:t>Technical Framework Supplement</w:t>
      </w:r>
    </w:p>
    <w:p w14:paraId="051396AC" w14:textId="77777777" w:rsidR="003C51F4" w:rsidRPr="000D5169" w:rsidRDefault="003C51F4" w:rsidP="003C51F4">
      <w:pPr>
        <w:pStyle w:val="BodyText"/>
      </w:pPr>
    </w:p>
    <w:p w14:paraId="5B87E60D" w14:textId="77777777" w:rsidR="003C51F4" w:rsidRPr="000D5169" w:rsidRDefault="003C51F4" w:rsidP="003C51F4">
      <w:pPr>
        <w:pStyle w:val="BodyText"/>
      </w:pPr>
    </w:p>
    <w:p w14:paraId="079168F4" w14:textId="77777777" w:rsidR="003C51F4" w:rsidRPr="000D5169" w:rsidRDefault="003C51F4" w:rsidP="003C51F4">
      <w:pPr>
        <w:pStyle w:val="BodyText"/>
      </w:pPr>
    </w:p>
    <w:p w14:paraId="7073FF27" w14:textId="4A7AC223" w:rsidR="003C51F4" w:rsidRPr="000D5169" w:rsidRDefault="003C51F4" w:rsidP="003C51F4">
      <w:pPr>
        <w:pStyle w:val="BodyText"/>
        <w:jc w:val="center"/>
        <w:rPr>
          <w:b/>
          <w:sz w:val="44"/>
          <w:szCs w:val="44"/>
        </w:rPr>
      </w:pPr>
      <w:r w:rsidRPr="000D5169">
        <w:rPr>
          <w:b/>
          <w:sz w:val="44"/>
          <w:szCs w:val="44"/>
        </w:rPr>
        <w:t>Dynamic Care Planning</w:t>
      </w:r>
    </w:p>
    <w:p w14:paraId="2D1062F2" w14:textId="5D4FF114" w:rsidR="003C51F4" w:rsidRPr="000D5169" w:rsidRDefault="003C51F4" w:rsidP="003C51F4">
      <w:pPr>
        <w:pStyle w:val="BodyText"/>
        <w:jc w:val="center"/>
        <w:rPr>
          <w:b/>
          <w:sz w:val="44"/>
          <w:szCs w:val="44"/>
        </w:rPr>
      </w:pPr>
      <w:r w:rsidRPr="000D5169">
        <w:rPr>
          <w:b/>
          <w:sz w:val="44"/>
          <w:szCs w:val="44"/>
        </w:rPr>
        <w:t>(DCP)</w:t>
      </w:r>
    </w:p>
    <w:p w14:paraId="68B0A76B" w14:textId="77777777" w:rsidR="003C51F4" w:rsidRPr="000D5169" w:rsidRDefault="003C51F4" w:rsidP="003C51F4">
      <w:pPr>
        <w:pStyle w:val="BodyText"/>
      </w:pPr>
    </w:p>
    <w:p w14:paraId="70A8BA50" w14:textId="41690890" w:rsidR="007E7B8A" w:rsidRPr="000D5169" w:rsidRDefault="00B949AD">
      <w:pPr>
        <w:pStyle w:val="BodyText"/>
        <w:jc w:val="center"/>
        <w:rPr>
          <w:bCs/>
          <w:szCs w:val="24"/>
        </w:rPr>
      </w:pPr>
      <w:r w:rsidRPr="000D5169">
        <w:rPr>
          <w:bCs/>
          <w:szCs w:val="24"/>
        </w:rPr>
        <w:t>HL7</w:t>
      </w:r>
      <w:r w:rsidRPr="000D5169">
        <w:rPr>
          <w:bCs/>
          <w:szCs w:val="24"/>
          <w:vertAlign w:val="superscript"/>
        </w:rPr>
        <w:t>®</w:t>
      </w:r>
      <w:r w:rsidRPr="000D5169">
        <w:rPr>
          <w:bCs/>
          <w:szCs w:val="24"/>
        </w:rPr>
        <w:t xml:space="preserve"> </w:t>
      </w:r>
      <w:r w:rsidR="007E7B8A" w:rsidRPr="000D5169">
        <w:rPr>
          <w:bCs/>
          <w:szCs w:val="24"/>
        </w:rPr>
        <w:t>FHIR</w:t>
      </w:r>
      <w:r w:rsidR="007E7B8A" w:rsidRPr="000D5169">
        <w:rPr>
          <w:bCs/>
          <w:szCs w:val="24"/>
          <w:vertAlign w:val="superscript"/>
        </w:rPr>
        <w:t xml:space="preserve">® </w:t>
      </w:r>
      <w:r w:rsidR="007E7B8A" w:rsidRPr="000D5169">
        <w:rPr>
          <w:bCs/>
          <w:szCs w:val="24"/>
        </w:rPr>
        <w:t>STU 3</w:t>
      </w:r>
    </w:p>
    <w:p w14:paraId="14008680" w14:textId="1AED9C1E" w:rsidR="007E7B8A" w:rsidRPr="000D5169" w:rsidRDefault="007E7B8A">
      <w:pPr>
        <w:pStyle w:val="BodyText"/>
        <w:jc w:val="center"/>
        <w:rPr>
          <w:bCs/>
          <w:szCs w:val="24"/>
        </w:rPr>
      </w:pPr>
      <w:r w:rsidRPr="000D5169">
        <w:rPr>
          <w:szCs w:val="24"/>
        </w:rPr>
        <w:t>Using Resources at FMM Level 2-</w:t>
      </w:r>
      <w:r w:rsidR="0081496E">
        <w:rPr>
          <w:szCs w:val="24"/>
        </w:rPr>
        <w:t>3</w:t>
      </w:r>
    </w:p>
    <w:p w14:paraId="7647243E" w14:textId="3C131058" w:rsidR="003C51F4" w:rsidRPr="000D5169" w:rsidRDefault="008A7370" w:rsidP="003C51F4">
      <w:pPr>
        <w:pStyle w:val="BodyText"/>
        <w:jc w:val="center"/>
        <w:rPr>
          <w:b/>
          <w:bCs/>
          <w:sz w:val="44"/>
          <w:szCs w:val="44"/>
        </w:rPr>
      </w:pPr>
      <w:r w:rsidRPr="000D5169">
        <w:rPr>
          <w:b/>
          <w:bCs/>
          <w:sz w:val="44"/>
          <w:szCs w:val="44"/>
        </w:rPr>
        <w:t>Rev</w:t>
      </w:r>
      <w:r w:rsidR="00005054">
        <w:rPr>
          <w:b/>
          <w:bCs/>
          <w:sz w:val="44"/>
          <w:szCs w:val="44"/>
        </w:rPr>
        <w:t>ision</w:t>
      </w:r>
      <w:r w:rsidRPr="000D5169">
        <w:rPr>
          <w:b/>
          <w:bCs/>
          <w:sz w:val="44"/>
          <w:szCs w:val="44"/>
        </w:rPr>
        <w:t xml:space="preserve"> </w:t>
      </w:r>
      <w:r w:rsidR="00414FDA" w:rsidRPr="000D5169">
        <w:rPr>
          <w:b/>
          <w:bCs/>
          <w:sz w:val="44"/>
          <w:szCs w:val="44"/>
        </w:rPr>
        <w:t>2.0</w:t>
      </w:r>
      <w:r w:rsidR="00793ABF" w:rsidRPr="000D5169">
        <w:rPr>
          <w:b/>
          <w:bCs/>
          <w:sz w:val="44"/>
          <w:szCs w:val="44"/>
        </w:rPr>
        <w:t xml:space="preserve"> – </w:t>
      </w:r>
      <w:r w:rsidRPr="000D5169">
        <w:rPr>
          <w:b/>
          <w:bCs/>
          <w:sz w:val="44"/>
          <w:szCs w:val="44"/>
        </w:rPr>
        <w:t>Draft for Public Comment</w:t>
      </w:r>
    </w:p>
    <w:p w14:paraId="4F0694D1" w14:textId="77777777" w:rsidR="003C51F4" w:rsidRPr="000D5169" w:rsidRDefault="003C51F4" w:rsidP="003C51F4"/>
    <w:p w14:paraId="0E191566" w14:textId="77777777" w:rsidR="00D87F67" w:rsidRPr="000D5169" w:rsidRDefault="00D87F67" w:rsidP="003C51F4"/>
    <w:p w14:paraId="4A87FC5A" w14:textId="658F6B89" w:rsidR="003C51F4" w:rsidRPr="000D5169" w:rsidRDefault="003C51F4" w:rsidP="003C51F4"/>
    <w:p w14:paraId="4A1D5FEE" w14:textId="77777777" w:rsidR="00414FDA" w:rsidRPr="000D5169" w:rsidRDefault="00414FDA" w:rsidP="003C51F4"/>
    <w:p w14:paraId="5DE8EE26" w14:textId="7D79DA7B" w:rsidR="003C51F4" w:rsidRPr="000D5169" w:rsidRDefault="003C51F4" w:rsidP="003C51F4">
      <w:pPr>
        <w:pStyle w:val="BodyText"/>
      </w:pPr>
      <w:r w:rsidRPr="000D5169">
        <w:t>Date:</w:t>
      </w:r>
      <w:r w:rsidRPr="000D5169">
        <w:tab/>
      </w:r>
      <w:r w:rsidRPr="000D5169">
        <w:tab/>
      </w:r>
      <w:r w:rsidR="00E5226F" w:rsidRPr="000D5169">
        <w:t xml:space="preserve">May </w:t>
      </w:r>
      <w:r w:rsidR="009D4D08">
        <w:t>25</w:t>
      </w:r>
      <w:r w:rsidR="00E5226F" w:rsidRPr="000D5169">
        <w:t>, 2018</w:t>
      </w:r>
    </w:p>
    <w:p w14:paraId="4C04FF65" w14:textId="3F29F984" w:rsidR="003C51F4" w:rsidRPr="000D5169" w:rsidRDefault="003C51F4" w:rsidP="003C51F4">
      <w:pPr>
        <w:pStyle w:val="BodyText"/>
      </w:pPr>
      <w:r w:rsidRPr="000D5169">
        <w:t>Author:</w:t>
      </w:r>
      <w:r w:rsidRPr="000D5169">
        <w:tab/>
        <w:t>PCC Technical Committee</w:t>
      </w:r>
    </w:p>
    <w:p w14:paraId="76C6AC7D" w14:textId="77777777" w:rsidR="003C51F4" w:rsidRPr="000D5169" w:rsidRDefault="003C51F4" w:rsidP="003C51F4">
      <w:pPr>
        <w:pStyle w:val="BodyText"/>
      </w:pPr>
      <w:r w:rsidRPr="000D5169">
        <w:t>Email:</w:t>
      </w:r>
      <w:r w:rsidRPr="000D5169">
        <w:tab/>
      </w:r>
      <w:r w:rsidRPr="000D5169">
        <w:tab/>
        <w:t xml:space="preserve">pcc@ihe.net </w:t>
      </w:r>
    </w:p>
    <w:p w14:paraId="3ED43FB5" w14:textId="77777777" w:rsidR="003C51F4" w:rsidRPr="000D5169" w:rsidRDefault="003C51F4" w:rsidP="003C51F4">
      <w:pPr>
        <w:pStyle w:val="BodyText"/>
      </w:pPr>
    </w:p>
    <w:p w14:paraId="6F9CC5D0" w14:textId="77777777" w:rsidR="003C51F4" w:rsidRPr="000D5169" w:rsidRDefault="003C51F4" w:rsidP="003C51F4">
      <w:pPr>
        <w:pStyle w:val="BodyText"/>
      </w:pPr>
    </w:p>
    <w:p w14:paraId="6C5DAC34" w14:textId="297148F1" w:rsidR="003C51F4" w:rsidRPr="000D5169" w:rsidRDefault="003C51F4" w:rsidP="003C51F4">
      <w:pPr>
        <w:pStyle w:val="BodyText"/>
        <w:pBdr>
          <w:top w:val="single" w:sz="18" w:space="1" w:color="auto"/>
          <w:left w:val="single" w:sz="18" w:space="4" w:color="auto"/>
          <w:bottom w:val="single" w:sz="18" w:space="1" w:color="auto"/>
          <w:right w:val="single" w:sz="18" w:space="4" w:color="auto"/>
        </w:pBdr>
        <w:spacing w:line="276" w:lineRule="auto"/>
        <w:jc w:val="center"/>
      </w:pPr>
      <w:r w:rsidRPr="000D5169">
        <w:rPr>
          <w:b/>
        </w:rPr>
        <w:t xml:space="preserve">Please verify </w:t>
      </w:r>
      <w:r w:rsidR="00811862" w:rsidRPr="000D5169">
        <w:rPr>
          <w:b/>
        </w:rPr>
        <w:t xml:space="preserve">that </w:t>
      </w:r>
      <w:r w:rsidRPr="000D5169">
        <w:rPr>
          <w:b/>
        </w:rPr>
        <w:t xml:space="preserve">you have the most recent version of this document. </w:t>
      </w:r>
      <w:r w:rsidRPr="000D5169">
        <w:t xml:space="preserve">See </w:t>
      </w:r>
      <w:hyperlink r:id="rId9" w:history="1">
        <w:r w:rsidRPr="000D5169">
          <w:rPr>
            <w:rStyle w:val="Hyperlink"/>
          </w:rPr>
          <w:t>here</w:t>
        </w:r>
      </w:hyperlink>
      <w:r w:rsidRPr="000D5169">
        <w:t xml:space="preserve"> for Trial Implementation and Final Text versions and </w:t>
      </w:r>
      <w:hyperlink r:id="rId10" w:history="1">
        <w:r w:rsidRPr="000D5169">
          <w:rPr>
            <w:rStyle w:val="Hyperlink"/>
          </w:rPr>
          <w:t>here</w:t>
        </w:r>
      </w:hyperlink>
      <w:r w:rsidRPr="000D5169">
        <w:t xml:space="preserve"> for Public Comment versions.</w:t>
      </w:r>
    </w:p>
    <w:p w14:paraId="5F1D708E" w14:textId="5DCB1887" w:rsidR="003C51F4" w:rsidRPr="000D5169" w:rsidRDefault="003C51F4" w:rsidP="00AD3A30">
      <w:pPr>
        <w:pStyle w:val="BodyText"/>
        <w:rPr>
          <w:rFonts w:ascii="Arial" w:hAnsi="Arial" w:cs="Arial"/>
          <w:b/>
          <w:bCs/>
          <w:sz w:val="28"/>
        </w:rPr>
      </w:pPr>
      <w:r w:rsidRPr="000D5169">
        <w:br w:type="page"/>
      </w:r>
      <w:r w:rsidRPr="000D5169">
        <w:rPr>
          <w:rFonts w:ascii="Arial" w:hAnsi="Arial" w:cs="Arial"/>
          <w:b/>
          <w:bCs/>
          <w:sz w:val="28"/>
        </w:rPr>
        <w:lastRenderedPageBreak/>
        <w:t>Foreword</w:t>
      </w:r>
    </w:p>
    <w:p w14:paraId="0773F2C6" w14:textId="520E79FE" w:rsidR="003C51F4" w:rsidRPr="000D5169" w:rsidRDefault="003C51F4" w:rsidP="003C51F4">
      <w:pPr>
        <w:pStyle w:val="BodyText"/>
      </w:pPr>
      <w:r w:rsidRPr="000D5169">
        <w:t>This is a supplement to the IHE Patient Care Coordination Technical Framework V1</w:t>
      </w:r>
      <w:r w:rsidR="00D87F67" w:rsidRPr="000D5169">
        <w:t>1</w:t>
      </w:r>
      <w:r w:rsidRPr="000D5169">
        <w:t>.0. Each supplement undergoes a process of public comment and trial implementation before being incorporated into the volumes of the Technical Frameworks.</w:t>
      </w:r>
    </w:p>
    <w:p w14:paraId="74402AD7" w14:textId="11BF72EE" w:rsidR="000D5169" w:rsidRPr="00323FDB" w:rsidRDefault="000D5169" w:rsidP="000D5169">
      <w:pPr>
        <w:pStyle w:val="BodyText"/>
      </w:pPr>
      <w:r w:rsidRPr="00323FDB">
        <w:t xml:space="preserve">This supplement is published on </w:t>
      </w:r>
      <w:r>
        <w:t xml:space="preserve">May </w:t>
      </w:r>
      <w:r w:rsidR="009D4D08">
        <w:t>25</w:t>
      </w:r>
      <w:r>
        <w:t>, 2018</w:t>
      </w:r>
      <w:r w:rsidRPr="00323FDB">
        <w:t xml:space="preserve"> for public comment. Comments are invited and may be submitted at </w:t>
      </w:r>
      <w:hyperlink r:id="rId11" w:history="1">
        <w:r w:rsidRPr="00323FDB">
          <w:rPr>
            <w:rStyle w:val="Hyperlink"/>
          </w:rPr>
          <w:t>http://www.ihe.net/PCC_Public_Comments</w:t>
        </w:r>
      </w:hyperlink>
      <w:r w:rsidRPr="00323FDB">
        <w:t xml:space="preserve">. In order to be considered in development of the trial implementation version of the supplement, comments must be received by </w:t>
      </w:r>
      <w:r>
        <w:t xml:space="preserve">June </w:t>
      </w:r>
      <w:r w:rsidR="009D4D08">
        <w:t>24</w:t>
      </w:r>
      <w:r>
        <w:t xml:space="preserve">, 2018. </w:t>
      </w:r>
    </w:p>
    <w:p w14:paraId="431A85CD" w14:textId="77777777" w:rsidR="003C51F4" w:rsidRPr="000D5169" w:rsidRDefault="003C51F4" w:rsidP="003C51F4">
      <w:pPr>
        <w:pStyle w:val="BodyText"/>
      </w:pPr>
      <w:r w:rsidRPr="000D5169">
        <w:t xml:space="preserve">This supplement describes changes to the existing technical framework documents. </w:t>
      </w:r>
    </w:p>
    <w:p w14:paraId="6B8BE4F5" w14:textId="77777777" w:rsidR="003C51F4" w:rsidRPr="000D5169" w:rsidRDefault="003C51F4" w:rsidP="003C51F4">
      <w:pPr>
        <w:pStyle w:val="BodyText"/>
      </w:pPr>
      <w:r w:rsidRPr="000D5169">
        <w:t>“Boxed” instructions like the sample below indicate to the Volume Editor how to integrate the relevant section(s) into the relevant Technical Framework volume.</w:t>
      </w:r>
    </w:p>
    <w:p w14:paraId="70DB82E3" w14:textId="77777777" w:rsidR="003C51F4" w:rsidRPr="000D5169" w:rsidRDefault="003C51F4" w:rsidP="003C51F4">
      <w:pPr>
        <w:pStyle w:val="EditorInstructions"/>
      </w:pPr>
      <w:r w:rsidRPr="000D5169">
        <w:t>Amend Section X.X by the following:</w:t>
      </w:r>
    </w:p>
    <w:p w14:paraId="30393048" w14:textId="77777777" w:rsidR="003C51F4" w:rsidRPr="000D5169" w:rsidRDefault="003C51F4" w:rsidP="003C51F4">
      <w:pPr>
        <w:pStyle w:val="BodyText"/>
      </w:pPr>
      <w:r w:rsidRPr="000D5169">
        <w:t xml:space="preserve">Where the amendment adds text, make the added text </w:t>
      </w:r>
      <w:r w:rsidRPr="000D5169">
        <w:rPr>
          <w:rStyle w:val="InsertText"/>
        </w:rPr>
        <w:t>bold underline</w:t>
      </w:r>
      <w:r w:rsidRPr="000D5169">
        <w:t xml:space="preserve">. Where the amendment removes text, make the removed text </w:t>
      </w:r>
      <w:r w:rsidRPr="000D5169">
        <w:rPr>
          <w:rStyle w:val="DeleteText"/>
        </w:rPr>
        <w:t>bold strikethrough</w:t>
      </w:r>
      <w:r w:rsidRPr="000D5169">
        <w:t>. When entire new sections are added, introduce with editor’s instructions to “add new text” or similar, which for readability are not bolded or underlined.</w:t>
      </w:r>
    </w:p>
    <w:p w14:paraId="1CFE10B3" w14:textId="77777777" w:rsidR="003C51F4" w:rsidRPr="000D5169" w:rsidRDefault="003C51F4" w:rsidP="003C51F4">
      <w:pPr>
        <w:pStyle w:val="BodyText"/>
      </w:pPr>
    </w:p>
    <w:p w14:paraId="59D374FF" w14:textId="2AAFF31D" w:rsidR="003C51F4" w:rsidRPr="000D5169" w:rsidRDefault="003C51F4" w:rsidP="003C51F4">
      <w:pPr>
        <w:pStyle w:val="BodyText"/>
      </w:pPr>
      <w:r w:rsidRPr="000D5169">
        <w:t xml:space="preserve">General information about IHE can be found at </w:t>
      </w:r>
      <w:hyperlink r:id="rId12" w:history="1">
        <w:r w:rsidRPr="000D5169">
          <w:rPr>
            <w:rStyle w:val="Hyperlink"/>
          </w:rPr>
          <w:t>http://ihe.net</w:t>
        </w:r>
      </w:hyperlink>
      <w:r w:rsidRPr="000D5169">
        <w:t>.</w:t>
      </w:r>
    </w:p>
    <w:p w14:paraId="203C4FE7" w14:textId="3B0E7268" w:rsidR="003C51F4" w:rsidRPr="000D5169" w:rsidRDefault="003C51F4" w:rsidP="003C51F4">
      <w:pPr>
        <w:pStyle w:val="BodyText"/>
      </w:pPr>
      <w:r w:rsidRPr="000D5169">
        <w:t xml:space="preserve">Information about the IHE Patient Care Coordination domain can be found at </w:t>
      </w:r>
      <w:hyperlink r:id="rId13" w:history="1">
        <w:r w:rsidRPr="000D5169">
          <w:rPr>
            <w:rStyle w:val="Hyperlink"/>
          </w:rPr>
          <w:t>http://ihe.net/IHE_Domains</w:t>
        </w:r>
      </w:hyperlink>
      <w:r w:rsidRPr="000D5169">
        <w:t>.</w:t>
      </w:r>
    </w:p>
    <w:p w14:paraId="44D20EA9" w14:textId="3447D593" w:rsidR="003C51F4" w:rsidRPr="000D5169" w:rsidRDefault="003C51F4" w:rsidP="003C51F4">
      <w:pPr>
        <w:pStyle w:val="BodyText"/>
      </w:pPr>
      <w:r w:rsidRPr="000D5169">
        <w:t xml:space="preserve">Information about the organization of IHE Technical Frameworks and Supplements and the process used to create them can be found at </w:t>
      </w:r>
      <w:hyperlink r:id="rId14" w:history="1">
        <w:r w:rsidRPr="000D5169">
          <w:rPr>
            <w:rStyle w:val="Hyperlink"/>
          </w:rPr>
          <w:t>http://ihe.net/IHE_Process</w:t>
        </w:r>
      </w:hyperlink>
      <w:r w:rsidRPr="000D5169">
        <w:t xml:space="preserve"> and </w:t>
      </w:r>
      <w:hyperlink r:id="rId15" w:history="1">
        <w:r w:rsidRPr="000D5169">
          <w:rPr>
            <w:rStyle w:val="Hyperlink"/>
          </w:rPr>
          <w:t>http://ihe.net/Profiles</w:t>
        </w:r>
      </w:hyperlink>
      <w:r w:rsidRPr="000D5169">
        <w:t>.</w:t>
      </w:r>
    </w:p>
    <w:p w14:paraId="498936A5" w14:textId="1D8CC8C2" w:rsidR="003C51F4" w:rsidRPr="000D5169" w:rsidRDefault="003C51F4" w:rsidP="003C51F4">
      <w:pPr>
        <w:pStyle w:val="BodyText"/>
      </w:pPr>
      <w:r w:rsidRPr="000D5169">
        <w:t xml:space="preserve">The current version of the IHE </w:t>
      </w:r>
      <w:r w:rsidR="008C34C4" w:rsidRPr="000D5169">
        <w:t>Patient Care Coordination</w:t>
      </w:r>
      <w:r w:rsidRPr="000D5169">
        <w:t xml:space="preserve"> Technical Framework can be found at </w:t>
      </w:r>
      <w:bookmarkStart w:id="0" w:name="OLE_LINK5"/>
      <w:bookmarkStart w:id="1" w:name="OLE_LINK6"/>
      <w:r w:rsidRPr="000D5169">
        <w:fldChar w:fldCharType="begin"/>
      </w:r>
      <w:r w:rsidRPr="000D5169">
        <w:instrText xml:space="preserve"> HYPERLINK "http://ihe.net/Technical_Frameworks/" </w:instrText>
      </w:r>
      <w:r w:rsidRPr="000D5169">
        <w:fldChar w:fldCharType="separate"/>
      </w:r>
      <w:r w:rsidRPr="000D5169">
        <w:rPr>
          <w:rStyle w:val="Hyperlink"/>
        </w:rPr>
        <w:t>http://ihe.net/Technical_Frameworks</w:t>
      </w:r>
      <w:r w:rsidRPr="000D5169">
        <w:fldChar w:fldCharType="end"/>
      </w:r>
      <w:bookmarkEnd w:id="0"/>
      <w:bookmarkEnd w:id="1"/>
      <w:r w:rsidRPr="000D5169">
        <w:t>.</w:t>
      </w:r>
    </w:p>
    <w:p w14:paraId="0CE52970" w14:textId="77777777" w:rsidR="00BE5916" w:rsidRPr="000D5169" w:rsidRDefault="00BE5916" w:rsidP="000470A5">
      <w:pPr>
        <w:pStyle w:val="BodyText"/>
      </w:pPr>
    </w:p>
    <w:p w14:paraId="4E736715" w14:textId="77777777" w:rsidR="00D85A7B" w:rsidRPr="000D5169" w:rsidRDefault="009813A1" w:rsidP="00597DB2">
      <w:pPr>
        <w:pStyle w:val="TOCHeading"/>
      </w:pPr>
      <w:r w:rsidRPr="000D5169">
        <w:br w:type="page"/>
      </w:r>
      <w:r w:rsidR="00D85A7B" w:rsidRPr="000D5169">
        <w:lastRenderedPageBreak/>
        <w:t>C</w:t>
      </w:r>
      <w:r w:rsidR="00060D78" w:rsidRPr="000D5169">
        <w:t>ONTENTS</w:t>
      </w:r>
    </w:p>
    <w:p w14:paraId="3C466FB7" w14:textId="77777777" w:rsidR="004D69C3" w:rsidRPr="000D5169" w:rsidRDefault="004D69C3" w:rsidP="00597DB2"/>
    <w:p w14:paraId="0F88E2F6" w14:textId="3C4E28A6" w:rsidR="009D4D08" w:rsidRDefault="00CF508D">
      <w:pPr>
        <w:pStyle w:val="TOC1"/>
        <w:rPr>
          <w:rFonts w:asciiTheme="minorHAnsi" w:eastAsiaTheme="minorEastAsia" w:hAnsiTheme="minorHAnsi" w:cstheme="minorBidi"/>
          <w:noProof/>
          <w:sz w:val="22"/>
          <w:szCs w:val="22"/>
        </w:rPr>
      </w:pPr>
      <w:r w:rsidRPr="000D5169">
        <w:fldChar w:fldCharType="begin"/>
      </w:r>
      <w:r w:rsidRPr="000D5169">
        <w:instrText xml:space="preserve"> TOC \o "2-7" \h \z \t "Heading 1,1,Appendix Heading 2,2,Appendix Heading 1,1,Appendix Heading 3,3,Glossary,1,Part Title,1" </w:instrText>
      </w:r>
      <w:r w:rsidRPr="000D5169">
        <w:fldChar w:fldCharType="separate"/>
      </w:r>
      <w:hyperlink w:anchor="_Toc514934332" w:history="1">
        <w:r w:rsidR="009D4D08" w:rsidRPr="00572677">
          <w:rPr>
            <w:rStyle w:val="Hyperlink"/>
            <w:noProof/>
          </w:rPr>
          <w:t>Introduction to this Supplement</w:t>
        </w:r>
        <w:r w:rsidR="009D4D08">
          <w:rPr>
            <w:noProof/>
            <w:webHidden/>
          </w:rPr>
          <w:tab/>
        </w:r>
        <w:r w:rsidR="009D4D08">
          <w:rPr>
            <w:noProof/>
            <w:webHidden/>
          </w:rPr>
          <w:fldChar w:fldCharType="begin"/>
        </w:r>
        <w:r w:rsidR="009D4D08">
          <w:rPr>
            <w:noProof/>
            <w:webHidden/>
          </w:rPr>
          <w:instrText xml:space="preserve"> PAGEREF _Toc514934332 \h </w:instrText>
        </w:r>
        <w:r w:rsidR="009D4D08">
          <w:rPr>
            <w:noProof/>
            <w:webHidden/>
          </w:rPr>
        </w:r>
        <w:r w:rsidR="009D4D08">
          <w:rPr>
            <w:noProof/>
            <w:webHidden/>
          </w:rPr>
          <w:fldChar w:fldCharType="separate"/>
        </w:r>
        <w:r w:rsidR="0081496E">
          <w:rPr>
            <w:noProof/>
            <w:webHidden/>
          </w:rPr>
          <w:t>8</w:t>
        </w:r>
        <w:r w:rsidR="009D4D08">
          <w:rPr>
            <w:noProof/>
            <w:webHidden/>
          </w:rPr>
          <w:fldChar w:fldCharType="end"/>
        </w:r>
      </w:hyperlink>
    </w:p>
    <w:p w14:paraId="1177B470" w14:textId="766AD58F" w:rsidR="009D4D08" w:rsidRDefault="00D10FFC">
      <w:pPr>
        <w:pStyle w:val="TOC2"/>
        <w:rPr>
          <w:rFonts w:asciiTheme="minorHAnsi" w:eastAsiaTheme="minorEastAsia" w:hAnsiTheme="minorHAnsi" w:cstheme="minorBidi"/>
          <w:noProof/>
          <w:sz w:val="22"/>
          <w:szCs w:val="22"/>
        </w:rPr>
      </w:pPr>
      <w:hyperlink w:anchor="_Toc514934333" w:history="1">
        <w:r w:rsidR="009D4D08" w:rsidRPr="00572677">
          <w:rPr>
            <w:rStyle w:val="Hyperlink"/>
            <w:noProof/>
          </w:rPr>
          <w:t>Open Issues and Questions</w:t>
        </w:r>
        <w:r w:rsidR="009D4D08">
          <w:rPr>
            <w:noProof/>
            <w:webHidden/>
          </w:rPr>
          <w:tab/>
        </w:r>
        <w:r w:rsidR="009D4D08">
          <w:rPr>
            <w:noProof/>
            <w:webHidden/>
          </w:rPr>
          <w:fldChar w:fldCharType="begin"/>
        </w:r>
        <w:r w:rsidR="009D4D08">
          <w:rPr>
            <w:noProof/>
            <w:webHidden/>
          </w:rPr>
          <w:instrText xml:space="preserve"> PAGEREF _Toc514934333 \h </w:instrText>
        </w:r>
        <w:r w:rsidR="009D4D08">
          <w:rPr>
            <w:noProof/>
            <w:webHidden/>
          </w:rPr>
        </w:r>
        <w:r w:rsidR="009D4D08">
          <w:rPr>
            <w:noProof/>
            <w:webHidden/>
          </w:rPr>
          <w:fldChar w:fldCharType="separate"/>
        </w:r>
        <w:r w:rsidR="0081496E">
          <w:rPr>
            <w:noProof/>
            <w:webHidden/>
          </w:rPr>
          <w:t>9</w:t>
        </w:r>
        <w:r w:rsidR="009D4D08">
          <w:rPr>
            <w:noProof/>
            <w:webHidden/>
          </w:rPr>
          <w:fldChar w:fldCharType="end"/>
        </w:r>
      </w:hyperlink>
    </w:p>
    <w:p w14:paraId="3851E196" w14:textId="555030D4" w:rsidR="009D4D08" w:rsidRDefault="00D10FFC">
      <w:pPr>
        <w:pStyle w:val="TOC2"/>
        <w:rPr>
          <w:rFonts w:asciiTheme="minorHAnsi" w:eastAsiaTheme="minorEastAsia" w:hAnsiTheme="minorHAnsi" w:cstheme="minorBidi"/>
          <w:noProof/>
          <w:sz w:val="22"/>
          <w:szCs w:val="22"/>
        </w:rPr>
      </w:pPr>
      <w:hyperlink w:anchor="_Toc514934334" w:history="1">
        <w:r w:rsidR="009D4D08" w:rsidRPr="00572677">
          <w:rPr>
            <w:rStyle w:val="Hyperlink"/>
            <w:noProof/>
          </w:rPr>
          <w:t>Closed Issues</w:t>
        </w:r>
        <w:r w:rsidR="009D4D08">
          <w:rPr>
            <w:noProof/>
            <w:webHidden/>
          </w:rPr>
          <w:tab/>
        </w:r>
        <w:r w:rsidR="009D4D08">
          <w:rPr>
            <w:noProof/>
            <w:webHidden/>
          </w:rPr>
          <w:fldChar w:fldCharType="begin"/>
        </w:r>
        <w:r w:rsidR="009D4D08">
          <w:rPr>
            <w:noProof/>
            <w:webHidden/>
          </w:rPr>
          <w:instrText xml:space="preserve"> PAGEREF _Toc514934334 \h </w:instrText>
        </w:r>
        <w:r w:rsidR="009D4D08">
          <w:rPr>
            <w:noProof/>
            <w:webHidden/>
          </w:rPr>
        </w:r>
        <w:r w:rsidR="009D4D08">
          <w:rPr>
            <w:noProof/>
            <w:webHidden/>
          </w:rPr>
          <w:fldChar w:fldCharType="separate"/>
        </w:r>
        <w:r w:rsidR="0081496E">
          <w:rPr>
            <w:noProof/>
            <w:webHidden/>
          </w:rPr>
          <w:t>9</w:t>
        </w:r>
        <w:r w:rsidR="009D4D08">
          <w:rPr>
            <w:noProof/>
            <w:webHidden/>
          </w:rPr>
          <w:fldChar w:fldCharType="end"/>
        </w:r>
      </w:hyperlink>
    </w:p>
    <w:p w14:paraId="38481A79" w14:textId="1D58C9E6" w:rsidR="009D4D08" w:rsidRDefault="00D10FFC">
      <w:pPr>
        <w:pStyle w:val="TOC1"/>
        <w:rPr>
          <w:rFonts w:asciiTheme="minorHAnsi" w:eastAsiaTheme="minorEastAsia" w:hAnsiTheme="minorHAnsi" w:cstheme="minorBidi"/>
          <w:noProof/>
          <w:sz w:val="22"/>
          <w:szCs w:val="22"/>
        </w:rPr>
      </w:pPr>
      <w:hyperlink w:anchor="_Toc514934335" w:history="1">
        <w:r w:rsidR="009D4D08" w:rsidRPr="00572677">
          <w:rPr>
            <w:rStyle w:val="Hyperlink"/>
            <w:noProof/>
          </w:rPr>
          <w:t>General Introduction</w:t>
        </w:r>
        <w:r w:rsidR="009D4D08">
          <w:rPr>
            <w:noProof/>
            <w:webHidden/>
          </w:rPr>
          <w:tab/>
        </w:r>
        <w:r w:rsidR="009D4D08">
          <w:rPr>
            <w:noProof/>
            <w:webHidden/>
          </w:rPr>
          <w:fldChar w:fldCharType="begin"/>
        </w:r>
        <w:r w:rsidR="009D4D08">
          <w:rPr>
            <w:noProof/>
            <w:webHidden/>
          </w:rPr>
          <w:instrText xml:space="preserve"> PAGEREF _Toc514934335 \h </w:instrText>
        </w:r>
        <w:r w:rsidR="009D4D08">
          <w:rPr>
            <w:noProof/>
            <w:webHidden/>
          </w:rPr>
        </w:r>
        <w:r w:rsidR="009D4D08">
          <w:rPr>
            <w:noProof/>
            <w:webHidden/>
          </w:rPr>
          <w:fldChar w:fldCharType="separate"/>
        </w:r>
        <w:r w:rsidR="0081496E">
          <w:rPr>
            <w:noProof/>
            <w:webHidden/>
          </w:rPr>
          <w:t>12</w:t>
        </w:r>
        <w:r w:rsidR="009D4D08">
          <w:rPr>
            <w:noProof/>
            <w:webHidden/>
          </w:rPr>
          <w:fldChar w:fldCharType="end"/>
        </w:r>
      </w:hyperlink>
    </w:p>
    <w:p w14:paraId="412C6BC6" w14:textId="0D8A5398" w:rsidR="009D4D08" w:rsidRDefault="00D10FFC">
      <w:pPr>
        <w:pStyle w:val="TOC1"/>
        <w:rPr>
          <w:rFonts w:asciiTheme="minorHAnsi" w:eastAsiaTheme="minorEastAsia" w:hAnsiTheme="minorHAnsi" w:cstheme="minorBidi"/>
          <w:noProof/>
          <w:sz w:val="22"/>
          <w:szCs w:val="22"/>
        </w:rPr>
      </w:pPr>
      <w:hyperlink w:anchor="_Toc514934336" w:history="1">
        <w:r w:rsidR="009D4D08" w:rsidRPr="00572677">
          <w:rPr>
            <w:rStyle w:val="Hyperlink"/>
            <w:noProof/>
          </w:rPr>
          <w:t>Appendix A – Actor Summary Definitions</w:t>
        </w:r>
        <w:r w:rsidR="009D4D08">
          <w:rPr>
            <w:noProof/>
            <w:webHidden/>
          </w:rPr>
          <w:tab/>
        </w:r>
        <w:r w:rsidR="009D4D08">
          <w:rPr>
            <w:noProof/>
            <w:webHidden/>
          </w:rPr>
          <w:fldChar w:fldCharType="begin"/>
        </w:r>
        <w:r w:rsidR="009D4D08">
          <w:rPr>
            <w:noProof/>
            <w:webHidden/>
          </w:rPr>
          <w:instrText xml:space="preserve"> PAGEREF _Toc514934336 \h </w:instrText>
        </w:r>
        <w:r w:rsidR="009D4D08">
          <w:rPr>
            <w:noProof/>
            <w:webHidden/>
          </w:rPr>
        </w:r>
        <w:r w:rsidR="009D4D08">
          <w:rPr>
            <w:noProof/>
            <w:webHidden/>
          </w:rPr>
          <w:fldChar w:fldCharType="separate"/>
        </w:r>
        <w:r w:rsidR="0081496E">
          <w:rPr>
            <w:noProof/>
            <w:webHidden/>
          </w:rPr>
          <w:t>12</w:t>
        </w:r>
        <w:r w:rsidR="009D4D08">
          <w:rPr>
            <w:noProof/>
            <w:webHidden/>
          </w:rPr>
          <w:fldChar w:fldCharType="end"/>
        </w:r>
      </w:hyperlink>
    </w:p>
    <w:p w14:paraId="602F6045" w14:textId="6B701FA8" w:rsidR="009D4D08" w:rsidRDefault="00D10FFC">
      <w:pPr>
        <w:pStyle w:val="TOC1"/>
        <w:rPr>
          <w:rFonts w:asciiTheme="minorHAnsi" w:eastAsiaTheme="minorEastAsia" w:hAnsiTheme="minorHAnsi" w:cstheme="minorBidi"/>
          <w:noProof/>
          <w:sz w:val="22"/>
          <w:szCs w:val="22"/>
        </w:rPr>
      </w:pPr>
      <w:hyperlink w:anchor="_Toc514934337" w:history="1">
        <w:r w:rsidR="009D4D08" w:rsidRPr="00572677">
          <w:rPr>
            <w:rStyle w:val="Hyperlink"/>
            <w:noProof/>
          </w:rPr>
          <w:t>Appendix B – Transaction Summary Definitions</w:t>
        </w:r>
        <w:r w:rsidR="009D4D08">
          <w:rPr>
            <w:noProof/>
            <w:webHidden/>
          </w:rPr>
          <w:tab/>
        </w:r>
        <w:r w:rsidR="009D4D08">
          <w:rPr>
            <w:noProof/>
            <w:webHidden/>
          </w:rPr>
          <w:fldChar w:fldCharType="begin"/>
        </w:r>
        <w:r w:rsidR="009D4D08">
          <w:rPr>
            <w:noProof/>
            <w:webHidden/>
          </w:rPr>
          <w:instrText xml:space="preserve"> PAGEREF _Toc514934337 \h </w:instrText>
        </w:r>
        <w:r w:rsidR="009D4D08">
          <w:rPr>
            <w:noProof/>
            <w:webHidden/>
          </w:rPr>
        </w:r>
        <w:r w:rsidR="009D4D08">
          <w:rPr>
            <w:noProof/>
            <w:webHidden/>
          </w:rPr>
          <w:fldChar w:fldCharType="separate"/>
        </w:r>
        <w:r w:rsidR="0081496E">
          <w:rPr>
            <w:noProof/>
            <w:webHidden/>
          </w:rPr>
          <w:t>12</w:t>
        </w:r>
        <w:r w:rsidR="009D4D08">
          <w:rPr>
            <w:noProof/>
            <w:webHidden/>
          </w:rPr>
          <w:fldChar w:fldCharType="end"/>
        </w:r>
      </w:hyperlink>
    </w:p>
    <w:p w14:paraId="148D3300" w14:textId="658D7F8B" w:rsidR="009D4D08" w:rsidRDefault="00D10FFC">
      <w:pPr>
        <w:pStyle w:val="TOC1"/>
        <w:rPr>
          <w:rFonts w:asciiTheme="minorHAnsi" w:eastAsiaTheme="minorEastAsia" w:hAnsiTheme="minorHAnsi" w:cstheme="minorBidi"/>
          <w:noProof/>
          <w:sz w:val="22"/>
          <w:szCs w:val="22"/>
        </w:rPr>
      </w:pPr>
      <w:hyperlink w:anchor="_Toc514934338" w:history="1">
        <w:r w:rsidR="009D4D08" w:rsidRPr="00572677">
          <w:rPr>
            <w:rStyle w:val="Hyperlink"/>
            <w:noProof/>
          </w:rPr>
          <w:t>Glossary</w:t>
        </w:r>
        <w:r w:rsidR="009D4D08">
          <w:rPr>
            <w:noProof/>
            <w:webHidden/>
          </w:rPr>
          <w:tab/>
        </w:r>
        <w:r w:rsidR="009D4D08">
          <w:rPr>
            <w:noProof/>
            <w:webHidden/>
          </w:rPr>
          <w:fldChar w:fldCharType="begin"/>
        </w:r>
        <w:r w:rsidR="009D4D08">
          <w:rPr>
            <w:noProof/>
            <w:webHidden/>
          </w:rPr>
          <w:instrText xml:space="preserve"> PAGEREF _Toc514934338 \h </w:instrText>
        </w:r>
        <w:r w:rsidR="009D4D08">
          <w:rPr>
            <w:noProof/>
            <w:webHidden/>
          </w:rPr>
        </w:r>
        <w:r w:rsidR="009D4D08">
          <w:rPr>
            <w:noProof/>
            <w:webHidden/>
          </w:rPr>
          <w:fldChar w:fldCharType="separate"/>
        </w:r>
        <w:r w:rsidR="0081496E">
          <w:rPr>
            <w:noProof/>
            <w:webHidden/>
          </w:rPr>
          <w:t>13</w:t>
        </w:r>
        <w:r w:rsidR="009D4D08">
          <w:rPr>
            <w:noProof/>
            <w:webHidden/>
          </w:rPr>
          <w:fldChar w:fldCharType="end"/>
        </w:r>
      </w:hyperlink>
    </w:p>
    <w:p w14:paraId="07EA4B1D" w14:textId="6AFFB6A9" w:rsidR="009D4D08" w:rsidRPr="00D251BA" w:rsidRDefault="00D10FFC">
      <w:pPr>
        <w:pStyle w:val="TOC1"/>
        <w:rPr>
          <w:rFonts w:asciiTheme="minorHAnsi" w:eastAsiaTheme="minorEastAsia" w:hAnsiTheme="minorHAnsi" w:cstheme="minorBidi"/>
          <w:b/>
          <w:noProof/>
          <w:sz w:val="22"/>
          <w:szCs w:val="22"/>
        </w:rPr>
      </w:pPr>
      <w:hyperlink w:anchor="_Toc514934339" w:history="1">
        <w:r w:rsidR="009D4D08" w:rsidRPr="00D251BA">
          <w:rPr>
            <w:rStyle w:val="Hyperlink"/>
            <w:b/>
            <w:noProof/>
          </w:rPr>
          <w:t>Volume 1 – Profiles</w:t>
        </w:r>
        <w:r w:rsidR="009D4D08" w:rsidRPr="00D251BA">
          <w:rPr>
            <w:b/>
            <w:noProof/>
            <w:webHidden/>
          </w:rPr>
          <w:tab/>
        </w:r>
        <w:r w:rsidR="009D4D08" w:rsidRPr="00D251BA">
          <w:rPr>
            <w:b/>
            <w:noProof/>
            <w:webHidden/>
          </w:rPr>
          <w:fldChar w:fldCharType="begin"/>
        </w:r>
        <w:r w:rsidR="009D4D08" w:rsidRPr="00D251BA">
          <w:rPr>
            <w:b/>
            <w:noProof/>
            <w:webHidden/>
          </w:rPr>
          <w:instrText xml:space="preserve"> PAGEREF _Toc514934339 \h </w:instrText>
        </w:r>
        <w:r w:rsidR="009D4D08" w:rsidRPr="00D251BA">
          <w:rPr>
            <w:b/>
            <w:noProof/>
            <w:webHidden/>
          </w:rPr>
        </w:r>
        <w:r w:rsidR="009D4D08" w:rsidRPr="00D251BA">
          <w:rPr>
            <w:b/>
            <w:noProof/>
            <w:webHidden/>
          </w:rPr>
          <w:fldChar w:fldCharType="separate"/>
        </w:r>
        <w:r w:rsidR="0081496E">
          <w:rPr>
            <w:b/>
            <w:noProof/>
            <w:webHidden/>
          </w:rPr>
          <w:t>14</w:t>
        </w:r>
        <w:r w:rsidR="009D4D08" w:rsidRPr="00D251BA">
          <w:rPr>
            <w:b/>
            <w:noProof/>
            <w:webHidden/>
          </w:rPr>
          <w:fldChar w:fldCharType="end"/>
        </w:r>
      </w:hyperlink>
    </w:p>
    <w:p w14:paraId="42504F48" w14:textId="3C77D24F" w:rsidR="009D4D08" w:rsidRDefault="00D10FFC">
      <w:pPr>
        <w:pStyle w:val="TOC2"/>
        <w:rPr>
          <w:rFonts w:asciiTheme="minorHAnsi" w:eastAsiaTheme="minorEastAsia" w:hAnsiTheme="minorHAnsi" w:cstheme="minorBidi"/>
          <w:noProof/>
          <w:sz w:val="22"/>
          <w:szCs w:val="22"/>
        </w:rPr>
      </w:pPr>
      <w:hyperlink w:anchor="_Toc514934340" w:history="1">
        <w:r w:rsidR="009D4D08" w:rsidRPr="00572677">
          <w:rPr>
            <w:rStyle w:val="Hyperlink"/>
            <w:noProof/>
          </w:rPr>
          <w:t>Copyright Licenses</w:t>
        </w:r>
        <w:r w:rsidR="009D4D08">
          <w:rPr>
            <w:noProof/>
            <w:webHidden/>
          </w:rPr>
          <w:tab/>
        </w:r>
        <w:r w:rsidR="009D4D08">
          <w:rPr>
            <w:noProof/>
            <w:webHidden/>
          </w:rPr>
          <w:fldChar w:fldCharType="begin"/>
        </w:r>
        <w:r w:rsidR="009D4D08">
          <w:rPr>
            <w:noProof/>
            <w:webHidden/>
          </w:rPr>
          <w:instrText xml:space="preserve"> PAGEREF _Toc514934340 \h </w:instrText>
        </w:r>
        <w:r w:rsidR="009D4D08">
          <w:rPr>
            <w:noProof/>
            <w:webHidden/>
          </w:rPr>
        </w:r>
        <w:r w:rsidR="009D4D08">
          <w:rPr>
            <w:noProof/>
            <w:webHidden/>
          </w:rPr>
          <w:fldChar w:fldCharType="separate"/>
        </w:r>
        <w:r w:rsidR="0081496E">
          <w:rPr>
            <w:noProof/>
            <w:webHidden/>
          </w:rPr>
          <w:t>14</w:t>
        </w:r>
        <w:r w:rsidR="009D4D08">
          <w:rPr>
            <w:noProof/>
            <w:webHidden/>
          </w:rPr>
          <w:fldChar w:fldCharType="end"/>
        </w:r>
      </w:hyperlink>
    </w:p>
    <w:p w14:paraId="1DFE5C64" w14:textId="3899F15C" w:rsidR="009D4D08" w:rsidRDefault="00D10FFC">
      <w:pPr>
        <w:pStyle w:val="TOC2"/>
        <w:rPr>
          <w:rFonts w:asciiTheme="minorHAnsi" w:eastAsiaTheme="minorEastAsia" w:hAnsiTheme="minorHAnsi" w:cstheme="minorBidi"/>
          <w:noProof/>
          <w:sz w:val="22"/>
          <w:szCs w:val="22"/>
        </w:rPr>
      </w:pPr>
      <w:hyperlink w:anchor="_Toc514934341" w:history="1">
        <w:r w:rsidR="009D4D08" w:rsidRPr="00572677">
          <w:rPr>
            <w:rStyle w:val="Hyperlink"/>
            <w:noProof/>
          </w:rPr>
          <w:t>Domain-specific additions</w:t>
        </w:r>
        <w:r w:rsidR="009D4D08">
          <w:rPr>
            <w:noProof/>
            <w:webHidden/>
          </w:rPr>
          <w:tab/>
        </w:r>
        <w:r w:rsidR="009D4D08">
          <w:rPr>
            <w:noProof/>
            <w:webHidden/>
          </w:rPr>
          <w:fldChar w:fldCharType="begin"/>
        </w:r>
        <w:r w:rsidR="009D4D08">
          <w:rPr>
            <w:noProof/>
            <w:webHidden/>
          </w:rPr>
          <w:instrText xml:space="preserve"> PAGEREF _Toc514934341 \h </w:instrText>
        </w:r>
        <w:r w:rsidR="009D4D08">
          <w:rPr>
            <w:noProof/>
            <w:webHidden/>
          </w:rPr>
        </w:r>
        <w:r w:rsidR="009D4D08">
          <w:rPr>
            <w:noProof/>
            <w:webHidden/>
          </w:rPr>
          <w:fldChar w:fldCharType="separate"/>
        </w:r>
        <w:r w:rsidR="0081496E">
          <w:rPr>
            <w:noProof/>
            <w:webHidden/>
          </w:rPr>
          <w:t>14</w:t>
        </w:r>
        <w:r w:rsidR="009D4D08">
          <w:rPr>
            <w:noProof/>
            <w:webHidden/>
          </w:rPr>
          <w:fldChar w:fldCharType="end"/>
        </w:r>
      </w:hyperlink>
    </w:p>
    <w:p w14:paraId="422B3CFF" w14:textId="4FE67ED2" w:rsidR="009D4D08" w:rsidRDefault="00D10FFC">
      <w:pPr>
        <w:pStyle w:val="TOC1"/>
        <w:rPr>
          <w:rFonts w:asciiTheme="minorHAnsi" w:eastAsiaTheme="minorEastAsia" w:hAnsiTheme="minorHAnsi" w:cstheme="minorBidi"/>
          <w:noProof/>
          <w:sz w:val="22"/>
          <w:szCs w:val="22"/>
        </w:rPr>
      </w:pPr>
      <w:hyperlink w:anchor="_Toc514934342" w:history="1">
        <w:r w:rsidR="009D4D08" w:rsidRPr="00572677">
          <w:rPr>
            <w:rStyle w:val="Hyperlink"/>
            <w:noProof/>
          </w:rPr>
          <w:t>X Dynamic Care Planning (DCP) Profile</w:t>
        </w:r>
        <w:r w:rsidR="009D4D08">
          <w:rPr>
            <w:noProof/>
            <w:webHidden/>
          </w:rPr>
          <w:tab/>
        </w:r>
        <w:r w:rsidR="009D4D08">
          <w:rPr>
            <w:noProof/>
            <w:webHidden/>
          </w:rPr>
          <w:fldChar w:fldCharType="begin"/>
        </w:r>
        <w:r w:rsidR="009D4D08">
          <w:rPr>
            <w:noProof/>
            <w:webHidden/>
          </w:rPr>
          <w:instrText xml:space="preserve"> PAGEREF _Toc514934342 \h </w:instrText>
        </w:r>
        <w:r w:rsidR="009D4D08">
          <w:rPr>
            <w:noProof/>
            <w:webHidden/>
          </w:rPr>
        </w:r>
        <w:r w:rsidR="009D4D08">
          <w:rPr>
            <w:noProof/>
            <w:webHidden/>
          </w:rPr>
          <w:fldChar w:fldCharType="separate"/>
        </w:r>
        <w:r w:rsidR="0081496E">
          <w:rPr>
            <w:noProof/>
            <w:webHidden/>
          </w:rPr>
          <w:t>15</w:t>
        </w:r>
        <w:r w:rsidR="009D4D08">
          <w:rPr>
            <w:noProof/>
            <w:webHidden/>
          </w:rPr>
          <w:fldChar w:fldCharType="end"/>
        </w:r>
      </w:hyperlink>
    </w:p>
    <w:p w14:paraId="0FCFE638" w14:textId="77847996" w:rsidR="009D4D08" w:rsidRDefault="00D10FFC">
      <w:pPr>
        <w:pStyle w:val="TOC2"/>
        <w:rPr>
          <w:rFonts w:asciiTheme="minorHAnsi" w:eastAsiaTheme="minorEastAsia" w:hAnsiTheme="minorHAnsi" w:cstheme="minorBidi"/>
          <w:noProof/>
          <w:sz w:val="22"/>
          <w:szCs w:val="22"/>
        </w:rPr>
      </w:pPr>
      <w:hyperlink w:anchor="_Toc514934343" w:history="1">
        <w:r w:rsidR="009D4D08" w:rsidRPr="00572677">
          <w:rPr>
            <w:rStyle w:val="Hyperlink"/>
            <w:noProof/>
          </w:rPr>
          <w:t>X.1 DCP Actors, Transactions, and Content Modules</w:t>
        </w:r>
        <w:r w:rsidR="009D4D08">
          <w:rPr>
            <w:noProof/>
            <w:webHidden/>
          </w:rPr>
          <w:tab/>
        </w:r>
        <w:r w:rsidR="009D4D08">
          <w:rPr>
            <w:noProof/>
            <w:webHidden/>
          </w:rPr>
          <w:fldChar w:fldCharType="begin"/>
        </w:r>
        <w:r w:rsidR="009D4D08">
          <w:rPr>
            <w:noProof/>
            <w:webHidden/>
          </w:rPr>
          <w:instrText xml:space="preserve"> PAGEREF _Toc514934343 \h </w:instrText>
        </w:r>
        <w:r w:rsidR="009D4D08">
          <w:rPr>
            <w:noProof/>
            <w:webHidden/>
          </w:rPr>
        </w:r>
        <w:r w:rsidR="009D4D08">
          <w:rPr>
            <w:noProof/>
            <w:webHidden/>
          </w:rPr>
          <w:fldChar w:fldCharType="separate"/>
        </w:r>
        <w:r w:rsidR="0081496E">
          <w:rPr>
            <w:noProof/>
            <w:webHidden/>
          </w:rPr>
          <w:t>15</w:t>
        </w:r>
        <w:r w:rsidR="009D4D08">
          <w:rPr>
            <w:noProof/>
            <w:webHidden/>
          </w:rPr>
          <w:fldChar w:fldCharType="end"/>
        </w:r>
      </w:hyperlink>
    </w:p>
    <w:p w14:paraId="35BFB52E" w14:textId="280B7F91" w:rsidR="009D4D08" w:rsidRDefault="00D10FFC">
      <w:pPr>
        <w:pStyle w:val="TOC3"/>
        <w:rPr>
          <w:rFonts w:asciiTheme="minorHAnsi" w:eastAsiaTheme="minorEastAsia" w:hAnsiTheme="minorHAnsi" w:cstheme="minorBidi"/>
          <w:noProof/>
          <w:sz w:val="22"/>
          <w:szCs w:val="22"/>
        </w:rPr>
      </w:pPr>
      <w:hyperlink w:anchor="_Toc514934344" w:history="1">
        <w:r w:rsidR="009D4D08" w:rsidRPr="00572677">
          <w:rPr>
            <w:rStyle w:val="Hyperlink"/>
            <w:bCs/>
            <w:noProof/>
          </w:rPr>
          <w:t>X.1.1 Actor Descriptions and Actor Profile Requirements</w:t>
        </w:r>
        <w:r w:rsidR="009D4D08">
          <w:rPr>
            <w:noProof/>
            <w:webHidden/>
          </w:rPr>
          <w:tab/>
        </w:r>
        <w:r w:rsidR="009D4D08">
          <w:rPr>
            <w:noProof/>
            <w:webHidden/>
          </w:rPr>
          <w:fldChar w:fldCharType="begin"/>
        </w:r>
        <w:r w:rsidR="009D4D08">
          <w:rPr>
            <w:noProof/>
            <w:webHidden/>
          </w:rPr>
          <w:instrText xml:space="preserve"> PAGEREF _Toc514934344 \h </w:instrText>
        </w:r>
        <w:r w:rsidR="009D4D08">
          <w:rPr>
            <w:noProof/>
            <w:webHidden/>
          </w:rPr>
        </w:r>
        <w:r w:rsidR="009D4D08">
          <w:rPr>
            <w:noProof/>
            <w:webHidden/>
          </w:rPr>
          <w:fldChar w:fldCharType="separate"/>
        </w:r>
        <w:r w:rsidR="0081496E">
          <w:rPr>
            <w:noProof/>
            <w:webHidden/>
          </w:rPr>
          <w:t>17</w:t>
        </w:r>
        <w:r w:rsidR="009D4D08">
          <w:rPr>
            <w:noProof/>
            <w:webHidden/>
          </w:rPr>
          <w:fldChar w:fldCharType="end"/>
        </w:r>
      </w:hyperlink>
    </w:p>
    <w:p w14:paraId="16968074" w14:textId="43AF1FF3" w:rsidR="009D4D08" w:rsidRDefault="00D10FFC">
      <w:pPr>
        <w:pStyle w:val="TOC4"/>
        <w:rPr>
          <w:rFonts w:asciiTheme="minorHAnsi" w:eastAsiaTheme="minorEastAsia" w:hAnsiTheme="minorHAnsi" w:cstheme="minorBidi"/>
          <w:noProof/>
          <w:sz w:val="22"/>
          <w:szCs w:val="22"/>
        </w:rPr>
      </w:pPr>
      <w:hyperlink w:anchor="_Toc514934345" w:history="1">
        <w:r w:rsidR="009D4D08" w:rsidRPr="00572677">
          <w:rPr>
            <w:rStyle w:val="Hyperlink"/>
            <w:noProof/>
          </w:rPr>
          <w:t>X.1.1.1 Care Plan Contributor</w:t>
        </w:r>
        <w:r w:rsidR="009D4D08">
          <w:rPr>
            <w:noProof/>
            <w:webHidden/>
          </w:rPr>
          <w:tab/>
        </w:r>
        <w:r w:rsidR="009D4D08">
          <w:rPr>
            <w:noProof/>
            <w:webHidden/>
          </w:rPr>
          <w:fldChar w:fldCharType="begin"/>
        </w:r>
        <w:r w:rsidR="009D4D08">
          <w:rPr>
            <w:noProof/>
            <w:webHidden/>
          </w:rPr>
          <w:instrText xml:space="preserve"> PAGEREF _Toc514934345 \h </w:instrText>
        </w:r>
        <w:r w:rsidR="009D4D08">
          <w:rPr>
            <w:noProof/>
            <w:webHidden/>
          </w:rPr>
        </w:r>
        <w:r w:rsidR="009D4D08">
          <w:rPr>
            <w:noProof/>
            <w:webHidden/>
          </w:rPr>
          <w:fldChar w:fldCharType="separate"/>
        </w:r>
        <w:r w:rsidR="0081496E">
          <w:rPr>
            <w:noProof/>
            <w:webHidden/>
          </w:rPr>
          <w:t>17</w:t>
        </w:r>
        <w:r w:rsidR="009D4D08">
          <w:rPr>
            <w:noProof/>
            <w:webHidden/>
          </w:rPr>
          <w:fldChar w:fldCharType="end"/>
        </w:r>
      </w:hyperlink>
    </w:p>
    <w:p w14:paraId="26CA9458" w14:textId="5B4BFD40" w:rsidR="009D4D08" w:rsidRDefault="00D10FFC">
      <w:pPr>
        <w:pStyle w:val="TOC4"/>
        <w:rPr>
          <w:rFonts w:asciiTheme="minorHAnsi" w:eastAsiaTheme="minorEastAsia" w:hAnsiTheme="minorHAnsi" w:cstheme="minorBidi"/>
          <w:noProof/>
          <w:sz w:val="22"/>
          <w:szCs w:val="22"/>
        </w:rPr>
      </w:pPr>
      <w:hyperlink w:anchor="_Toc514934346" w:history="1">
        <w:r w:rsidR="009D4D08" w:rsidRPr="00572677">
          <w:rPr>
            <w:rStyle w:val="Hyperlink"/>
            <w:noProof/>
          </w:rPr>
          <w:t>X.1.1.2 Care Plan Service</w:t>
        </w:r>
        <w:r w:rsidR="009D4D08">
          <w:rPr>
            <w:noProof/>
            <w:webHidden/>
          </w:rPr>
          <w:tab/>
        </w:r>
        <w:r w:rsidR="009D4D08">
          <w:rPr>
            <w:noProof/>
            <w:webHidden/>
          </w:rPr>
          <w:fldChar w:fldCharType="begin"/>
        </w:r>
        <w:r w:rsidR="009D4D08">
          <w:rPr>
            <w:noProof/>
            <w:webHidden/>
          </w:rPr>
          <w:instrText xml:space="preserve"> PAGEREF _Toc514934346 \h </w:instrText>
        </w:r>
        <w:r w:rsidR="009D4D08">
          <w:rPr>
            <w:noProof/>
            <w:webHidden/>
          </w:rPr>
        </w:r>
        <w:r w:rsidR="009D4D08">
          <w:rPr>
            <w:noProof/>
            <w:webHidden/>
          </w:rPr>
          <w:fldChar w:fldCharType="separate"/>
        </w:r>
        <w:r w:rsidR="0081496E">
          <w:rPr>
            <w:noProof/>
            <w:webHidden/>
          </w:rPr>
          <w:t>18</w:t>
        </w:r>
        <w:r w:rsidR="009D4D08">
          <w:rPr>
            <w:noProof/>
            <w:webHidden/>
          </w:rPr>
          <w:fldChar w:fldCharType="end"/>
        </w:r>
      </w:hyperlink>
    </w:p>
    <w:p w14:paraId="44A9C245" w14:textId="54A63C8D" w:rsidR="009D4D08" w:rsidRDefault="00D10FFC">
      <w:pPr>
        <w:pStyle w:val="TOC4"/>
        <w:rPr>
          <w:rFonts w:asciiTheme="minorHAnsi" w:eastAsiaTheme="minorEastAsia" w:hAnsiTheme="minorHAnsi" w:cstheme="minorBidi"/>
          <w:noProof/>
          <w:sz w:val="22"/>
          <w:szCs w:val="22"/>
        </w:rPr>
      </w:pPr>
      <w:hyperlink w:anchor="_Toc514934347" w:history="1">
        <w:r w:rsidR="009D4D08" w:rsidRPr="00572677">
          <w:rPr>
            <w:rStyle w:val="Hyperlink"/>
            <w:noProof/>
          </w:rPr>
          <w:t>X.1.1.3 Care Plan Guidance Service</w:t>
        </w:r>
        <w:r w:rsidR="009D4D08">
          <w:rPr>
            <w:noProof/>
            <w:webHidden/>
          </w:rPr>
          <w:tab/>
        </w:r>
        <w:r w:rsidR="009D4D08">
          <w:rPr>
            <w:noProof/>
            <w:webHidden/>
          </w:rPr>
          <w:fldChar w:fldCharType="begin"/>
        </w:r>
        <w:r w:rsidR="009D4D08">
          <w:rPr>
            <w:noProof/>
            <w:webHidden/>
          </w:rPr>
          <w:instrText xml:space="preserve"> PAGEREF _Toc514934347 \h </w:instrText>
        </w:r>
        <w:r w:rsidR="009D4D08">
          <w:rPr>
            <w:noProof/>
            <w:webHidden/>
          </w:rPr>
        </w:r>
        <w:r w:rsidR="009D4D08">
          <w:rPr>
            <w:noProof/>
            <w:webHidden/>
          </w:rPr>
          <w:fldChar w:fldCharType="separate"/>
        </w:r>
        <w:r w:rsidR="0081496E">
          <w:rPr>
            <w:noProof/>
            <w:webHidden/>
          </w:rPr>
          <w:t>19</w:t>
        </w:r>
        <w:r w:rsidR="009D4D08">
          <w:rPr>
            <w:noProof/>
            <w:webHidden/>
          </w:rPr>
          <w:fldChar w:fldCharType="end"/>
        </w:r>
      </w:hyperlink>
    </w:p>
    <w:p w14:paraId="3F8EA3CA" w14:textId="757AADFE" w:rsidR="009D4D08" w:rsidRDefault="00D10FFC">
      <w:pPr>
        <w:pStyle w:val="TOC2"/>
        <w:rPr>
          <w:rFonts w:asciiTheme="minorHAnsi" w:eastAsiaTheme="minorEastAsia" w:hAnsiTheme="minorHAnsi" w:cstheme="minorBidi"/>
          <w:noProof/>
          <w:sz w:val="22"/>
          <w:szCs w:val="22"/>
        </w:rPr>
      </w:pPr>
      <w:hyperlink w:anchor="_Toc514934348" w:history="1">
        <w:r w:rsidR="009D4D08" w:rsidRPr="00572677">
          <w:rPr>
            <w:rStyle w:val="Hyperlink"/>
            <w:noProof/>
          </w:rPr>
          <w:t>X.2 DCP Actor Options</w:t>
        </w:r>
        <w:r w:rsidR="009D4D08">
          <w:rPr>
            <w:noProof/>
            <w:webHidden/>
          </w:rPr>
          <w:tab/>
        </w:r>
        <w:r w:rsidR="009D4D08">
          <w:rPr>
            <w:noProof/>
            <w:webHidden/>
          </w:rPr>
          <w:fldChar w:fldCharType="begin"/>
        </w:r>
        <w:r w:rsidR="009D4D08">
          <w:rPr>
            <w:noProof/>
            <w:webHidden/>
          </w:rPr>
          <w:instrText xml:space="preserve"> PAGEREF _Toc514934348 \h </w:instrText>
        </w:r>
        <w:r w:rsidR="009D4D08">
          <w:rPr>
            <w:noProof/>
            <w:webHidden/>
          </w:rPr>
        </w:r>
        <w:r w:rsidR="009D4D08">
          <w:rPr>
            <w:noProof/>
            <w:webHidden/>
          </w:rPr>
          <w:fldChar w:fldCharType="separate"/>
        </w:r>
        <w:r w:rsidR="0081496E">
          <w:rPr>
            <w:noProof/>
            <w:webHidden/>
          </w:rPr>
          <w:t>19</w:t>
        </w:r>
        <w:r w:rsidR="009D4D08">
          <w:rPr>
            <w:noProof/>
            <w:webHidden/>
          </w:rPr>
          <w:fldChar w:fldCharType="end"/>
        </w:r>
      </w:hyperlink>
    </w:p>
    <w:p w14:paraId="5E2E443D" w14:textId="707EBCDD" w:rsidR="009D4D08" w:rsidRDefault="00D10FFC">
      <w:pPr>
        <w:pStyle w:val="TOC3"/>
        <w:rPr>
          <w:rFonts w:asciiTheme="minorHAnsi" w:eastAsiaTheme="minorEastAsia" w:hAnsiTheme="minorHAnsi" w:cstheme="minorBidi"/>
          <w:noProof/>
          <w:sz w:val="22"/>
          <w:szCs w:val="22"/>
        </w:rPr>
      </w:pPr>
      <w:hyperlink w:anchor="_Toc514934349" w:history="1">
        <w:r w:rsidR="009D4D08" w:rsidRPr="00572677">
          <w:rPr>
            <w:rStyle w:val="Hyperlink"/>
            <w:noProof/>
          </w:rPr>
          <w:t>X.2.1 Subscribe to Care Plan Updates</w:t>
        </w:r>
        <w:r w:rsidR="009D4D08">
          <w:rPr>
            <w:noProof/>
            <w:webHidden/>
          </w:rPr>
          <w:tab/>
        </w:r>
        <w:r w:rsidR="009D4D08">
          <w:rPr>
            <w:noProof/>
            <w:webHidden/>
          </w:rPr>
          <w:fldChar w:fldCharType="begin"/>
        </w:r>
        <w:r w:rsidR="009D4D08">
          <w:rPr>
            <w:noProof/>
            <w:webHidden/>
          </w:rPr>
          <w:instrText xml:space="preserve"> PAGEREF _Toc514934349 \h </w:instrText>
        </w:r>
        <w:r w:rsidR="009D4D08">
          <w:rPr>
            <w:noProof/>
            <w:webHidden/>
          </w:rPr>
        </w:r>
        <w:r w:rsidR="009D4D08">
          <w:rPr>
            <w:noProof/>
            <w:webHidden/>
          </w:rPr>
          <w:fldChar w:fldCharType="separate"/>
        </w:r>
        <w:r w:rsidR="0081496E">
          <w:rPr>
            <w:noProof/>
            <w:webHidden/>
          </w:rPr>
          <w:t>19</w:t>
        </w:r>
        <w:r w:rsidR="009D4D08">
          <w:rPr>
            <w:noProof/>
            <w:webHidden/>
          </w:rPr>
          <w:fldChar w:fldCharType="end"/>
        </w:r>
      </w:hyperlink>
    </w:p>
    <w:p w14:paraId="2FFCB96B" w14:textId="7A829C16" w:rsidR="009D4D08" w:rsidRDefault="00D10FFC">
      <w:pPr>
        <w:pStyle w:val="TOC3"/>
        <w:rPr>
          <w:rFonts w:asciiTheme="minorHAnsi" w:eastAsiaTheme="minorEastAsia" w:hAnsiTheme="minorHAnsi" w:cstheme="minorBidi"/>
          <w:noProof/>
          <w:sz w:val="22"/>
          <w:szCs w:val="22"/>
        </w:rPr>
      </w:pPr>
      <w:hyperlink w:anchor="_Toc514934350" w:history="1">
        <w:r w:rsidR="009D4D08" w:rsidRPr="00572677">
          <w:rPr>
            <w:rStyle w:val="Hyperlink"/>
            <w:noProof/>
          </w:rPr>
          <w:t>X.2.2 Subscribe to Plan Definition Updates</w:t>
        </w:r>
        <w:r w:rsidR="009D4D08">
          <w:rPr>
            <w:noProof/>
            <w:webHidden/>
          </w:rPr>
          <w:tab/>
        </w:r>
        <w:r w:rsidR="009D4D08">
          <w:rPr>
            <w:noProof/>
            <w:webHidden/>
          </w:rPr>
          <w:fldChar w:fldCharType="begin"/>
        </w:r>
        <w:r w:rsidR="009D4D08">
          <w:rPr>
            <w:noProof/>
            <w:webHidden/>
          </w:rPr>
          <w:instrText xml:space="preserve"> PAGEREF _Toc514934350 \h </w:instrText>
        </w:r>
        <w:r w:rsidR="009D4D08">
          <w:rPr>
            <w:noProof/>
            <w:webHidden/>
          </w:rPr>
        </w:r>
        <w:r w:rsidR="009D4D08">
          <w:rPr>
            <w:noProof/>
            <w:webHidden/>
          </w:rPr>
          <w:fldChar w:fldCharType="separate"/>
        </w:r>
        <w:r w:rsidR="0081496E">
          <w:rPr>
            <w:noProof/>
            <w:webHidden/>
          </w:rPr>
          <w:t>20</w:t>
        </w:r>
        <w:r w:rsidR="009D4D08">
          <w:rPr>
            <w:noProof/>
            <w:webHidden/>
          </w:rPr>
          <w:fldChar w:fldCharType="end"/>
        </w:r>
      </w:hyperlink>
    </w:p>
    <w:p w14:paraId="0D620EDF" w14:textId="5C7F0DCE" w:rsidR="009D4D08" w:rsidRDefault="00D10FFC">
      <w:pPr>
        <w:pStyle w:val="TOC3"/>
        <w:rPr>
          <w:rFonts w:asciiTheme="minorHAnsi" w:eastAsiaTheme="minorEastAsia" w:hAnsiTheme="minorHAnsi" w:cstheme="minorBidi"/>
          <w:noProof/>
          <w:sz w:val="22"/>
          <w:szCs w:val="22"/>
        </w:rPr>
      </w:pPr>
      <w:hyperlink w:anchor="_Toc514934351" w:history="1">
        <w:r w:rsidR="009D4D08" w:rsidRPr="00572677">
          <w:rPr>
            <w:rStyle w:val="Hyperlink"/>
            <w:noProof/>
          </w:rPr>
          <w:t>X.2.3 Apply Activity Definition Operation</w:t>
        </w:r>
        <w:r w:rsidR="009D4D08">
          <w:rPr>
            <w:noProof/>
            <w:webHidden/>
          </w:rPr>
          <w:tab/>
        </w:r>
        <w:r w:rsidR="009D4D08">
          <w:rPr>
            <w:noProof/>
            <w:webHidden/>
          </w:rPr>
          <w:fldChar w:fldCharType="begin"/>
        </w:r>
        <w:r w:rsidR="009D4D08">
          <w:rPr>
            <w:noProof/>
            <w:webHidden/>
          </w:rPr>
          <w:instrText xml:space="preserve"> PAGEREF _Toc514934351 \h </w:instrText>
        </w:r>
        <w:r w:rsidR="009D4D08">
          <w:rPr>
            <w:noProof/>
            <w:webHidden/>
          </w:rPr>
        </w:r>
        <w:r w:rsidR="009D4D08">
          <w:rPr>
            <w:noProof/>
            <w:webHidden/>
          </w:rPr>
          <w:fldChar w:fldCharType="separate"/>
        </w:r>
        <w:r w:rsidR="0081496E">
          <w:rPr>
            <w:noProof/>
            <w:webHidden/>
          </w:rPr>
          <w:t>20</w:t>
        </w:r>
        <w:r w:rsidR="009D4D08">
          <w:rPr>
            <w:noProof/>
            <w:webHidden/>
          </w:rPr>
          <w:fldChar w:fldCharType="end"/>
        </w:r>
      </w:hyperlink>
    </w:p>
    <w:p w14:paraId="05E1420E" w14:textId="17C6BF1B" w:rsidR="009D4D08" w:rsidRDefault="00D10FFC">
      <w:pPr>
        <w:pStyle w:val="TOC2"/>
        <w:rPr>
          <w:rFonts w:asciiTheme="minorHAnsi" w:eastAsiaTheme="minorEastAsia" w:hAnsiTheme="minorHAnsi" w:cstheme="minorBidi"/>
          <w:noProof/>
          <w:sz w:val="22"/>
          <w:szCs w:val="22"/>
        </w:rPr>
      </w:pPr>
      <w:hyperlink w:anchor="_Toc514934352" w:history="1">
        <w:r w:rsidR="009D4D08" w:rsidRPr="00572677">
          <w:rPr>
            <w:rStyle w:val="Hyperlink"/>
            <w:noProof/>
          </w:rPr>
          <w:t>X.3 DCP Required Actor Groupings</w:t>
        </w:r>
        <w:r w:rsidR="009D4D08">
          <w:rPr>
            <w:noProof/>
            <w:webHidden/>
          </w:rPr>
          <w:tab/>
        </w:r>
        <w:r w:rsidR="009D4D08">
          <w:rPr>
            <w:noProof/>
            <w:webHidden/>
          </w:rPr>
          <w:fldChar w:fldCharType="begin"/>
        </w:r>
        <w:r w:rsidR="009D4D08">
          <w:rPr>
            <w:noProof/>
            <w:webHidden/>
          </w:rPr>
          <w:instrText xml:space="preserve"> PAGEREF _Toc514934352 \h </w:instrText>
        </w:r>
        <w:r w:rsidR="009D4D08">
          <w:rPr>
            <w:noProof/>
            <w:webHidden/>
          </w:rPr>
        </w:r>
        <w:r w:rsidR="009D4D08">
          <w:rPr>
            <w:noProof/>
            <w:webHidden/>
          </w:rPr>
          <w:fldChar w:fldCharType="separate"/>
        </w:r>
        <w:r w:rsidR="0081496E">
          <w:rPr>
            <w:noProof/>
            <w:webHidden/>
          </w:rPr>
          <w:t>20</w:t>
        </w:r>
        <w:r w:rsidR="009D4D08">
          <w:rPr>
            <w:noProof/>
            <w:webHidden/>
          </w:rPr>
          <w:fldChar w:fldCharType="end"/>
        </w:r>
      </w:hyperlink>
    </w:p>
    <w:p w14:paraId="2DAFB9AD" w14:textId="5778AF72" w:rsidR="009D4D08" w:rsidRDefault="00D10FFC">
      <w:pPr>
        <w:pStyle w:val="TOC2"/>
        <w:rPr>
          <w:rFonts w:asciiTheme="minorHAnsi" w:eastAsiaTheme="minorEastAsia" w:hAnsiTheme="minorHAnsi" w:cstheme="minorBidi"/>
          <w:noProof/>
          <w:sz w:val="22"/>
          <w:szCs w:val="22"/>
        </w:rPr>
      </w:pPr>
      <w:hyperlink w:anchor="_Toc514934353" w:history="1">
        <w:r w:rsidR="009D4D08" w:rsidRPr="00572677">
          <w:rPr>
            <w:rStyle w:val="Hyperlink"/>
            <w:noProof/>
          </w:rPr>
          <w:t>X.4 DCP Overview</w:t>
        </w:r>
        <w:r w:rsidR="009D4D08">
          <w:rPr>
            <w:noProof/>
            <w:webHidden/>
          </w:rPr>
          <w:tab/>
        </w:r>
        <w:r w:rsidR="009D4D08">
          <w:rPr>
            <w:noProof/>
            <w:webHidden/>
          </w:rPr>
          <w:fldChar w:fldCharType="begin"/>
        </w:r>
        <w:r w:rsidR="009D4D08">
          <w:rPr>
            <w:noProof/>
            <w:webHidden/>
          </w:rPr>
          <w:instrText xml:space="preserve"> PAGEREF _Toc514934353 \h </w:instrText>
        </w:r>
        <w:r w:rsidR="009D4D08">
          <w:rPr>
            <w:noProof/>
            <w:webHidden/>
          </w:rPr>
        </w:r>
        <w:r w:rsidR="009D4D08">
          <w:rPr>
            <w:noProof/>
            <w:webHidden/>
          </w:rPr>
          <w:fldChar w:fldCharType="separate"/>
        </w:r>
        <w:r w:rsidR="0081496E">
          <w:rPr>
            <w:noProof/>
            <w:webHidden/>
          </w:rPr>
          <w:t>20</w:t>
        </w:r>
        <w:r w:rsidR="009D4D08">
          <w:rPr>
            <w:noProof/>
            <w:webHidden/>
          </w:rPr>
          <w:fldChar w:fldCharType="end"/>
        </w:r>
      </w:hyperlink>
    </w:p>
    <w:p w14:paraId="4972EA3A" w14:textId="3D5C552F" w:rsidR="009D4D08" w:rsidRDefault="00D10FFC">
      <w:pPr>
        <w:pStyle w:val="TOC3"/>
        <w:rPr>
          <w:rFonts w:asciiTheme="minorHAnsi" w:eastAsiaTheme="minorEastAsia" w:hAnsiTheme="minorHAnsi" w:cstheme="minorBidi"/>
          <w:noProof/>
          <w:sz w:val="22"/>
          <w:szCs w:val="22"/>
        </w:rPr>
      </w:pPr>
      <w:hyperlink w:anchor="_Toc514934354" w:history="1">
        <w:r w:rsidR="009D4D08" w:rsidRPr="00572677">
          <w:rPr>
            <w:rStyle w:val="Hyperlink"/>
            <w:bCs/>
            <w:noProof/>
          </w:rPr>
          <w:t>X.4.1 Concepts</w:t>
        </w:r>
        <w:r w:rsidR="009D4D08">
          <w:rPr>
            <w:noProof/>
            <w:webHidden/>
          </w:rPr>
          <w:tab/>
        </w:r>
        <w:r w:rsidR="009D4D08">
          <w:rPr>
            <w:noProof/>
            <w:webHidden/>
          </w:rPr>
          <w:fldChar w:fldCharType="begin"/>
        </w:r>
        <w:r w:rsidR="009D4D08">
          <w:rPr>
            <w:noProof/>
            <w:webHidden/>
          </w:rPr>
          <w:instrText xml:space="preserve"> PAGEREF _Toc514934354 \h </w:instrText>
        </w:r>
        <w:r w:rsidR="009D4D08">
          <w:rPr>
            <w:noProof/>
            <w:webHidden/>
          </w:rPr>
        </w:r>
        <w:r w:rsidR="009D4D08">
          <w:rPr>
            <w:noProof/>
            <w:webHidden/>
          </w:rPr>
          <w:fldChar w:fldCharType="separate"/>
        </w:r>
        <w:r w:rsidR="0081496E">
          <w:rPr>
            <w:noProof/>
            <w:webHidden/>
          </w:rPr>
          <w:t>21</w:t>
        </w:r>
        <w:r w:rsidR="009D4D08">
          <w:rPr>
            <w:noProof/>
            <w:webHidden/>
          </w:rPr>
          <w:fldChar w:fldCharType="end"/>
        </w:r>
      </w:hyperlink>
    </w:p>
    <w:p w14:paraId="58909EBE" w14:textId="27C3BC38" w:rsidR="009D4D08" w:rsidRDefault="00D10FFC">
      <w:pPr>
        <w:pStyle w:val="TOC3"/>
        <w:rPr>
          <w:rFonts w:asciiTheme="minorHAnsi" w:eastAsiaTheme="minorEastAsia" w:hAnsiTheme="minorHAnsi" w:cstheme="minorBidi"/>
          <w:noProof/>
          <w:sz w:val="22"/>
          <w:szCs w:val="22"/>
        </w:rPr>
      </w:pPr>
      <w:hyperlink w:anchor="_Toc514934355" w:history="1">
        <w:r w:rsidR="009D4D08" w:rsidRPr="00572677">
          <w:rPr>
            <w:rStyle w:val="Hyperlink"/>
            <w:bCs/>
            <w:noProof/>
          </w:rPr>
          <w:t>X.4.2 Use Case</w:t>
        </w:r>
        <w:r w:rsidR="009D4D08">
          <w:rPr>
            <w:noProof/>
            <w:webHidden/>
          </w:rPr>
          <w:tab/>
        </w:r>
        <w:r w:rsidR="009D4D08">
          <w:rPr>
            <w:noProof/>
            <w:webHidden/>
          </w:rPr>
          <w:fldChar w:fldCharType="begin"/>
        </w:r>
        <w:r w:rsidR="009D4D08">
          <w:rPr>
            <w:noProof/>
            <w:webHidden/>
          </w:rPr>
          <w:instrText xml:space="preserve"> PAGEREF _Toc514934355 \h </w:instrText>
        </w:r>
        <w:r w:rsidR="009D4D08">
          <w:rPr>
            <w:noProof/>
            <w:webHidden/>
          </w:rPr>
        </w:r>
        <w:r w:rsidR="009D4D08">
          <w:rPr>
            <w:noProof/>
            <w:webHidden/>
          </w:rPr>
          <w:fldChar w:fldCharType="separate"/>
        </w:r>
        <w:r w:rsidR="0081496E">
          <w:rPr>
            <w:noProof/>
            <w:webHidden/>
          </w:rPr>
          <w:t>22</w:t>
        </w:r>
        <w:r w:rsidR="009D4D08">
          <w:rPr>
            <w:noProof/>
            <w:webHidden/>
          </w:rPr>
          <w:fldChar w:fldCharType="end"/>
        </w:r>
      </w:hyperlink>
    </w:p>
    <w:p w14:paraId="3F26B98A" w14:textId="122D3BCA" w:rsidR="009D4D08" w:rsidRDefault="00D10FFC">
      <w:pPr>
        <w:pStyle w:val="TOC4"/>
        <w:rPr>
          <w:rFonts w:asciiTheme="minorHAnsi" w:eastAsiaTheme="minorEastAsia" w:hAnsiTheme="minorHAnsi" w:cstheme="minorBidi"/>
          <w:noProof/>
          <w:sz w:val="22"/>
          <w:szCs w:val="22"/>
        </w:rPr>
      </w:pPr>
      <w:hyperlink w:anchor="_Toc514934356" w:history="1">
        <w:r w:rsidR="009D4D08" w:rsidRPr="00572677">
          <w:rPr>
            <w:rStyle w:val="Hyperlink"/>
            <w:noProof/>
          </w:rPr>
          <w:t>X.4.2.1 Use Case: Chronic Conditions</w:t>
        </w:r>
        <w:r w:rsidR="009D4D08">
          <w:rPr>
            <w:noProof/>
            <w:webHidden/>
          </w:rPr>
          <w:tab/>
        </w:r>
        <w:r w:rsidR="009D4D08">
          <w:rPr>
            <w:noProof/>
            <w:webHidden/>
          </w:rPr>
          <w:fldChar w:fldCharType="begin"/>
        </w:r>
        <w:r w:rsidR="009D4D08">
          <w:rPr>
            <w:noProof/>
            <w:webHidden/>
          </w:rPr>
          <w:instrText xml:space="preserve"> PAGEREF _Toc514934356 \h </w:instrText>
        </w:r>
        <w:r w:rsidR="009D4D08">
          <w:rPr>
            <w:noProof/>
            <w:webHidden/>
          </w:rPr>
        </w:r>
        <w:r w:rsidR="009D4D08">
          <w:rPr>
            <w:noProof/>
            <w:webHidden/>
          </w:rPr>
          <w:fldChar w:fldCharType="separate"/>
        </w:r>
        <w:r w:rsidR="0081496E">
          <w:rPr>
            <w:noProof/>
            <w:webHidden/>
          </w:rPr>
          <w:t>22</w:t>
        </w:r>
        <w:r w:rsidR="009D4D08">
          <w:rPr>
            <w:noProof/>
            <w:webHidden/>
          </w:rPr>
          <w:fldChar w:fldCharType="end"/>
        </w:r>
      </w:hyperlink>
    </w:p>
    <w:p w14:paraId="4BA8A6CB" w14:textId="0DA5C6D1" w:rsidR="009D4D08" w:rsidRDefault="00D10FFC">
      <w:pPr>
        <w:pStyle w:val="TOC5"/>
        <w:rPr>
          <w:rFonts w:asciiTheme="minorHAnsi" w:eastAsiaTheme="minorEastAsia" w:hAnsiTheme="minorHAnsi" w:cstheme="minorBidi"/>
          <w:noProof/>
          <w:sz w:val="22"/>
          <w:szCs w:val="22"/>
        </w:rPr>
      </w:pPr>
      <w:hyperlink w:anchor="_Toc514934357" w:history="1">
        <w:r w:rsidR="009D4D08" w:rsidRPr="00572677">
          <w:rPr>
            <w:rStyle w:val="Hyperlink"/>
            <w:noProof/>
          </w:rPr>
          <w:t>X.4.2.1.1 Chronic Conditions Use Case Description</w:t>
        </w:r>
        <w:r w:rsidR="009D4D08">
          <w:rPr>
            <w:noProof/>
            <w:webHidden/>
          </w:rPr>
          <w:tab/>
        </w:r>
        <w:r w:rsidR="009D4D08">
          <w:rPr>
            <w:noProof/>
            <w:webHidden/>
          </w:rPr>
          <w:fldChar w:fldCharType="begin"/>
        </w:r>
        <w:r w:rsidR="009D4D08">
          <w:rPr>
            <w:noProof/>
            <w:webHidden/>
          </w:rPr>
          <w:instrText xml:space="preserve"> PAGEREF _Toc514934357 \h </w:instrText>
        </w:r>
        <w:r w:rsidR="009D4D08">
          <w:rPr>
            <w:noProof/>
            <w:webHidden/>
          </w:rPr>
        </w:r>
        <w:r w:rsidR="009D4D08">
          <w:rPr>
            <w:noProof/>
            <w:webHidden/>
          </w:rPr>
          <w:fldChar w:fldCharType="separate"/>
        </w:r>
        <w:r w:rsidR="0081496E">
          <w:rPr>
            <w:noProof/>
            <w:webHidden/>
          </w:rPr>
          <w:t>22</w:t>
        </w:r>
        <w:r w:rsidR="009D4D08">
          <w:rPr>
            <w:noProof/>
            <w:webHidden/>
          </w:rPr>
          <w:fldChar w:fldCharType="end"/>
        </w:r>
      </w:hyperlink>
    </w:p>
    <w:p w14:paraId="20139469" w14:textId="56F50AAD" w:rsidR="009D4D08" w:rsidRDefault="00D10FFC">
      <w:pPr>
        <w:pStyle w:val="TOC6"/>
        <w:rPr>
          <w:rFonts w:asciiTheme="minorHAnsi" w:eastAsiaTheme="minorEastAsia" w:hAnsiTheme="minorHAnsi" w:cstheme="minorBidi"/>
          <w:noProof/>
          <w:sz w:val="22"/>
          <w:szCs w:val="22"/>
        </w:rPr>
      </w:pPr>
      <w:hyperlink w:anchor="_Toc514934358" w:history="1">
        <w:r w:rsidR="009D4D08" w:rsidRPr="00572677">
          <w:rPr>
            <w:rStyle w:val="Hyperlink"/>
            <w:noProof/>
          </w:rPr>
          <w:t>X.4.2.1.1.1 Encounter A: Primary Care Physician Initial Visit</w:t>
        </w:r>
        <w:r w:rsidR="009D4D08">
          <w:rPr>
            <w:noProof/>
            <w:webHidden/>
          </w:rPr>
          <w:tab/>
        </w:r>
        <w:r w:rsidR="009D4D08">
          <w:rPr>
            <w:noProof/>
            <w:webHidden/>
          </w:rPr>
          <w:fldChar w:fldCharType="begin"/>
        </w:r>
        <w:r w:rsidR="009D4D08">
          <w:rPr>
            <w:noProof/>
            <w:webHidden/>
          </w:rPr>
          <w:instrText xml:space="preserve"> PAGEREF _Toc514934358 \h </w:instrText>
        </w:r>
        <w:r w:rsidR="009D4D08">
          <w:rPr>
            <w:noProof/>
            <w:webHidden/>
          </w:rPr>
        </w:r>
        <w:r w:rsidR="009D4D08">
          <w:rPr>
            <w:noProof/>
            <w:webHidden/>
          </w:rPr>
          <w:fldChar w:fldCharType="separate"/>
        </w:r>
        <w:r w:rsidR="0081496E">
          <w:rPr>
            <w:noProof/>
            <w:webHidden/>
          </w:rPr>
          <w:t>23</w:t>
        </w:r>
        <w:r w:rsidR="009D4D08">
          <w:rPr>
            <w:noProof/>
            <w:webHidden/>
          </w:rPr>
          <w:fldChar w:fldCharType="end"/>
        </w:r>
      </w:hyperlink>
    </w:p>
    <w:p w14:paraId="2A3151BE" w14:textId="5F31308E" w:rsidR="009D4D08" w:rsidRDefault="00D10FFC">
      <w:pPr>
        <w:pStyle w:val="TOC6"/>
        <w:rPr>
          <w:rFonts w:asciiTheme="minorHAnsi" w:eastAsiaTheme="minorEastAsia" w:hAnsiTheme="minorHAnsi" w:cstheme="minorBidi"/>
          <w:noProof/>
          <w:sz w:val="22"/>
          <w:szCs w:val="22"/>
        </w:rPr>
      </w:pPr>
      <w:hyperlink w:anchor="_Toc514934359" w:history="1">
        <w:r w:rsidR="009D4D08" w:rsidRPr="00572677">
          <w:rPr>
            <w:rStyle w:val="Hyperlink"/>
            <w:noProof/>
          </w:rPr>
          <w:t>X.4.2.1.1.2 Encounter(s) B: Allied Health Care Providers and Specialists</w:t>
        </w:r>
        <w:r w:rsidR="009D4D08">
          <w:rPr>
            <w:noProof/>
            <w:webHidden/>
          </w:rPr>
          <w:tab/>
        </w:r>
        <w:r w:rsidR="009D4D08">
          <w:rPr>
            <w:noProof/>
            <w:webHidden/>
          </w:rPr>
          <w:fldChar w:fldCharType="begin"/>
        </w:r>
        <w:r w:rsidR="009D4D08">
          <w:rPr>
            <w:noProof/>
            <w:webHidden/>
          </w:rPr>
          <w:instrText xml:space="preserve"> PAGEREF _Toc514934359 \h </w:instrText>
        </w:r>
        <w:r w:rsidR="009D4D08">
          <w:rPr>
            <w:noProof/>
            <w:webHidden/>
          </w:rPr>
        </w:r>
        <w:r w:rsidR="009D4D08">
          <w:rPr>
            <w:noProof/>
            <w:webHidden/>
          </w:rPr>
          <w:fldChar w:fldCharType="separate"/>
        </w:r>
        <w:r w:rsidR="0081496E">
          <w:rPr>
            <w:noProof/>
            <w:webHidden/>
          </w:rPr>
          <w:t>26</w:t>
        </w:r>
        <w:r w:rsidR="009D4D08">
          <w:rPr>
            <w:noProof/>
            <w:webHidden/>
          </w:rPr>
          <w:fldChar w:fldCharType="end"/>
        </w:r>
      </w:hyperlink>
    </w:p>
    <w:p w14:paraId="4119B872" w14:textId="6829B53B" w:rsidR="009D4D08" w:rsidRDefault="00D10FFC">
      <w:pPr>
        <w:pStyle w:val="TOC6"/>
        <w:rPr>
          <w:rFonts w:asciiTheme="minorHAnsi" w:eastAsiaTheme="minorEastAsia" w:hAnsiTheme="minorHAnsi" w:cstheme="minorBidi"/>
          <w:noProof/>
          <w:sz w:val="22"/>
          <w:szCs w:val="22"/>
        </w:rPr>
      </w:pPr>
      <w:hyperlink w:anchor="_Toc514934360" w:history="1">
        <w:r w:rsidR="009D4D08" w:rsidRPr="00572677">
          <w:rPr>
            <w:rStyle w:val="Hyperlink"/>
            <w:noProof/>
          </w:rPr>
          <w:t>X.4.2.1.1.3 Encounter(s) C: ED Visit and Hospital Admission</w:t>
        </w:r>
        <w:r w:rsidR="009D4D08">
          <w:rPr>
            <w:noProof/>
            <w:webHidden/>
          </w:rPr>
          <w:tab/>
        </w:r>
        <w:r w:rsidR="009D4D08">
          <w:rPr>
            <w:noProof/>
            <w:webHidden/>
          </w:rPr>
          <w:fldChar w:fldCharType="begin"/>
        </w:r>
        <w:r w:rsidR="009D4D08">
          <w:rPr>
            <w:noProof/>
            <w:webHidden/>
          </w:rPr>
          <w:instrText xml:space="preserve"> PAGEREF _Toc514934360 \h </w:instrText>
        </w:r>
        <w:r w:rsidR="009D4D08">
          <w:rPr>
            <w:noProof/>
            <w:webHidden/>
          </w:rPr>
        </w:r>
        <w:r w:rsidR="009D4D08">
          <w:rPr>
            <w:noProof/>
            <w:webHidden/>
          </w:rPr>
          <w:fldChar w:fldCharType="separate"/>
        </w:r>
        <w:r w:rsidR="0081496E">
          <w:rPr>
            <w:noProof/>
            <w:webHidden/>
          </w:rPr>
          <w:t>31</w:t>
        </w:r>
        <w:r w:rsidR="009D4D08">
          <w:rPr>
            <w:noProof/>
            <w:webHidden/>
          </w:rPr>
          <w:fldChar w:fldCharType="end"/>
        </w:r>
      </w:hyperlink>
    </w:p>
    <w:p w14:paraId="12C5BFC3" w14:textId="49D52B22" w:rsidR="009D4D08" w:rsidRDefault="00D10FFC">
      <w:pPr>
        <w:pStyle w:val="TOC6"/>
        <w:rPr>
          <w:rFonts w:asciiTheme="minorHAnsi" w:eastAsiaTheme="minorEastAsia" w:hAnsiTheme="minorHAnsi" w:cstheme="minorBidi"/>
          <w:noProof/>
          <w:sz w:val="22"/>
          <w:szCs w:val="22"/>
        </w:rPr>
      </w:pPr>
      <w:hyperlink w:anchor="_Toc514934361" w:history="1">
        <w:r w:rsidR="009D4D08" w:rsidRPr="00572677">
          <w:rPr>
            <w:rStyle w:val="Hyperlink"/>
            <w:noProof/>
          </w:rPr>
          <w:t>X.4.2.1.1.4 Encounter D: Primary Care Follow-up Visits</w:t>
        </w:r>
        <w:r w:rsidR="009D4D08">
          <w:rPr>
            <w:noProof/>
            <w:webHidden/>
          </w:rPr>
          <w:tab/>
        </w:r>
        <w:r w:rsidR="009D4D08">
          <w:rPr>
            <w:noProof/>
            <w:webHidden/>
          </w:rPr>
          <w:fldChar w:fldCharType="begin"/>
        </w:r>
        <w:r w:rsidR="009D4D08">
          <w:rPr>
            <w:noProof/>
            <w:webHidden/>
          </w:rPr>
          <w:instrText xml:space="preserve"> PAGEREF _Toc514934361 \h </w:instrText>
        </w:r>
        <w:r w:rsidR="009D4D08">
          <w:rPr>
            <w:noProof/>
            <w:webHidden/>
          </w:rPr>
        </w:r>
        <w:r w:rsidR="009D4D08">
          <w:rPr>
            <w:noProof/>
            <w:webHidden/>
          </w:rPr>
          <w:fldChar w:fldCharType="separate"/>
        </w:r>
        <w:r w:rsidR="0081496E">
          <w:rPr>
            <w:noProof/>
            <w:webHidden/>
          </w:rPr>
          <w:t>32</w:t>
        </w:r>
        <w:r w:rsidR="009D4D08">
          <w:rPr>
            <w:noProof/>
            <w:webHidden/>
          </w:rPr>
          <w:fldChar w:fldCharType="end"/>
        </w:r>
      </w:hyperlink>
    </w:p>
    <w:p w14:paraId="475A6738" w14:textId="0ADBFCDF" w:rsidR="009D4D08" w:rsidRDefault="00D10FFC">
      <w:pPr>
        <w:pStyle w:val="TOC4"/>
        <w:rPr>
          <w:rFonts w:asciiTheme="minorHAnsi" w:eastAsiaTheme="minorEastAsia" w:hAnsiTheme="minorHAnsi" w:cstheme="minorBidi"/>
          <w:noProof/>
          <w:sz w:val="22"/>
          <w:szCs w:val="22"/>
        </w:rPr>
      </w:pPr>
      <w:hyperlink w:anchor="_Toc514934362" w:history="1">
        <w:r w:rsidR="009D4D08" w:rsidRPr="00572677">
          <w:rPr>
            <w:rStyle w:val="Hyperlink"/>
            <w:noProof/>
          </w:rPr>
          <w:t>X.4.2.2 Use Case: Pregnancy Plan</w:t>
        </w:r>
        <w:r w:rsidR="009D4D08">
          <w:rPr>
            <w:noProof/>
            <w:webHidden/>
          </w:rPr>
          <w:tab/>
        </w:r>
        <w:r w:rsidR="009D4D08">
          <w:rPr>
            <w:noProof/>
            <w:webHidden/>
          </w:rPr>
          <w:fldChar w:fldCharType="begin"/>
        </w:r>
        <w:r w:rsidR="009D4D08">
          <w:rPr>
            <w:noProof/>
            <w:webHidden/>
          </w:rPr>
          <w:instrText xml:space="preserve"> PAGEREF _Toc514934362 \h </w:instrText>
        </w:r>
        <w:r w:rsidR="009D4D08">
          <w:rPr>
            <w:noProof/>
            <w:webHidden/>
          </w:rPr>
        </w:r>
        <w:r w:rsidR="009D4D08">
          <w:rPr>
            <w:noProof/>
            <w:webHidden/>
          </w:rPr>
          <w:fldChar w:fldCharType="separate"/>
        </w:r>
        <w:r w:rsidR="0081496E">
          <w:rPr>
            <w:noProof/>
            <w:webHidden/>
          </w:rPr>
          <w:t>33</w:t>
        </w:r>
        <w:r w:rsidR="009D4D08">
          <w:rPr>
            <w:noProof/>
            <w:webHidden/>
          </w:rPr>
          <w:fldChar w:fldCharType="end"/>
        </w:r>
      </w:hyperlink>
    </w:p>
    <w:p w14:paraId="72369ED7" w14:textId="457B61B4" w:rsidR="009D4D08" w:rsidRDefault="00D10FFC">
      <w:pPr>
        <w:pStyle w:val="TOC5"/>
        <w:rPr>
          <w:rFonts w:asciiTheme="minorHAnsi" w:eastAsiaTheme="minorEastAsia" w:hAnsiTheme="minorHAnsi" w:cstheme="minorBidi"/>
          <w:noProof/>
          <w:sz w:val="22"/>
          <w:szCs w:val="22"/>
        </w:rPr>
      </w:pPr>
      <w:hyperlink w:anchor="_Toc514934363" w:history="1">
        <w:r w:rsidR="009D4D08" w:rsidRPr="00572677">
          <w:rPr>
            <w:rStyle w:val="Hyperlink"/>
            <w:noProof/>
          </w:rPr>
          <w:t>X.4.2.2.1 Normal Pregnancy Use Case Description</w:t>
        </w:r>
        <w:r w:rsidR="009D4D08">
          <w:rPr>
            <w:noProof/>
            <w:webHidden/>
          </w:rPr>
          <w:tab/>
        </w:r>
        <w:r w:rsidR="009D4D08">
          <w:rPr>
            <w:noProof/>
            <w:webHidden/>
          </w:rPr>
          <w:fldChar w:fldCharType="begin"/>
        </w:r>
        <w:r w:rsidR="009D4D08">
          <w:rPr>
            <w:noProof/>
            <w:webHidden/>
          </w:rPr>
          <w:instrText xml:space="preserve"> PAGEREF _Toc514934363 \h </w:instrText>
        </w:r>
        <w:r w:rsidR="009D4D08">
          <w:rPr>
            <w:noProof/>
            <w:webHidden/>
          </w:rPr>
        </w:r>
        <w:r w:rsidR="009D4D08">
          <w:rPr>
            <w:noProof/>
            <w:webHidden/>
          </w:rPr>
          <w:fldChar w:fldCharType="separate"/>
        </w:r>
        <w:r w:rsidR="0081496E">
          <w:rPr>
            <w:noProof/>
            <w:webHidden/>
          </w:rPr>
          <w:t>33</w:t>
        </w:r>
        <w:r w:rsidR="009D4D08">
          <w:rPr>
            <w:noProof/>
            <w:webHidden/>
          </w:rPr>
          <w:fldChar w:fldCharType="end"/>
        </w:r>
      </w:hyperlink>
    </w:p>
    <w:p w14:paraId="34789398" w14:textId="67FC1AD7" w:rsidR="009D4D08" w:rsidRDefault="00D10FFC">
      <w:pPr>
        <w:pStyle w:val="TOC6"/>
        <w:rPr>
          <w:rFonts w:asciiTheme="minorHAnsi" w:eastAsiaTheme="minorEastAsia" w:hAnsiTheme="minorHAnsi" w:cstheme="minorBidi"/>
          <w:noProof/>
          <w:sz w:val="22"/>
          <w:szCs w:val="22"/>
        </w:rPr>
      </w:pPr>
      <w:hyperlink w:anchor="_Toc514934364" w:history="1">
        <w:r w:rsidR="009D4D08" w:rsidRPr="00572677">
          <w:rPr>
            <w:rStyle w:val="Hyperlink"/>
            <w:noProof/>
          </w:rPr>
          <w:t>X.4.2.2.1.1 Step A: Diagnosis and First General Practitioner encounter</w:t>
        </w:r>
        <w:r w:rsidR="009D4D08">
          <w:rPr>
            <w:noProof/>
            <w:webHidden/>
          </w:rPr>
          <w:tab/>
        </w:r>
        <w:r w:rsidR="009D4D08">
          <w:rPr>
            <w:noProof/>
            <w:webHidden/>
          </w:rPr>
          <w:fldChar w:fldCharType="begin"/>
        </w:r>
        <w:r w:rsidR="009D4D08">
          <w:rPr>
            <w:noProof/>
            <w:webHidden/>
          </w:rPr>
          <w:instrText xml:space="preserve"> PAGEREF _Toc514934364 \h </w:instrText>
        </w:r>
        <w:r w:rsidR="009D4D08">
          <w:rPr>
            <w:noProof/>
            <w:webHidden/>
          </w:rPr>
        </w:r>
        <w:r w:rsidR="009D4D08">
          <w:rPr>
            <w:noProof/>
            <w:webHidden/>
          </w:rPr>
          <w:fldChar w:fldCharType="separate"/>
        </w:r>
        <w:r w:rsidR="0081496E">
          <w:rPr>
            <w:noProof/>
            <w:webHidden/>
          </w:rPr>
          <w:t>33</w:t>
        </w:r>
        <w:r w:rsidR="009D4D08">
          <w:rPr>
            <w:noProof/>
            <w:webHidden/>
          </w:rPr>
          <w:fldChar w:fldCharType="end"/>
        </w:r>
      </w:hyperlink>
    </w:p>
    <w:p w14:paraId="10C300DE" w14:textId="5A1DF433" w:rsidR="009D4D08" w:rsidRDefault="00D10FFC">
      <w:pPr>
        <w:pStyle w:val="TOC6"/>
        <w:rPr>
          <w:rFonts w:asciiTheme="minorHAnsi" w:eastAsiaTheme="minorEastAsia" w:hAnsiTheme="minorHAnsi" w:cstheme="minorBidi"/>
          <w:noProof/>
          <w:sz w:val="22"/>
          <w:szCs w:val="22"/>
        </w:rPr>
      </w:pPr>
      <w:hyperlink w:anchor="_Toc514934365" w:history="1">
        <w:r w:rsidR="009D4D08" w:rsidRPr="00572677">
          <w:rPr>
            <w:rStyle w:val="Hyperlink"/>
            <w:noProof/>
          </w:rPr>
          <w:t>X.4.2.2.1.2 Step B: Medical observations and treatment during pregnancy</w:t>
        </w:r>
        <w:r w:rsidR="009D4D08">
          <w:rPr>
            <w:noProof/>
            <w:webHidden/>
          </w:rPr>
          <w:tab/>
        </w:r>
        <w:r w:rsidR="009D4D08">
          <w:rPr>
            <w:noProof/>
            <w:webHidden/>
          </w:rPr>
          <w:fldChar w:fldCharType="begin"/>
        </w:r>
        <w:r w:rsidR="009D4D08">
          <w:rPr>
            <w:noProof/>
            <w:webHidden/>
          </w:rPr>
          <w:instrText xml:space="preserve"> PAGEREF _Toc514934365 \h </w:instrText>
        </w:r>
        <w:r w:rsidR="009D4D08">
          <w:rPr>
            <w:noProof/>
            <w:webHidden/>
          </w:rPr>
        </w:r>
        <w:r w:rsidR="009D4D08">
          <w:rPr>
            <w:noProof/>
            <w:webHidden/>
          </w:rPr>
          <w:fldChar w:fldCharType="separate"/>
        </w:r>
        <w:r w:rsidR="0081496E">
          <w:rPr>
            <w:noProof/>
            <w:webHidden/>
          </w:rPr>
          <w:t>36</w:t>
        </w:r>
        <w:r w:rsidR="009D4D08">
          <w:rPr>
            <w:noProof/>
            <w:webHidden/>
          </w:rPr>
          <w:fldChar w:fldCharType="end"/>
        </w:r>
      </w:hyperlink>
    </w:p>
    <w:p w14:paraId="2405058A" w14:textId="67C977BB" w:rsidR="009D4D08" w:rsidRDefault="00D10FFC">
      <w:pPr>
        <w:pStyle w:val="TOC6"/>
        <w:rPr>
          <w:rFonts w:asciiTheme="minorHAnsi" w:eastAsiaTheme="minorEastAsia" w:hAnsiTheme="minorHAnsi" w:cstheme="minorBidi"/>
          <w:noProof/>
          <w:sz w:val="22"/>
          <w:szCs w:val="22"/>
        </w:rPr>
      </w:pPr>
      <w:hyperlink w:anchor="_Toc514934366" w:history="1">
        <w:r w:rsidR="009D4D08" w:rsidRPr="00572677">
          <w:rPr>
            <w:rStyle w:val="Hyperlink"/>
            <w:noProof/>
          </w:rPr>
          <w:t>X.4.2.2.1.3 Step C: Delivery and Postpartum treatment</w:t>
        </w:r>
        <w:r w:rsidR="009D4D08">
          <w:rPr>
            <w:noProof/>
            <w:webHidden/>
          </w:rPr>
          <w:tab/>
        </w:r>
        <w:r w:rsidR="009D4D08">
          <w:rPr>
            <w:noProof/>
            <w:webHidden/>
          </w:rPr>
          <w:fldChar w:fldCharType="begin"/>
        </w:r>
        <w:r w:rsidR="009D4D08">
          <w:rPr>
            <w:noProof/>
            <w:webHidden/>
          </w:rPr>
          <w:instrText xml:space="preserve"> PAGEREF _Toc514934366 \h </w:instrText>
        </w:r>
        <w:r w:rsidR="009D4D08">
          <w:rPr>
            <w:noProof/>
            <w:webHidden/>
          </w:rPr>
        </w:r>
        <w:r w:rsidR="009D4D08">
          <w:rPr>
            <w:noProof/>
            <w:webHidden/>
          </w:rPr>
          <w:fldChar w:fldCharType="separate"/>
        </w:r>
        <w:r w:rsidR="0081496E">
          <w:rPr>
            <w:noProof/>
            <w:webHidden/>
          </w:rPr>
          <w:t>38</w:t>
        </w:r>
        <w:r w:rsidR="009D4D08">
          <w:rPr>
            <w:noProof/>
            <w:webHidden/>
          </w:rPr>
          <w:fldChar w:fldCharType="end"/>
        </w:r>
      </w:hyperlink>
    </w:p>
    <w:p w14:paraId="6FB23E25" w14:textId="10A7C741" w:rsidR="009D4D08" w:rsidRDefault="00D10FFC">
      <w:pPr>
        <w:pStyle w:val="TOC2"/>
        <w:rPr>
          <w:rFonts w:asciiTheme="minorHAnsi" w:eastAsiaTheme="minorEastAsia" w:hAnsiTheme="minorHAnsi" w:cstheme="minorBidi"/>
          <w:noProof/>
          <w:sz w:val="22"/>
          <w:szCs w:val="22"/>
        </w:rPr>
      </w:pPr>
      <w:hyperlink w:anchor="_Toc514934367" w:history="1">
        <w:r w:rsidR="009D4D08" w:rsidRPr="00572677">
          <w:rPr>
            <w:rStyle w:val="Hyperlink"/>
            <w:noProof/>
          </w:rPr>
          <w:t>X.5 DCP Security Considerations</w:t>
        </w:r>
        <w:r w:rsidR="009D4D08">
          <w:rPr>
            <w:noProof/>
            <w:webHidden/>
          </w:rPr>
          <w:tab/>
        </w:r>
        <w:r w:rsidR="009D4D08">
          <w:rPr>
            <w:noProof/>
            <w:webHidden/>
          </w:rPr>
          <w:fldChar w:fldCharType="begin"/>
        </w:r>
        <w:r w:rsidR="009D4D08">
          <w:rPr>
            <w:noProof/>
            <w:webHidden/>
          </w:rPr>
          <w:instrText xml:space="preserve"> PAGEREF _Toc514934367 \h </w:instrText>
        </w:r>
        <w:r w:rsidR="009D4D08">
          <w:rPr>
            <w:noProof/>
            <w:webHidden/>
          </w:rPr>
        </w:r>
        <w:r w:rsidR="009D4D08">
          <w:rPr>
            <w:noProof/>
            <w:webHidden/>
          </w:rPr>
          <w:fldChar w:fldCharType="separate"/>
        </w:r>
        <w:r w:rsidR="0081496E">
          <w:rPr>
            <w:noProof/>
            <w:webHidden/>
          </w:rPr>
          <w:t>1</w:t>
        </w:r>
        <w:r w:rsidR="009D4D08">
          <w:rPr>
            <w:noProof/>
            <w:webHidden/>
          </w:rPr>
          <w:fldChar w:fldCharType="end"/>
        </w:r>
      </w:hyperlink>
    </w:p>
    <w:p w14:paraId="2407086E" w14:textId="345B30BB" w:rsidR="009D4D08" w:rsidRDefault="00D10FFC">
      <w:pPr>
        <w:pStyle w:val="TOC2"/>
        <w:rPr>
          <w:rFonts w:asciiTheme="minorHAnsi" w:eastAsiaTheme="minorEastAsia" w:hAnsiTheme="minorHAnsi" w:cstheme="minorBidi"/>
          <w:noProof/>
          <w:sz w:val="22"/>
          <w:szCs w:val="22"/>
        </w:rPr>
      </w:pPr>
      <w:hyperlink w:anchor="_Toc514934368" w:history="1">
        <w:r w:rsidR="009D4D08" w:rsidRPr="00572677">
          <w:rPr>
            <w:rStyle w:val="Hyperlink"/>
            <w:noProof/>
          </w:rPr>
          <w:t>X.6 DCP Cross Profile Considerations</w:t>
        </w:r>
        <w:r w:rsidR="009D4D08">
          <w:rPr>
            <w:noProof/>
            <w:webHidden/>
          </w:rPr>
          <w:tab/>
        </w:r>
        <w:r w:rsidR="009D4D08">
          <w:rPr>
            <w:noProof/>
            <w:webHidden/>
          </w:rPr>
          <w:fldChar w:fldCharType="begin"/>
        </w:r>
        <w:r w:rsidR="009D4D08">
          <w:rPr>
            <w:noProof/>
            <w:webHidden/>
          </w:rPr>
          <w:instrText xml:space="preserve"> PAGEREF _Toc514934368 \h </w:instrText>
        </w:r>
        <w:r w:rsidR="009D4D08">
          <w:rPr>
            <w:noProof/>
            <w:webHidden/>
          </w:rPr>
        </w:r>
        <w:r w:rsidR="009D4D08">
          <w:rPr>
            <w:noProof/>
            <w:webHidden/>
          </w:rPr>
          <w:fldChar w:fldCharType="separate"/>
        </w:r>
        <w:r w:rsidR="0081496E">
          <w:rPr>
            <w:noProof/>
            <w:webHidden/>
          </w:rPr>
          <w:t>1</w:t>
        </w:r>
        <w:r w:rsidR="009D4D08">
          <w:rPr>
            <w:noProof/>
            <w:webHidden/>
          </w:rPr>
          <w:fldChar w:fldCharType="end"/>
        </w:r>
      </w:hyperlink>
    </w:p>
    <w:p w14:paraId="3CDB2885" w14:textId="481AB11E" w:rsidR="009D4D08" w:rsidRDefault="00D10FFC">
      <w:pPr>
        <w:pStyle w:val="TOC3"/>
        <w:rPr>
          <w:rFonts w:asciiTheme="minorHAnsi" w:eastAsiaTheme="minorEastAsia" w:hAnsiTheme="minorHAnsi" w:cstheme="minorBidi"/>
          <w:noProof/>
          <w:sz w:val="22"/>
          <w:szCs w:val="22"/>
        </w:rPr>
      </w:pPr>
      <w:hyperlink w:anchor="_Toc514934369" w:history="1">
        <w:r w:rsidR="009D4D08" w:rsidRPr="00572677">
          <w:rPr>
            <w:rStyle w:val="Hyperlink"/>
            <w:noProof/>
          </w:rPr>
          <w:t>X.6.1 Reconciliation of Clinical Content and Care Providers (RECON) Profile</w:t>
        </w:r>
        <w:r w:rsidR="009D4D08">
          <w:rPr>
            <w:noProof/>
            <w:webHidden/>
          </w:rPr>
          <w:tab/>
        </w:r>
        <w:r w:rsidR="009D4D08">
          <w:rPr>
            <w:noProof/>
            <w:webHidden/>
          </w:rPr>
          <w:fldChar w:fldCharType="begin"/>
        </w:r>
        <w:r w:rsidR="009D4D08">
          <w:rPr>
            <w:noProof/>
            <w:webHidden/>
          </w:rPr>
          <w:instrText xml:space="preserve"> PAGEREF _Toc514934369 \h </w:instrText>
        </w:r>
        <w:r w:rsidR="009D4D08">
          <w:rPr>
            <w:noProof/>
            <w:webHidden/>
          </w:rPr>
        </w:r>
        <w:r w:rsidR="009D4D08">
          <w:rPr>
            <w:noProof/>
            <w:webHidden/>
          </w:rPr>
          <w:fldChar w:fldCharType="separate"/>
        </w:r>
        <w:r w:rsidR="0081496E">
          <w:rPr>
            <w:noProof/>
            <w:webHidden/>
          </w:rPr>
          <w:t>1</w:t>
        </w:r>
        <w:r w:rsidR="009D4D08">
          <w:rPr>
            <w:noProof/>
            <w:webHidden/>
          </w:rPr>
          <w:fldChar w:fldCharType="end"/>
        </w:r>
      </w:hyperlink>
    </w:p>
    <w:p w14:paraId="3EAE57E0" w14:textId="668F39A7" w:rsidR="009D4D08" w:rsidRDefault="00D10FFC">
      <w:pPr>
        <w:pStyle w:val="TOC3"/>
        <w:rPr>
          <w:rFonts w:asciiTheme="minorHAnsi" w:eastAsiaTheme="minorEastAsia" w:hAnsiTheme="minorHAnsi" w:cstheme="minorBidi"/>
          <w:noProof/>
          <w:sz w:val="22"/>
          <w:szCs w:val="22"/>
        </w:rPr>
      </w:pPr>
      <w:hyperlink w:anchor="_Toc514934370" w:history="1">
        <w:r w:rsidR="009D4D08" w:rsidRPr="00572677">
          <w:rPr>
            <w:rStyle w:val="Hyperlink"/>
            <w:noProof/>
          </w:rPr>
          <w:t>X.6.2 ATNA Profile</w:t>
        </w:r>
        <w:r w:rsidR="009D4D08">
          <w:rPr>
            <w:noProof/>
            <w:webHidden/>
          </w:rPr>
          <w:tab/>
        </w:r>
        <w:r w:rsidR="009D4D08">
          <w:rPr>
            <w:noProof/>
            <w:webHidden/>
          </w:rPr>
          <w:fldChar w:fldCharType="begin"/>
        </w:r>
        <w:r w:rsidR="009D4D08">
          <w:rPr>
            <w:noProof/>
            <w:webHidden/>
          </w:rPr>
          <w:instrText xml:space="preserve"> PAGEREF _Toc514934370 \h </w:instrText>
        </w:r>
        <w:r w:rsidR="009D4D08">
          <w:rPr>
            <w:noProof/>
            <w:webHidden/>
          </w:rPr>
        </w:r>
        <w:r w:rsidR="009D4D08">
          <w:rPr>
            <w:noProof/>
            <w:webHidden/>
          </w:rPr>
          <w:fldChar w:fldCharType="separate"/>
        </w:r>
        <w:r w:rsidR="0081496E">
          <w:rPr>
            <w:noProof/>
            <w:webHidden/>
          </w:rPr>
          <w:t>1</w:t>
        </w:r>
        <w:r w:rsidR="009D4D08">
          <w:rPr>
            <w:noProof/>
            <w:webHidden/>
          </w:rPr>
          <w:fldChar w:fldCharType="end"/>
        </w:r>
      </w:hyperlink>
    </w:p>
    <w:p w14:paraId="416DF2E2" w14:textId="676B2BAE" w:rsidR="009D4D08" w:rsidRPr="00D251BA" w:rsidRDefault="00D10FFC">
      <w:pPr>
        <w:pStyle w:val="TOC1"/>
        <w:rPr>
          <w:rFonts w:asciiTheme="minorHAnsi" w:eastAsiaTheme="minorEastAsia" w:hAnsiTheme="minorHAnsi" w:cstheme="minorBidi"/>
          <w:b/>
          <w:noProof/>
          <w:sz w:val="22"/>
          <w:szCs w:val="22"/>
        </w:rPr>
      </w:pPr>
      <w:hyperlink w:anchor="_Toc514934371" w:history="1">
        <w:r w:rsidR="009D4D08" w:rsidRPr="00D251BA">
          <w:rPr>
            <w:rStyle w:val="Hyperlink"/>
            <w:b/>
            <w:noProof/>
          </w:rPr>
          <w:t>Volume 2 – Transactions</w:t>
        </w:r>
        <w:r w:rsidR="009D4D08" w:rsidRPr="00D251BA">
          <w:rPr>
            <w:b/>
            <w:noProof/>
            <w:webHidden/>
          </w:rPr>
          <w:tab/>
        </w:r>
        <w:r w:rsidR="009D4D08" w:rsidRPr="00D251BA">
          <w:rPr>
            <w:b/>
            <w:noProof/>
            <w:webHidden/>
          </w:rPr>
          <w:fldChar w:fldCharType="begin"/>
        </w:r>
        <w:r w:rsidR="009D4D08" w:rsidRPr="00D251BA">
          <w:rPr>
            <w:b/>
            <w:noProof/>
            <w:webHidden/>
          </w:rPr>
          <w:instrText xml:space="preserve"> PAGEREF _Toc514934371 \h </w:instrText>
        </w:r>
        <w:r w:rsidR="009D4D08" w:rsidRPr="00D251BA">
          <w:rPr>
            <w:b/>
            <w:noProof/>
            <w:webHidden/>
          </w:rPr>
        </w:r>
        <w:r w:rsidR="009D4D08" w:rsidRPr="00D251BA">
          <w:rPr>
            <w:b/>
            <w:noProof/>
            <w:webHidden/>
          </w:rPr>
          <w:fldChar w:fldCharType="separate"/>
        </w:r>
        <w:r w:rsidR="0081496E">
          <w:rPr>
            <w:b/>
            <w:noProof/>
            <w:webHidden/>
          </w:rPr>
          <w:t>2</w:t>
        </w:r>
        <w:r w:rsidR="009D4D08" w:rsidRPr="00D251BA">
          <w:rPr>
            <w:b/>
            <w:noProof/>
            <w:webHidden/>
          </w:rPr>
          <w:fldChar w:fldCharType="end"/>
        </w:r>
      </w:hyperlink>
    </w:p>
    <w:p w14:paraId="320B9F05" w14:textId="2BF31EF5" w:rsidR="009D4D08" w:rsidRDefault="00D10FFC">
      <w:pPr>
        <w:pStyle w:val="TOC2"/>
        <w:rPr>
          <w:rFonts w:asciiTheme="minorHAnsi" w:eastAsiaTheme="minorEastAsia" w:hAnsiTheme="minorHAnsi" w:cstheme="minorBidi"/>
          <w:noProof/>
          <w:sz w:val="22"/>
          <w:szCs w:val="22"/>
        </w:rPr>
      </w:pPr>
      <w:hyperlink w:anchor="_Toc514934372" w:history="1">
        <w:r w:rsidR="009D4D08" w:rsidRPr="00572677">
          <w:rPr>
            <w:rStyle w:val="Hyperlink"/>
            <w:noProof/>
          </w:rPr>
          <w:t>3.37 Update Care Plan [PCC-37]</w:t>
        </w:r>
        <w:r w:rsidR="009D4D08">
          <w:rPr>
            <w:noProof/>
            <w:webHidden/>
          </w:rPr>
          <w:tab/>
        </w:r>
        <w:r w:rsidR="009D4D08">
          <w:rPr>
            <w:noProof/>
            <w:webHidden/>
          </w:rPr>
          <w:fldChar w:fldCharType="begin"/>
        </w:r>
        <w:r w:rsidR="009D4D08">
          <w:rPr>
            <w:noProof/>
            <w:webHidden/>
          </w:rPr>
          <w:instrText xml:space="preserve"> PAGEREF _Toc514934372 \h </w:instrText>
        </w:r>
        <w:r w:rsidR="009D4D08">
          <w:rPr>
            <w:noProof/>
            <w:webHidden/>
          </w:rPr>
        </w:r>
        <w:r w:rsidR="009D4D08">
          <w:rPr>
            <w:noProof/>
            <w:webHidden/>
          </w:rPr>
          <w:fldChar w:fldCharType="separate"/>
        </w:r>
        <w:r w:rsidR="0081496E">
          <w:rPr>
            <w:noProof/>
            <w:webHidden/>
          </w:rPr>
          <w:t>2</w:t>
        </w:r>
        <w:r w:rsidR="009D4D08">
          <w:rPr>
            <w:noProof/>
            <w:webHidden/>
          </w:rPr>
          <w:fldChar w:fldCharType="end"/>
        </w:r>
      </w:hyperlink>
    </w:p>
    <w:p w14:paraId="02E05145" w14:textId="367AA674" w:rsidR="009D4D08" w:rsidRDefault="00D10FFC">
      <w:pPr>
        <w:pStyle w:val="TOC3"/>
        <w:rPr>
          <w:rFonts w:asciiTheme="minorHAnsi" w:eastAsiaTheme="minorEastAsia" w:hAnsiTheme="minorHAnsi" w:cstheme="minorBidi"/>
          <w:noProof/>
          <w:sz w:val="22"/>
          <w:szCs w:val="22"/>
        </w:rPr>
      </w:pPr>
      <w:hyperlink w:anchor="_Toc514934373" w:history="1">
        <w:r w:rsidR="009D4D08" w:rsidRPr="00572677">
          <w:rPr>
            <w:rStyle w:val="Hyperlink"/>
            <w:noProof/>
          </w:rPr>
          <w:t>3.37.1 Scope</w:t>
        </w:r>
        <w:r w:rsidR="009D4D08">
          <w:rPr>
            <w:noProof/>
            <w:webHidden/>
          </w:rPr>
          <w:tab/>
        </w:r>
        <w:r w:rsidR="009D4D08">
          <w:rPr>
            <w:noProof/>
            <w:webHidden/>
          </w:rPr>
          <w:fldChar w:fldCharType="begin"/>
        </w:r>
        <w:r w:rsidR="009D4D08">
          <w:rPr>
            <w:noProof/>
            <w:webHidden/>
          </w:rPr>
          <w:instrText xml:space="preserve"> PAGEREF _Toc514934373 \h </w:instrText>
        </w:r>
        <w:r w:rsidR="009D4D08">
          <w:rPr>
            <w:noProof/>
            <w:webHidden/>
          </w:rPr>
        </w:r>
        <w:r w:rsidR="009D4D08">
          <w:rPr>
            <w:noProof/>
            <w:webHidden/>
          </w:rPr>
          <w:fldChar w:fldCharType="separate"/>
        </w:r>
        <w:r w:rsidR="0081496E">
          <w:rPr>
            <w:noProof/>
            <w:webHidden/>
          </w:rPr>
          <w:t>2</w:t>
        </w:r>
        <w:r w:rsidR="009D4D08">
          <w:rPr>
            <w:noProof/>
            <w:webHidden/>
          </w:rPr>
          <w:fldChar w:fldCharType="end"/>
        </w:r>
      </w:hyperlink>
    </w:p>
    <w:p w14:paraId="729A7E5C" w14:textId="1FD867B3" w:rsidR="009D4D08" w:rsidRDefault="00D10FFC">
      <w:pPr>
        <w:pStyle w:val="TOC3"/>
        <w:rPr>
          <w:rFonts w:asciiTheme="minorHAnsi" w:eastAsiaTheme="minorEastAsia" w:hAnsiTheme="minorHAnsi" w:cstheme="minorBidi"/>
          <w:noProof/>
          <w:sz w:val="22"/>
          <w:szCs w:val="22"/>
        </w:rPr>
      </w:pPr>
      <w:hyperlink w:anchor="_Toc514934374" w:history="1">
        <w:r w:rsidR="009D4D08" w:rsidRPr="00572677">
          <w:rPr>
            <w:rStyle w:val="Hyperlink"/>
            <w:noProof/>
          </w:rPr>
          <w:t>3.37.2 Actor Roles</w:t>
        </w:r>
        <w:r w:rsidR="009D4D08">
          <w:rPr>
            <w:noProof/>
            <w:webHidden/>
          </w:rPr>
          <w:tab/>
        </w:r>
        <w:r w:rsidR="009D4D08">
          <w:rPr>
            <w:noProof/>
            <w:webHidden/>
          </w:rPr>
          <w:fldChar w:fldCharType="begin"/>
        </w:r>
        <w:r w:rsidR="009D4D08">
          <w:rPr>
            <w:noProof/>
            <w:webHidden/>
          </w:rPr>
          <w:instrText xml:space="preserve"> PAGEREF _Toc514934374 \h </w:instrText>
        </w:r>
        <w:r w:rsidR="009D4D08">
          <w:rPr>
            <w:noProof/>
            <w:webHidden/>
          </w:rPr>
        </w:r>
        <w:r w:rsidR="009D4D08">
          <w:rPr>
            <w:noProof/>
            <w:webHidden/>
          </w:rPr>
          <w:fldChar w:fldCharType="separate"/>
        </w:r>
        <w:r w:rsidR="0081496E">
          <w:rPr>
            <w:noProof/>
            <w:webHidden/>
          </w:rPr>
          <w:t>2</w:t>
        </w:r>
        <w:r w:rsidR="009D4D08">
          <w:rPr>
            <w:noProof/>
            <w:webHidden/>
          </w:rPr>
          <w:fldChar w:fldCharType="end"/>
        </w:r>
      </w:hyperlink>
    </w:p>
    <w:p w14:paraId="2BEE7567" w14:textId="7972788F" w:rsidR="009D4D08" w:rsidRDefault="00D10FFC">
      <w:pPr>
        <w:pStyle w:val="TOC3"/>
        <w:rPr>
          <w:rFonts w:asciiTheme="minorHAnsi" w:eastAsiaTheme="minorEastAsia" w:hAnsiTheme="minorHAnsi" w:cstheme="minorBidi"/>
          <w:noProof/>
          <w:sz w:val="22"/>
          <w:szCs w:val="22"/>
        </w:rPr>
      </w:pPr>
      <w:hyperlink w:anchor="_Toc514934375" w:history="1">
        <w:r w:rsidR="009D4D08" w:rsidRPr="00572677">
          <w:rPr>
            <w:rStyle w:val="Hyperlink"/>
            <w:noProof/>
          </w:rPr>
          <w:t>3.37.3 Referenced Standards</w:t>
        </w:r>
        <w:r w:rsidR="009D4D08">
          <w:rPr>
            <w:noProof/>
            <w:webHidden/>
          </w:rPr>
          <w:tab/>
        </w:r>
        <w:r w:rsidR="009D4D08">
          <w:rPr>
            <w:noProof/>
            <w:webHidden/>
          </w:rPr>
          <w:fldChar w:fldCharType="begin"/>
        </w:r>
        <w:r w:rsidR="009D4D08">
          <w:rPr>
            <w:noProof/>
            <w:webHidden/>
          </w:rPr>
          <w:instrText xml:space="preserve"> PAGEREF _Toc514934375 \h </w:instrText>
        </w:r>
        <w:r w:rsidR="009D4D08">
          <w:rPr>
            <w:noProof/>
            <w:webHidden/>
          </w:rPr>
        </w:r>
        <w:r w:rsidR="009D4D08">
          <w:rPr>
            <w:noProof/>
            <w:webHidden/>
          </w:rPr>
          <w:fldChar w:fldCharType="separate"/>
        </w:r>
        <w:r w:rsidR="0081496E">
          <w:rPr>
            <w:noProof/>
            <w:webHidden/>
          </w:rPr>
          <w:t>2</w:t>
        </w:r>
        <w:r w:rsidR="009D4D08">
          <w:rPr>
            <w:noProof/>
            <w:webHidden/>
          </w:rPr>
          <w:fldChar w:fldCharType="end"/>
        </w:r>
      </w:hyperlink>
    </w:p>
    <w:p w14:paraId="761AC310" w14:textId="786697A7" w:rsidR="009D4D08" w:rsidRDefault="00D10FFC">
      <w:pPr>
        <w:pStyle w:val="TOC3"/>
        <w:rPr>
          <w:rFonts w:asciiTheme="minorHAnsi" w:eastAsiaTheme="minorEastAsia" w:hAnsiTheme="minorHAnsi" w:cstheme="minorBidi"/>
          <w:noProof/>
          <w:sz w:val="22"/>
          <w:szCs w:val="22"/>
        </w:rPr>
      </w:pPr>
      <w:hyperlink w:anchor="_Toc514934376" w:history="1">
        <w:r w:rsidR="009D4D08" w:rsidRPr="00572677">
          <w:rPr>
            <w:rStyle w:val="Hyperlink"/>
            <w:noProof/>
          </w:rPr>
          <w:t>3.37.4 Interaction Diagram</w:t>
        </w:r>
        <w:r w:rsidR="009D4D08">
          <w:rPr>
            <w:noProof/>
            <w:webHidden/>
          </w:rPr>
          <w:tab/>
        </w:r>
        <w:r w:rsidR="009D4D08">
          <w:rPr>
            <w:noProof/>
            <w:webHidden/>
          </w:rPr>
          <w:fldChar w:fldCharType="begin"/>
        </w:r>
        <w:r w:rsidR="009D4D08">
          <w:rPr>
            <w:noProof/>
            <w:webHidden/>
          </w:rPr>
          <w:instrText xml:space="preserve"> PAGEREF _Toc514934376 \h </w:instrText>
        </w:r>
        <w:r w:rsidR="009D4D08">
          <w:rPr>
            <w:noProof/>
            <w:webHidden/>
          </w:rPr>
        </w:r>
        <w:r w:rsidR="009D4D08">
          <w:rPr>
            <w:noProof/>
            <w:webHidden/>
          </w:rPr>
          <w:fldChar w:fldCharType="separate"/>
        </w:r>
        <w:r w:rsidR="0081496E">
          <w:rPr>
            <w:noProof/>
            <w:webHidden/>
          </w:rPr>
          <w:t>3</w:t>
        </w:r>
        <w:r w:rsidR="009D4D08">
          <w:rPr>
            <w:noProof/>
            <w:webHidden/>
          </w:rPr>
          <w:fldChar w:fldCharType="end"/>
        </w:r>
      </w:hyperlink>
    </w:p>
    <w:p w14:paraId="7BBA240F" w14:textId="0BA7DCA9" w:rsidR="009D4D08" w:rsidRDefault="00D10FFC">
      <w:pPr>
        <w:pStyle w:val="TOC4"/>
        <w:rPr>
          <w:rFonts w:asciiTheme="minorHAnsi" w:eastAsiaTheme="minorEastAsia" w:hAnsiTheme="minorHAnsi" w:cstheme="minorBidi"/>
          <w:noProof/>
          <w:sz w:val="22"/>
          <w:szCs w:val="22"/>
        </w:rPr>
      </w:pPr>
      <w:hyperlink w:anchor="_Toc514934377" w:history="1">
        <w:r w:rsidR="009D4D08" w:rsidRPr="00572677">
          <w:rPr>
            <w:rStyle w:val="Hyperlink"/>
            <w:noProof/>
          </w:rPr>
          <w:t>3.37.4.1 Update Care Plan</w:t>
        </w:r>
        <w:r w:rsidR="009D4D08">
          <w:rPr>
            <w:noProof/>
            <w:webHidden/>
          </w:rPr>
          <w:tab/>
        </w:r>
        <w:r w:rsidR="009D4D08">
          <w:rPr>
            <w:noProof/>
            <w:webHidden/>
          </w:rPr>
          <w:fldChar w:fldCharType="begin"/>
        </w:r>
        <w:r w:rsidR="009D4D08">
          <w:rPr>
            <w:noProof/>
            <w:webHidden/>
          </w:rPr>
          <w:instrText xml:space="preserve"> PAGEREF _Toc514934377 \h </w:instrText>
        </w:r>
        <w:r w:rsidR="009D4D08">
          <w:rPr>
            <w:noProof/>
            <w:webHidden/>
          </w:rPr>
        </w:r>
        <w:r w:rsidR="009D4D08">
          <w:rPr>
            <w:noProof/>
            <w:webHidden/>
          </w:rPr>
          <w:fldChar w:fldCharType="separate"/>
        </w:r>
        <w:r w:rsidR="0081496E">
          <w:rPr>
            <w:noProof/>
            <w:webHidden/>
          </w:rPr>
          <w:t>3</w:t>
        </w:r>
        <w:r w:rsidR="009D4D08">
          <w:rPr>
            <w:noProof/>
            <w:webHidden/>
          </w:rPr>
          <w:fldChar w:fldCharType="end"/>
        </w:r>
      </w:hyperlink>
    </w:p>
    <w:p w14:paraId="2F065F57" w14:textId="57BDA84A" w:rsidR="009D4D08" w:rsidRDefault="00D10FFC">
      <w:pPr>
        <w:pStyle w:val="TOC5"/>
        <w:rPr>
          <w:rFonts w:asciiTheme="minorHAnsi" w:eastAsiaTheme="minorEastAsia" w:hAnsiTheme="minorHAnsi" w:cstheme="minorBidi"/>
          <w:noProof/>
          <w:sz w:val="22"/>
          <w:szCs w:val="22"/>
        </w:rPr>
      </w:pPr>
      <w:hyperlink w:anchor="_Toc514934378" w:history="1">
        <w:r w:rsidR="009D4D08" w:rsidRPr="00572677">
          <w:rPr>
            <w:rStyle w:val="Hyperlink"/>
            <w:noProof/>
          </w:rPr>
          <w:t>3.37.4.1.1 Trigger Events</w:t>
        </w:r>
        <w:r w:rsidR="009D4D08">
          <w:rPr>
            <w:noProof/>
            <w:webHidden/>
          </w:rPr>
          <w:tab/>
        </w:r>
        <w:r w:rsidR="009D4D08">
          <w:rPr>
            <w:noProof/>
            <w:webHidden/>
          </w:rPr>
          <w:fldChar w:fldCharType="begin"/>
        </w:r>
        <w:r w:rsidR="009D4D08">
          <w:rPr>
            <w:noProof/>
            <w:webHidden/>
          </w:rPr>
          <w:instrText xml:space="preserve"> PAGEREF _Toc514934378 \h </w:instrText>
        </w:r>
        <w:r w:rsidR="009D4D08">
          <w:rPr>
            <w:noProof/>
            <w:webHidden/>
          </w:rPr>
        </w:r>
        <w:r w:rsidR="009D4D08">
          <w:rPr>
            <w:noProof/>
            <w:webHidden/>
          </w:rPr>
          <w:fldChar w:fldCharType="separate"/>
        </w:r>
        <w:r w:rsidR="0081496E">
          <w:rPr>
            <w:noProof/>
            <w:webHidden/>
          </w:rPr>
          <w:t>3</w:t>
        </w:r>
        <w:r w:rsidR="009D4D08">
          <w:rPr>
            <w:noProof/>
            <w:webHidden/>
          </w:rPr>
          <w:fldChar w:fldCharType="end"/>
        </w:r>
      </w:hyperlink>
    </w:p>
    <w:p w14:paraId="22846B3E" w14:textId="45B2D19B" w:rsidR="009D4D08" w:rsidRDefault="00D10FFC">
      <w:pPr>
        <w:pStyle w:val="TOC5"/>
        <w:rPr>
          <w:rFonts w:asciiTheme="minorHAnsi" w:eastAsiaTheme="minorEastAsia" w:hAnsiTheme="minorHAnsi" w:cstheme="minorBidi"/>
          <w:noProof/>
          <w:sz w:val="22"/>
          <w:szCs w:val="22"/>
        </w:rPr>
      </w:pPr>
      <w:hyperlink w:anchor="_Toc514934379" w:history="1">
        <w:r w:rsidR="009D4D08" w:rsidRPr="00572677">
          <w:rPr>
            <w:rStyle w:val="Hyperlink"/>
            <w:noProof/>
          </w:rPr>
          <w:t>3.37.4.1.2 Message Semantics</w:t>
        </w:r>
        <w:r w:rsidR="009D4D08">
          <w:rPr>
            <w:noProof/>
            <w:webHidden/>
          </w:rPr>
          <w:tab/>
        </w:r>
        <w:r w:rsidR="009D4D08">
          <w:rPr>
            <w:noProof/>
            <w:webHidden/>
          </w:rPr>
          <w:fldChar w:fldCharType="begin"/>
        </w:r>
        <w:r w:rsidR="009D4D08">
          <w:rPr>
            <w:noProof/>
            <w:webHidden/>
          </w:rPr>
          <w:instrText xml:space="preserve"> PAGEREF _Toc514934379 \h </w:instrText>
        </w:r>
        <w:r w:rsidR="009D4D08">
          <w:rPr>
            <w:noProof/>
            <w:webHidden/>
          </w:rPr>
        </w:r>
        <w:r w:rsidR="009D4D08">
          <w:rPr>
            <w:noProof/>
            <w:webHidden/>
          </w:rPr>
          <w:fldChar w:fldCharType="separate"/>
        </w:r>
        <w:r w:rsidR="0081496E">
          <w:rPr>
            <w:noProof/>
            <w:webHidden/>
          </w:rPr>
          <w:t>3</w:t>
        </w:r>
        <w:r w:rsidR="009D4D08">
          <w:rPr>
            <w:noProof/>
            <w:webHidden/>
          </w:rPr>
          <w:fldChar w:fldCharType="end"/>
        </w:r>
      </w:hyperlink>
    </w:p>
    <w:p w14:paraId="4D12ECCF" w14:textId="7F31FC77" w:rsidR="009D4D08" w:rsidRDefault="00D10FFC">
      <w:pPr>
        <w:pStyle w:val="TOC5"/>
        <w:rPr>
          <w:rFonts w:asciiTheme="minorHAnsi" w:eastAsiaTheme="minorEastAsia" w:hAnsiTheme="minorHAnsi" w:cstheme="minorBidi"/>
          <w:noProof/>
          <w:sz w:val="22"/>
          <w:szCs w:val="22"/>
        </w:rPr>
      </w:pPr>
      <w:hyperlink w:anchor="_Toc514934380" w:history="1">
        <w:r w:rsidR="009D4D08" w:rsidRPr="00572677">
          <w:rPr>
            <w:rStyle w:val="Hyperlink"/>
            <w:noProof/>
          </w:rPr>
          <w:t>3.37.4.1.3 Expected Actions</w:t>
        </w:r>
        <w:r w:rsidR="009D4D08">
          <w:rPr>
            <w:noProof/>
            <w:webHidden/>
          </w:rPr>
          <w:tab/>
        </w:r>
        <w:r w:rsidR="009D4D08">
          <w:rPr>
            <w:noProof/>
            <w:webHidden/>
          </w:rPr>
          <w:fldChar w:fldCharType="begin"/>
        </w:r>
        <w:r w:rsidR="009D4D08">
          <w:rPr>
            <w:noProof/>
            <w:webHidden/>
          </w:rPr>
          <w:instrText xml:space="preserve"> PAGEREF _Toc514934380 \h </w:instrText>
        </w:r>
        <w:r w:rsidR="009D4D08">
          <w:rPr>
            <w:noProof/>
            <w:webHidden/>
          </w:rPr>
        </w:r>
        <w:r w:rsidR="009D4D08">
          <w:rPr>
            <w:noProof/>
            <w:webHidden/>
          </w:rPr>
          <w:fldChar w:fldCharType="separate"/>
        </w:r>
        <w:r w:rsidR="0081496E">
          <w:rPr>
            <w:noProof/>
            <w:webHidden/>
          </w:rPr>
          <w:t>3</w:t>
        </w:r>
        <w:r w:rsidR="009D4D08">
          <w:rPr>
            <w:noProof/>
            <w:webHidden/>
          </w:rPr>
          <w:fldChar w:fldCharType="end"/>
        </w:r>
      </w:hyperlink>
    </w:p>
    <w:p w14:paraId="6A139F62" w14:textId="50458793" w:rsidR="009D4D08" w:rsidRDefault="00D10FFC">
      <w:pPr>
        <w:pStyle w:val="TOC4"/>
        <w:rPr>
          <w:rFonts w:asciiTheme="minorHAnsi" w:eastAsiaTheme="minorEastAsia" w:hAnsiTheme="minorHAnsi" w:cstheme="minorBidi"/>
          <w:noProof/>
          <w:sz w:val="22"/>
          <w:szCs w:val="22"/>
        </w:rPr>
      </w:pPr>
      <w:hyperlink w:anchor="_Toc514934381" w:history="1">
        <w:r w:rsidR="009D4D08" w:rsidRPr="00572677">
          <w:rPr>
            <w:rStyle w:val="Hyperlink"/>
            <w:noProof/>
          </w:rPr>
          <w:t>3.37.4.2 Create Care Plan</w:t>
        </w:r>
        <w:r w:rsidR="009D4D08">
          <w:rPr>
            <w:noProof/>
            <w:webHidden/>
          </w:rPr>
          <w:tab/>
        </w:r>
        <w:r w:rsidR="009D4D08">
          <w:rPr>
            <w:noProof/>
            <w:webHidden/>
          </w:rPr>
          <w:fldChar w:fldCharType="begin"/>
        </w:r>
        <w:r w:rsidR="009D4D08">
          <w:rPr>
            <w:noProof/>
            <w:webHidden/>
          </w:rPr>
          <w:instrText xml:space="preserve"> PAGEREF _Toc514934381 \h </w:instrText>
        </w:r>
        <w:r w:rsidR="009D4D08">
          <w:rPr>
            <w:noProof/>
            <w:webHidden/>
          </w:rPr>
        </w:r>
        <w:r w:rsidR="009D4D08">
          <w:rPr>
            <w:noProof/>
            <w:webHidden/>
          </w:rPr>
          <w:fldChar w:fldCharType="separate"/>
        </w:r>
        <w:r w:rsidR="0081496E">
          <w:rPr>
            <w:noProof/>
            <w:webHidden/>
          </w:rPr>
          <w:t>4</w:t>
        </w:r>
        <w:r w:rsidR="009D4D08">
          <w:rPr>
            <w:noProof/>
            <w:webHidden/>
          </w:rPr>
          <w:fldChar w:fldCharType="end"/>
        </w:r>
      </w:hyperlink>
    </w:p>
    <w:p w14:paraId="0DD658CF" w14:textId="379DC161" w:rsidR="009D4D08" w:rsidRDefault="00D10FFC">
      <w:pPr>
        <w:pStyle w:val="TOC5"/>
        <w:rPr>
          <w:rFonts w:asciiTheme="minorHAnsi" w:eastAsiaTheme="minorEastAsia" w:hAnsiTheme="minorHAnsi" w:cstheme="minorBidi"/>
          <w:noProof/>
          <w:sz w:val="22"/>
          <w:szCs w:val="22"/>
        </w:rPr>
      </w:pPr>
      <w:hyperlink w:anchor="_Toc514934382" w:history="1">
        <w:r w:rsidR="009D4D08" w:rsidRPr="00572677">
          <w:rPr>
            <w:rStyle w:val="Hyperlink"/>
            <w:noProof/>
          </w:rPr>
          <w:t>3.37.4.2.1 Trigger Events</w:t>
        </w:r>
        <w:r w:rsidR="009D4D08">
          <w:rPr>
            <w:noProof/>
            <w:webHidden/>
          </w:rPr>
          <w:tab/>
        </w:r>
        <w:r w:rsidR="009D4D08">
          <w:rPr>
            <w:noProof/>
            <w:webHidden/>
          </w:rPr>
          <w:fldChar w:fldCharType="begin"/>
        </w:r>
        <w:r w:rsidR="009D4D08">
          <w:rPr>
            <w:noProof/>
            <w:webHidden/>
          </w:rPr>
          <w:instrText xml:space="preserve"> PAGEREF _Toc514934382 \h </w:instrText>
        </w:r>
        <w:r w:rsidR="009D4D08">
          <w:rPr>
            <w:noProof/>
            <w:webHidden/>
          </w:rPr>
        </w:r>
        <w:r w:rsidR="009D4D08">
          <w:rPr>
            <w:noProof/>
            <w:webHidden/>
          </w:rPr>
          <w:fldChar w:fldCharType="separate"/>
        </w:r>
        <w:r w:rsidR="0081496E">
          <w:rPr>
            <w:noProof/>
            <w:webHidden/>
          </w:rPr>
          <w:t>4</w:t>
        </w:r>
        <w:r w:rsidR="009D4D08">
          <w:rPr>
            <w:noProof/>
            <w:webHidden/>
          </w:rPr>
          <w:fldChar w:fldCharType="end"/>
        </w:r>
      </w:hyperlink>
    </w:p>
    <w:p w14:paraId="7319A762" w14:textId="23D80A6B" w:rsidR="009D4D08" w:rsidRDefault="00D10FFC">
      <w:pPr>
        <w:pStyle w:val="TOC5"/>
        <w:rPr>
          <w:rFonts w:asciiTheme="minorHAnsi" w:eastAsiaTheme="minorEastAsia" w:hAnsiTheme="minorHAnsi" w:cstheme="minorBidi"/>
          <w:noProof/>
          <w:sz w:val="22"/>
          <w:szCs w:val="22"/>
        </w:rPr>
      </w:pPr>
      <w:hyperlink w:anchor="_Toc514934383" w:history="1">
        <w:r w:rsidR="009D4D08" w:rsidRPr="00572677">
          <w:rPr>
            <w:rStyle w:val="Hyperlink"/>
            <w:noProof/>
          </w:rPr>
          <w:t>3.37.4.2.2 Message Semantics</w:t>
        </w:r>
        <w:r w:rsidR="009D4D08">
          <w:rPr>
            <w:noProof/>
            <w:webHidden/>
          </w:rPr>
          <w:tab/>
        </w:r>
        <w:r w:rsidR="009D4D08">
          <w:rPr>
            <w:noProof/>
            <w:webHidden/>
          </w:rPr>
          <w:fldChar w:fldCharType="begin"/>
        </w:r>
        <w:r w:rsidR="009D4D08">
          <w:rPr>
            <w:noProof/>
            <w:webHidden/>
          </w:rPr>
          <w:instrText xml:space="preserve"> PAGEREF _Toc514934383 \h </w:instrText>
        </w:r>
        <w:r w:rsidR="009D4D08">
          <w:rPr>
            <w:noProof/>
            <w:webHidden/>
          </w:rPr>
        </w:r>
        <w:r w:rsidR="009D4D08">
          <w:rPr>
            <w:noProof/>
            <w:webHidden/>
          </w:rPr>
          <w:fldChar w:fldCharType="separate"/>
        </w:r>
        <w:r w:rsidR="0081496E">
          <w:rPr>
            <w:noProof/>
            <w:webHidden/>
          </w:rPr>
          <w:t>4</w:t>
        </w:r>
        <w:r w:rsidR="009D4D08">
          <w:rPr>
            <w:noProof/>
            <w:webHidden/>
          </w:rPr>
          <w:fldChar w:fldCharType="end"/>
        </w:r>
      </w:hyperlink>
    </w:p>
    <w:p w14:paraId="3A373E8E" w14:textId="5351A40C" w:rsidR="009D4D08" w:rsidRDefault="00D10FFC">
      <w:pPr>
        <w:pStyle w:val="TOC5"/>
        <w:rPr>
          <w:rFonts w:asciiTheme="minorHAnsi" w:eastAsiaTheme="minorEastAsia" w:hAnsiTheme="minorHAnsi" w:cstheme="minorBidi"/>
          <w:noProof/>
          <w:sz w:val="22"/>
          <w:szCs w:val="22"/>
        </w:rPr>
      </w:pPr>
      <w:hyperlink w:anchor="_Toc514934384" w:history="1">
        <w:r w:rsidR="009D4D08" w:rsidRPr="00572677">
          <w:rPr>
            <w:rStyle w:val="Hyperlink"/>
            <w:noProof/>
          </w:rPr>
          <w:t>3.37.4.2.3 Expected Actions</w:t>
        </w:r>
        <w:r w:rsidR="009D4D08">
          <w:rPr>
            <w:noProof/>
            <w:webHidden/>
          </w:rPr>
          <w:tab/>
        </w:r>
        <w:r w:rsidR="009D4D08">
          <w:rPr>
            <w:noProof/>
            <w:webHidden/>
          </w:rPr>
          <w:fldChar w:fldCharType="begin"/>
        </w:r>
        <w:r w:rsidR="009D4D08">
          <w:rPr>
            <w:noProof/>
            <w:webHidden/>
          </w:rPr>
          <w:instrText xml:space="preserve"> PAGEREF _Toc514934384 \h </w:instrText>
        </w:r>
        <w:r w:rsidR="009D4D08">
          <w:rPr>
            <w:noProof/>
            <w:webHidden/>
          </w:rPr>
        </w:r>
        <w:r w:rsidR="009D4D08">
          <w:rPr>
            <w:noProof/>
            <w:webHidden/>
          </w:rPr>
          <w:fldChar w:fldCharType="separate"/>
        </w:r>
        <w:r w:rsidR="0081496E">
          <w:rPr>
            <w:noProof/>
            <w:webHidden/>
          </w:rPr>
          <w:t>4</w:t>
        </w:r>
        <w:r w:rsidR="009D4D08">
          <w:rPr>
            <w:noProof/>
            <w:webHidden/>
          </w:rPr>
          <w:fldChar w:fldCharType="end"/>
        </w:r>
      </w:hyperlink>
    </w:p>
    <w:p w14:paraId="7467B369" w14:textId="2797BAF4" w:rsidR="009D4D08" w:rsidRDefault="00D10FFC">
      <w:pPr>
        <w:pStyle w:val="TOC3"/>
        <w:rPr>
          <w:rFonts w:asciiTheme="minorHAnsi" w:eastAsiaTheme="minorEastAsia" w:hAnsiTheme="minorHAnsi" w:cstheme="minorBidi"/>
          <w:noProof/>
          <w:sz w:val="22"/>
          <w:szCs w:val="22"/>
        </w:rPr>
      </w:pPr>
      <w:hyperlink w:anchor="_Toc514934385" w:history="1">
        <w:r w:rsidR="009D4D08" w:rsidRPr="00572677">
          <w:rPr>
            <w:rStyle w:val="Hyperlink"/>
            <w:noProof/>
          </w:rPr>
          <w:t>3.37.5 Security Considerations</w:t>
        </w:r>
        <w:r w:rsidR="009D4D08">
          <w:rPr>
            <w:noProof/>
            <w:webHidden/>
          </w:rPr>
          <w:tab/>
        </w:r>
        <w:r w:rsidR="009D4D08">
          <w:rPr>
            <w:noProof/>
            <w:webHidden/>
          </w:rPr>
          <w:fldChar w:fldCharType="begin"/>
        </w:r>
        <w:r w:rsidR="009D4D08">
          <w:rPr>
            <w:noProof/>
            <w:webHidden/>
          </w:rPr>
          <w:instrText xml:space="preserve"> PAGEREF _Toc514934385 \h </w:instrText>
        </w:r>
        <w:r w:rsidR="009D4D08">
          <w:rPr>
            <w:noProof/>
            <w:webHidden/>
          </w:rPr>
        </w:r>
        <w:r w:rsidR="009D4D08">
          <w:rPr>
            <w:noProof/>
            <w:webHidden/>
          </w:rPr>
          <w:fldChar w:fldCharType="separate"/>
        </w:r>
        <w:r w:rsidR="0081496E">
          <w:rPr>
            <w:noProof/>
            <w:webHidden/>
          </w:rPr>
          <w:t>4</w:t>
        </w:r>
        <w:r w:rsidR="009D4D08">
          <w:rPr>
            <w:noProof/>
            <w:webHidden/>
          </w:rPr>
          <w:fldChar w:fldCharType="end"/>
        </w:r>
      </w:hyperlink>
    </w:p>
    <w:p w14:paraId="495ABD94" w14:textId="2FC3A911" w:rsidR="009D4D08" w:rsidRDefault="00D10FFC">
      <w:pPr>
        <w:pStyle w:val="TOC2"/>
        <w:rPr>
          <w:rFonts w:asciiTheme="minorHAnsi" w:eastAsiaTheme="minorEastAsia" w:hAnsiTheme="minorHAnsi" w:cstheme="minorBidi"/>
          <w:noProof/>
          <w:sz w:val="22"/>
          <w:szCs w:val="22"/>
        </w:rPr>
      </w:pPr>
      <w:hyperlink w:anchor="_Toc514934386" w:history="1">
        <w:r w:rsidR="009D4D08" w:rsidRPr="00572677">
          <w:rPr>
            <w:rStyle w:val="Hyperlink"/>
            <w:noProof/>
          </w:rPr>
          <w:t>3.38 Retrieve Care Plan [PCC-38]</w:t>
        </w:r>
        <w:r w:rsidR="009D4D08">
          <w:rPr>
            <w:noProof/>
            <w:webHidden/>
          </w:rPr>
          <w:tab/>
        </w:r>
        <w:r w:rsidR="009D4D08">
          <w:rPr>
            <w:noProof/>
            <w:webHidden/>
          </w:rPr>
          <w:fldChar w:fldCharType="begin"/>
        </w:r>
        <w:r w:rsidR="009D4D08">
          <w:rPr>
            <w:noProof/>
            <w:webHidden/>
          </w:rPr>
          <w:instrText xml:space="preserve"> PAGEREF _Toc514934386 \h </w:instrText>
        </w:r>
        <w:r w:rsidR="009D4D08">
          <w:rPr>
            <w:noProof/>
            <w:webHidden/>
          </w:rPr>
        </w:r>
        <w:r w:rsidR="009D4D08">
          <w:rPr>
            <w:noProof/>
            <w:webHidden/>
          </w:rPr>
          <w:fldChar w:fldCharType="separate"/>
        </w:r>
        <w:r w:rsidR="0081496E">
          <w:rPr>
            <w:noProof/>
            <w:webHidden/>
          </w:rPr>
          <w:t>4</w:t>
        </w:r>
        <w:r w:rsidR="009D4D08">
          <w:rPr>
            <w:noProof/>
            <w:webHidden/>
          </w:rPr>
          <w:fldChar w:fldCharType="end"/>
        </w:r>
      </w:hyperlink>
    </w:p>
    <w:p w14:paraId="3927A91D" w14:textId="433CCBFE" w:rsidR="009D4D08" w:rsidRDefault="00D10FFC">
      <w:pPr>
        <w:pStyle w:val="TOC3"/>
        <w:rPr>
          <w:rFonts w:asciiTheme="minorHAnsi" w:eastAsiaTheme="minorEastAsia" w:hAnsiTheme="minorHAnsi" w:cstheme="minorBidi"/>
          <w:noProof/>
          <w:sz w:val="22"/>
          <w:szCs w:val="22"/>
        </w:rPr>
      </w:pPr>
      <w:hyperlink w:anchor="_Toc514934387" w:history="1">
        <w:r w:rsidR="009D4D08" w:rsidRPr="00572677">
          <w:rPr>
            <w:rStyle w:val="Hyperlink"/>
            <w:noProof/>
          </w:rPr>
          <w:t>3.38.1 Scope</w:t>
        </w:r>
        <w:r w:rsidR="009D4D08">
          <w:rPr>
            <w:noProof/>
            <w:webHidden/>
          </w:rPr>
          <w:tab/>
        </w:r>
        <w:r w:rsidR="009D4D08">
          <w:rPr>
            <w:noProof/>
            <w:webHidden/>
          </w:rPr>
          <w:fldChar w:fldCharType="begin"/>
        </w:r>
        <w:r w:rsidR="009D4D08">
          <w:rPr>
            <w:noProof/>
            <w:webHidden/>
          </w:rPr>
          <w:instrText xml:space="preserve"> PAGEREF _Toc514934387 \h </w:instrText>
        </w:r>
        <w:r w:rsidR="009D4D08">
          <w:rPr>
            <w:noProof/>
            <w:webHidden/>
          </w:rPr>
        </w:r>
        <w:r w:rsidR="009D4D08">
          <w:rPr>
            <w:noProof/>
            <w:webHidden/>
          </w:rPr>
          <w:fldChar w:fldCharType="separate"/>
        </w:r>
        <w:r w:rsidR="0081496E">
          <w:rPr>
            <w:noProof/>
            <w:webHidden/>
          </w:rPr>
          <w:t>4</w:t>
        </w:r>
        <w:r w:rsidR="009D4D08">
          <w:rPr>
            <w:noProof/>
            <w:webHidden/>
          </w:rPr>
          <w:fldChar w:fldCharType="end"/>
        </w:r>
      </w:hyperlink>
    </w:p>
    <w:p w14:paraId="418F88EA" w14:textId="2B9C0C78" w:rsidR="009D4D08" w:rsidRDefault="00D10FFC">
      <w:pPr>
        <w:pStyle w:val="TOC3"/>
        <w:rPr>
          <w:rFonts w:asciiTheme="minorHAnsi" w:eastAsiaTheme="minorEastAsia" w:hAnsiTheme="minorHAnsi" w:cstheme="minorBidi"/>
          <w:noProof/>
          <w:sz w:val="22"/>
          <w:szCs w:val="22"/>
        </w:rPr>
      </w:pPr>
      <w:hyperlink w:anchor="_Toc514934388" w:history="1">
        <w:r w:rsidR="009D4D08" w:rsidRPr="00572677">
          <w:rPr>
            <w:rStyle w:val="Hyperlink"/>
            <w:noProof/>
          </w:rPr>
          <w:t>3.38.2 Actor Roles</w:t>
        </w:r>
        <w:r w:rsidR="009D4D08">
          <w:rPr>
            <w:noProof/>
            <w:webHidden/>
          </w:rPr>
          <w:tab/>
        </w:r>
        <w:r w:rsidR="009D4D08">
          <w:rPr>
            <w:noProof/>
            <w:webHidden/>
          </w:rPr>
          <w:fldChar w:fldCharType="begin"/>
        </w:r>
        <w:r w:rsidR="009D4D08">
          <w:rPr>
            <w:noProof/>
            <w:webHidden/>
          </w:rPr>
          <w:instrText xml:space="preserve"> PAGEREF _Toc514934388 \h </w:instrText>
        </w:r>
        <w:r w:rsidR="009D4D08">
          <w:rPr>
            <w:noProof/>
            <w:webHidden/>
          </w:rPr>
        </w:r>
        <w:r w:rsidR="009D4D08">
          <w:rPr>
            <w:noProof/>
            <w:webHidden/>
          </w:rPr>
          <w:fldChar w:fldCharType="separate"/>
        </w:r>
        <w:r w:rsidR="0081496E">
          <w:rPr>
            <w:noProof/>
            <w:webHidden/>
          </w:rPr>
          <w:t>5</w:t>
        </w:r>
        <w:r w:rsidR="009D4D08">
          <w:rPr>
            <w:noProof/>
            <w:webHidden/>
          </w:rPr>
          <w:fldChar w:fldCharType="end"/>
        </w:r>
      </w:hyperlink>
    </w:p>
    <w:p w14:paraId="3A844882" w14:textId="6ACF94DA" w:rsidR="009D4D08" w:rsidRDefault="00D10FFC">
      <w:pPr>
        <w:pStyle w:val="TOC3"/>
        <w:rPr>
          <w:rFonts w:asciiTheme="minorHAnsi" w:eastAsiaTheme="minorEastAsia" w:hAnsiTheme="minorHAnsi" w:cstheme="minorBidi"/>
          <w:noProof/>
          <w:sz w:val="22"/>
          <w:szCs w:val="22"/>
        </w:rPr>
      </w:pPr>
      <w:hyperlink w:anchor="_Toc514934389" w:history="1">
        <w:r w:rsidR="009D4D08" w:rsidRPr="00572677">
          <w:rPr>
            <w:rStyle w:val="Hyperlink"/>
            <w:noProof/>
          </w:rPr>
          <w:t>3.38.3 Referenced Standards</w:t>
        </w:r>
        <w:r w:rsidR="009D4D08">
          <w:rPr>
            <w:noProof/>
            <w:webHidden/>
          </w:rPr>
          <w:tab/>
        </w:r>
        <w:r w:rsidR="009D4D08">
          <w:rPr>
            <w:noProof/>
            <w:webHidden/>
          </w:rPr>
          <w:fldChar w:fldCharType="begin"/>
        </w:r>
        <w:r w:rsidR="009D4D08">
          <w:rPr>
            <w:noProof/>
            <w:webHidden/>
          </w:rPr>
          <w:instrText xml:space="preserve"> PAGEREF _Toc514934389 \h </w:instrText>
        </w:r>
        <w:r w:rsidR="009D4D08">
          <w:rPr>
            <w:noProof/>
            <w:webHidden/>
          </w:rPr>
        </w:r>
        <w:r w:rsidR="009D4D08">
          <w:rPr>
            <w:noProof/>
            <w:webHidden/>
          </w:rPr>
          <w:fldChar w:fldCharType="separate"/>
        </w:r>
        <w:r w:rsidR="0081496E">
          <w:rPr>
            <w:noProof/>
            <w:webHidden/>
          </w:rPr>
          <w:t>5</w:t>
        </w:r>
        <w:r w:rsidR="009D4D08">
          <w:rPr>
            <w:noProof/>
            <w:webHidden/>
          </w:rPr>
          <w:fldChar w:fldCharType="end"/>
        </w:r>
      </w:hyperlink>
    </w:p>
    <w:p w14:paraId="7FDE7259" w14:textId="4BB34975" w:rsidR="009D4D08" w:rsidRDefault="00D10FFC">
      <w:pPr>
        <w:pStyle w:val="TOC3"/>
        <w:rPr>
          <w:rFonts w:asciiTheme="minorHAnsi" w:eastAsiaTheme="minorEastAsia" w:hAnsiTheme="minorHAnsi" w:cstheme="minorBidi"/>
          <w:noProof/>
          <w:sz w:val="22"/>
          <w:szCs w:val="22"/>
        </w:rPr>
      </w:pPr>
      <w:hyperlink w:anchor="_Toc514934390" w:history="1">
        <w:r w:rsidR="009D4D08" w:rsidRPr="00572677">
          <w:rPr>
            <w:rStyle w:val="Hyperlink"/>
            <w:noProof/>
          </w:rPr>
          <w:t>3.38.4 Interaction Diagram</w:t>
        </w:r>
        <w:r w:rsidR="009D4D08">
          <w:rPr>
            <w:noProof/>
            <w:webHidden/>
          </w:rPr>
          <w:tab/>
        </w:r>
        <w:r w:rsidR="009D4D08">
          <w:rPr>
            <w:noProof/>
            <w:webHidden/>
          </w:rPr>
          <w:fldChar w:fldCharType="begin"/>
        </w:r>
        <w:r w:rsidR="009D4D08">
          <w:rPr>
            <w:noProof/>
            <w:webHidden/>
          </w:rPr>
          <w:instrText xml:space="preserve"> PAGEREF _Toc514934390 \h </w:instrText>
        </w:r>
        <w:r w:rsidR="009D4D08">
          <w:rPr>
            <w:noProof/>
            <w:webHidden/>
          </w:rPr>
        </w:r>
        <w:r w:rsidR="009D4D08">
          <w:rPr>
            <w:noProof/>
            <w:webHidden/>
          </w:rPr>
          <w:fldChar w:fldCharType="separate"/>
        </w:r>
        <w:r w:rsidR="0081496E">
          <w:rPr>
            <w:noProof/>
            <w:webHidden/>
          </w:rPr>
          <w:t>5</w:t>
        </w:r>
        <w:r w:rsidR="009D4D08">
          <w:rPr>
            <w:noProof/>
            <w:webHidden/>
          </w:rPr>
          <w:fldChar w:fldCharType="end"/>
        </w:r>
      </w:hyperlink>
    </w:p>
    <w:p w14:paraId="13D5B958" w14:textId="3DE56F49" w:rsidR="009D4D08" w:rsidRDefault="00D10FFC">
      <w:pPr>
        <w:pStyle w:val="TOC4"/>
        <w:rPr>
          <w:rFonts w:asciiTheme="minorHAnsi" w:eastAsiaTheme="minorEastAsia" w:hAnsiTheme="minorHAnsi" w:cstheme="minorBidi"/>
          <w:noProof/>
          <w:sz w:val="22"/>
          <w:szCs w:val="22"/>
        </w:rPr>
      </w:pPr>
      <w:hyperlink w:anchor="_Toc514934391" w:history="1">
        <w:r w:rsidR="009D4D08" w:rsidRPr="00572677">
          <w:rPr>
            <w:rStyle w:val="Hyperlink"/>
            <w:noProof/>
          </w:rPr>
          <w:t>3.38.4.1 Retrieve Care Plan</w:t>
        </w:r>
        <w:r w:rsidR="009D4D08">
          <w:rPr>
            <w:noProof/>
            <w:webHidden/>
          </w:rPr>
          <w:tab/>
        </w:r>
        <w:r w:rsidR="009D4D08">
          <w:rPr>
            <w:noProof/>
            <w:webHidden/>
          </w:rPr>
          <w:fldChar w:fldCharType="begin"/>
        </w:r>
        <w:r w:rsidR="009D4D08">
          <w:rPr>
            <w:noProof/>
            <w:webHidden/>
          </w:rPr>
          <w:instrText xml:space="preserve"> PAGEREF _Toc514934391 \h </w:instrText>
        </w:r>
        <w:r w:rsidR="009D4D08">
          <w:rPr>
            <w:noProof/>
            <w:webHidden/>
          </w:rPr>
        </w:r>
        <w:r w:rsidR="009D4D08">
          <w:rPr>
            <w:noProof/>
            <w:webHidden/>
          </w:rPr>
          <w:fldChar w:fldCharType="separate"/>
        </w:r>
        <w:r w:rsidR="0081496E">
          <w:rPr>
            <w:noProof/>
            <w:webHidden/>
          </w:rPr>
          <w:t>5</w:t>
        </w:r>
        <w:r w:rsidR="009D4D08">
          <w:rPr>
            <w:noProof/>
            <w:webHidden/>
          </w:rPr>
          <w:fldChar w:fldCharType="end"/>
        </w:r>
      </w:hyperlink>
    </w:p>
    <w:p w14:paraId="093425EF" w14:textId="458A9E59" w:rsidR="009D4D08" w:rsidRDefault="00D10FFC">
      <w:pPr>
        <w:pStyle w:val="TOC5"/>
        <w:rPr>
          <w:rFonts w:asciiTheme="minorHAnsi" w:eastAsiaTheme="minorEastAsia" w:hAnsiTheme="minorHAnsi" w:cstheme="minorBidi"/>
          <w:noProof/>
          <w:sz w:val="22"/>
          <w:szCs w:val="22"/>
        </w:rPr>
      </w:pPr>
      <w:hyperlink w:anchor="_Toc514934392" w:history="1">
        <w:r w:rsidR="009D4D08" w:rsidRPr="00572677">
          <w:rPr>
            <w:rStyle w:val="Hyperlink"/>
            <w:noProof/>
          </w:rPr>
          <w:t>3.38.4.1.1 Trigger Events</w:t>
        </w:r>
        <w:r w:rsidR="009D4D08">
          <w:rPr>
            <w:noProof/>
            <w:webHidden/>
          </w:rPr>
          <w:tab/>
        </w:r>
        <w:r w:rsidR="009D4D08">
          <w:rPr>
            <w:noProof/>
            <w:webHidden/>
          </w:rPr>
          <w:fldChar w:fldCharType="begin"/>
        </w:r>
        <w:r w:rsidR="009D4D08">
          <w:rPr>
            <w:noProof/>
            <w:webHidden/>
          </w:rPr>
          <w:instrText xml:space="preserve"> PAGEREF _Toc514934392 \h </w:instrText>
        </w:r>
        <w:r w:rsidR="009D4D08">
          <w:rPr>
            <w:noProof/>
            <w:webHidden/>
          </w:rPr>
        </w:r>
        <w:r w:rsidR="009D4D08">
          <w:rPr>
            <w:noProof/>
            <w:webHidden/>
          </w:rPr>
          <w:fldChar w:fldCharType="separate"/>
        </w:r>
        <w:r w:rsidR="0081496E">
          <w:rPr>
            <w:noProof/>
            <w:webHidden/>
          </w:rPr>
          <w:t>6</w:t>
        </w:r>
        <w:r w:rsidR="009D4D08">
          <w:rPr>
            <w:noProof/>
            <w:webHidden/>
          </w:rPr>
          <w:fldChar w:fldCharType="end"/>
        </w:r>
      </w:hyperlink>
    </w:p>
    <w:p w14:paraId="30A007CF" w14:textId="2805153D" w:rsidR="009D4D08" w:rsidRDefault="00D10FFC">
      <w:pPr>
        <w:pStyle w:val="TOC5"/>
        <w:rPr>
          <w:rFonts w:asciiTheme="minorHAnsi" w:eastAsiaTheme="minorEastAsia" w:hAnsiTheme="minorHAnsi" w:cstheme="minorBidi"/>
          <w:noProof/>
          <w:sz w:val="22"/>
          <w:szCs w:val="22"/>
        </w:rPr>
      </w:pPr>
      <w:hyperlink w:anchor="_Toc514934393" w:history="1">
        <w:r w:rsidR="009D4D08" w:rsidRPr="00572677">
          <w:rPr>
            <w:rStyle w:val="Hyperlink"/>
            <w:noProof/>
          </w:rPr>
          <w:t>3.38.4.1.2 Message Semantics</w:t>
        </w:r>
        <w:r w:rsidR="009D4D08">
          <w:rPr>
            <w:noProof/>
            <w:webHidden/>
          </w:rPr>
          <w:tab/>
        </w:r>
        <w:r w:rsidR="009D4D08">
          <w:rPr>
            <w:noProof/>
            <w:webHidden/>
          </w:rPr>
          <w:fldChar w:fldCharType="begin"/>
        </w:r>
        <w:r w:rsidR="009D4D08">
          <w:rPr>
            <w:noProof/>
            <w:webHidden/>
          </w:rPr>
          <w:instrText xml:space="preserve"> PAGEREF _Toc514934393 \h </w:instrText>
        </w:r>
        <w:r w:rsidR="009D4D08">
          <w:rPr>
            <w:noProof/>
            <w:webHidden/>
          </w:rPr>
        </w:r>
        <w:r w:rsidR="009D4D08">
          <w:rPr>
            <w:noProof/>
            <w:webHidden/>
          </w:rPr>
          <w:fldChar w:fldCharType="separate"/>
        </w:r>
        <w:r w:rsidR="0081496E">
          <w:rPr>
            <w:noProof/>
            <w:webHidden/>
          </w:rPr>
          <w:t>6</w:t>
        </w:r>
        <w:r w:rsidR="009D4D08">
          <w:rPr>
            <w:noProof/>
            <w:webHidden/>
          </w:rPr>
          <w:fldChar w:fldCharType="end"/>
        </w:r>
      </w:hyperlink>
    </w:p>
    <w:p w14:paraId="06585CB4" w14:textId="0909850B" w:rsidR="009D4D08" w:rsidRDefault="00D10FFC">
      <w:pPr>
        <w:pStyle w:val="TOC5"/>
        <w:rPr>
          <w:rFonts w:asciiTheme="minorHAnsi" w:eastAsiaTheme="minorEastAsia" w:hAnsiTheme="minorHAnsi" w:cstheme="minorBidi"/>
          <w:noProof/>
          <w:sz w:val="22"/>
          <w:szCs w:val="22"/>
        </w:rPr>
      </w:pPr>
      <w:hyperlink w:anchor="_Toc514934394" w:history="1">
        <w:r w:rsidR="009D4D08" w:rsidRPr="00572677">
          <w:rPr>
            <w:rStyle w:val="Hyperlink"/>
            <w:noProof/>
          </w:rPr>
          <w:t>3.38.4.1.3 Expected Actions</w:t>
        </w:r>
        <w:r w:rsidR="009D4D08">
          <w:rPr>
            <w:noProof/>
            <w:webHidden/>
          </w:rPr>
          <w:tab/>
        </w:r>
        <w:r w:rsidR="009D4D08">
          <w:rPr>
            <w:noProof/>
            <w:webHidden/>
          </w:rPr>
          <w:fldChar w:fldCharType="begin"/>
        </w:r>
        <w:r w:rsidR="009D4D08">
          <w:rPr>
            <w:noProof/>
            <w:webHidden/>
          </w:rPr>
          <w:instrText xml:space="preserve"> PAGEREF _Toc514934394 \h </w:instrText>
        </w:r>
        <w:r w:rsidR="009D4D08">
          <w:rPr>
            <w:noProof/>
            <w:webHidden/>
          </w:rPr>
        </w:r>
        <w:r w:rsidR="009D4D08">
          <w:rPr>
            <w:noProof/>
            <w:webHidden/>
          </w:rPr>
          <w:fldChar w:fldCharType="separate"/>
        </w:r>
        <w:r w:rsidR="0081496E">
          <w:rPr>
            <w:noProof/>
            <w:webHidden/>
          </w:rPr>
          <w:t>6</w:t>
        </w:r>
        <w:r w:rsidR="009D4D08">
          <w:rPr>
            <w:noProof/>
            <w:webHidden/>
          </w:rPr>
          <w:fldChar w:fldCharType="end"/>
        </w:r>
      </w:hyperlink>
    </w:p>
    <w:p w14:paraId="06E92A54" w14:textId="6C272AC3" w:rsidR="009D4D08" w:rsidRDefault="00D10FFC">
      <w:pPr>
        <w:pStyle w:val="TOC3"/>
        <w:rPr>
          <w:rFonts w:asciiTheme="minorHAnsi" w:eastAsiaTheme="minorEastAsia" w:hAnsiTheme="minorHAnsi" w:cstheme="minorBidi"/>
          <w:noProof/>
          <w:sz w:val="22"/>
          <w:szCs w:val="22"/>
        </w:rPr>
      </w:pPr>
      <w:hyperlink w:anchor="_Toc514934395" w:history="1">
        <w:r w:rsidR="009D4D08" w:rsidRPr="00572677">
          <w:rPr>
            <w:rStyle w:val="Hyperlink"/>
            <w:noProof/>
          </w:rPr>
          <w:t>3.38.5 Security Considerations</w:t>
        </w:r>
        <w:r w:rsidR="009D4D08">
          <w:rPr>
            <w:noProof/>
            <w:webHidden/>
          </w:rPr>
          <w:tab/>
        </w:r>
        <w:r w:rsidR="009D4D08">
          <w:rPr>
            <w:noProof/>
            <w:webHidden/>
          </w:rPr>
          <w:fldChar w:fldCharType="begin"/>
        </w:r>
        <w:r w:rsidR="009D4D08">
          <w:rPr>
            <w:noProof/>
            <w:webHidden/>
          </w:rPr>
          <w:instrText xml:space="preserve"> PAGEREF _Toc514934395 \h </w:instrText>
        </w:r>
        <w:r w:rsidR="009D4D08">
          <w:rPr>
            <w:noProof/>
            <w:webHidden/>
          </w:rPr>
        </w:r>
        <w:r w:rsidR="009D4D08">
          <w:rPr>
            <w:noProof/>
            <w:webHidden/>
          </w:rPr>
          <w:fldChar w:fldCharType="separate"/>
        </w:r>
        <w:r w:rsidR="0081496E">
          <w:rPr>
            <w:noProof/>
            <w:webHidden/>
          </w:rPr>
          <w:t>6</w:t>
        </w:r>
        <w:r w:rsidR="009D4D08">
          <w:rPr>
            <w:noProof/>
            <w:webHidden/>
          </w:rPr>
          <w:fldChar w:fldCharType="end"/>
        </w:r>
      </w:hyperlink>
    </w:p>
    <w:p w14:paraId="3A099030" w14:textId="68696912" w:rsidR="009D4D08" w:rsidRDefault="00D10FFC">
      <w:pPr>
        <w:pStyle w:val="TOC2"/>
        <w:rPr>
          <w:rFonts w:asciiTheme="minorHAnsi" w:eastAsiaTheme="minorEastAsia" w:hAnsiTheme="minorHAnsi" w:cstheme="minorBidi"/>
          <w:noProof/>
          <w:sz w:val="22"/>
          <w:szCs w:val="22"/>
        </w:rPr>
      </w:pPr>
      <w:hyperlink w:anchor="_Toc514934396" w:history="1">
        <w:r w:rsidR="009D4D08" w:rsidRPr="00572677">
          <w:rPr>
            <w:rStyle w:val="Hyperlink"/>
            <w:noProof/>
          </w:rPr>
          <w:t>3.39 Subscribe to Care Plan Updates [PCC-39]</w:t>
        </w:r>
        <w:r w:rsidR="009D4D08">
          <w:rPr>
            <w:noProof/>
            <w:webHidden/>
          </w:rPr>
          <w:tab/>
        </w:r>
        <w:r w:rsidR="009D4D08">
          <w:rPr>
            <w:noProof/>
            <w:webHidden/>
          </w:rPr>
          <w:fldChar w:fldCharType="begin"/>
        </w:r>
        <w:r w:rsidR="009D4D08">
          <w:rPr>
            <w:noProof/>
            <w:webHidden/>
          </w:rPr>
          <w:instrText xml:space="preserve"> PAGEREF _Toc514934396 \h </w:instrText>
        </w:r>
        <w:r w:rsidR="009D4D08">
          <w:rPr>
            <w:noProof/>
            <w:webHidden/>
          </w:rPr>
        </w:r>
        <w:r w:rsidR="009D4D08">
          <w:rPr>
            <w:noProof/>
            <w:webHidden/>
          </w:rPr>
          <w:fldChar w:fldCharType="separate"/>
        </w:r>
        <w:r w:rsidR="0081496E">
          <w:rPr>
            <w:noProof/>
            <w:webHidden/>
          </w:rPr>
          <w:t>6</w:t>
        </w:r>
        <w:r w:rsidR="009D4D08">
          <w:rPr>
            <w:noProof/>
            <w:webHidden/>
          </w:rPr>
          <w:fldChar w:fldCharType="end"/>
        </w:r>
      </w:hyperlink>
    </w:p>
    <w:p w14:paraId="1BED59B5" w14:textId="636A010E" w:rsidR="009D4D08" w:rsidRDefault="00D10FFC">
      <w:pPr>
        <w:pStyle w:val="TOC3"/>
        <w:rPr>
          <w:rFonts w:asciiTheme="minorHAnsi" w:eastAsiaTheme="minorEastAsia" w:hAnsiTheme="minorHAnsi" w:cstheme="minorBidi"/>
          <w:noProof/>
          <w:sz w:val="22"/>
          <w:szCs w:val="22"/>
        </w:rPr>
      </w:pPr>
      <w:hyperlink w:anchor="_Toc514934397" w:history="1">
        <w:r w:rsidR="009D4D08" w:rsidRPr="00572677">
          <w:rPr>
            <w:rStyle w:val="Hyperlink"/>
            <w:noProof/>
          </w:rPr>
          <w:t>3.39.1 Scope</w:t>
        </w:r>
        <w:r w:rsidR="009D4D08">
          <w:rPr>
            <w:noProof/>
            <w:webHidden/>
          </w:rPr>
          <w:tab/>
        </w:r>
        <w:r w:rsidR="009D4D08">
          <w:rPr>
            <w:noProof/>
            <w:webHidden/>
          </w:rPr>
          <w:fldChar w:fldCharType="begin"/>
        </w:r>
        <w:r w:rsidR="009D4D08">
          <w:rPr>
            <w:noProof/>
            <w:webHidden/>
          </w:rPr>
          <w:instrText xml:space="preserve"> PAGEREF _Toc514934397 \h </w:instrText>
        </w:r>
        <w:r w:rsidR="009D4D08">
          <w:rPr>
            <w:noProof/>
            <w:webHidden/>
          </w:rPr>
        </w:r>
        <w:r w:rsidR="009D4D08">
          <w:rPr>
            <w:noProof/>
            <w:webHidden/>
          </w:rPr>
          <w:fldChar w:fldCharType="separate"/>
        </w:r>
        <w:r w:rsidR="0081496E">
          <w:rPr>
            <w:noProof/>
            <w:webHidden/>
          </w:rPr>
          <w:t>6</w:t>
        </w:r>
        <w:r w:rsidR="009D4D08">
          <w:rPr>
            <w:noProof/>
            <w:webHidden/>
          </w:rPr>
          <w:fldChar w:fldCharType="end"/>
        </w:r>
      </w:hyperlink>
    </w:p>
    <w:p w14:paraId="7B97272D" w14:textId="3934153E" w:rsidR="009D4D08" w:rsidRDefault="00D10FFC">
      <w:pPr>
        <w:pStyle w:val="TOC3"/>
        <w:rPr>
          <w:rFonts w:asciiTheme="minorHAnsi" w:eastAsiaTheme="minorEastAsia" w:hAnsiTheme="minorHAnsi" w:cstheme="minorBidi"/>
          <w:noProof/>
          <w:sz w:val="22"/>
          <w:szCs w:val="22"/>
        </w:rPr>
      </w:pPr>
      <w:hyperlink w:anchor="_Toc514934398" w:history="1">
        <w:r w:rsidR="009D4D08" w:rsidRPr="00572677">
          <w:rPr>
            <w:rStyle w:val="Hyperlink"/>
            <w:noProof/>
          </w:rPr>
          <w:t>3.39.2 Actor Roles</w:t>
        </w:r>
        <w:r w:rsidR="009D4D08">
          <w:rPr>
            <w:noProof/>
            <w:webHidden/>
          </w:rPr>
          <w:tab/>
        </w:r>
        <w:r w:rsidR="009D4D08">
          <w:rPr>
            <w:noProof/>
            <w:webHidden/>
          </w:rPr>
          <w:fldChar w:fldCharType="begin"/>
        </w:r>
        <w:r w:rsidR="009D4D08">
          <w:rPr>
            <w:noProof/>
            <w:webHidden/>
          </w:rPr>
          <w:instrText xml:space="preserve"> PAGEREF _Toc514934398 \h </w:instrText>
        </w:r>
        <w:r w:rsidR="009D4D08">
          <w:rPr>
            <w:noProof/>
            <w:webHidden/>
          </w:rPr>
        </w:r>
        <w:r w:rsidR="009D4D08">
          <w:rPr>
            <w:noProof/>
            <w:webHidden/>
          </w:rPr>
          <w:fldChar w:fldCharType="separate"/>
        </w:r>
        <w:r w:rsidR="0081496E">
          <w:rPr>
            <w:noProof/>
            <w:webHidden/>
          </w:rPr>
          <w:t>6</w:t>
        </w:r>
        <w:r w:rsidR="009D4D08">
          <w:rPr>
            <w:noProof/>
            <w:webHidden/>
          </w:rPr>
          <w:fldChar w:fldCharType="end"/>
        </w:r>
      </w:hyperlink>
    </w:p>
    <w:p w14:paraId="70C6F2EA" w14:textId="429021B8" w:rsidR="009D4D08" w:rsidRDefault="00D10FFC">
      <w:pPr>
        <w:pStyle w:val="TOC3"/>
        <w:rPr>
          <w:rFonts w:asciiTheme="minorHAnsi" w:eastAsiaTheme="minorEastAsia" w:hAnsiTheme="minorHAnsi" w:cstheme="minorBidi"/>
          <w:noProof/>
          <w:sz w:val="22"/>
          <w:szCs w:val="22"/>
        </w:rPr>
      </w:pPr>
      <w:hyperlink w:anchor="_Toc514934399" w:history="1">
        <w:r w:rsidR="009D4D08" w:rsidRPr="00572677">
          <w:rPr>
            <w:rStyle w:val="Hyperlink"/>
            <w:noProof/>
          </w:rPr>
          <w:t>3.39.3 Referenced Standards</w:t>
        </w:r>
        <w:r w:rsidR="009D4D08">
          <w:rPr>
            <w:noProof/>
            <w:webHidden/>
          </w:rPr>
          <w:tab/>
        </w:r>
        <w:r w:rsidR="009D4D08">
          <w:rPr>
            <w:noProof/>
            <w:webHidden/>
          </w:rPr>
          <w:fldChar w:fldCharType="begin"/>
        </w:r>
        <w:r w:rsidR="009D4D08">
          <w:rPr>
            <w:noProof/>
            <w:webHidden/>
          </w:rPr>
          <w:instrText xml:space="preserve"> PAGEREF _Toc514934399 \h </w:instrText>
        </w:r>
        <w:r w:rsidR="009D4D08">
          <w:rPr>
            <w:noProof/>
            <w:webHidden/>
          </w:rPr>
        </w:r>
        <w:r w:rsidR="009D4D08">
          <w:rPr>
            <w:noProof/>
            <w:webHidden/>
          </w:rPr>
          <w:fldChar w:fldCharType="separate"/>
        </w:r>
        <w:r w:rsidR="0081496E">
          <w:rPr>
            <w:noProof/>
            <w:webHidden/>
          </w:rPr>
          <w:t>7</w:t>
        </w:r>
        <w:r w:rsidR="009D4D08">
          <w:rPr>
            <w:noProof/>
            <w:webHidden/>
          </w:rPr>
          <w:fldChar w:fldCharType="end"/>
        </w:r>
      </w:hyperlink>
    </w:p>
    <w:p w14:paraId="1B61E7BB" w14:textId="4176C67E" w:rsidR="009D4D08" w:rsidRDefault="00D10FFC">
      <w:pPr>
        <w:pStyle w:val="TOC3"/>
        <w:rPr>
          <w:rFonts w:asciiTheme="minorHAnsi" w:eastAsiaTheme="minorEastAsia" w:hAnsiTheme="minorHAnsi" w:cstheme="minorBidi"/>
          <w:noProof/>
          <w:sz w:val="22"/>
          <w:szCs w:val="22"/>
        </w:rPr>
      </w:pPr>
      <w:hyperlink w:anchor="_Toc514934400" w:history="1">
        <w:r w:rsidR="009D4D08" w:rsidRPr="00572677">
          <w:rPr>
            <w:rStyle w:val="Hyperlink"/>
            <w:noProof/>
          </w:rPr>
          <w:t>3.39.4 Interaction Diagram</w:t>
        </w:r>
        <w:r w:rsidR="009D4D08">
          <w:rPr>
            <w:noProof/>
            <w:webHidden/>
          </w:rPr>
          <w:tab/>
        </w:r>
        <w:r w:rsidR="009D4D08">
          <w:rPr>
            <w:noProof/>
            <w:webHidden/>
          </w:rPr>
          <w:fldChar w:fldCharType="begin"/>
        </w:r>
        <w:r w:rsidR="009D4D08">
          <w:rPr>
            <w:noProof/>
            <w:webHidden/>
          </w:rPr>
          <w:instrText xml:space="preserve"> PAGEREF _Toc514934400 \h </w:instrText>
        </w:r>
        <w:r w:rsidR="009D4D08">
          <w:rPr>
            <w:noProof/>
            <w:webHidden/>
          </w:rPr>
        </w:r>
        <w:r w:rsidR="009D4D08">
          <w:rPr>
            <w:noProof/>
            <w:webHidden/>
          </w:rPr>
          <w:fldChar w:fldCharType="separate"/>
        </w:r>
        <w:r w:rsidR="0081496E">
          <w:rPr>
            <w:noProof/>
            <w:webHidden/>
          </w:rPr>
          <w:t>7</w:t>
        </w:r>
        <w:r w:rsidR="009D4D08">
          <w:rPr>
            <w:noProof/>
            <w:webHidden/>
          </w:rPr>
          <w:fldChar w:fldCharType="end"/>
        </w:r>
      </w:hyperlink>
    </w:p>
    <w:p w14:paraId="1603B9FE" w14:textId="78C92124" w:rsidR="009D4D08" w:rsidRDefault="00D10FFC">
      <w:pPr>
        <w:pStyle w:val="TOC4"/>
        <w:rPr>
          <w:rFonts w:asciiTheme="minorHAnsi" w:eastAsiaTheme="minorEastAsia" w:hAnsiTheme="minorHAnsi" w:cstheme="minorBidi"/>
          <w:noProof/>
          <w:sz w:val="22"/>
          <w:szCs w:val="22"/>
        </w:rPr>
      </w:pPr>
      <w:hyperlink w:anchor="_Toc514934401" w:history="1">
        <w:r w:rsidR="009D4D08" w:rsidRPr="00572677">
          <w:rPr>
            <w:rStyle w:val="Hyperlink"/>
            <w:noProof/>
          </w:rPr>
          <w:t>3.39.4.1 Subscribe to Care Plan Updates</w:t>
        </w:r>
        <w:r w:rsidR="009D4D08">
          <w:rPr>
            <w:noProof/>
            <w:webHidden/>
          </w:rPr>
          <w:tab/>
        </w:r>
        <w:r w:rsidR="009D4D08">
          <w:rPr>
            <w:noProof/>
            <w:webHidden/>
          </w:rPr>
          <w:fldChar w:fldCharType="begin"/>
        </w:r>
        <w:r w:rsidR="009D4D08">
          <w:rPr>
            <w:noProof/>
            <w:webHidden/>
          </w:rPr>
          <w:instrText xml:space="preserve"> PAGEREF _Toc514934401 \h </w:instrText>
        </w:r>
        <w:r w:rsidR="009D4D08">
          <w:rPr>
            <w:noProof/>
            <w:webHidden/>
          </w:rPr>
        </w:r>
        <w:r w:rsidR="009D4D08">
          <w:rPr>
            <w:noProof/>
            <w:webHidden/>
          </w:rPr>
          <w:fldChar w:fldCharType="separate"/>
        </w:r>
        <w:r w:rsidR="0081496E">
          <w:rPr>
            <w:noProof/>
            <w:webHidden/>
          </w:rPr>
          <w:t>7</w:t>
        </w:r>
        <w:r w:rsidR="009D4D08">
          <w:rPr>
            <w:noProof/>
            <w:webHidden/>
          </w:rPr>
          <w:fldChar w:fldCharType="end"/>
        </w:r>
      </w:hyperlink>
    </w:p>
    <w:p w14:paraId="2802FC93" w14:textId="1AB95C30" w:rsidR="009D4D08" w:rsidRDefault="00D10FFC">
      <w:pPr>
        <w:pStyle w:val="TOC5"/>
        <w:rPr>
          <w:rFonts w:asciiTheme="minorHAnsi" w:eastAsiaTheme="minorEastAsia" w:hAnsiTheme="minorHAnsi" w:cstheme="minorBidi"/>
          <w:noProof/>
          <w:sz w:val="22"/>
          <w:szCs w:val="22"/>
        </w:rPr>
      </w:pPr>
      <w:hyperlink w:anchor="_Toc514934402" w:history="1">
        <w:r w:rsidR="009D4D08" w:rsidRPr="00572677">
          <w:rPr>
            <w:rStyle w:val="Hyperlink"/>
            <w:noProof/>
          </w:rPr>
          <w:t>3.39.4.1.1 Trigger Events</w:t>
        </w:r>
        <w:r w:rsidR="009D4D08">
          <w:rPr>
            <w:noProof/>
            <w:webHidden/>
          </w:rPr>
          <w:tab/>
        </w:r>
        <w:r w:rsidR="009D4D08">
          <w:rPr>
            <w:noProof/>
            <w:webHidden/>
          </w:rPr>
          <w:fldChar w:fldCharType="begin"/>
        </w:r>
        <w:r w:rsidR="009D4D08">
          <w:rPr>
            <w:noProof/>
            <w:webHidden/>
          </w:rPr>
          <w:instrText xml:space="preserve"> PAGEREF _Toc514934402 \h </w:instrText>
        </w:r>
        <w:r w:rsidR="009D4D08">
          <w:rPr>
            <w:noProof/>
            <w:webHidden/>
          </w:rPr>
        </w:r>
        <w:r w:rsidR="009D4D08">
          <w:rPr>
            <w:noProof/>
            <w:webHidden/>
          </w:rPr>
          <w:fldChar w:fldCharType="separate"/>
        </w:r>
        <w:r w:rsidR="0081496E">
          <w:rPr>
            <w:noProof/>
            <w:webHidden/>
          </w:rPr>
          <w:t>7</w:t>
        </w:r>
        <w:r w:rsidR="009D4D08">
          <w:rPr>
            <w:noProof/>
            <w:webHidden/>
          </w:rPr>
          <w:fldChar w:fldCharType="end"/>
        </w:r>
      </w:hyperlink>
    </w:p>
    <w:p w14:paraId="15A048D4" w14:textId="5D8614E0" w:rsidR="009D4D08" w:rsidRDefault="00D10FFC">
      <w:pPr>
        <w:pStyle w:val="TOC5"/>
        <w:rPr>
          <w:rFonts w:asciiTheme="minorHAnsi" w:eastAsiaTheme="minorEastAsia" w:hAnsiTheme="minorHAnsi" w:cstheme="minorBidi"/>
          <w:noProof/>
          <w:sz w:val="22"/>
          <w:szCs w:val="22"/>
        </w:rPr>
      </w:pPr>
      <w:hyperlink w:anchor="_Toc514934403" w:history="1">
        <w:r w:rsidR="009D4D08" w:rsidRPr="00572677">
          <w:rPr>
            <w:rStyle w:val="Hyperlink"/>
            <w:noProof/>
          </w:rPr>
          <w:t>3.39.4.1.2 Message Semantics</w:t>
        </w:r>
        <w:r w:rsidR="009D4D08">
          <w:rPr>
            <w:noProof/>
            <w:webHidden/>
          </w:rPr>
          <w:tab/>
        </w:r>
        <w:r w:rsidR="009D4D08">
          <w:rPr>
            <w:noProof/>
            <w:webHidden/>
          </w:rPr>
          <w:fldChar w:fldCharType="begin"/>
        </w:r>
        <w:r w:rsidR="009D4D08">
          <w:rPr>
            <w:noProof/>
            <w:webHidden/>
          </w:rPr>
          <w:instrText xml:space="preserve"> PAGEREF _Toc514934403 \h </w:instrText>
        </w:r>
        <w:r w:rsidR="009D4D08">
          <w:rPr>
            <w:noProof/>
            <w:webHidden/>
          </w:rPr>
        </w:r>
        <w:r w:rsidR="009D4D08">
          <w:rPr>
            <w:noProof/>
            <w:webHidden/>
          </w:rPr>
          <w:fldChar w:fldCharType="separate"/>
        </w:r>
        <w:r w:rsidR="0081496E">
          <w:rPr>
            <w:noProof/>
            <w:webHidden/>
          </w:rPr>
          <w:t>8</w:t>
        </w:r>
        <w:r w:rsidR="009D4D08">
          <w:rPr>
            <w:noProof/>
            <w:webHidden/>
          </w:rPr>
          <w:fldChar w:fldCharType="end"/>
        </w:r>
      </w:hyperlink>
    </w:p>
    <w:p w14:paraId="4116B40C" w14:textId="3A8C4CB9" w:rsidR="009D4D08" w:rsidRDefault="00D10FFC">
      <w:pPr>
        <w:pStyle w:val="TOC5"/>
        <w:rPr>
          <w:rFonts w:asciiTheme="minorHAnsi" w:eastAsiaTheme="minorEastAsia" w:hAnsiTheme="minorHAnsi" w:cstheme="minorBidi"/>
          <w:noProof/>
          <w:sz w:val="22"/>
          <w:szCs w:val="22"/>
        </w:rPr>
      </w:pPr>
      <w:hyperlink w:anchor="_Toc514934404" w:history="1">
        <w:r w:rsidR="009D4D08" w:rsidRPr="00572677">
          <w:rPr>
            <w:rStyle w:val="Hyperlink"/>
            <w:noProof/>
          </w:rPr>
          <w:t>3.39.4.1.3 Expected Actions</w:t>
        </w:r>
        <w:r w:rsidR="009D4D08">
          <w:rPr>
            <w:noProof/>
            <w:webHidden/>
          </w:rPr>
          <w:tab/>
        </w:r>
        <w:r w:rsidR="009D4D08">
          <w:rPr>
            <w:noProof/>
            <w:webHidden/>
          </w:rPr>
          <w:fldChar w:fldCharType="begin"/>
        </w:r>
        <w:r w:rsidR="009D4D08">
          <w:rPr>
            <w:noProof/>
            <w:webHidden/>
          </w:rPr>
          <w:instrText xml:space="preserve"> PAGEREF _Toc514934404 \h </w:instrText>
        </w:r>
        <w:r w:rsidR="009D4D08">
          <w:rPr>
            <w:noProof/>
            <w:webHidden/>
          </w:rPr>
        </w:r>
        <w:r w:rsidR="009D4D08">
          <w:rPr>
            <w:noProof/>
            <w:webHidden/>
          </w:rPr>
          <w:fldChar w:fldCharType="separate"/>
        </w:r>
        <w:r w:rsidR="0081496E">
          <w:rPr>
            <w:noProof/>
            <w:webHidden/>
          </w:rPr>
          <w:t>8</w:t>
        </w:r>
        <w:r w:rsidR="009D4D08">
          <w:rPr>
            <w:noProof/>
            <w:webHidden/>
          </w:rPr>
          <w:fldChar w:fldCharType="end"/>
        </w:r>
      </w:hyperlink>
    </w:p>
    <w:p w14:paraId="1F0611B2" w14:textId="40012419" w:rsidR="009D4D08" w:rsidRDefault="00D10FFC">
      <w:pPr>
        <w:pStyle w:val="TOC4"/>
        <w:rPr>
          <w:rFonts w:asciiTheme="minorHAnsi" w:eastAsiaTheme="minorEastAsia" w:hAnsiTheme="minorHAnsi" w:cstheme="minorBidi"/>
          <w:noProof/>
          <w:sz w:val="22"/>
          <w:szCs w:val="22"/>
        </w:rPr>
      </w:pPr>
      <w:hyperlink w:anchor="_Toc514934405" w:history="1">
        <w:r w:rsidR="009D4D08" w:rsidRPr="00572677">
          <w:rPr>
            <w:rStyle w:val="Hyperlink"/>
            <w:noProof/>
          </w:rPr>
          <w:t>3.39.4.2 Update Subscription to Care Plan Updates</w:t>
        </w:r>
        <w:r w:rsidR="009D4D08">
          <w:rPr>
            <w:noProof/>
            <w:webHidden/>
          </w:rPr>
          <w:tab/>
        </w:r>
        <w:r w:rsidR="009D4D08">
          <w:rPr>
            <w:noProof/>
            <w:webHidden/>
          </w:rPr>
          <w:fldChar w:fldCharType="begin"/>
        </w:r>
        <w:r w:rsidR="009D4D08">
          <w:rPr>
            <w:noProof/>
            <w:webHidden/>
          </w:rPr>
          <w:instrText xml:space="preserve"> PAGEREF _Toc514934405 \h </w:instrText>
        </w:r>
        <w:r w:rsidR="009D4D08">
          <w:rPr>
            <w:noProof/>
            <w:webHidden/>
          </w:rPr>
        </w:r>
        <w:r w:rsidR="009D4D08">
          <w:rPr>
            <w:noProof/>
            <w:webHidden/>
          </w:rPr>
          <w:fldChar w:fldCharType="separate"/>
        </w:r>
        <w:r w:rsidR="0081496E">
          <w:rPr>
            <w:noProof/>
            <w:webHidden/>
          </w:rPr>
          <w:t>8</w:t>
        </w:r>
        <w:r w:rsidR="009D4D08">
          <w:rPr>
            <w:noProof/>
            <w:webHidden/>
          </w:rPr>
          <w:fldChar w:fldCharType="end"/>
        </w:r>
      </w:hyperlink>
    </w:p>
    <w:p w14:paraId="46E18B44" w14:textId="5CAADB1C" w:rsidR="009D4D08" w:rsidRDefault="00D10FFC">
      <w:pPr>
        <w:pStyle w:val="TOC5"/>
        <w:rPr>
          <w:rFonts w:asciiTheme="minorHAnsi" w:eastAsiaTheme="minorEastAsia" w:hAnsiTheme="minorHAnsi" w:cstheme="minorBidi"/>
          <w:noProof/>
          <w:sz w:val="22"/>
          <w:szCs w:val="22"/>
        </w:rPr>
      </w:pPr>
      <w:hyperlink w:anchor="_Toc514934406" w:history="1">
        <w:r w:rsidR="009D4D08" w:rsidRPr="00572677">
          <w:rPr>
            <w:rStyle w:val="Hyperlink"/>
            <w:noProof/>
          </w:rPr>
          <w:t>3.39.4.2.1 Trigger Events</w:t>
        </w:r>
        <w:r w:rsidR="009D4D08">
          <w:rPr>
            <w:noProof/>
            <w:webHidden/>
          </w:rPr>
          <w:tab/>
        </w:r>
        <w:r w:rsidR="009D4D08">
          <w:rPr>
            <w:noProof/>
            <w:webHidden/>
          </w:rPr>
          <w:fldChar w:fldCharType="begin"/>
        </w:r>
        <w:r w:rsidR="009D4D08">
          <w:rPr>
            <w:noProof/>
            <w:webHidden/>
          </w:rPr>
          <w:instrText xml:space="preserve"> PAGEREF _Toc514934406 \h </w:instrText>
        </w:r>
        <w:r w:rsidR="009D4D08">
          <w:rPr>
            <w:noProof/>
            <w:webHidden/>
          </w:rPr>
        </w:r>
        <w:r w:rsidR="009D4D08">
          <w:rPr>
            <w:noProof/>
            <w:webHidden/>
          </w:rPr>
          <w:fldChar w:fldCharType="separate"/>
        </w:r>
        <w:r w:rsidR="0081496E">
          <w:rPr>
            <w:noProof/>
            <w:webHidden/>
          </w:rPr>
          <w:t>8</w:t>
        </w:r>
        <w:r w:rsidR="009D4D08">
          <w:rPr>
            <w:noProof/>
            <w:webHidden/>
          </w:rPr>
          <w:fldChar w:fldCharType="end"/>
        </w:r>
      </w:hyperlink>
    </w:p>
    <w:p w14:paraId="55A892FB" w14:textId="457675C2" w:rsidR="009D4D08" w:rsidRDefault="00D10FFC">
      <w:pPr>
        <w:pStyle w:val="TOC5"/>
        <w:rPr>
          <w:rFonts w:asciiTheme="minorHAnsi" w:eastAsiaTheme="minorEastAsia" w:hAnsiTheme="minorHAnsi" w:cstheme="minorBidi"/>
          <w:noProof/>
          <w:sz w:val="22"/>
          <w:szCs w:val="22"/>
        </w:rPr>
      </w:pPr>
      <w:hyperlink w:anchor="_Toc514934407" w:history="1">
        <w:r w:rsidR="009D4D08" w:rsidRPr="00572677">
          <w:rPr>
            <w:rStyle w:val="Hyperlink"/>
            <w:noProof/>
          </w:rPr>
          <w:t>3.39.4.2.2 Message Semantics</w:t>
        </w:r>
        <w:r w:rsidR="009D4D08">
          <w:rPr>
            <w:noProof/>
            <w:webHidden/>
          </w:rPr>
          <w:tab/>
        </w:r>
        <w:r w:rsidR="009D4D08">
          <w:rPr>
            <w:noProof/>
            <w:webHidden/>
          </w:rPr>
          <w:fldChar w:fldCharType="begin"/>
        </w:r>
        <w:r w:rsidR="009D4D08">
          <w:rPr>
            <w:noProof/>
            <w:webHidden/>
          </w:rPr>
          <w:instrText xml:space="preserve"> PAGEREF _Toc514934407 \h </w:instrText>
        </w:r>
        <w:r w:rsidR="009D4D08">
          <w:rPr>
            <w:noProof/>
            <w:webHidden/>
          </w:rPr>
        </w:r>
        <w:r w:rsidR="009D4D08">
          <w:rPr>
            <w:noProof/>
            <w:webHidden/>
          </w:rPr>
          <w:fldChar w:fldCharType="separate"/>
        </w:r>
        <w:r w:rsidR="0081496E">
          <w:rPr>
            <w:noProof/>
            <w:webHidden/>
          </w:rPr>
          <w:t>8</w:t>
        </w:r>
        <w:r w:rsidR="009D4D08">
          <w:rPr>
            <w:noProof/>
            <w:webHidden/>
          </w:rPr>
          <w:fldChar w:fldCharType="end"/>
        </w:r>
      </w:hyperlink>
    </w:p>
    <w:p w14:paraId="3F1B9AE0" w14:textId="7C2049B2" w:rsidR="009D4D08" w:rsidRDefault="00D10FFC">
      <w:pPr>
        <w:pStyle w:val="TOC5"/>
        <w:rPr>
          <w:rFonts w:asciiTheme="minorHAnsi" w:eastAsiaTheme="minorEastAsia" w:hAnsiTheme="minorHAnsi" w:cstheme="minorBidi"/>
          <w:noProof/>
          <w:sz w:val="22"/>
          <w:szCs w:val="22"/>
        </w:rPr>
      </w:pPr>
      <w:hyperlink w:anchor="_Toc514934408" w:history="1">
        <w:r w:rsidR="009D4D08" w:rsidRPr="00572677">
          <w:rPr>
            <w:rStyle w:val="Hyperlink"/>
            <w:noProof/>
          </w:rPr>
          <w:t>3.39.4.2.3 Expected Actions</w:t>
        </w:r>
        <w:r w:rsidR="009D4D08">
          <w:rPr>
            <w:noProof/>
            <w:webHidden/>
          </w:rPr>
          <w:tab/>
        </w:r>
        <w:r w:rsidR="009D4D08">
          <w:rPr>
            <w:noProof/>
            <w:webHidden/>
          </w:rPr>
          <w:fldChar w:fldCharType="begin"/>
        </w:r>
        <w:r w:rsidR="009D4D08">
          <w:rPr>
            <w:noProof/>
            <w:webHidden/>
          </w:rPr>
          <w:instrText xml:space="preserve"> PAGEREF _Toc514934408 \h </w:instrText>
        </w:r>
        <w:r w:rsidR="009D4D08">
          <w:rPr>
            <w:noProof/>
            <w:webHidden/>
          </w:rPr>
        </w:r>
        <w:r w:rsidR="009D4D08">
          <w:rPr>
            <w:noProof/>
            <w:webHidden/>
          </w:rPr>
          <w:fldChar w:fldCharType="separate"/>
        </w:r>
        <w:r w:rsidR="0081496E">
          <w:rPr>
            <w:noProof/>
            <w:webHidden/>
          </w:rPr>
          <w:t>9</w:t>
        </w:r>
        <w:r w:rsidR="009D4D08">
          <w:rPr>
            <w:noProof/>
            <w:webHidden/>
          </w:rPr>
          <w:fldChar w:fldCharType="end"/>
        </w:r>
      </w:hyperlink>
    </w:p>
    <w:p w14:paraId="2111483C" w14:textId="204C4D27" w:rsidR="009D4D08" w:rsidRDefault="00D10FFC">
      <w:pPr>
        <w:pStyle w:val="TOC3"/>
        <w:rPr>
          <w:rFonts w:asciiTheme="minorHAnsi" w:eastAsiaTheme="minorEastAsia" w:hAnsiTheme="minorHAnsi" w:cstheme="minorBidi"/>
          <w:noProof/>
          <w:sz w:val="22"/>
          <w:szCs w:val="22"/>
        </w:rPr>
      </w:pPr>
      <w:hyperlink w:anchor="_Toc514934409" w:history="1">
        <w:r w:rsidR="009D4D08" w:rsidRPr="00572677">
          <w:rPr>
            <w:rStyle w:val="Hyperlink"/>
            <w:noProof/>
          </w:rPr>
          <w:t>3.39.5 Security Considerations</w:t>
        </w:r>
        <w:r w:rsidR="009D4D08">
          <w:rPr>
            <w:noProof/>
            <w:webHidden/>
          </w:rPr>
          <w:tab/>
        </w:r>
        <w:r w:rsidR="009D4D08">
          <w:rPr>
            <w:noProof/>
            <w:webHidden/>
          </w:rPr>
          <w:fldChar w:fldCharType="begin"/>
        </w:r>
        <w:r w:rsidR="009D4D08">
          <w:rPr>
            <w:noProof/>
            <w:webHidden/>
          </w:rPr>
          <w:instrText xml:space="preserve"> PAGEREF _Toc514934409 \h </w:instrText>
        </w:r>
        <w:r w:rsidR="009D4D08">
          <w:rPr>
            <w:noProof/>
            <w:webHidden/>
          </w:rPr>
        </w:r>
        <w:r w:rsidR="009D4D08">
          <w:rPr>
            <w:noProof/>
            <w:webHidden/>
          </w:rPr>
          <w:fldChar w:fldCharType="separate"/>
        </w:r>
        <w:r w:rsidR="0081496E">
          <w:rPr>
            <w:noProof/>
            <w:webHidden/>
          </w:rPr>
          <w:t>9</w:t>
        </w:r>
        <w:r w:rsidR="009D4D08">
          <w:rPr>
            <w:noProof/>
            <w:webHidden/>
          </w:rPr>
          <w:fldChar w:fldCharType="end"/>
        </w:r>
      </w:hyperlink>
    </w:p>
    <w:p w14:paraId="2F0CFCDD" w14:textId="5944D192" w:rsidR="009D4D08" w:rsidRDefault="00D10FFC">
      <w:pPr>
        <w:pStyle w:val="TOC2"/>
        <w:rPr>
          <w:rFonts w:asciiTheme="minorHAnsi" w:eastAsiaTheme="minorEastAsia" w:hAnsiTheme="minorHAnsi" w:cstheme="minorBidi"/>
          <w:noProof/>
          <w:sz w:val="22"/>
          <w:szCs w:val="22"/>
        </w:rPr>
      </w:pPr>
      <w:hyperlink w:anchor="_Toc514934410" w:history="1">
        <w:r w:rsidR="009D4D08" w:rsidRPr="00572677">
          <w:rPr>
            <w:rStyle w:val="Hyperlink"/>
            <w:noProof/>
          </w:rPr>
          <w:t>3.40 Provide Care Plan [PCC-40]</w:t>
        </w:r>
        <w:r w:rsidR="009D4D08">
          <w:rPr>
            <w:noProof/>
            <w:webHidden/>
          </w:rPr>
          <w:tab/>
        </w:r>
        <w:r w:rsidR="009D4D08">
          <w:rPr>
            <w:noProof/>
            <w:webHidden/>
          </w:rPr>
          <w:fldChar w:fldCharType="begin"/>
        </w:r>
        <w:r w:rsidR="009D4D08">
          <w:rPr>
            <w:noProof/>
            <w:webHidden/>
          </w:rPr>
          <w:instrText xml:space="preserve"> PAGEREF _Toc514934410 \h </w:instrText>
        </w:r>
        <w:r w:rsidR="009D4D08">
          <w:rPr>
            <w:noProof/>
            <w:webHidden/>
          </w:rPr>
        </w:r>
        <w:r w:rsidR="009D4D08">
          <w:rPr>
            <w:noProof/>
            <w:webHidden/>
          </w:rPr>
          <w:fldChar w:fldCharType="separate"/>
        </w:r>
        <w:r w:rsidR="0081496E">
          <w:rPr>
            <w:noProof/>
            <w:webHidden/>
          </w:rPr>
          <w:t>9</w:t>
        </w:r>
        <w:r w:rsidR="009D4D08">
          <w:rPr>
            <w:noProof/>
            <w:webHidden/>
          </w:rPr>
          <w:fldChar w:fldCharType="end"/>
        </w:r>
      </w:hyperlink>
    </w:p>
    <w:p w14:paraId="204D86AD" w14:textId="77074301" w:rsidR="009D4D08" w:rsidRDefault="00D10FFC">
      <w:pPr>
        <w:pStyle w:val="TOC3"/>
        <w:rPr>
          <w:rFonts w:asciiTheme="minorHAnsi" w:eastAsiaTheme="minorEastAsia" w:hAnsiTheme="minorHAnsi" w:cstheme="minorBidi"/>
          <w:noProof/>
          <w:sz w:val="22"/>
          <w:szCs w:val="22"/>
        </w:rPr>
      </w:pPr>
      <w:hyperlink w:anchor="_Toc514934411" w:history="1">
        <w:r w:rsidR="009D4D08" w:rsidRPr="00572677">
          <w:rPr>
            <w:rStyle w:val="Hyperlink"/>
            <w:noProof/>
          </w:rPr>
          <w:t>3.40.1 Scope</w:t>
        </w:r>
        <w:r w:rsidR="009D4D08">
          <w:rPr>
            <w:noProof/>
            <w:webHidden/>
          </w:rPr>
          <w:tab/>
        </w:r>
        <w:r w:rsidR="009D4D08">
          <w:rPr>
            <w:noProof/>
            <w:webHidden/>
          </w:rPr>
          <w:fldChar w:fldCharType="begin"/>
        </w:r>
        <w:r w:rsidR="009D4D08">
          <w:rPr>
            <w:noProof/>
            <w:webHidden/>
          </w:rPr>
          <w:instrText xml:space="preserve"> PAGEREF _Toc514934411 \h </w:instrText>
        </w:r>
        <w:r w:rsidR="009D4D08">
          <w:rPr>
            <w:noProof/>
            <w:webHidden/>
          </w:rPr>
        </w:r>
        <w:r w:rsidR="009D4D08">
          <w:rPr>
            <w:noProof/>
            <w:webHidden/>
          </w:rPr>
          <w:fldChar w:fldCharType="separate"/>
        </w:r>
        <w:r w:rsidR="0081496E">
          <w:rPr>
            <w:noProof/>
            <w:webHidden/>
          </w:rPr>
          <w:t>9</w:t>
        </w:r>
        <w:r w:rsidR="009D4D08">
          <w:rPr>
            <w:noProof/>
            <w:webHidden/>
          </w:rPr>
          <w:fldChar w:fldCharType="end"/>
        </w:r>
      </w:hyperlink>
    </w:p>
    <w:p w14:paraId="59344CE6" w14:textId="3072F887" w:rsidR="009D4D08" w:rsidRDefault="00D10FFC">
      <w:pPr>
        <w:pStyle w:val="TOC3"/>
        <w:rPr>
          <w:rFonts w:asciiTheme="minorHAnsi" w:eastAsiaTheme="minorEastAsia" w:hAnsiTheme="minorHAnsi" w:cstheme="minorBidi"/>
          <w:noProof/>
          <w:sz w:val="22"/>
          <w:szCs w:val="22"/>
        </w:rPr>
      </w:pPr>
      <w:hyperlink w:anchor="_Toc514934412" w:history="1">
        <w:r w:rsidR="009D4D08" w:rsidRPr="00572677">
          <w:rPr>
            <w:rStyle w:val="Hyperlink"/>
            <w:noProof/>
          </w:rPr>
          <w:t>3.40.2 Actor Roles</w:t>
        </w:r>
        <w:r w:rsidR="009D4D08">
          <w:rPr>
            <w:noProof/>
            <w:webHidden/>
          </w:rPr>
          <w:tab/>
        </w:r>
        <w:r w:rsidR="009D4D08">
          <w:rPr>
            <w:noProof/>
            <w:webHidden/>
          </w:rPr>
          <w:fldChar w:fldCharType="begin"/>
        </w:r>
        <w:r w:rsidR="009D4D08">
          <w:rPr>
            <w:noProof/>
            <w:webHidden/>
          </w:rPr>
          <w:instrText xml:space="preserve"> PAGEREF _Toc514934412 \h </w:instrText>
        </w:r>
        <w:r w:rsidR="009D4D08">
          <w:rPr>
            <w:noProof/>
            <w:webHidden/>
          </w:rPr>
        </w:r>
        <w:r w:rsidR="009D4D08">
          <w:rPr>
            <w:noProof/>
            <w:webHidden/>
          </w:rPr>
          <w:fldChar w:fldCharType="separate"/>
        </w:r>
        <w:r w:rsidR="0081496E">
          <w:rPr>
            <w:noProof/>
            <w:webHidden/>
          </w:rPr>
          <w:t>9</w:t>
        </w:r>
        <w:r w:rsidR="009D4D08">
          <w:rPr>
            <w:noProof/>
            <w:webHidden/>
          </w:rPr>
          <w:fldChar w:fldCharType="end"/>
        </w:r>
      </w:hyperlink>
    </w:p>
    <w:p w14:paraId="4676FA48" w14:textId="5117BC54" w:rsidR="009D4D08" w:rsidRDefault="00D10FFC">
      <w:pPr>
        <w:pStyle w:val="TOC3"/>
        <w:rPr>
          <w:rFonts w:asciiTheme="minorHAnsi" w:eastAsiaTheme="minorEastAsia" w:hAnsiTheme="minorHAnsi" w:cstheme="minorBidi"/>
          <w:noProof/>
          <w:sz w:val="22"/>
          <w:szCs w:val="22"/>
        </w:rPr>
      </w:pPr>
      <w:hyperlink w:anchor="_Toc514934413" w:history="1">
        <w:r w:rsidR="009D4D08" w:rsidRPr="00572677">
          <w:rPr>
            <w:rStyle w:val="Hyperlink"/>
            <w:noProof/>
          </w:rPr>
          <w:t>3.40.3 Referenced Standards</w:t>
        </w:r>
        <w:r w:rsidR="009D4D08">
          <w:rPr>
            <w:noProof/>
            <w:webHidden/>
          </w:rPr>
          <w:tab/>
        </w:r>
        <w:r w:rsidR="009D4D08">
          <w:rPr>
            <w:noProof/>
            <w:webHidden/>
          </w:rPr>
          <w:fldChar w:fldCharType="begin"/>
        </w:r>
        <w:r w:rsidR="009D4D08">
          <w:rPr>
            <w:noProof/>
            <w:webHidden/>
          </w:rPr>
          <w:instrText xml:space="preserve"> PAGEREF _Toc514934413 \h </w:instrText>
        </w:r>
        <w:r w:rsidR="009D4D08">
          <w:rPr>
            <w:noProof/>
            <w:webHidden/>
          </w:rPr>
        </w:r>
        <w:r w:rsidR="009D4D08">
          <w:rPr>
            <w:noProof/>
            <w:webHidden/>
          </w:rPr>
          <w:fldChar w:fldCharType="separate"/>
        </w:r>
        <w:r w:rsidR="0081496E">
          <w:rPr>
            <w:noProof/>
            <w:webHidden/>
          </w:rPr>
          <w:t>10</w:t>
        </w:r>
        <w:r w:rsidR="009D4D08">
          <w:rPr>
            <w:noProof/>
            <w:webHidden/>
          </w:rPr>
          <w:fldChar w:fldCharType="end"/>
        </w:r>
      </w:hyperlink>
    </w:p>
    <w:p w14:paraId="5D6C771E" w14:textId="2DE59210" w:rsidR="009D4D08" w:rsidRDefault="00D10FFC">
      <w:pPr>
        <w:pStyle w:val="TOC3"/>
        <w:rPr>
          <w:rFonts w:asciiTheme="minorHAnsi" w:eastAsiaTheme="minorEastAsia" w:hAnsiTheme="minorHAnsi" w:cstheme="minorBidi"/>
          <w:noProof/>
          <w:sz w:val="22"/>
          <w:szCs w:val="22"/>
        </w:rPr>
      </w:pPr>
      <w:hyperlink w:anchor="_Toc514934414" w:history="1">
        <w:r w:rsidR="009D4D08" w:rsidRPr="00572677">
          <w:rPr>
            <w:rStyle w:val="Hyperlink"/>
            <w:noProof/>
          </w:rPr>
          <w:t>3.40.4 Interaction Diagram</w:t>
        </w:r>
        <w:r w:rsidR="009D4D08">
          <w:rPr>
            <w:noProof/>
            <w:webHidden/>
          </w:rPr>
          <w:tab/>
        </w:r>
        <w:r w:rsidR="009D4D08">
          <w:rPr>
            <w:noProof/>
            <w:webHidden/>
          </w:rPr>
          <w:fldChar w:fldCharType="begin"/>
        </w:r>
        <w:r w:rsidR="009D4D08">
          <w:rPr>
            <w:noProof/>
            <w:webHidden/>
          </w:rPr>
          <w:instrText xml:space="preserve"> PAGEREF _Toc514934414 \h </w:instrText>
        </w:r>
        <w:r w:rsidR="009D4D08">
          <w:rPr>
            <w:noProof/>
            <w:webHidden/>
          </w:rPr>
        </w:r>
        <w:r w:rsidR="009D4D08">
          <w:rPr>
            <w:noProof/>
            <w:webHidden/>
          </w:rPr>
          <w:fldChar w:fldCharType="separate"/>
        </w:r>
        <w:r w:rsidR="0081496E">
          <w:rPr>
            <w:noProof/>
            <w:webHidden/>
          </w:rPr>
          <w:t>10</w:t>
        </w:r>
        <w:r w:rsidR="009D4D08">
          <w:rPr>
            <w:noProof/>
            <w:webHidden/>
          </w:rPr>
          <w:fldChar w:fldCharType="end"/>
        </w:r>
      </w:hyperlink>
    </w:p>
    <w:p w14:paraId="2522A75F" w14:textId="23870635" w:rsidR="009D4D08" w:rsidRDefault="00D10FFC">
      <w:pPr>
        <w:pStyle w:val="TOC4"/>
        <w:rPr>
          <w:rFonts w:asciiTheme="minorHAnsi" w:eastAsiaTheme="minorEastAsia" w:hAnsiTheme="minorHAnsi" w:cstheme="minorBidi"/>
          <w:noProof/>
          <w:sz w:val="22"/>
          <w:szCs w:val="22"/>
        </w:rPr>
      </w:pPr>
      <w:hyperlink w:anchor="_Toc514934415" w:history="1">
        <w:r w:rsidR="009D4D08" w:rsidRPr="00572677">
          <w:rPr>
            <w:rStyle w:val="Hyperlink"/>
            <w:noProof/>
          </w:rPr>
          <w:t>3.40.4.1 Provide Care Plan</w:t>
        </w:r>
        <w:r w:rsidR="009D4D08">
          <w:rPr>
            <w:noProof/>
            <w:webHidden/>
          </w:rPr>
          <w:tab/>
        </w:r>
        <w:r w:rsidR="009D4D08">
          <w:rPr>
            <w:noProof/>
            <w:webHidden/>
          </w:rPr>
          <w:fldChar w:fldCharType="begin"/>
        </w:r>
        <w:r w:rsidR="009D4D08">
          <w:rPr>
            <w:noProof/>
            <w:webHidden/>
          </w:rPr>
          <w:instrText xml:space="preserve"> PAGEREF _Toc514934415 \h </w:instrText>
        </w:r>
        <w:r w:rsidR="009D4D08">
          <w:rPr>
            <w:noProof/>
            <w:webHidden/>
          </w:rPr>
        </w:r>
        <w:r w:rsidR="009D4D08">
          <w:rPr>
            <w:noProof/>
            <w:webHidden/>
          </w:rPr>
          <w:fldChar w:fldCharType="separate"/>
        </w:r>
        <w:r w:rsidR="0081496E">
          <w:rPr>
            <w:noProof/>
            <w:webHidden/>
          </w:rPr>
          <w:t>10</w:t>
        </w:r>
        <w:r w:rsidR="009D4D08">
          <w:rPr>
            <w:noProof/>
            <w:webHidden/>
          </w:rPr>
          <w:fldChar w:fldCharType="end"/>
        </w:r>
      </w:hyperlink>
    </w:p>
    <w:p w14:paraId="3D7BA973" w14:textId="15D023CA" w:rsidR="009D4D08" w:rsidRDefault="00D10FFC">
      <w:pPr>
        <w:pStyle w:val="TOC5"/>
        <w:rPr>
          <w:rFonts w:asciiTheme="minorHAnsi" w:eastAsiaTheme="minorEastAsia" w:hAnsiTheme="minorHAnsi" w:cstheme="minorBidi"/>
          <w:noProof/>
          <w:sz w:val="22"/>
          <w:szCs w:val="22"/>
        </w:rPr>
      </w:pPr>
      <w:hyperlink w:anchor="_Toc514934416" w:history="1">
        <w:r w:rsidR="009D4D08" w:rsidRPr="00572677">
          <w:rPr>
            <w:rStyle w:val="Hyperlink"/>
            <w:noProof/>
          </w:rPr>
          <w:t>3.40.4.1.1 Trigger Events</w:t>
        </w:r>
        <w:r w:rsidR="009D4D08">
          <w:rPr>
            <w:noProof/>
            <w:webHidden/>
          </w:rPr>
          <w:tab/>
        </w:r>
        <w:r w:rsidR="009D4D08">
          <w:rPr>
            <w:noProof/>
            <w:webHidden/>
          </w:rPr>
          <w:fldChar w:fldCharType="begin"/>
        </w:r>
        <w:r w:rsidR="009D4D08">
          <w:rPr>
            <w:noProof/>
            <w:webHidden/>
          </w:rPr>
          <w:instrText xml:space="preserve"> PAGEREF _Toc514934416 \h </w:instrText>
        </w:r>
        <w:r w:rsidR="009D4D08">
          <w:rPr>
            <w:noProof/>
            <w:webHidden/>
          </w:rPr>
        </w:r>
        <w:r w:rsidR="009D4D08">
          <w:rPr>
            <w:noProof/>
            <w:webHidden/>
          </w:rPr>
          <w:fldChar w:fldCharType="separate"/>
        </w:r>
        <w:r w:rsidR="0081496E">
          <w:rPr>
            <w:noProof/>
            <w:webHidden/>
          </w:rPr>
          <w:t>10</w:t>
        </w:r>
        <w:r w:rsidR="009D4D08">
          <w:rPr>
            <w:noProof/>
            <w:webHidden/>
          </w:rPr>
          <w:fldChar w:fldCharType="end"/>
        </w:r>
      </w:hyperlink>
    </w:p>
    <w:p w14:paraId="4C20749F" w14:textId="458B322D" w:rsidR="009D4D08" w:rsidRDefault="00D10FFC">
      <w:pPr>
        <w:pStyle w:val="TOC5"/>
        <w:rPr>
          <w:rFonts w:asciiTheme="minorHAnsi" w:eastAsiaTheme="minorEastAsia" w:hAnsiTheme="minorHAnsi" w:cstheme="minorBidi"/>
          <w:noProof/>
          <w:sz w:val="22"/>
          <w:szCs w:val="22"/>
        </w:rPr>
      </w:pPr>
      <w:hyperlink w:anchor="_Toc514934417" w:history="1">
        <w:r w:rsidR="009D4D08" w:rsidRPr="00572677">
          <w:rPr>
            <w:rStyle w:val="Hyperlink"/>
            <w:noProof/>
          </w:rPr>
          <w:t>3.40.4.1.2 Message Semantics</w:t>
        </w:r>
        <w:r w:rsidR="009D4D08">
          <w:rPr>
            <w:noProof/>
            <w:webHidden/>
          </w:rPr>
          <w:tab/>
        </w:r>
        <w:r w:rsidR="009D4D08">
          <w:rPr>
            <w:noProof/>
            <w:webHidden/>
          </w:rPr>
          <w:fldChar w:fldCharType="begin"/>
        </w:r>
        <w:r w:rsidR="009D4D08">
          <w:rPr>
            <w:noProof/>
            <w:webHidden/>
          </w:rPr>
          <w:instrText xml:space="preserve"> PAGEREF _Toc514934417 \h </w:instrText>
        </w:r>
        <w:r w:rsidR="009D4D08">
          <w:rPr>
            <w:noProof/>
            <w:webHidden/>
          </w:rPr>
        </w:r>
        <w:r w:rsidR="009D4D08">
          <w:rPr>
            <w:noProof/>
            <w:webHidden/>
          </w:rPr>
          <w:fldChar w:fldCharType="separate"/>
        </w:r>
        <w:r w:rsidR="0081496E">
          <w:rPr>
            <w:noProof/>
            <w:webHidden/>
          </w:rPr>
          <w:t>10</w:t>
        </w:r>
        <w:r w:rsidR="009D4D08">
          <w:rPr>
            <w:noProof/>
            <w:webHidden/>
          </w:rPr>
          <w:fldChar w:fldCharType="end"/>
        </w:r>
      </w:hyperlink>
    </w:p>
    <w:p w14:paraId="1426DB6B" w14:textId="04920D26" w:rsidR="009D4D08" w:rsidRDefault="00D10FFC">
      <w:pPr>
        <w:pStyle w:val="TOC5"/>
        <w:rPr>
          <w:rFonts w:asciiTheme="minorHAnsi" w:eastAsiaTheme="minorEastAsia" w:hAnsiTheme="minorHAnsi" w:cstheme="minorBidi"/>
          <w:noProof/>
          <w:sz w:val="22"/>
          <w:szCs w:val="22"/>
        </w:rPr>
      </w:pPr>
      <w:hyperlink w:anchor="_Toc514934418" w:history="1">
        <w:r w:rsidR="009D4D08" w:rsidRPr="00572677">
          <w:rPr>
            <w:rStyle w:val="Hyperlink"/>
            <w:noProof/>
          </w:rPr>
          <w:t>3.40.4.1.3 Expected Actions</w:t>
        </w:r>
        <w:r w:rsidR="009D4D08">
          <w:rPr>
            <w:noProof/>
            <w:webHidden/>
          </w:rPr>
          <w:tab/>
        </w:r>
        <w:r w:rsidR="009D4D08">
          <w:rPr>
            <w:noProof/>
            <w:webHidden/>
          </w:rPr>
          <w:fldChar w:fldCharType="begin"/>
        </w:r>
        <w:r w:rsidR="009D4D08">
          <w:rPr>
            <w:noProof/>
            <w:webHidden/>
          </w:rPr>
          <w:instrText xml:space="preserve"> PAGEREF _Toc514934418 \h </w:instrText>
        </w:r>
        <w:r w:rsidR="009D4D08">
          <w:rPr>
            <w:noProof/>
            <w:webHidden/>
          </w:rPr>
        </w:r>
        <w:r w:rsidR="009D4D08">
          <w:rPr>
            <w:noProof/>
            <w:webHidden/>
          </w:rPr>
          <w:fldChar w:fldCharType="separate"/>
        </w:r>
        <w:r w:rsidR="0081496E">
          <w:rPr>
            <w:noProof/>
            <w:webHidden/>
          </w:rPr>
          <w:t>10</w:t>
        </w:r>
        <w:r w:rsidR="009D4D08">
          <w:rPr>
            <w:noProof/>
            <w:webHidden/>
          </w:rPr>
          <w:fldChar w:fldCharType="end"/>
        </w:r>
      </w:hyperlink>
    </w:p>
    <w:p w14:paraId="31BC61AD" w14:textId="4ACFAD65" w:rsidR="009D4D08" w:rsidRDefault="00D10FFC">
      <w:pPr>
        <w:pStyle w:val="TOC3"/>
        <w:rPr>
          <w:rFonts w:asciiTheme="minorHAnsi" w:eastAsiaTheme="minorEastAsia" w:hAnsiTheme="minorHAnsi" w:cstheme="minorBidi"/>
          <w:noProof/>
          <w:sz w:val="22"/>
          <w:szCs w:val="22"/>
        </w:rPr>
      </w:pPr>
      <w:hyperlink w:anchor="_Toc514934419" w:history="1">
        <w:r w:rsidR="009D4D08" w:rsidRPr="00572677">
          <w:rPr>
            <w:rStyle w:val="Hyperlink"/>
            <w:noProof/>
          </w:rPr>
          <w:t>3.40.5 Security Considerations</w:t>
        </w:r>
        <w:r w:rsidR="009D4D08">
          <w:rPr>
            <w:noProof/>
            <w:webHidden/>
          </w:rPr>
          <w:tab/>
        </w:r>
        <w:r w:rsidR="009D4D08">
          <w:rPr>
            <w:noProof/>
            <w:webHidden/>
          </w:rPr>
          <w:fldChar w:fldCharType="begin"/>
        </w:r>
        <w:r w:rsidR="009D4D08">
          <w:rPr>
            <w:noProof/>
            <w:webHidden/>
          </w:rPr>
          <w:instrText xml:space="preserve"> PAGEREF _Toc514934419 \h </w:instrText>
        </w:r>
        <w:r w:rsidR="009D4D08">
          <w:rPr>
            <w:noProof/>
            <w:webHidden/>
          </w:rPr>
        </w:r>
        <w:r w:rsidR="009D4D08">
          <w:rPr>
            <w:noProof/>
            <w:webHidden/>
          </w:rPr>
          <w:fldChar w:fldCharType="separate"/>
        </w:r>
        <w:r w:rsidR="0081496E">
          <w:rPr>
            <w:noProof/>
            <w:webHidden/>
          </w:rPr>
          <w:t>10</w:t>
        </w:r>
        <w:r w:rsidR="009D4D08">
          <w:rPr>
            <w:noProof/>
            <w:webHidden/>
          </w:rPr>
          <w:fldChar w:fldCharType="end"/>
        </w:r>
      </w:hyperlink>
    </w:p>
    <w:p w14:paraId="22FC0078" w14:textId="3E92930B" w:rsidR="009D4D08" w:rsidRDefault="00D10FFC">
      <w:pPr>
        <w:pStyle w:val="TOC2"/>
        <w:rPr>
          <w:rFonts w:asciiTheme="minorHAnsi" w:eastAsiaTheme="minorEastAsia" w:hAnsiTheme="minorHAnsi" w:cstheme="minorBidi"/>
          <w:noProof/>
          <w:sz w:val="22"/>
          <w:szCs w:val="22"/>
        </w:rPr>
      </w:pPr>
      <w:hyperlink w:anchor="_Toc514934420" w:history="1">
        <w:r w:rsidR="009D4D08" w:rsidRPr="00572677">
          <w:rPr>
            <w:rStyle w:val="Hyperlink"/>
            <w:noProof/>
          </w:rPr>
          <w:t>3.41 Search for Care Plan [PCC-41]</w:t>
        </w:r>
        <w:r w:rsidR="009D4D08">
          <w:rPr>
            <w:noProof/>
            <w:webHidden/>
          </w:rPr>
          <w:tab/>
        </w:r>
        <w:r w:rsidR="009D4D08">
          <w:rPr>
            <w:noProof/>
            <w:webHidden/>
          </w:rPr>
          <w:fldChar w:fldCharType="begin"/>
        </w:r>
        <w:r w:rsidR="009D4D08">
          <w:rPr>
            <w:noProof/>
            <w:webHidden/>
          </w:rPr>
          <w:instrText xml:space="preserve"> PAGEREF _Toc514934420 \h </w:instrText>
        </w:r>
        <w:r w:rsidR="009D4D08">
          <w:rPr>
            <w:noProof/>
            <w:webHidden/>
          </w:rPr>
        </w:r>
        <w:r w:rsidR="009D4D08">
          <w:rPr>
            <w:noProof/>
            <w:webHidden/>
          </w:rPr>
          <w:fldChar w:fldCharType="separate"/>
        </w:r>
        <w:r w:rsidR="0081496E">
          <w:rPr>
            <w:noProof/>
            <w:webHidden/>
          </w:rPr>
          <w:t>11</w:t>
        </w:r>
        <w:r w:rsidR="009D4D08">
          <w:rPr>
            <w:noProof/>
            <w:webHidden/>
          </w:rPr>
          <w:fldChar w:fldCharType="end"/>
        </w:r>
      </w:hyperlink>
    </w:p>
    <w:p w14:paraId="38AAAE2C" w14:textId="1BA528E2" w:rsidR="009D4D08" w:rsidRDefault="00D10FFC">
      <w:pPr>
        <w:pStyle w:val="TOC3"/>
        <w:rPr>
          <w:rFonts w:asciiTheme="minorHAnsi" w:eastAsiaTheme="minorEastAsia" w:hAnsiTheme="minorHAnsi" w:cstheme="minorBidi"/>
          <w:noProof/>
          <w:sz w:val="22"/>
          <w:szCs w:val="22"/>
        </w:rPr>
      </w:pPr>
      <w:hyperlink w:anchor="_Toc514934421" w:history="1">
        <w:r w:rsidR="009D4D08" w:rsidRPr="00572677">
          <w:rPr>
            <w:rStyle w:val="Hyperlink"/>
            <w:noProof/>
          </w:rPr>
          <w:t>3.41.1 Scope</w:t>
        </w:r>
        <w:r w:rsidR="009D4D08">
          <w:rPr>
            <w:noProof/>
            <w:webHidden/>
          </w:rPr>
          <w:tab/>
        </w:r>
        <w:r w:rsidR="009D4D08">
          <w:rPr>
            <w:noProof/>
            <w:webHidden/>
          </w:rPr>
          <w:fldChar w:fldCharType="begin"/>
        </w:r>
        <w:r w:rsidR="009D4D08">
          <w:rPr>
            <w:noProof/>
            <w:webHidden/>
          </w:rPr>
          <w:instrText xml:space="preserve"> PAGEREF _Toc514934421 \h </w:instrText>
        </w:r>
        <w:r w:rsidR="009D4D08">
          <w:rPr>
            <w:noProof/>
            <w:webHidden/>
          </w:rPr>
        </w:r>
        <w:r w:rsidR="009D4D08">
          <w:rPr>
            <w:noProof/>
            <w:webHidden/>
          </w:rPr>
          <w:fldChar w:fldCharType="separate"/>
        </w:r>
        <w:r w:rsidR="0081496E">
          <w:rPr>
            <w:noProof/>
            <w:webHidden/>
          </w:rPr>
          <w:t>11</w:t>
        </w:r>
        <w:r w:rsidR="009D4D08">
          <w:rPr>
            <w:noProof/>
            <w:webHidden/>
          </w:rPr>
          <w:fldChar w:fldCharType="end"/>
        </w:r>
      </w:hyperlink>
    </w:p>
    <w:p w14:paraId="06E898C4" w14:textId="5F329B29" w:rsidR="009D4D08" w:rsidRDefault="00D10FFC">
      <w:pPr>
        <w:pStyle w:val="TOC3"/>
        <w:rPr>
          <w:rFonts w:asciiTheme="minorHAnsi" w:eastAsiaTheme="minorEastAsia" w:hAnsiTheme="minorHAnsi" w:cstheme="minorBidi"/>
          <w:noProof/>
          <w:sz w:val="22"/>
          <w:szCs w:val="22"/>
        </w:rPr>
      </w:pPr>
      <w:hyperlink w:anchor="_Toc514934422" w:history="1">
        <w:r w:rsidR="009D4D08" w:rsidRPr="00572677">
          <w:rPr>
            <w:rStyle w:val="Hyperlink"/>
            <w:noProof/>
          </w:rPr>
          <w:t>3.41.2 Actor Roles</w:t>
        </w:r>
        <w:r w:rsidR="009D4D08">
          <w:rPr>
            <w:noProof/>
            <w:webHidden/>
          </w:rPr>
          <w:tab/>
        </w:r>
        <w:r w:rsidR="009D4D08">
          <w:rPr>
            <w:noProof/>
            <w:webHidden/>
          </w:rPr>
          <w:fldChar w:fldCharType="begin"/>
        </w:r>
        <w:r w:rsidR="009D4D08">
          <w:rPr>
            <w:noProof/>
            <w:webHidden/>
          </w:rPr>
          <w:instrText xml:space="preserve"> PAGEREF _Toc514934422 \h </w:instrText>
        </w:r>
        <w:r w:rsidR="009D4D08">
          <w:rPr>
            <w:noProof/>
            <w:webHidden/>
          </w:rPr>
        </w:r>
        <w:r w:rsidR="009D4D08">
          <w:rPr>
            <w:noProof/>
            <w:webHidden/>
          </w:rPr>
          <w:fldChar w:fldCharType="separate"/>
        </w:r>
        <w:r w:rsidR="0081496E">
          <w:rPr>
            <w:noProof/>
            <w:webHidden/>
          </w:rPr>
          <w:t>11</w:t>
        </w:r>
        <w:r w:rsidR="009D4D08">
          <w:rPr>
            <w:noProof/>
            <w:webHidden/>
          </w:rPr>
          <w:fldChar w:fldCharType="end"/>
        </w:r>
      </w:hyperlink>
    </w:p>
    <w:p w14:paraId="24395552" w14:textId="063B10F3" w:rsidR="009D4D08" w:rsidRDefault="00D10FFC">
      <w:pPr>
        <w:pStyle w:val="TOC3"/>
        <w:rPr>
          <w:rFonts w:asciiTheme="minorHAnsi" w:eastAsiaTheme="minorEastAsia" w:hAnsiTheme="minorHAnsi" w:cstheme="minorBidi"/>
          <w:noProof/>
          <w:sz w:val="22"/>
          <w:szCs w:val="22"/>
        </w:rPr>
      </w:pPr>
      <w:hyperlink w:anchor="_Toc514934423" w:history="1">
        <w:r w:rsidR="009D4D08" w:rsidRPr="00572677">
          <w:rPr>
            <w:rStyle w:val="Hyperlink"/>
            <w:noProof/>
          </w:rPr>
          <w:t>3.41.3 Referenced Standards</w:t>
        </w:r>
        <w:r w:rsidR="009D4D08">
          <w:rPr>
            <w:noProof/>
            <w:webHidden/>
          </w:rPr>
          <w:tab/>
        </w:r>
        <w:r w:rsidR="009D4D08">
          <w:rPr>
            <w:noProof/>
            <w:webHidden/>
          </w:rPr>
          <w:fldChar w:fldCharType="begin"/>
        </w:r>
        <w:r w:rsidR="009D4D08">
          <w:rPr>
            <w:noProof/>
            <w:webHidden/>
          </w:rPr>
          <w:instrText xml:space="preserve"> PAGEREF _Toc514934423 \h </w:instrText>
        </w:r>
        <w:r w:rsidR="009D4D08">
          <w:rPr>
            <w:noProof/>
            <w:webHidden/>
          </w:rPr>
        </w:r>
        <w:r w:rsidR="009D4D08">
          <w:rPr>
            <w:noProof/>
            <w:webHidden/>
          </w:rPr>
          <w:fldChar w:fldCharType="separate"/>
        </w:r>
        <w:r w:rsidR="0081496E">
          <w:rPr>
            <w:noProof/>
            <w:webHidden/>
          </w:rPr>
          <w:t>11</w:t>
        </w:r>
        <w:r w:rsidR="009D4D08">
          <w:rPr>
            <w:noProof/>
            <w:webHidden/>
          </w:rPr>
          <w:fldChar w:fldCharType="end"/>
        </w:r>
      </w:hyperlink>
    </w:p>
    <w:p w14:paraId="468AF485" w14:textId="37D4BBE3" w:rsidR="009D4D08" w:rsidRDefault="00D10FFC">
      <w:pPr>
        <w:pStyle w:val="TOC3"/>
        <w:rPr>
          <w:rFonts w:asciiTheme="minorHAnsi" w:eastAsiaTheme="minorEastAsia" w:hAnsiTheme="minorHAnsi" w:cstheme="minorBidi"/>
          <w:noProof/>
          <w:sz w:val="22"/>
          <w:szCs w:val="22"/>
        </w:rPr>
      </w:pPr>
      <w:hyperlink w:anchor="_Toc514934424" w:history="1">
        <w:r w:rsidR="009D4D08" w:rsidRPr="00572677">
          <w:rPr>
            <w:rStyle w:val="Hyperlink"/>
            <w:noProof/>
          </w:rPr>
          <w:t>3.41.4 Interaction Diagram</w:t>
        </w:r>
        <w:r w:rsidR="009D4D08">
          <w:rPr>
            <w:noProof/>
            <w:webHidden/>
          </w:rPr>
          <w:tab/>
        </w:r>
        <w:r w:rsidR="009D4D08">
          <w:rPr>
            <w:noProof/>
            <w:webHidden/>
          </w:rPr>
          <w:fldChar w:fldCharType="begin"/>
        </w:r>
        <w:r w:rsidR="009D4D08">
          <w:rPr>
            <w:noProof/>
            <w:webHidden/>
          </w:rPr>
          <w:instrText xml:space="preserve"> PAGEREF _Toc514934424 \h </w:instrText>
        </w:r>
        <w:r w:rsidR="009D4D08">
          <w:rPr>
            <w:noProof/>
            <w:webHidden/>
          </w:rPr>
        </w:r>
        <w:r w:rsidR="009D4D08">
          <w:rPr>
            <w:noProof/>
            <w:webHidden/>
          </w:rPr>
          <w:fldChar w:fldCharType="separate"/>
        </w:r>
        <w:r w:rsidR="0081496E">
          <w:rPr>
            <w:noProof/>
            <w:webHidden/>
          </w:rPr>
          <w:t>12</w:t>
        </w:r>
        <w:r w:rsidR="009D4D08">
          <w:rPr>
            <w:noProof/>
            <w:webHidden/>
          </w:rPr>
          <w:fldChar w:fldCharType="end"/>
        </w:r>
      </w:hyperlink>
    </w:p>
    <w:p w14:paraId="5BD361F7" w14:textId="571DD28B" w:rsidR="009D4D08" w:rsidRDefault="00D10FFC">
      <w:pPr>
        <w:pStyle w:val="TOC4"/>
        <w:rPr>
          <w:rFonts w:asciiTheme="minorHAnsi" w:eastAsiaTheme="minorEastAsia" w:hAnsiTheme="minorHAnsi" w:cstheme="minorBidi"/>
          <w:noProof/>
          <w:sz w:val="22"/>
          <w:szCs w:val="22"/>
        </w:rPr>
      </w:pPr>
      <w:hyperlink w:anchor="_Toc514934425" w:history="1">
        <w:r w:rsidR="009D4D08" w:rsidRPr="00572677">
          <w:rPr>
            <w:rStyle w:val="Hyperlink"/>
            <w:noProof/>
          </w:rPr>
          <w:t>3.41.4.1 Search for Care Plan</w:t>
        </w:r>
        <w:r w:rsidR="009D4D08">
          <w:rPr>
            <w:noProof/>
            <w:webHidden/>
          </w:rPr>
          <w:tab/>
        </w:r>
        <w:r w:rsidR="009D4D08">
          <w:rPr>
            <w:noProof/>
            <w:webHidden/>
          </w:rPr>
          <w:fldChar w:fldCharType="begin"/>
        </w:r>
        <w:r w:rsidR="009D4D08">
          <w:rPr>
            <w:noProof/>
            <w:webHidden/>
          </w:rPr>
          <w:instrText xml:space="preserve"> PAGEREF _Toc514934425 \h </w:instrText>
        </w:r>
        <w:r w:rsidR="009D4D08">
          <w:rPr>
            <w:noProof/>
            <w:webHidden/>
          </w:rPr>
        </w:r>
        <w:r w:rsidR="009D4D08">
          <w:rPr>
            <w:noProof/>
            <w:webHidden/>
          </w:rPr>
          <w:fldChar w:fldCharType="separate"/>
        </w:r>
        <w:r w:rsidR="0081496E">
          <w:rPr>
            <w:noProof/>
            <w:webHidden/>
          </w:rPr>
          <w:t>12</w:t>
        </w:r>
        <w:r w:rsidR="009D4D08">
          <w:rPr>
            <w:noProof/>
            <w:webHidden/>
          </w:rPr>
          <w:fldChar w:fldCharType="end"/>
        </w:r>
      </w:hyperlink>
    </w:p>
    <w:p w14:paraId="57621DCA" w14:textId="11B72939" w:rsidR="009D4D08" w:rsidRDefault="00D10FFC">
      <w:pPr>
        <w:pStyle w:val="TOC5"/>
        <w:rPr>
          <w:rFonts w:asciiTheme="minorHAnsi" w:eastAsiaTheme="minorEastAsia" w:hAnsiTheme="minorHAnsi" w:cstheme="minorBidi"/>
          <w:noProof/>
          <w:sz w:val="22"/>
          <w:szCs w:val="22"/>
        </w:rPr>
      </w:pPr>
      <w:hyperlink w:anchor="_Toc514934426" w:history="1">
        <w:r w:rsidR="009D4D08" w:rsidRPr="00572677">
          <w:rPr>
            <w:rStyle w:val="Hyperlink"/>
            <w:noProof/>
          </w:rPr>
          <w:t>3.41.4.1.1 Trigger Events</w:t>
        </w:r>
        <w:r w:rsidR="009D4D08">
          <w:rPr>
            <w:noProof/>
            <w:webHidden/>
          </w:rPr>
          <w:tab/>
        </w:r>
        <w:r w:rsidR="009D4D08">
          <w:rPr>
            <w:noProof/>
            <w:webHidden/>
          </w:rPr>
          <w:fldChar w:fldCharType="begin"/>
        </w:r>
        <w:r w:rsidR="009D4D08">
          <w:rPr>
            <w:noProof/>
            <w:webHidden/>
          </w:rPr>
          <w:instrText xml:space="preserve"> PAGEREF _Toc514934426 \h </w:instrText>
        </w:r>
        <w:r w:rsidR="009D4D08">
          <w:rPr>
            <w:noProof/>
            <w:webHidden/>
          </w:rPr>
        </w:r>
        <w:r w:rsidR="009D4D08">
          <w:rPr>
            <w:noProof/>
            <w:webHidden/>
          </w:rPr>
          <w:fldChar w:fldCharType="separate"/>
        </w:r>
        <w:r w:rsidR="0081496E">
          <w:rPr>
            <w:noProof/>
            <w:webHidden/>
          </w:rPr>
          <w:t>12</w:t>
        </w:r>
        <w:r w:rsidR="009D4D08">
          <w:rPr>
            <w:noProof/>
            <w:webHidden/>
          </w:rPr>
          <w:fldChar w:fldCharType="end"/>
        </w:r>
      </w:hyperlink>
    </w:p>
    <w:p w14:paraId="6A1DBF26" w14:textId="5407BD3E" w:rsidR="009D4D08" w:rsidRDefault="00D10FFC">
      <w:pPr>
        <w:pStyle w:val="TOC5"/>
        <w:rPr>
          <w:rFonts w:asciiTheme="minorHAnsi" w:eastAsiaTheme="minorEastAsia" w:hAnsiTheme="minorHAnsi" w:cstheme="minorBidi"/>
          <w:noProof/>
          <w:sz w:val="22"/>
          <w:szCs w:val="22"/>
        </w:rPr>
      </w:pPr>
      <w:hyperlink w:anchor="_Toc514934427" w:history="1">
        <w:r w:rsidR="009D4D08" w:rsidRPr="00572677">
          <w:rPr>
            <w:rStyle w:val="Hyperlink"/>
            <w:noProof/>
          </w:rPr>
          <w:t>3.41.4.1.2 Message Semantics</w:t>
        </w:r>
        <w:r w:rsidR="009D4D08">
          <w:rPr>
            <w:noProof/>
            <w:webHidden/>
          </w:rPr>
          <w:tab/>
        </w:r>
        <w:r w:rsidR="009D4D08">
          <w:rPr>
            <w:noProof/>
            <w:webHidden/>
          </w:rPr>
          <w:fldChar w:fldCharType="begin"/>
        </w:r>
        <w:r w:rsidR="009D4D08">
          <w:rPr>
            <w:noProof/>
            <w:webHidden/>
          </w:rPr>
          <w:instrText xml:space="preserve"> PAGEREF _Toc514934427 \h </w:instrText>
        </w:r>
        <w:r w:rsidR="009D4D08">
          <w:rPr>
            <w:noProof/>
            <w:webHidden/>
          </w:rPr>
        </w:r>
        <w:r w:rsidR="009D4D08">
          <w:rPr>
            <w:noProof/>
            <w:webHidden/>
          </w:rPr>
          <w:fldChar w:fldCharType="separate"/>
        </w:r>
        <w:r w:rsidR="0081496E">
          <w:rPr>
            <w:noProof/>
            <w:webHidden/>
          </w:rPr>
          <w:t>12</w:t>
        </w:r>
        <w:r w:rsidR="009D4D08">
          <w:rPr>
            <w:noProof/>
            <w:webHidden/>
          </w:rPr>
          <w:fldChar w:fldCharType="end"/>
        </w:r>
      </w:hyperlink>
    </w:p>
    <w:p w14:paraId="123AFCCF" w14:textId="70CF26CC" w:rsidR="009D4D08" w:rsidRDefault="00D10FFC">
      <w:pPr>
        <w:pStyle w:val="TOC5"/>
        <w:rPr>
          <w:rFonts w:asciiTheme="minorHAnsi" w:eastAsiaTheme="minorEastAsia" w:hAnsiTheme="minorHAnsi" w:cstheme="minorBidi"/>
          <w:noProof/>
          <w:sz w:val="22"/>
          <w:szCs w:val="22"/>
        </w:rPr>
      </w:pPr>
      <w:hyperlink w:anchor="_Toc514934428" w:history="1">
        <w:r w:rsidR="009D4D08" w:rsidRPr="00572677">
          <w:rPr>
            <w:rStyle w:val="Hyperlink"/>
            <w:noProof/>
          </w:rPr>
          <w:t>3.41.4.1.3 Expected Actions</w:t>
        </w:r>
        <w:r w:rsidR="009D4D08">
          <w:rPr>
            <w:noProof/>
            <w:webHidden/>
          </w:rPr>
          <w:tab/>
        </w:r>
        <w:r w:rsidR="009D4D08">
          <w:rPr>
            <w:noProof/>
            <w:webHidden/>
          </w:rPr>
          <w:fldChar w:fldCharType="begin"/>
        </w:r>
        <w:r w:rsidR="009D4D08">
          <w:rPr>
            <w:noProof/>
            <w:webHidden/>
          </w:rPr>
          <w:instrText xml:space="preserve"> PAGEREF _Toc514934428 \h </w:instrText>
        </w:r>
        <w:r w:rsidR="009D4D08">
          <w:rPr>
            <w:noProof/>
            <w:webHidden/>
          </w:rPr>
        </w:r>
        <w:r w:rsidR="009D4D08">
          <w:rPr>
            <w:noProof/>
            <w:webHidden/>
          </w:rPr>
          <w:fldChar w:fldCharType="separate"/>
        </w:r>
        <w:r w:rsidR="0081496E">
          <w:rPr>
            <w:noProof/>
            <w:webHidden/>
          </w:rPr>
          <w:t>12</w:t>
        </w:r>
        <w:r w:rsidR="009D4D08">
          <w:rPr>
            <w:noProof/>
            <w:webHidden/>
          </w:rPr>
          <w:fldChar w:fldCharType="end"/>
        </w:r>
      </w:hyperlink>
    </w:p>
    <w:p w14:paraId="7C01492B" w14:textId="4B578550" w:rsidR="009D4D08" w:rsidRDefault="00D10FFC">
      <w:pPr>
        <w:pStyle w:val="TOC3"/>
        <w:rPr>
          <w:rFonts w:asciiTheme="minorHAnsi" w:eastAsiaTheme="minorEastAsia" w:hAnsiTheme="minorHAnsi" w:cstheme="minorBidi"/>
          <w:noProof/>
          <w:sz w:val="22"/>
          <w:szCs w:val="22"/>
        </w:rPr>
      </w:pPr>
      <w:hyperlink w:anchor="_Toc514934429" w:history="1">
        <w:r w:rsidR="009D4D08" w:rsidRPr="00572677">
          <w:rPr>
            <w:rStyle w:val="Hyperlink"/>
            <w:noProof/>
          </w:rPr>
          <w:t>3.41.5 Security Considerations</w:t>
        </w:r>
        <w:r w:rsidR="009D4D08">
          <w:rPr>
            <w:noProof/>
            <w:webHidden/>
          </w:rPr>
          <w:tab/>
        </w:r>
        <w:r w:rsidR="009D4D08">
          <w:rPr>
            <w:noProof/>
            <w:webHidden/>
          </w:rPr>
          <w:fldChar w:fldCharType="begin"/>
        </w:r>
        <w:r w:rsidR="009D4D08">
          <w:rPr>
            <w:noProof/>
            <w:webHidden/>
          </w:rPr>
          <w:instrText xml:space="preserve"> PAGEREF _Toc514934429 \h </w:instrText>
        </w:r>
        <w:r w:rsidR="009D4D08">
          <w:rPr>
            <w:noProof/>
            <w:webHidden/>
          </w:rPr>
        </w:r>
        <w:r w:rsidR="009D4D08">
          <w:rPr>
            <w:noProof/>
            <w:webHidden/>
          </w:rPr>
          <w:fldChar w:fldCharType="separate"/>
        </w:r>
        <w:r w:rsidR="0081496E">
          <w:rPr>
            <w:noProof/>
            <w:webHidden/>
          </w:rPr>
          <w:t>13</w:t>
        </w:r>
        <w:r w:rsidR="009D4D08">
          <w:rPr>
            <w:noProof/>
            <w:webHidden/>
          </w:rPr>
          <w:fldChar w:fldCharType="end"/>
        </w:r>
      </w:hyperlink>
    </w:p>
    <w:p w14:paraId="5860EAC2" w14:textId="221583C6" w:rsidR="009D4D08" w:rsidRDefault="00D10FFC">
      <w:pPr>
        <w:pStyle w:val="TOC2"/>
        <w:rPr>
          <w:rFonts w:asciiTheme="minorHAnsi" w:eastAsiaTheme="minorEastAsia" w:hAnsiTheme="minorHAnsi" w:cstheme="minorBidi"/>
          <w:noProof/>
          <w:sz w:val="22"/>
          <w:szCs w:val="22"/>
        </w:rPr>
      </w:pPr>
      <w:hyperlink w:anchor="_Toc514934430" w:history="1">
        <w:r w:rsidR="009D4D08" w:rsidRPr="00572677">
          <w:rPr>
            <w:rStyle w:val="Hyperlink"/>
            <w:noProof/>
          </w:rPr>
          <w:t>3.Y1 Update Plan Definition [PCC-Y1]</w:t>
        </w:r>
        <w:r w:rsidR="009D4D08">
          <w:rPr>
            <w:noProof/>
            <w:webHidden/>
          </w:rPr>
          <w:tab/>
        </w:r>
        <w:r w:rsidR="009D4D08">
          <w:rPr>
            <w:noProof/>
            <w:webHidden/>
          </w:rPr>
          <w:fldChar w:fldCharType="begin"/>
        </w:r>
        <w:r w:rsidR="009D4D08">
          <w:rPr>
            <w:noProof/>
            <w:webHidden/>
          </w:rPr>
          <w:instrText xml:space="preserve"> PAGEREF _Toc514934430 \h </w:instrText>
        </w:r>
        <w:r w:rsidR="009D4D08">
          <w:rPr>
            <w:noProof/>
            <w:webHidden/>
          </w:rPr>
        </w:r>
        <w:r w:rsidR="009D4D08">
          <w:rPr>
            <w:noProof/>
            <w:webHidden/>
          </w:rPr>
          <w:fldChar w:fldCharType="separate"/>
        </w:r>
        <w:r w:rsidR="0081496E">
          <w:rPr>
            <w:noProof/>
            <w:webHidden/>
          </w:rPr>
          <w:t>13</w:t>
        </w:r>
        <w:r w:rsidR="009D4D08">
          <w:rPr>
            <w:noProof/>
            <w:webHidden/>
          </w:rPr>
          <w:fldChar w:fldCharType="end"/>
        </w:r>
      </w:hyperlink>
    </w:p>
    <w:p w14:paraId="191B034C" w14:textId="28C21C96" w:rsidR="009D4D08" w:rsidRDefault="00D10FFC">
      <w:pPr>
        <w:pStyle w:val="TOC3"/>
        <w:rPr>
          <w:rFonts w:asciiTheme="minorHAnsi" w:eastAsiaTheme="minorEastAsia" w:hAnsiTheme="minorHAnsi" w:cstheme="minorBidi"/>
          <w:noProof/>
          <w:sz w:val="22"/>
          <w:szCs w:val="22"/>
        </w:rPr>
      </w:pPr>
      <w:hyperlink w:anchor="_Toc514934431" w:history="1">
        <w:r w:rsidR="009D4D08" w:rsidRPr="00572677">
          <w:rPr>
            <w:rStyle w:val="Hyperlink"/>
            <w:noProof/>
          </w:rPr>
          <w:t>3.Y1.1 Scope</w:t>
        </w:r>
        <w:r w:rsidR="009D4D08">
          <w:rPr>
            <w:noProof/>
            <w:webHidden/>
          </w:rPr>
          <w:tab/>
        </w:r>
        <w:r w:rsidR="009D4D08">
          <w:rPr>
            <w:noProof/>
            <w:webHidden/>
          </w:rPr>
          <w:fldChar w:fldCharType="begin"/>
        </w:r>
        <w:r w:rsidR="009D4D08">
          <w:rPr>
            <w:noProof/>
            <w:webHidden/>
          </w:rPr>
          <w:instrText xml:space="preserve"> PAGEREF _Toc514934431 \h </w:instrText>
        </w:r>
        <w:r w:rsidR="009D4D08">
          <w:rPr>
            <w:noProof/>
            <w:webHidden/>
          </w:rPr>
        </w:r>
        <w:r w:rsidR="009D4D08">
          <w:rPr>
            <w:noProof/>
            <w:webHidden/>
          </w:rPr>
          <w:fldChar w:fldCharType="separate"/>
        </w:r>
        <w:r w:rsidR="0081496E">
          <w:rPr>
            <w:noProof/>
            <w:webHidden/>
          </w:rPr>
          <w:t>13</w:t>
        </w:r>
        <w:r w:rsidR="009D4D08">
          <w:rPr>
            <w:noProof/>
            <w:webHidden/>
          </w:rPr>
          <w:fldChar w:fldCharType="end"/>
        </w:r>
      </w:hyperlink>
    </w:p>
    <w:p w14:paraId="3C5A46E3" w14:textId="68BA4BB4" w:rsidR="009D4D08" w:rsidRDefault="00D10FFC">
      <w:pPr>
        <w:pStyle w:val="TOC3"/>
        <w:rPr>
          <w:rFonts w:asciiTheme="minorHAnsi" w:eastAsiaTheme="minorEastAsia" w:hAnsiTheme="minorHAnsi" w:cstheme="minorBidi"/>
          <w:noProof/>
          <w:sz w:val="22"/>
          <w:szCs w:val="22"/>
        </w:rPr>
      </w:pPr>
      <w:hyperlink w:anchor="_Toc514934432" w:history="1">
        <w:r w:rsidR="009D4D08" w:rsidRPr="00572677">
          <w:rPr>
            <w:rStyle w:val="Hyperlink"/>
            <w:noProof/>
          </w:rPr>
          <w:t>3.Y1.2 Actor Roles</w:t>
        </w:r>
        <w:r w:rsidR="009D4D08">
          <w:rPr>
            <w:noProof/>
            <w:webHidden/>
          </w:rPr>
          <w:tab/>
        </w:r>
        <w:r w:rsidR="009D4D08">
          <w:rPr>
            <w:noProof/>
            <w:webHidden/>
          </w:rPr>
          <w:fldChar w:fldCharType="begin"/>
        </w:r>
        <w:r w:rsidR="009D4D08">
          <w:rPr>
            <w:noProof/>
            <w:webHidden/>
          </w:rPr>
          <w:instrText xml:space="preserve"> PAGEREF _Toc514934432 \h </w:instrText>
        </w:r>
        <w:r w:rsidR="009D4D08">
          <w:rPr>
            <w:noProof/>
            <w:webHidden/>
          </w:rPr>
        </w:r>
        <w:r w:rsidR="009D4D08">
          <w:rPr>
            <w:noProof/>
            <w:webHidden/>
          </w:rPr>
          <w:fldChar w:fldCharType="separate"/>
        </w:r>
        <w:r w:rsidR="0081496E">
          <w:rPr>
            <w:noProof/>
            <w:webHidden/>
          </w:rPr>
          <w:t>13</w:t>
        </w:r>
        <w:r w:rsidR="009D4D08">
          <w:rPr>
            <w:noProof/>
            <w:webHidden/>
          </w:rPr>
          <w:fldChar w:fldCharType="end"/>
        </w:r>
      </w:hyperlink>
    </w:p>
    <w:p w14:paraId="6E5E48DB" w14:textId="1E1B09B9" w:rsidR="009D4D08" w:rsidRDefault="00D10FFC">
      <w:pPr>
        <w:pStyle w:val="TOC3"/>
        <w:rPr>
          <w:rFonts w:asciiTheme="minorHAnsi" w:eastAsiaTheme="minorEastAsia" w:hAnsiTheme="minorHAnsi" w:cstheme="minorBidi"/>
          <w:noProof/>
          <w:sz w:val="22"/>
          <w:szCs w:val="22"/>
        </w:rPr>
      </w:pPr>
      <w:hyperlink w:anchor="_Toc514934433" w:history="1">
        <w:r w:rsidR="009D4D08" w:rsidRPr="00572677">
          <w:rPr>
            <w:rStyle w:val="Hyperlink"/>
            <w:noProof/>
          </w:rPr>
          <w:t>3.Y1.3 Referenced Standards</w:t>
        </w:r>
        <w:r w:rsidR="009D4D08">
          <w:rPr>
            <w:noProof/>
            <w:webHidden/>
          </w:rPr>
          <w:tab/>
        </w:r>
        <w:r w:rsidR="009D4D08">
          <w:rPr>
            <w:noProof/>
            <w:webHidden/>
          </w:rPr>
          <w:fldChar w:fldCharType="begin"/>
        </w:r>
        <w:r w:rsidR="009D4D08">
          <w:rPr>
            <w:noProof/>
            <w:webHidden/>
          </w:rPr>
          <w:instrText xml:space="preserve"> PAGEREF _Toc514934433 \h </w:instrText>
        </w:r>
        <w:r w:rsidR="009D4D08">
          <w:rPr>
            <w:noProof/>
            <w:webHidden/>
          </w:rPr>
        </w:r>
        <w:r w:rsidR="009D4D08">
          <w:rPr>
            <w:noProof/>
            <w:webHidden/>
          </w:rPr>
          <w:fldChar w:fldCharType="separate"/>
        </w:r>
        <w:r w:rsidR="0081496E">
          <w:rPr>
            <w:noProof/>
            <w:webHidden/>
          </w:rPr>
          <w:t>13</w:t>
        </w:r>
        <w:r w:rsidR="009D4D08">
          <w:rPr>
            <w:noProof/>
            <w:webHidden/>
          </w:rPr>
          <w:fldChar w:fldCharType="end"/>
        </w:r>
      </w:hyperlink>
    </w:p>
    <w:p w14:paraId="321DE3F5" w14:textId="4C43EFA3" w:rsidR="009D4D08" w:rsidRDefault="00D10FFC">
      <w:pPr>
        <w:pStyle w:val="TOC3"/>
        <w:rPr>
          <w:rFonts w:asciiTheme="minorHAnsi" w:eastAsiaTheme="minorEastAsia" w:hAnsiTheme="minorHAnsi" w:cstheme="minorBidi"/>
          <w:noProof/>
          <w:sz w:val="22"/>
          <w:szCs w:val="22"/>
        </w:rPr>
      </w:pPr>
      <w:hyperlink w:anchor="_Toc514934434" w:history="1">
        <w:r w:rsidR="009D4D08" w:rsidRPr="00572677">
          <w:rPr>
            <w:rStyle w:val="Hyperlink"/>
            <w:noProof/>
          </w:rPr>
          <w:t>3.Y1.4 Interaction Diagram</w:t>
        </w:r>
        <w:r w:rsidR="009D4D08">
          <w:rPr>
            <w:noProof/>
            <w:webHidden/>
          </w:rPr>
          <w:tab/>
        </w:r>
        <w:r w:rsidR="009D4D08">
          <w:rPr>
            <w:noProof/>
            <w:webHidden/>
          </w:rPr>
          <w:fldChar w:fldCharType="begin"/>
        </w:r>
        <w:r w:rsidR="009D4D08">
          <w:rPr>
            <w:noProof/>
            <w:webHidden/>
          </w:rPr>
          <w:instrText xml:space="preserve"> PAGEREF _Toc514934434 \h </w:instrText>
        </w:r>
        <w:r w:rsidR="009D4D08">
          <w:rPr>
            <w:noProof/>
            <w:webHidden/>
          </w:rPr>
        </w:r>
        <w:r w:rsidR="009D4D08">
          <w:rPr>
            <w:noProof/>
            <w:webHidden/>
          </w:rPr>
          <w:fldChar w:fldCharType="separate"/>
        </w:r>
        <w:r w:rsidR="0081496E">
          <w:rPr>
            <w:noProof/>
            <w:webHidden/>
          </w:rPr>
          <w:t>14</w:t>
        </w:r>
        <w:r w:rsidR="009D4D08">
          <w:rPr>
            <w:noProof/>
            <w:webHidden/>
          </w:rPr>
          <w:fldChar w:fldCharType="end"/>
        </w:r>
      </w:hyperlink>
    </w:p>
    <w:p w14:paraId="3FBF0525" w14:textId="5B68CBAF" w:rsidR="009D4D08" w:rsidRDefault="00D10FFC">
      <w:pPr>
        <w:pStyle w:val="TOC4"/>
        <w:rPr>
          <w:rFonts w:asciiTheme="minorHAnsi" w:eastAsiaTheme="minorEastAsia" w:hAnsiTheme="minorHAnsi" w:cstheme="minorBidi"/>
          <w:noProof/>
          <w:sz w:val="22"/>
          <w:szCs w:val="22"/>
        </w:rPr>
      </w:pPr>
      <w:hyperlink w:anchor="_Toc514934435" w:history="1">
        <w:r w:rsidR="009D4D08" w:rsidRPr="00572677">
          <w:rPr>
            <w:rStyle w:val="Hyperlink"/>
            <w:noProof/>
          </w:rPr>
          <w:t>3.Y1.4.1 Update Plan Definition</w:t>
        </w:r>
        <w:r w:rsidR="009D4D08">
          <w:rPr>
            <w:noProof/>
            <w:webHidden/>
          </w:rPr>
          <w:tab/>
        </w:r>
        <w:r w:rsidR="009D4D08">
          <w:rPr>
            <w:noProof/>
            <w:webHidden/>
          </w:rPr>
          <w:fldChar w:fldCharType="begin"/>
        </w:r>
        <w:r w:rsidR="009D4D08">
          <w:rPr>
            <w:noProof/>
            <w:webHidden/>
          </w:rPr>
          <w:instrText xml:space="preserve"> PAGEREF _Toc514934435 \h </w:instrText>
        </w:r>
        <w:r w:rsidR="009D4D08">
          <w:rPr>
            <w:noProof/>
            <w:webHidden/>
          </w:rPr>
        </w:r>
        <w:r w:rsidR="009D4D08">
          <w:rPr>
            <w:noProof/>
            <w:webHidden/>
          </w:rPr>
          <w:fldChar w:fldCharType="separate"/>
        </w:r>
        <w:r w:rsidR="0081496E">
          <w:rPr>
            <w:noProof/>
            <w:webHidden/>
          </w:rPr>
          <w:t>14</w:t>
        </w:r>
        <w:r w:rsidR="009D4D08">
          <w:rPr>
            <w:noProof/>
            <w:webHidden/>
          </w:rPr>
          <w:fldChar w:fldCharType="end"/>
        </w:r>
      </w:hyperlink>
    </w:p>
    <w:p w14:paraId="1E353FCC" w14:textId="61ED08A3" w:rsidR="009D4D08" w:rsidRDefault="00D10FFC">
      <w:pPr>
        <w:pStyle w:val="TOC5"/>
        <w:rPr>
          <w:rFonts w:asciiTheme="minorHAnsi" w:eastAsiaTheme="minorEastAsia" w:hAnsiTheme="minorHAnsi" w:cstheme="minorBidi"/>
          <w:noProof/>
          <w:sz w:val="22"/>
          <w:szCs w:val="22"/>
        </w:rPr>
      </w:pPr>
      <w:hyperlink w:anchor="_Toc514934436" w:history="1">
        <w:r w:rsidR="009D4D08" w:rsidRPr="00572677">
          <w:rPr>
            <w:rStyle w:val="Hyperlink"/>
            <w:noProof/>
          </w:rPr>
          <w:t>3.Y1.4.1.1 Trigger Events</w:t>
        </w:r>
        <w:r w:rsidR="009D4D08">
          <w:rPr>
            <w:noProof/>
            <w:webHidden/>
          </w:rPr>
          <w:tab/>
        </w:r>
        <w:r w:rsidR="009D4D08">
          <w:rPr>
            <w:noProof/>
            <w:webHidden/>
          </w:rPr>
          <w:fldChar w:fldCharType="begin"/>
        </w:r>
        <w:r w:rsidR="009D4D08">
          <w:rPr>
            <w:noProof/>
            <w:webHidden/>
          </w:rPr>
          <w:instrText xml:space="preserve"> PAGEREF _Toc514934436 \h </w:instrText>
        </w:r>
        <w:r w:rsidR="009D4D08">
          <w:rPr>
            <w:noProof/>
            <w:webHidden/>
          </w:rPr>
        </w:r>
        <w:r w:rsidR="009D4D08">
          <w:rPr>
            <w:noProof/>
            <w:webHidden/>
          </w:rPr>
          <w:fldChar w:fldCharType="separate"/>
        </w:r>
        <w:r w:rsidR="0081496E">
          <w:rPr>
            <w:noProof/>
            <w:webHidden/>
          </w:rPr>
          <w:t>14</w:t>
        </w:r>
        <w:r w:rsidR="009D4D08">
          <w:rPr>
            <w:noProof/>
            <w:webHidden/>
          </w:rPr>
          <w:fldChar w:fldCharType="end"/>
        </w:r>
      </w:hyperlink>
    </w:p>
    <w:p w14:paraId="7BDD4966" w14:textId="5D1DDB9D" w:rsidR="009D4D08" w:rsidRDefault="00D10FFC">
      <w:pPr>
        <w:pStyle w:val="TOC5"/>
        <w:rPr>
          <w:rFonts w:asciiTheme="minorHAnsi" w:eastAsiaTheme="minorEastAsia" w:hAnsiTheme="minorHAnsi" w:cstheme="minorBidi"/>
          <w:noProof/>
          <w:sz w:val="22"/>
          <w:szCs w:val="22"/>
        </w:rPr>
      </w:pPr>
      <w:hyperlink w:anchor="_Toc514934437" w:history="1">
        <w:r w:rsidR="009D4D08" w:rsidRPr="00572677">
          <w:rPr>
            <w:rStyle w:val="Hyperlink"/>
            <w:noProof/>
          </w:rPr>
          <w:t>3.Y1.4.1.2 Message Semantics</w:t>
        </w:r>
        <w:r w:rsidR="009D4D08">
          <w:rPr>
            <w:noProof/>
            <w:webHidden/>
          </w:rPr>
          <w:tab/>
        </w:r>
        <w:r w:rsidR="009D4D08">
          <w:rPr>
            <w:noProof/>
            <w:webHidden/>
          </w:rPr>
          <w:fldChar w:fldCharType="begin"/>
        </w:r>
        <w:r w:rsidR="009D4D08">
          <w:rPr>
            <w:noProof/>
            <w:webHidden/>
          </w:rPr>
          <w:instrText xml:space="preserve"> PAGEREF _Toc514934437 \h </w:instrText>
        </w:r>
        <w:r w:rsidR="009D4D08">
          <w:rPr>
            <w:noProof/>
            <w:webHidden/>
          </w:rPr>
        </w:r>
        <w:r w:rsidR="009D4D08">
          <w:rPr>
            <w:noProof/>
            <w:webHidden/>
          </w:rPr>
          <w:fldChar w:fldCharType="separate"/>
        </w:r>
        <w:r w:rsidR="0081496E">
          <w:rPr>
            <w:noProof/>
            <w:webHidden/>
          </w:rPr>
          <w:t>14</w:t>
        </w:r>
        <w:r w:rsidR="009D4D08">
          <w:rPr>
            <w:noProof/>
            <w:webHidden/>
          </w:rPr>
          <w:fldChar w:fldCharType="end"/>
        </w:r>
      </w:hyperlink>
    </w:p>
    <w:p w14:paraId="7355DB84" w14:textId="6D62CC67" w:rsidR="009D4D08" w:rsidRDefault="00D10FFC">
      <w:pPr>
        <w:pStyle w:val="TOC5"/>
        <w:rPr>
          <w:rFonts w:asciiTheme="minorHAnsi" w:eastAsiaTheme="minorEastAsia" w:hAnsiTheme="minorHAnsi" w:cstheme="minorBidi"/>
          <w:noProof/>
          <w:sz w:val="22"/>
          <w:szCs w:val="22"/>
        </w:rPr>
      </w:pPr>
      <w:hyperlink w:anchor="_Toc514934438" w:history="1">
        <w:r w:rsidR="009D4D08" w:rsidRPr="00572677">
          <w:rPr>
            <w:rStyle w:val="Hyperlink"/>
            <w:noProof/>
          </w:rPr>
          <w:t>3.Y1.4.1.3 Expected Actions</w:t>
        </w:r>
        <w:r w:rsidR="009D4D08">
          <w:rPr>
            <w:noProof/>
            <w:webHidden/>
          </w:rPr>
          <w:tab/>
        </w:r>
        <w:r w:rsidR="009D4D08">
          <w:rPr>
            <w:noProof/>
            <w:webHidden/>
          </w:rPr>
          <w:fldChar w:fldCharType="begin"/>
        </w:r>
        <w:r w:rsidR="009D4D08">
          <w:rPr>
            <w:noProof/>
            <w:webHidden/>
          </w:rPr>
          <w:instrText xml:space="preserve"> PAGEREF _Toc514934438 \h </w:instrText>
        </w:r>
        <w:r w:rsidR="009D4D08">
          <w:rPr>
            <w:noProof/>
            <w:webHidden/>
          </w:rPr>
        </w:r>
        <w:r w:rsidR="009D4D08">
          <w:rPr>
            <w:noProof/>
            <w:webHidden/>
          </w:rPr>
          <w:fldChar w:fldCharType="separate"/>
        </w:r>
        <w:r w:rsidR="0081496E">
          <w:rPr>
            <w:noProof/>
            <w:webHidden/>
          </w:rPr>
          <w:t>14</w:t>
        </w:r>
        <w:r w:rsidR="009D4D08">
          <w:rPr>
            <w:noProof/>
            <w:webHidden/>
          </w:rPr>
          <w:fldChar w:fldCharType="end"/>
        </w:r>
      </w:hyperlink>
    </w:p>
    <w:p w14:paraId="3FD354C2" w14:textId="30ABCC58" w:rsidR="009D4D08" w:rsidRDefault="00D10FFC">
      <w:pPr>
        <w:pStyle w:val="TOC4"/>
        <w:rPr>
          <w:rFonts w:asciiTheme="minorHAnsi" w:eastAsiaTheme="minorEastAsia" w:hAnsiTheme="minorHAnsi" w:cstheme="minorBidi"/>
          <w:noProof/>
          <w:sz w:val="22"/>
          <w:szCs w:val="22"/>
        </w:rPr>
      </w:pPr>
      <w:hyperlink w:anchor="_Toc514934439" w:history="1">
        <w:r w:rsidR="009D4D08" w:rsidRPr="00572677">
          <w:rPr>
            <w:rStyle w:val="Hyperlink"/>
            <w:noProof/>
          </w:rPr>
          <w:t>3.Y1.4.2 Create Plan Definition</w:t>
        </w:r>
        <w:r w:rsidR="009D4D08">
          <w:rPr>
            <w:noProof/>
            <w:webHidden/>
          </w:rPr>
          <w:tab/>
        </w:r>
        <w:r w:rsidR="009D4D08">
          <w:rPr>
            <w:noProof/>
            <w:webHidden/>
          </w:rPr>
          <w:fldChar w:fldCharType="begin"/>
        </w:r>
        <w:r w:rsidR="009D4D08">
          <w:rPr>
            <w:noProof/>
            <w:webHidden/>
          </w:rPr>
          <w:instrText xml:space="preserve"> PAGEREF _Toc514934439 \h </w:instrText>
        </w:r>
        <w:r w:rsidR="009D4D08">
          <w:rPr>
            <w:noProof/>
            <w:webHidden/>
          </w:rPr>
        </w:r>
        <w:r w:rsidR="009D4D08">
          <w:rPr>
            <w:noProof/>
            <w:webHidden/>
          </w:rPr>
          <w:fldChar w:fldCharType="separate"/>
        </w:r>
        <w:r w:rsidR="0081496E">
          <w:rPr>
            <w:noProof/>
            <w:webHidden/>
          </w:rPr>
          <w:t>15</w:t>
        </w:r>
        <w:r w:rsidR="009D4D08">
          <w:rPr>
            <w:noProof/>
            <w:webHidden/>
          </w:rPr>
          <w:fldChar w:fldCharType="end"/>
        </w:r>
      </w:hyperlink>
    </w:p>
    <w:p w14:paraId="29676F6B" w14:textId="0D2F3027" w:rsidR="009D4D08" w:rsidRDefault="00D10FFC">
      <w:pPr>
        <w:pStyle w:val="TOC5"/>
        <w:rPr>
          <w:rFonts w:asciiTheme="minorHAnsi" w:eastAsiaTheme="minorEastAsia" w:hAnsiTheme="minorHAnsi" w:cstheme="minorBidi"/>
          <w:noProof/>
          <w:sz w:val="22"/>
          <w:szCs w:val="22"/>
        </w:rPr>
      </w:pPr>
      <w:hyperlink w:anchor="_Toc514934440" w:history="1">
        <w:r w:rsidR="009D4D08" w:rsidRPr="00572677">
          <w:rPr>
            <w:rStyle w:val="Hyperlink"/>
            <w:noProof/>
          </w:rPr>
          <w:t>3.Y1.4.2.1 Trigger Events</w:t>
        </w:r>
        <w:r w:rsidR="009D4D08">
          <w:rPr>
            <w:noProof/>
            <w:webHidden/>
          </w:rPr>
          <w:tab/>
        </w:r>
        <w:r w:rsidR="009D4D08">
          <w:rPr>
            <w:noProof/>
            <w:webHidden/>
          </w:rPr>
          <w:fldChar w:fldCharType="begin"/>
        </w:r>
        <w:r w:rsidR="009D4D08">
          <w:rPr>
            <w:noProof/>
            <w:webHidden/>
          </w:rPr>
          <w:instrText xml:space="preserve"> PAGEREF _Toc514934440 \h </w:instrText>
        </w:r>
        <w:r w:rsidR="009D4D08">
          <w:rPr>
            <w:noProof/>
            <w:webHidden/>
          </w:rPr>
        </w:r>
        <w:r w:rsidR="009D4D08">
          <w:rPr>
            <w:noProof/>
            <w:webHidden/>
          </w:rPr>
          <w:fldChar w:fldCharType="separate"/>
        </w:r>
        <w:r w:rsidR="0081496E">
          <w:rPr>
            <w:noProof/>
            <w:webHidden/>
          </w:rPr>
          <w:t>15</w:t>
        </w:r>
        <w:r w:rsidR="009D4D08">
          <w:rPr>
            <w:noProof/>
            <w:webHidden/>
          </w:rPr>
          <w:fldChar w:fldCharType="end"/>
        </w:r>
      </w:hyperlink>
    </w:p>
    <w:p w14:paraId="002A26A7" w14:textId="30294FD3" w:rsidR="009D4D08" w:rsidRDefault="00D10FFC">
      <w:pPr>
        <w:pStyle w:val="TOC5"/>
        <w:rPr>
          <w:rFonts w:asciiTheme="minorHAnsi" w:eastAsiaTheme="minorEastAsia" w:hAnsiTheme="minorHAnsi" w:cstheme="minorBidi"/>
          <w:noProof/>
          <w:sz w:val="22"/>
          <w:szCs w:val="22"/>
        </w:rPr>
      </w:pPr>
      <w:hyperlink w:anchor="_Toc514934441" w:history="1">
        <w:r w:rsidR="009D4D08" w:rsidRPr="00572677">
          <w:rPr>
            <w:rStyle w:val="Hyperlink"/>
            <w:noProof/>
          </w:rPr>
          <w:t>3.Y1.4.2.2 Message Semantics</w:t>
        </w:r>
        <w:r w:rsidR="009D4D08">
          <w:rPr>
            <w:noProof/>
            <w:webHidden/>
          </w:rPr>
          <w:tab/>
        </w:r>
        <w:r w:rsidR="009D4D08">
          <w:rPr>
            <w:noProof/>
            <w:webHidden/>
          </w:rPr>
          <w:fldChar w:fldCharType="begin"/>
        </w:r>
        <w:r w:rsidR="009D4D08">
          <w:rPr>
            <w:noProof/>
            <w:webHidden/>
          </w:rPr>
          <w:instrText xml:space="preserve"> PAGEREF _Toc514934441 \h </w:instrText>
        </w:r>
        <w:r w:rsidR="009D4D08">
          <w:rPr>
            <w:noProof/>
            <w:webHidden/>
          </w:rPr>
        </w:r>
        <w:r w:rsidR="009D4D08">
          <w:rPr>
            <w:noProof/>
            <w:webHidden/>
          </w:rPr>
          <w:fldChar w:fldCharType="separate"/>
        </w:r>
        <w:r w:rsidR="0081496E">
          <w:rPr>
            <w:noProof/>
            <w:webHidden/>
          </w:rPr>
          <w:t>15</w:t>
        </w:r>
        <w:r w:rsidR="009D4D08">
          <w:rPr>
            <w:noProof/>
            <w:webHidden/>
          </w:rPr>
          <w:fldChar w:fldCharType="end"/>
        </w:r>
      </w:hyperlink>
    </w:p>
    <w:p w14:paraId="6C1992C8" w14:textId="5294AC91" w:rsidR="009D4D08" w:rsidRDefault="00D10FFC">
      <w:pPr>
        <w:pStyle w:val="TOC5"/>
        <w:rPr>
          <w:rFonts w:asciiTheme="minorHAnsi" w:eastAsiaTheme="minorEastAsia" w:hAnsiTheme="minorHAnsi" w:cstheme="minorBidi"/>
          <w:noProof/>
          <w:sz w:val="22"/>
          <w:szCs w:val="22"/>
        </w:rPr>
      </w:pPr>
      <w:hyperlink w:anchor="_Toc514934442" w:history="1">
        <w:r w:rsidR="009D4D08" w:rsidRPr="00572677">
          <w:rPr>
            <w:rStyle w:val="Hyperlink"/>
            <w:noProof/>
          </w:rPr>
          <w:t>3.Y1.4.2.3 Expected Actions</w:t>
        </w:r>
        <w:r w:rsidR="009D4D08">
          <w:rPr>
            <w:noProof/>
            <w:webHidden/>
          </w:rPr>
          <w:tab/>
        </w:r>
        <w:r w:rsidR="009D4D08">
          <w:rPr>
            <w:noProof/>
            <w:webHidden/>
          </w:rPr>
          <w:fldChar w:fldCharType="begin"/>
        </w:r>
        <w:r w:rsidR="009D4D08">
          <w:rPr>
            <w:noProof/>
            <w:webHidden/>
          </w:rPr>
          <w:instrText xml:space="preserve"> PAGEREF _Toc514934442 \h </w:instrText>
        </w:r>
        <w:r w:rsidR="009D4D08">
          <w:rPr>
            <w:noProof/>
            <w:webHidden/>
          </w:rPr>
        </w:r>
        <w:r w:rsidR="009D4D08">
          <w:rPr>
            <w:noProof/>
            <w:webHidden/>
          </w:rPr>
          <w:fldChar w:fldCharType="separate"/>
        </w:r>
        <w:r w:rsidR="0081496E">
          <w:rPr>
            <w:noProof/>
            <w:webHidden/>
          </w:rPr>
          <w:t>15</w:t>
        </w:r>
        <w:r w:rsidR="009D4D08">
          <w:rPr>
            <w:noProof/>
            <w:webHidden/>
          </w:rPr>
          <w:fldChar w:fldCharType="end"/>
        </w:r>
      </w:hyperlink>
    </w:p>
    <w:p w14:paraId="2C20F2C1" w14:textId="0A533C1B" w:rsidR="009D4D08" w:rsidRDefault="00D10FFC">
      <w:pPr>
        <w:pStyle w:val="TOC3"/>
        <w:rPr>
          <w:rFonts w:asciiTheme="minorHAnsi" w:eastAsiaTheme="minorEastAsia" w:hAnsiTheme="minorHAnsi" w:cstheme="minorBidi"/>
          <w:noProof/>
          <w:sz w:val="22"/>
          <w:szCs w:val="22"/>
        </w:rPr>
      </w:pPr>
      <w:hyperlink w:anchor="_Toc514934443" w:history="1">
        <w:r w:rsidR="009D4D08" w:rsidRPr="00572677">
          <w:rPr>
            <w:rStyle w:val="Hyperlink"/>
            <w:noProof/>
          </w:rPr>
          <w:t>3.Y1.5 Security Considerations</w:t>
        </w:r>
        <w:r w:rsidR="009D4D08">
          <w:rPr>
            <w:noProof/>
            <w:webHidden/>
          </w:rPr>
          <w:tab/>
        </w:r>
        <w:r w:rsidR="009D4D08">
          <w:rPr>
            <w:noProof/>
            <w:webHidden/>
          </w:rPr>
          <w:fldChar w:fldCharType="begin"/>
        </w:r>
        <w:r w:rsidR="009D4D08">
          <w:rPr>
            <w:noProof/>
            <w:webHidden/>
          </w:rPr>
          <w:instrText xml:space="preserve"> PAGEREF _Toc514934443 \h </w:instrText>
        </w:r>
        <w:r w:rsidR="009D4D08">
          <w:rPr>
            <w:noProof/>
            <w:webHidden/>
          </w:rPr>
        </w:r>
        <w:r w:rsidR="009D4D08">
          <w:rPr>
            <w:noProof/>
            <w:webHidden/>
          </w:rPr>
          <w:fldChar w:fldCharType="separate"/>
        </w:r>
        <w:r w:rsidR="0081496E">
          <w:rPr>
            <w:noProof/>
            <w:webHidden/>
          </w:rPr>
          <w:t>15</w:t>
        </w:r>
        <w:r w:rsidR="009D4D08">
          <w:rPr>
            <w:noProof/>
            <w:webHidden/>
          </w:rPr>
          <w:fldChar w:fldCharType="end"/>
        </w:r>
      </w:hyperlink>
    </w:p>
    <w:p w14:paraId="070D8DCA" w14:textId="402FF58D" w:rsidR="009D4D08" w:rsidRDefault="00D10FFC">
      <w:pPr>
        <w:pStyle w:val="TOC2"/>
        <w:rPr>
          <w:rFonts w:asciiTheme="minorHAnsi" w:eastAsiaTheme="minorEastAsia" w:hAnsiTheme="minorHAnsi" w:cstheme="minorBidi"/>
          <w:noProof/>
          <w:sz w:val="22"/>
          <w:szCs w:val="22"/>
        </w:rPr>
      </w:pPr>
      <w:hyperlink w:anchor="_Toc514934444" w:history="1">
        <w:r w:rsidR="009D4D08" w:rsidRPr="00572677">
          <w:rPr>
            <w:rStyle w:val="Hyperlink"/>
            <w:noProof/>
          </w:rPr>
          <w:t>3.Y2 Retrieve Plan Definition [PCC-Y2]</w:t>
        </w:r>
        <w:r w:rsidR="009D4D08">
          <w:rPr>
            <w:noProof/>
            <w:webHidden/>
          </w:rPr>
          <w:tab/>
        </w:r>
        <w:r w:rsidR="009D4D08">
          <w:rPr>
            <w:noProof/>
            <w:webHidden/>
          </w:rPr>
          <w:fldChar w:fldCharType="begin"/>
        </w:r>
        <w:r w:rsidR="009D4D08">
          <w:rPr>
            <w:noProof/>
            <w:webHidden/>
          </w:rPr>
          <w:instrText xml:space="preserve"> PAGEREF _Toc514934444 \h </w:instrText>
        </w:r>
        <w:r w:rsidR="009D4D08">
          <w:rPr>
            <w:noProof/>
            <w:webHidden/>
          </w:rPr>
        </w:r>
        <w:r w:rsidR="009D4D08">
          <w:rPr>
            <w:noProof/>
            <w:webHidden/>
          </w:rPr>
          <w:fldChar w:fldCharType="separate"/>
        </w:r>
        <w:r w:rsidR="0081496E">
          <w:rPr>
            <w:noProof/>
            <w:webHidden/>
          </w:rPr>
          <w:t>15</w:t>
        </w:r>
        <w:r w:rsidR="009D4D08">
          <w:rPr>
            <w:noProof/>
            <w:webHidden/>
          </w:rPr>
          <w:fldChar w:fldCharType="end"/>
        </w:r>
      </w:hyperlink>
    </w:p>
    <w:p w14:paraId="2E053049" w14:textId="1C092E47" w:rsidR="009D4D08" w:rsidRDefault="00D10FFC">
      <w:pPr>
        <w:pStyle w:val="TOC3"/>
        <w:rPr>
          <w:rFonts w:asciiTheme="minorHAnsi" w:eastAsiaTheme="minorEastAsia" w:hAnsiTheme="minorHAnsi" w:cstheme="minorBidi"/>
          <w:noProof/>
          <w:sz w:val="22"/>
          <w:szCs w:val="22"/>
        </w:rPr>
      </w:pPr>
      <w:hyperlink w:anchor="_Toc514934445" w:history="1">
        <w:r w:rsidR="009D4D08" w:rsidRPr="00572677">
          <w:rPr>
            <w:rStyle w:val="Hyperlink"/>
            <w:noProof/>
          </w:rPr>
          <w:t>3.Y2.1 Scope</w:t>
        </w:r>
        <w:r w:rsidR="009D4D08">
          <w:rPr>
            <w:noProof/>
            <w:webHidden/>
          </w:rPr>
          <w:tab/>
        </w:r>
        <w:r w:rsidR="009D4D08">
          <w:rPr>
            <w:noProof/>
            <w:webHidden/>
          </w:rPr>
          <w:fldChar w:fldCharType="begin"/>
        </w:r>
        <w:r w:rsidR="009D4D08">
          <w:rPr>
            <w:noProof/>
            <w:webHidden/>
          </w:rPr>
          <w:instrText xml:space="preserve"> PAGEREF _Toc514934445 \h </w:instrText>
        </w:r>
        <w:r w:rsidR="009D4D08">
          <w:rPr>
            <w:noProof/>
            <w:webHidden/>
          </w:rPr>
        </w:r>
        <w:r w:rsidR="009D4D08">
          <w:rPr>
            <w:noProof/>
            <w:webHidden/>
          </w:rPr>
          <w:fldChar w:fldCharType="separate"/>
        </w:r>
        <w:r w:rsidR="0081496E">
          <w:rPr>
            <w:noProof/>
            <w:webHidden/>
          </w:rPr>
          <w:t>15</w:t>
        </w:r>
        <w:r w:rsidR="009D4D08">
          <w:rPr>
            <w:noProof/>
            <w:webHidden/>
          </w:rPr>
          <w:fldChar w:fldCharType="end"/>
        </w:r>
      </w:hyperlink>
    </w:p>
    <w:p w14:paraId="181A3950" w14:textId="07C9092C" w:rsidR="009D4D08" w:rsidRDefault="00D10FFC">
      <w:pPr>
        <w:pStyle w:val="TOC3"/>
        <w:rPr>
          <w:rFonts w:asciiTheme="minorHAnsi" w:eastAsiaTheme="minorEastAsia" w:hAnsiTheme="minorHAnsi" w:cstheme="minorBidi"/>
          <w:noProof/>
          <w:sz w:val="22"/>
          <w:szCs w:val="22"/>
        </w:rPr>
      </w:pPr>
      <w:hyperlink w:anchor="_Toc514934446" w:history="1">
        <w:r w:rsidR="009D4D08" w:rsidRPr="00572677">
          <w:rPr>
            <w:rStyle w:val="Hyperlink"/>
            <w:noProof/>
          </w:rPr>
          <w:t>3.Y2.2 Actor Roles</w:t>
        </w:r>
        <w:r w:rsidR="009D4D08">
          <w:rPr>
            <w:noProof/>
            <w:webHidden/>
          </w:rPr>
          <w:tab/>
        </w:r>
        <w:r w:rsidR="009D4D08">
          <w:rPr>
            <w:noProof/>
            <w:webHidden/>
          </w:rPr>
          <w:fldChar w:fldCharType="begin"/>
        </w:r>
        <w:r w:rsidR="009D4D08">
          <w:rPr>
            <w:noProof/>
            <w:webHidden/>
          </w:rPr>
          <w:instrText xml:space="preserve"> PAGEREF _Toc514934446 \h </w:instrText>
        </w:r>
        <w:r w:rsidR="009D4D08">
          <w:rPr>
            <w:noProof/>
            <w:webHidden/>
          </w:rPr>
        </w:r>
        <w:r w:rsidR="009D4D08">
          <w:rPr>
            <w:noProof/>
            <w:webHidden/>
          </w:rPr>
          <w:fldChar w:fldCharType="separate"/>
        </w:r>
        <w:r w:rsidR="0081496E">
          <w:rPr>
            <w:noProof/>
            <w:webHidden/>
          </w:rPr>
          <w:t>16</w:t>
        </w:r>
        <w:r w:rsidR="009D4D08">
          <w:rPr>
            <w:noProof/>
            <w:webHidden/>
          </w:rPr>
          <w:fldChar w:fldCharType="end"/>
        </w:r>
      </w:hyperlink>
    </w:p>
    <w:p w14:paraId="41156EE8" w14:textId="0B52EC7A" w:rsidR="009D4D08" w:rsidRDefault="00D10FFC">
      <w:pPr>
        <w:pStyle w:val="TOC3"/>
        <w:rPr>
          <w:rFonts w:asciiTheme="minorHAnsi" w:eastAsiaTheme="minorEastAsia" w:hAnsiTheme="minorHAnsi" w:cstheme="minorBidi"/>
          <w:noProof/>
          <w:sz w:val="22"/>
          <w:szCs w:val="22"/>
        </w:rPr>
      </w:pPr>
      <w:hyperlink w:anchor="_Toc514934447" w:history="1">
        <w:r w:rsidR="009D4D08" w:rsidRPr="00572677">
          <w:rPr>
            <w:rStyle w:val="Hyperlink"/>
            <w:noProof/>
          </w:rPr>
          <w:t>3.Y2.3 Referenced Standards</w:t>
        </w:r>
        <w:r w:rsidR="009D4D08">
          <w:rPr>
            <w:noProof/>
            <w:webHidden/>
          </w:rPr>
          <w:tab/>
        </w:r>
        <w:r w:rsidR="009D4D08">
          <w:rPr>
            <w:noProof/>
            <w:webHidden/>
          </w:rPr>
          <w:fldChar w:fldCharType="begin"/>
        </w:r>
        <w:r w:rsidR="009D4D08">
          <w:rPr>
            <w:noProof/>
            <w:webHidden/>
          </w:rPr>
          <w:instrText xml:space="preserve"> PAGEREF _Toc514934447 \h </w:instrText>
        </w:r>
        <w:r w:rsidR="009D4D08">
          <w:rPr>
            <w:noProof/>
            <w:webHidden/>
          </w:rPr>
        </w:r>
        <w:r w:rsidR="009D4D08">
          <w:rPr>
            <w:noProof/>
            <w:webHidden/>
          </w:rPr>
          <w:fldChar w:fldCharType="separate"/>
        </w:r>
        <w:r w:rsidR="0081496E">
          <w:rPr>
            <w:noProof/>
            <w:webHidden/>
          </w:rPr>
          <w:t>16</w:t>
        </w:r>
        <w:r w:rsidR="009D4D08">
          <w:rPr>
            <w:noProof/>
            <w:webHidden/>
          </w:rPr>
          <w:fldChar w:fldCharType="end"/>
        </w:r>
      </w:hyperlink>
    </w:p>
    <w:p w14:paraId="6E4C80A3" w14:textId="401F921C" w:rsidR="009D4D08" w:rsidRDefault="00D10FFC">
      <w:pPr>
        <w:pStyle w:val="TOC3"/>
        <w:rPr>
          <w:rFonts w:asciiTheme="minorHAnsi" w:eastAsiaTheme="minorEastAsia" w:hAnsiTheme="minorHAnsi" w:cstheme="minorBidi"/>
          <w:noProof/>
          <w:sz w:val="22"/>
          <w:szCs w:val="22"/>
        </w:rPr>
      </w:pPr>
      <w:hyperlink w:anchor="_Toc514934448" w:history="1">
        <w:r w:rsidR="009D4D08" w:rsidRPr="00572677">
          <w:rPr>
            <w:rStyle w:val="Hyperlink"/>
            <w:noProof/>
          </w:rPr>
          <w:t>3.Y2.4 Interaction Diagram</w:t>
        </w:r>
        <w:r w:rsidR="009D4D08">
          <w:rPr>
            <w:noProof/>
            <w:webHidden/>
          </w:rPr>
          <w:tab/>
        </w:r>
        <w:r w:rsidR="009D4D08">
          <w:rPr>
            <w:noProof/>
            <w:webHidden/>
          </w:rPr>
          <w:fldChar w:fldCharType="begin"/>
        </w:r>
        <w:r w:rsidR="009D4D08">
          <w:rPr>
            <w:noProof/>
            <w:webHidden/>
          </w:rPr>
          <w:instrText xml:space="preserve"> PAGEREF _Toc514934448 \h </w:instrText>
        </w:r>
        <w:r w:rsidR="009D4D08">
          <w:rPr>
            <w:noProof/>
            <w:webHidden/>
          </w:rPr>
        </w:r>
        <w:r w:rsidR="009D4D08">
          <w:rPr>
            <w:noProof/>
            <w:webHidden/>
          </w:rPr>
          <w:fldChar w:fldCharType="separate"/>
        </w:r>
        <w:r w:rsidR="0081496E">
          <w:rPr>
            <w:noProof/>
            <w:webHidden/>
          </w:rPr>
          <w:t>16</w:t>
        </w:r>
        <w:r w:rsidR="009D4D08">
          <w:rPr>
            <w:noProof/>
            <w:webHidden/>
          </w:rPr>
          <w:fldChar w:fldCharType="end"/>
        </w:r>
      </w:hyperlink>
    </w:p>
    <w:p w14:paraId="07EFDC90" w14:textId="0A80E676" w:rsidR="009D4D08" w:rsidRDefault="00D10FFC">
      <w:pPr>
        <w:pStyle w:val="TOC4"/>
        <w:rPr>
          <w:rFonts w:asciiTheme="minorHAnsi" w:eastAsiaTheme="minorEastAsia" w:hAnsiTheme="minorHAnsi" w:cstheme="minorBidi"/>
          <w:noProof/>
          <w:sz w:val="22"/>
          <w:szCs w:val="22"/>
        </w:rPr>
      </w:pPr>
      <w:hyperlink w:anchor="_Toc514934449" w:history="1">
        <w:r w:rsidR="009D4D08" w:rsidRPr="00572677">
          <w:rPr>
            <w:rStyle w:val="Hyperlink"/>
            <w:noProof/>
          </w:rPr>
          <w:t>3.Y2.4.1 Retrieve Plan Definition</w:t>
        </w:r>
        <w:r w:rsidR="009D4D08">
          <w:rPr>
            <w:noProof/>
            <w:webHidden/>
          </w:rPr>
          <w:tab/>
        </w:r>
        <w:r w:rsidR="009D4D08">
          <w:rPr>
            <w:noProof/>
            <w:webHidden/>
          </w:rPr>
          <w:fldChar w:fldCharType="begin"/>
        </w:r>
        <w:r w:rsidR="009D4D08">
          <w:rPr>
            <w:noProof/>
            <w:webHidden/>
          </w:rPr>
          <w:instrText xml:space="preserve"> PAGEREF _Toc514934449 \h </w:instrText>
        </w:r>
        <w:r w:rsidR="009D4D08">
          <w:rPr>
            <w:noProof/>
            <w:webHidden/>
          </w:rPr>
        </w:r>
        <w:r w:rsidR="009D4D08">
          <w:rPr>
            <w:noProof/>
            <w:webHidden/>
          </w:rPr>
          <w:fldChar w:fldCharType="separate"/>
        </w:r>
        <w:r w:rsidR="0081496E">
          <w:rPr>
            <w:noProof/>
            <w:webHidden/>
          </w:rPr>
          <w:t>17</w:t>
        </w:r>
        <w:r w:rsidR="009D4D08">
          <w:rPr>
            <w:noProof/>
            <w:webHidden/>
          </w:rPr>
          <w:fldChar w:fldCharType="end"/>
        </w:r>
      </w:hyperlink>
    </w:p>
    <w:p w14:paraId="17ED30CB" w14:textId="789B89B1" w:rsidR="009D4D08" w:rsidRDefault="00D10FFC">
      <w:pPr>
        <w:pStyle w:val="TOC5"/>
        <w:rPr>
          <w:rFonts w:asciiTheme="minorHAnsi" w:eastAsiaTheme="minorEastAsia" w:hAnsiTheme="minorHAnsi" w:cstheme="minorBidi"/>
          <w:noProof/>
          <w:sz w:val="22"/>
          <w:szCs w:val="22"/>
        </w:rPr>
      </w:pPr>
      <w:hyperlink w:anchor="_Toc514934450" w:history="1">
        <w:r w:rsidR="009D4D08" w:rsidRPr="00572677">
          <w:rPr>
            <w:rStyle w:val="Hyperlink"/>
            <w:noProof/>
          </w:rPr>
          <w:t>3.Y2.4.1.1 Trigger Events</w:t>
        </w:r>
        <w:r w:rsidR="009D4D08">
          <w:rPr>
            <w:noProof/>
            <w:webHidden/>
          </w:rPr>
          <w:tab/>
        </w:r>
        <w:r w:rsidR="009D4D08">
          <w:rPr>
            <w:noProof/>
            <w:webHidden/>
          </w:rPr>
          <w:fldChar w:fldCharType="begin"/>
        </w:r>
        <w:r w:rsidR="009D4D08">
          <w:rPr>
            <w:noProof/>
            <w:webHidden/>
          </w:rPr>
          <w:instrText xml:space="preserve"> PAGEREF _Toc514934450 \h </w:instrText>
        </w:r>
        <w:r w:rsidR="009D4D08">
          <w:rPr>
            <w:noProof/>
            <w:webHidden/>
          </w:rPr>
        </w:r>
        <w:r w:rsidR="009D4D08">
          <w:rPr>
            <w:noProof/>
            <w:webHidden/>
          </w:rPr>
          <w:fldChar w:fldCharType="separate"/>
        </w:r>
        <w:r w:rsidR="0081496E">
          <w:rPr>
            <w:noProof/>
            <w:webHidden/>
          </w:rPr>
          <w:t>17</w:t>
        </w:r>
        <w:r w:rsidR="009D4D08">
          <w:rPr>
            <w:noProof/>
            <w:webHidden/>
          </w:rPr>
          <w:fldChar w:fldCharType="end"/>
        </w:r>
      </w:hyperlink>
    </w:p>
    <w:p w14:paraId="0175A33B" w14:textId="137567AF" w:rsidR="009D4D08" w:rsidRDefault="00D10FFC">
      <w:pPr>
        <w:pStyle w:val="TOC5"/>
        <w:rPr>
          <w:rFonts w:asciiTheme="minorHAnsi" w:eastAsiaTheme="minorEastAsia" w:hAnsiTheme="minorHAnsi" w:cstheme="minorBidi"/>
          <w:noProof/>
          <w:sz w:val="22"/>
          <w:szCs w:val="22"/>
        </w:rPr>
      </w:pPr>
      <w:hyperlink w:anchor="_Toc514934451" w:history="1">
        <w:r w:rsidR="009D4D08" w:rsidRPr="00572677">
          <w:rPr>
            <w:rStyle w:val="Hyperlink"/>
            <w:noProof/>
          </w:rPr>
          <w:t>3.Y2.4.1.2 Message Semantics</w:t>
        </w:r>
        <w:r w:rsidR="009D4D08">
          <w:rPr>
            <w:noProof/>
            <w:webHidden/>
          </w:rPr>
          <w:tab/>
        </w:r>
        <w:r w:rsidR="009D4D08">
          <w:rPr>
            <w:noProof/>
            <w:webHidden/>
          </w:rPr>
          <w:fldChar w:fldCharType="begin"/>
        </w:r>
        <w:r w:rsidR="009D4D08">
          <w:rPr>
            <w:noProof/>
            <w:webHidden/>
          </w:rPr>
          <w:instrText xml:space="preserve"> PAGEREF _Toc514934451 \h </w:instrText>
        </w:r>
        <w:r w:rsidR="009D4D08">
          <w:rPr>
            <w:noProof/>
            <w:webHidden/>
          </w:rPr>
        </w:r>
        <w:r w:rsidR="009D4D08">
          <w:rPr>
            <w:noProof/>
            <w:webHidden/>
          </w:rPr>
          <w:fldChar w:fldCharType="separate"/>
        </w:r>
        <w:r w:rsidR="0081496E">
          <w:rPr>
            <w:noProof/>
            <w:webHidden/>
          </w:rPr>
          <w:t>17</w:t>
        </w:r>
        <w:r w:rsidR="009D4D08">
          <w:rPr>
            <w:noProof/>
            <w:webHidden/>
          </w:rPr>
          <w:fldChar w:fldCharType="end"/>
        </w:r>
      </w:hyperlink>
    </w:p>
    <w:p w14:paraId="1903CCDA" w14:textId="0BF5FAC6" w:rsidR="009D4D08" w:rsidRDefault="00D10FFC">
      <w:pPr>
        <w:pStyle w:val="TOC5"/>
        <w:rPr>
          <w:rFonts w:asciiTheme="minorHAnsi" w:eastAsiaTheme="minorEastAsia" w:hAnsiTheme="minorHAnsi" w:cstheme="minorBidi"/>
          <w:noProof/>
          <w:sz w:val="22"/>
          <w:szCs w:val="22"/>
        </w:rPr>
      </w:pPr>
      <w:hyperlink w:anchor="_Toc514934452" w:history="1">
        <w:r w:rsidR="009D4D08" w:rsidRPr="00572677">
          <w:rPr>
            <w:rStyle w:val="Hyperlink"/>
            <w:noProof/>
          </w:rPr>
          <w:t>3.Y2.4.1.3 Expected Actions</w:t>
        </w:r>
        <w:r w:rsidR="009D4D08">
          <w:rPr>
            <w:noProof/>
            <w:webHidden/>
          </w:rPr>
          <w:tab/>
        </w:r>
        <w:r w:rsidR="009D4D08">
          <w:rPr>
            <w:noProof/>
            <w:webHidden/>
          </w:rPr>
          <w:fldChar w:fldCharType="begin"/>
        </w:r>
        <w:r w:rsidR="009D4D08">
          <w:rPr>
            <w:noProof/>
            <w:webHidden/>
          </w:rPr>
          <w:instrText xml:space="preserve"> PAGEREF _Toc514934452 \h </w:instrText>
        </w:r>
        <w:r w:rsidR="009D4D08">
          <w:rPr>
            <w:noProof/>
            <w:webHidden/>
          </w:rPr>
        </w:r>
        <w:r w:rsidR="009D4D08">
          <w:rPr>
            <w:noProof/>
            <w:webHidden/>
          </w:rPr>
          <w:fldChar w:fldCharType="separate"/>
        </w:r>
        <w:r w:rsidR="0081496E">
          <w:rPr>
            <w:noProof/>
            <w:webHidden/>
          </w:rPr>
          <w:t>17</w:t>
        </w:r>
        <w:r w:rsidR="009D4D08">
          <w:rPr>
            <w:noProof/>
            <w:webHidden/>
          </w:rPr>
          <w:fldChar w:fldCharType="end"/>
        </w:r>
      </w:hyperlink>
    </w:p>
    <w:p w14:paraId="41D68670" w14:textId="46963CBB" w:rsidR="009D4D08" w:rsidRDefault="00D10FFC">
      <w:pPr>
        <w:pStyle w:val="TOC3"/>
        <w:rPr>
          <w:rFonts w:asciiTheme="minorHAnsi" w:eastAsiaTheme="minorEastAsia" w:hAnsiTheme="minorHAnsi" w:cstheme="minorBidi"/>
          <w:noProof/>
          <w:sz w:val="22"/>
          <w:szCs w:val="22"/>
        </w:rPr>
      </w:pPr>
      <w:hyperlink w:anchor="_Toc514934453" w:history="1">
        <w:r w:rsidR="009D4D08" w:rsidRPr="00572677">
          <w:rPr>
            <w:rStyle w:val="Hyperlink"/>
            <w:noProof/>
          </w:rPr>
          <w:t>3.Y2.5 Security Considerations</w:t>
        </w:r>
        <w:r w:rsidR="009D4D08">
          <w:rPr>
            <w:noProof/>
            <w:webHidden/>
          </w:rPr>
          <w:tab/>
        </w:r>
        <w:r w:rsidR="009D4D08">
          <w:rPr>
            <w:noProof/>
            <w:webHidden/>
          </w:rPr>
          <w:fldChar w:fldCharType="begin"/>
        </w:r>
        <w:r w:rsidR="009D4D08">
          <w:rPr>
            <w:noProof/>
            <w:webHidden/>
          </w:rPr>
          <w:instrText xml:space="preserve"> PAGEREF _Toc514934453 \h </w:instrText>
        </w:r>
        <w:r w:rsidR="009D4D08">
          <w:rPr>
            <w:noProof/>
            <w:webHidden/>
          </w:rPr>
        </w:r>
        <w:r w:rsidR="009D4D08">
          <w:rPr>
            <w:noProof/>
            <w:webHidden/>
          </w:rPr>
          <w:fldChar w:fldCharType="separate"/>
        </w:r>
        <w:r w:rsidR="0081496E">
          <w:rPr>
            <w:noProof/>
            <w:webHidden/>
          </w:rPr>
          <w:t>17</w:t>
        </w:r>
        <w:r w:rsidR="009D4D08">
          <w:rPr>
            <w:noProof/>
            <w:webHidden/>
          </w:rPr>
          <w:fldChar w:fldCharType="end"/>
        </w:r>
      </w:hyperlink>
    </w:p>
    <w:p w14:paraId="5DF0415A" w14:textId="239B2566" w:rsidR="009D4D08" w:rsidRDefault="00D10FFC">
      <w:pPr>
        <w:pStyle w:val="TOC2"/>
        <w:rPr>
          <w:rFonts w:asciiTheme="minorHAnsi" w:eastAsiaTheme="minorEastAsia" w:hAnsiTheme="minorHAnsi" w:cstheme="minorBidi"/>
          <w:noProof/>
          <w:sz w:val="22"/>
          <w:szCs w:val="22"/>
        </w:rPr>
      </w:pPr>
      <w:hyperlink w:anchor="_Toc514934454" w:history="1">
        <w:r w:rsidR="009D4D08" w:rsidRPr="00572677">
          <w:rPr>
            <w:rStyle w:val="Hyperlink"/>
            <w:noProof/>
          </w:rPr>
          <w:t>3.Y3 Search for Plan Definition [PCC-Y3]</w:t>
        </w:r>
        <w:r w:rsidR="009D4D08">
          <w:rPr>
            <w:noProof/>
            <w:webHidden/>
          </w:rPr>
          <w:tab/>
        </w:r>
        <w:r w:rsidR="009D4D08">
          <w:rPr>
            <w:noProof/>
            <w:webHidden/>
          </w:rPr>
          <w:fldChar w:fldCharType="begin"/>
        </w:r>
        <w:r w:rsidR="009D4D08">
          <w:rPr>
            <w:noProof/>
            <w:webHidden/>
          </w:rPr>
          <w:instrText xml:space="preserve"> PAGEREF _Toc514934454 \h </w:instrText>
        </w:r>
        <w:r w:rsidR="009D4D08">
          <w:rPr>
            <w:noProof/>
            <w:webHidden/>
          </w:rPr>
        </w:r>
        <w:r w:rsidR="009D4D08">
          <w:rPr>
            <w:noProof/>
            <w:webHidden/>
          </w:rPr>
          <w:fldChar w:fldCharType="separate"/>
        </w:r>
        <w:r w:rsidR="0081496E">
          <w:rPr>
            <w:noProof/>
            <w:webHidden/>
          </w:rPr>
          <w:t>17</w:t>
        </w:r>
        <w:r w:rsidR="009D4D08">
          <w:rPr>
            <w:noProof/>
            <w:webHidden/>
          </w:rPr>
          <w:fldChar w:fldCharType="end"/>
        </w:r>
      </w:hyperlink>
    </w:p>
    <w:p w14:paraId="650806F0" w14:textId="3783F8AE" w:rsidR="009D4D08" w:rsidRDefault="00D10FFC">
      <w:pPr>
        <w:pStyle w:val="TOC3"/>
        <w:rPr>
          <w:rFonts w:asciiTheme="minorHAnsi" w:eastAsiaTheme="minorEastAsia" w:hAnsiTheme="minorHAnsi" w:cstheme="minorBidi"/>
          <w:noProof/>
          <w:sz w:val="22"/>
          <w:szCs w:val="22"/>
        </w:rPr>
      </w:pPr>
      <w:hyperlink w:anchor="_Toc514934455" w:history="1">
        <w:r w:rsidR="009D4D08" w:rsidRPr="00572677">
          <w:rPr>
            <w:rStyle w:val="Hyperlink"/>
            <w:noProof/>
          </w:rPr>
          <w:t>3.Y3.1 Scope</w:t>
        </w:r>
        <w:r w:rsidR="009D4D08">
          <w:rPr>
            <w:noProof/>
            <w:webHidden/>
          </w:rPr>
          <w:tab/>
        </w:r>
        <w:r w:rsidR="009D4D08">
          <w:rPr>
            <w:noProof/>
            <w:webHidden/>
          </w:rPr>
          <w:fldChar w:fldCharType="begin"/>
        </w:r>
        <w:r w:rsidR="009D4D08">
          <w:rPr>
            <w:noProof/>
            <w:webHidden/>
          </w:rPr>
          <w:instrText xml:space="preserve"> PAGEREF _Toc514934455 \h </w:instrText>
        </w:r>
        <w:r w:rsidR="009D4D08">
          <w:rPr>
            <w:noProof/>
            <w:webHidden/>
          </w:rPr>
        </w:r>
        <w:r w:rsidR="009D4D08">
          <w:rPr>
            <w:noProof/>
            <w:webHidden/>
          </w:rPr>
          <w:fldChar w:fldCharType="separate"/>
        </w:r>
        <w:r w:rsidR="0081496E">
          <w:rPr>
            <w:noProof/>
            <w:webHidden/>
          </w:rPr>
          <w:t>17</w:t>
        </w:r>
        <w:r w:rsidR="009D4D08">
          <w:rPr>
            <w:noProof/>
            <w:webHidden/>
          </w:rPr>
          <w:fldChar w:fldCharType="end"/>
        </w:r>
      </w:hyperlink>
    </w:p>
    <w:p w14:paraId="7FFF1EF1" w14:textId="4B5E9DAC" w:rsidR="009D4D08" w:rsidRDefault="00D10FFC">
      <w:pPr>
        <w:pStyle w:val="TOC3"/>
        <w:rPr>
          <w:rFonts w:asciiTheme="minorHAnsi" w:eastAsiaTheme="minorEastAsia" w:hAnsiTheme="minorHAnsi" w:cstheme="minorBidi"/>
          <w:noProof/>
          <w:sz w:val="22"/>
          <w:szCs w:val="22"/>
        </w:rPr>
      </w:pPr>
      <w:hyperlink w:anchor="_Toc514934456" w:history="1">
        <w:r w:rsidR="009D4D08" w:rsidRPr="00572677">
          <w:rPr>
            <w:rStyle w:val="Hyperlink"/>
            <w:noProof/>
          </w:rPr>
          <w:t>3.Y3.2 Actor Roles</w:t>
        </w:r>
        <w:r w:rsidR="009D4D08">
          <w:rPr>
            <w:noProof/>
            <w:webHidden/>
          </w:rPr>
          <w:tab/>
        </w:r>
        <w:r w:rsidR="009D4D08">
          <w:rPr>
            <w:noProof/>
            <w:webHidden/>
          </w:rPr>
          <w:fldChar w:fldCharType="begin"/>
        </w:r>
        <w:r w:rsidR="009D4D08">
          <w:rPr>
            <w:noProof/>
            <w:webHidden/>
          </w:rPr>
          <w:instrText xml:space="preserve"> PAGEREF _Toc514934456 \h </w:instrText>
        </w:r>
        <w:r w:rsidR="009D4D08">
          <w:rPr>
            <w:noProof/>
            <w:webHidden/>
          </w:rPr>
        </w:r>
        <w:r w:rsidR="009D4D08">
          <w:rPr>
            <w:noProof/>
            <w:webHidden/>
          </w:rPr>
          <w:fldChar w:fldCharType="separate"/>
        </w:r>
        <w:r w:rsidR="0081496E">
          <w:rPr>
            <w:noProof/>
            <w:webHidden/>
          </w:rPr>
          <w:t>17</w:t>
        </w:r>
        <w:r w:rsidR="009D4D08">
          <w:rPr>
            <w:noProof/>
            <w:webHidden/>
          </w:rPr>
          <w:fldChar w:fldCharType="end"/>
        </w:r>
      </w:hyperlink>
    </w:p>
    <w:p w14:paraId="79530A1E" w14:textId="5D4A6FE0" w:rsidR="009D4D08" w:rsidRDefault="00D10FFC">
      <w:pPr>
        <w:pStyle w:val="TOC3"/>
        <w:rPr>
          <w:rFonts w:asciiTheme="minorHAnsi" w:eastAsiaTheme="minorEastAsia" w:hAnsiTheme="minorHAnsi" w:cstheme="minorBidi"/>
          <w:noProof/>
          <w:sz w:val="22"/>
          <w:szCs w:val="22"/>
        </w:rPr>
      </w:pPr>
      <w:hyperlink w:anchor="_Toc514934457" w:history="1">
        <w:r w:rsidR="009D4D08" w:rsidRPr="00572677">
          <w:rPr>
            <w:rStyle w:val="Hyperlink"/>
            <w:noProof/>
          </w:rPr>
          <w:t>3.Y3.3 Referenced Standards</w:t>
        </w:r>
        <w:r w:rsidR="009D4D08">
          <w:rPr>
            <w:noProof/>
            <w:webHidden/>
          </w:rPr>
          <w:tab/>
        </w:r>
        <w:r w:rsidR="009D4D08">
          <w:rPr>
            <w:noProof/>
            <w:webHidden/>
          </w:rPr>
          <w:fldChar w:fldCharType="begin"/>
        </w:r>
        <w:r w:rsidR="009D4D08">
          <w:rPr>
            <w:noProof/>
            <w:webHidden/>
          </w:rPr>
          <w:instrText xml:space="preserve"> PAGEREF _Toc514934457 \h </w:instrText>
        </w:r>
        <w:r w:rsidR="009D4D08">
          <w:rPr>
            <w:noProof/>
            <w:webHidden/>
          </w:rPr>
        </w:r>
        <w:r w:rsidR="009D4D08">
          <w:rPr>
            <w:noProof/>
            <w:webHidden/>
          </w:rPr>
          <w:fldChar w:fldCharType="separate"/>
        </w:r>
        <w:r w:rsidR="0081496E">
          <w:rPr>
            <w:noProof/>
            <w:webHidden/>
          </w:rPr>
          <w:t>18</w:t>
        </w:r>
        <w:r w:rsidR="009D4D08">
          <w:rPr>
            <w:noProof/>
            <w:webHidden/>
          </w:rPr>
          <w:fldChar w:fldCharType="end"/>
        </w:r>
      </w:hyperlink>
    </w:p>
    <w:p w14:paraId="01B829CC" w14:textId="66237407" w:rsidR="009D4D08" w:rsidRDefault="00D10FFC">
      <w:pPr>
        <w:pStyle w:val="TOC3"/>
        <w:rPr>
          <w:rFonts w:asciiTheme="minorHAnsi" w:eastAsiaTheme="minorEastAsia" w:hAnsiTheme="minorHAnsi" w:cstheme="minorBidi"/>
          <w:noProof/>
          <w:sz w:val="22"/>
          <w:szCs w:val="22"/>
        </w:rPr>
      </w:pPr>
      <w:hyperlink w:anchor="_Toc514934458" w:history="1">
        <w:r w:rsidR="009D4D08" w:rsidRPr="00572677">
          <w:rPr>
            <w:rStyle w:val="Hyperlink"/>
            <w:noProof/>
          </w:rPr>
          <w:t>3.Y3.4 Interaction Diagram</w:t>
        </w:r>
        <w:r w:rsidR="009D4D08">
          <w:rPr>
            <w:noProof/>
            <w:webHidden/>
          </w:rPr>
          <w:tab/>
        </w:r>
        <w:r w:rsidR="009D4D08">
          <w:rPr>
            <w:noProof/>
            <w:webHidden/>
          </w:rPr>
          <w:fldChar w:fldCharType="begin"/>
        </w:r>
        <w:r w:rsidR="009D4D08">
          <w:rPr>
            <w:noProof/>
            <w:webHidden/>
          </w:rPr>
          <w:instrText xml:space="preserve"> PAGEREF _Toc514934458 \h </w:instrText>
        </w:r>
        <w:r w:rsidR="009D4D08">
          <w:rPr>
            <w:noProof/>
            <w:webHidden/>
          </w:rPr>
        </w:r>
        <w:r w:rsidR="009D4D08">
          <w:rPr>
            <w:noProof/>
            <w:webHidden/>
          </w:rPr>
          <w:fldChar w:fldCharType="separate"/>
        </w:r>
        <w:r w:rsidR="0081496E">
          <w:rPr>
            <w:noProof/>
            <w:webHidden/>
          </w:rPr>
          <w:t>18</w:t>
        </w:r>
        <w:r w:rsidR="009D4D08">
          <w:rPr>
            <w:noProof/>
            <w:webHidden/>
          </w:rPr>
          <w:fldChar w:fldCharType="end"/>
        </w:r>
      </w:hyperlink>
    </w:p>
    <w:p w14:paraId="11282532" w14:textId="6A1C5F64" w:rsidR="009D4D08" w:rsidRDefault="00D10FFC">
      <w:pPr>
        <w:pStyle w:val="TOC4"/>
        <w:rPr>
          <w:rFonts w:asciiTheme="minorHAnsi" w:eastAsiaTheme="minorEastAsia" w:hAnsiTheme="minorHAnsi" w:cstheme="minorBidi"/>
          <w:noProof/>
          <w:sz w:val="22"/>
          <w:szCs w:val="22"/>
        </w:rPr>
      </w:pPr>
      <w:hyperlink w:anchor="_Toc514934459" w:history="1">
        <w:r w:rsidR="009D4D08" w:rsidRPr="00572677">
          <w:rPr>
            <w:rStyle w:val="Hyperlink"/>
            <w:noProof/>
          </w:rPr>
          <w:t>3.Y3.4.1 Search for Plan Definition</w:t>
        </w:r>
        <w:r w:rsidR="009D4D08">
          <w:rPr>
            <w:noProof/>
            <w:webHidden/>
          </w:rPr>
          <w:tab/>
        </w:r>
        <w:r w:rsidR="009D4D08">
          <w:rPr>
            <w:noProof/>
            <w:webHidden/>
          </w:rPr>
          <w:fldChar w:fldCharType="begin"/>
        </w:r>
        <w:r w:rsidR="009D4D08">
          <w:rPr>
            <w:noProof/>
            <w:webHidden/>
          </w:rPr>
          <w:instrText xml:space="preserve"> PAGEREF _Toc514934459 \h </w:instrText>
        </w:r>
        <w:r w:rsidR="009D4D08">
          <w:rPr>
            <w:noProof/>
            <w:webHidden/>
          </w:rPr>
        </w:r>
        <w:r w:rsidR="009D4D08">
          <w:rPr>
            <w:noProof/>
            <w:webHidden/>
          </w:rPr>
          <w:fldChar w:fldCharType="separate"/>
        </w:r>
        <w:r w:rsidR="0081496E">
          <w:rPr>
            <w:noProof/>
            <w:webHidden/>
          </w:rPr>
          <w:t>18</w:t>
        </w:r>
        <w:r w:rsidR="009D4D08">
          <w:rPr>
            <w:noProof/>
            <w:webHidden/>
          </w:rPr>
          <w:fldChar w:fldCharType="end"/>
        </w:r>
      </w:hyperlink>
    </w:p>
    <w:p w14:paraId="4C27977A" w14:textId="3DC46599" w:rsidR="009D4D08" w:rsidRDefault="00D10FFC">
      <w:pPr>
        <w:pStyle w:val="TOC5"/>
        <w:rPr>
          <w:rFonts w:asciiTheme="minorHAnsi" w:eastAsiaTheme="minorEastAsia" w:hAnsiTheme="minorHAnsi" w:cstheme="minorBidi"/>
          <w:noProof/>
          <w:sz w:val="22"/>
          <w:szCs w:val="22"/>
        </w:rPr>
      </w:pPr>
      <w:hyperlink w:anchor="_Toc514934460" w:history="1">
        <w:r w:rsidR="009D4D08" w:rsidRPr="00572677">
          <w:rPr>
            <w:rStyle w:val="Hyperlink"/>
            <w:noProof/>
          </w:rPr>
          <w:t>3.Y3.4.1.1 Trigger Events</w:t>
        </w:r>
        <w:r w:rsidR="009D4D08">
          <w:rPr>
            <w:noProof/>
            <w:webHidden/>
          </w:rPr>
          <w:tab/>
        </w:r>
        <w:r w:rsidR="009D4D08">
          <w:rPr>
            <w:noProof/>
            <w:webHidden/>
          </w:rPr>
          <w:fldChar w:fldCharType="begin"/>
        </w:r>
        <w:r w:rsidR="009D4D08">
          <w:rPr>
            <w:noProof/>
            <w:webHidden/>
          </w:rPr>
          <w:instrText xml:space="preserve"> PAGEREF _Toc514934460 \h </w:instrText>
        </w:r>
        <w:r w:rsidR="009D4D08">
          <w:rPr>
            <w:noProof/>
            <w:webHidden/>
          </w:rPr>
        </w:r>
        <w:r w:rsidR="009D4D08">
          <w:rPr>
            <w:noProof/>
            <w:webHidden/>
          </w:rPr>
          <w:fldChar w:fldCharType="separate"/>
        </w:r>
        <w:r w:rsidR="0081496E">
          <w:rPr>
            <w:noProof/>
            <w:webHidden/>
          </w:rPr>
          <w:t>18</w:t>
        </w:r>
        <w:r w:rsidR="009D4D08">
          <w:rPr>
            <w:noProof/>
            <w:webHidden/>
          </w:rPr>
          <w:fldChar w:fldCharType="end"/>
        </w:r>
      </w:hyperlink>
    </w:p>
    <w:p w14:paraId="25EB0986" w14:textId="1EB860ED" w:rsidR="009D4D08" w:rsidRDefault="00D10FFC">
      <w:pPr>
        <w:pStyle w:val="TOC5"/>
        <w:rPr>
          <w:rFonts w:asciiTheme="minorHAnsi" w:eastAsiaTheme="minorEastAsia" w:hAnsiTheme="minorHAnsi" w:cstheme="minorBidi"/>
          <w:noProof/>
          <w:sz w:val="22"/>
          <w:szCs w:val="22"/>
        </w:rPr>
      </w:pPr>
      <w:hyperlink w:anchor="_Toc514934461" w:history="1">
        <w:r w:rsidR="009D4D08" w:rsidRPr="00572677">
          <w:rPr>
            <w:rStyle w:val="Hyperlink"/>
            <w:noProof/>
          </w:rPr>
          <w:t>3.Y3.4.1.2 Message Semantics</w:t>
        </w:r>
        <w:r w:rsidR="009D4D08">
          <w:rPr>
            <w:noProof/>
            <w:webHidden/>
          </w:rPr>
          <w:tab/>
        </w:r>
        <w:r w:rsidR="009D4D08">
          <w:rPr>
            <w:noProof/>
            <w:webHidden/>
          </w:rPr>
          <w:fldChar w:fldCharType="begin"/>
        </w:r>
        <w:r w:rsidR="009D4D08">
          <w:rPr>
            <w:noProof/>
            <w:webHidden/>
          </w:rPr>
          <w:instrText xml:space="preserve"> PAGEREF _Toc514934461 \h </w:instrText>
        </w:r>
        <w:r w:rsidR="009D4D08">
          <w:rPr>
            <w:noProof/>
            <w:webHidden/>
          </w:rPr>
        </w:r>
        <w:r w:rsidR="009D4D08">
          <w:rPr>
            <w:noProof/>
            <w:webHidden/>
          </w:rPr>
          <w:fldChar w:fldCharType="separate"/>
        </w:r>
        <w:r w:rsidR="0081496E">
          <w:rPr>
            <w:noProof/>
            <w:webHidden/>
          </w:rPr>
          <w:t>19</w:t>
        </w:r>
        <w:r w:rsidR="009D4D08">
          <w:rPr>
            <w:noProof/>
            <w:webHidden/>
          </w:rPr>
          <w:fldChar w:fldCharType="end"/>
        </w:r>
      </w:hyperlink>
    </w:p>
    <w:p w14:paraId="44D92A3A" w14:textId="052E8924" w:rsidR="009D4D08" w:rsidRDefault="00D10FFC">
      <w:pPr>
        <w:pStyle w:val="TOC5"/>
        <w:rPr>
          <w:rFonts w:asciiTheme="minorHAnsi" w:eastAsiaTheme="minorEastAsia" w:hAnsiTheme="minorHAnsi" w:cstheme="minorBidi"/>
          <w:noProof/>
          <w:sz w:val="22"/>
          <w:szCs w:val="22"/>
        </w:rPr>
      </w:pPr>
      <w:hyperlink w:anchor="_Toc514934462" w:history="1">
        <w:r w:rsidR="009D4D08" w:rsidRPr="00572677">
          <w:rPr>
            <w:rStyle w:val="Hyperlink"/>
            <w:noProof/>
          </w:rPr>
          <w:t>3.Y3.4.1.3 Expected Actions</w:t>
        </w:r>
        <w:r w:rsidR="009D4D08">
          <w:rPr>
            <w:noProof/>
            <w:webHidden/>
          </w:rPr>
          <w:tab/>
        </w:r>
        <w:r w:rsidR="009D4D08">
          <w:rPr>
            <w:noProof/>
            <w:webHidden/>
          </w:rPr>
          <w:fldChar w:fldCharType="begin"/>
        </w:r>
        <w:r w:rsidR="009D4D08">
          <w:rPr>
            <w:noProof/>
            <w:webHidden/>
          </w:rPr>
          <w:instrText xml:space="preserve"> PAGEREF _Toc514934462 \h </w:instrText>
        </w:r>
        <w:r w:rsidR="009D4D08">
          <w:rPr>
            <w:noProof/>
            <w:webHidden/>
          </w:rPr>
        </w:r>
        <w:r w:rsidR="009D4D08">
          <w:rPr>
            <w:noProof/>
            <w:webHidden/>
          </w:rPr>
          <w:fldChar w:fldCharType="separate"/>
        </w:r>
        <w:r w:rsidR="0081496E">
          <w:rPr>
            <w:noProof/>
            <w:webHidden/>
          </w:rPr>
          <w:t>19</w:t>
        </w:r>
        <w:r w:rsidR="009D4D08">
          <w:rPr>
            <w:noProof/>
            <w:webHidden/>
          </w:rPr>
          <w:fldChar w:fldCharType="end"/>
        </w:r>
      </w:hyperlink>
    </w:p>
    <w:p w14:paraId="5A35D706" w14:textId="45D08CCA" w:rsidR="009D4D08" w:rsidRDefault="00D10FFC">
      <w:pPr>
        <w:pStyle w:val="TOC3"/>
        <w:rPr>
          <w:rFonts w:asciiTheme="minorHAnsi" w:eastAsiaTheme="minorEastAsia" w:hAnsiTheme="minorHAnsi" w:cstheme="minorBidi"/>
          <w:noProof/>
          <w:sz w:val="22"/>
          <w:szCs w:val="22"/>
        </w:rPr>
      </w:pPr>
      <w:hyperlink w:anchor="_Toc514934463" w:history="1">
        <w:r w:rsidR="009D4D08" w:rsidRPr="00572677">
          <w:rPr>
            <w:rStyle w:val="Hyperlink"/>
            <w:noProof/>
          </w:rPr>
          <w:t>3.Y3.5 Security Considerations</w:t>
        </w:r>
        <w:r w:rsidR="009D4D08">
          <w:rPr>
            <w:noProof/>
            <w:webHidden/>
          </w:rPr>
          <w:tab/>
        </w:r>
        <w:r w:rsidR="009D4D08">
          <w:rPr>
            <w:noProof/>
            <w:webHidden/>
          </w:rPr>
          <w:fldChar w:fldCharType="begin"/>
        </w:r>
        <w:r w:rsidR="009D4D08">
          <w:rPr>
            <w:noProof/>
            <w:webHidden/>
          </w:rPr>
          <w:instrText xml:space="preserve"> PAGEREF _Toc514934463 \h </w:instrText>
        </w:r>
        <w:r w:rsidR="009D4D08">
          <w:rPr>
            <w:noProof/>
            <w:webHidden/>
          </w:rPr>
        </w:r>
        <w:r w:rsidR="009D4D08">
          <w:rPr>
            <w:noProof/>
            <w:webHidden/>
          </w:rPr>
          <w:fldChar w:fldCharType="separate"/>
        </w:r>
        <w:r w:rsidR="0081496E">
          <w:rPr>
            <w:noProof/>
            <w:webHidden/>
          </w:rPr>
          <w:t>19</w:t>
        </w:r>
        <w:r w:rsidR="009D4D08">
          <w:rPr>
            <w:noProof/>
            <w:webHidden/>
          </w:rPr>
          <w:fldChar w:fldCharType="end"/>
        </w:r>
      </w:hyperlink>
    </w:p>
    <w:p w14:paraId="5E86E6DB" w14:textId="1D598109" w:rsidR="009D4D08" w:rsidRDefault="00D10FFC">
      <w:pPr>
        <w:pStyle w:val="TOC2"/>
        <w:rPr>
          <w:rFonts w:asciiTheme="minorHAnsi" w:eastAsiaTheme="minorEastAsia" w:hAnsiTheme="minorHAnsi" w:cstheme="minorBidi"/>
          <w:noProof/>
          <w:sz w:val="22"/>
          <w:szCs w:val="22"/>
        </w:rPr>
      </w:pPr>
      <w:hyperlink w:anchor="_Toc514934464" w:history="1">
        <w:r w:rsidR="009D4D08" w:rsidRPr="00572677">
          <w:rPr>
            <w:rStyle w:val="Hyperlink"/>
            <w:noProof/>
          </w:rPr>
          <w:t>3.Y4 Subscribe to Plan Definition Updates [PCC-Y4]</w:t>
        </w:r>
        <w:r w:rsidR="009D4D08">
          <w:rPr>
            <w:noProof/>
            <w:webHidden/>
          </w:rPr>
          <w:tab/>
        </w:r>
        <w:r w:rsidR="009D4D08">
          <w:rPr>
            <w:noProof/>
            <w:webHidden/>
          </w:rPr>
          <w:fldChar w:fldCharType="begin"/>
        </w:r>
        <w:r w:rsidR="009D4D08">
          <w:rPr>
            <w:noProof/>
            <w:webHidden/>
          </w:rPr>
          <w:instrText xml:space="preserve"> PAGEREF _Toc514934464 \h </w:instrText>
        </w:r>
        <w:r w:rsidR="009D4D08">
          <w:rPr>
            <w:noProof/>
            <w:webHidden/>
          </w:rPr>
        </w:r>
        <w:r w:rsidR="009D4D08">
          <w:rPr>
            <w:noProof/>
            <w:webHidden/>
          </w:rPr>
          <w:fldChar w:fldCharType="separate"/>
        </w:r>
        <w:r w:rsidR="0081496E">
          <w:rPr>
            <w:noProof/>
            <w:webHidden/>
          </w:rPr>
          <w:t>19</w:t>
        </w:r>
        <w:r w:rsidR="009D4D08">
          <w:rPr>
            <w:noProof/>
            <w:webHidden/>
          </w:rPr>
          <w:fldChar w:fldCharType="end"/>
        </w:r>
      </w:hyperlink>
    </w:p>
    <w:p w14:paraId="78534C0D" w14:textId="65D97BAD" w:rsidR="009D4D08" w:rsidRDefault="00D10FFC">
      <w:pPr>
        <w:pStyle w:val="TOC3"/>
        <w:rPr>
          <w:rFonts w:asciiTheme="minorHAnsi" w:eastAsiaTheme="minorEastAsia" w:hAnsiTheme="minorHAnsi" w:cstheme="minorBidi"/>
          <w:noProof/>
          <w:sz w:val="22"/>
          <w:szCs w:val="22"/>
        </w:rPr>
      </w:pPr>
      <w:hyperlink w:anchor="_Toc514934465" w:history="1">
        <w:r w:rsidR="009D4D08" w:rsidRPr="00572677">
          <w:rPr>
            <w:rStyle w:val="Hyperlink"/>
            <w:noProof/>
          </w:rPr>
          <w:t>3.Y4.1 Scope</w:t>
        </w:r>
        <w:r w:rsidR="009D4D08">
          <w:rPr>
            <w:noProof/>
            <w:webHidden/>
          </w:rPr>
          <w:tab/>
        </w:r>
        <w:r w:rsidR="009D4D08">
          <w:rPr>
            <w:noProof/>
            <w:webHidden/>
          </w:rPr>
          <w:fldChar w:fldCharType="begin"/>
        </w:r>
        <w:r w:rsidR="009D4D08">
          <w:rPr>
            <w:noProof/>
            <w:webHidden/>
          </w:rPr>
          <w:instrText xml:space="preserve"> PAGEREF _Toc514934465 \h </w:instrText>
        </w:r>
        <w:r w:rsidR="009D4D08">
          <w:rPr>
            <w:noProof/>
            <w:webHidden/>
          </w:rPr>
        </w:r>
        <w:r w:rsidR="009D4D08">
          <w:rPr>
            <w:noProof/>
            <w:webHidden/>
          </w:rPr>
          <w:fldChar w:fldCharType="separate"/>
        </w:r>
        <w:r w:rsidR="0081496E">
          <w:rPr>
            <w:noProof/>
            <w:webHidden/>
          </w:rPr>
          <w:t>19</w:t>
        </w:r>
        <w:r w:rsidR="009D4D08">
          <w:rPr>
            <w:noProof/>
            <w:webHidden/>
          </w:rPr>
          <w:fldChar w:fldCharType="end"/>
        </w:r>
      </w:hyperlink>
    </w:p>
    <w:p w14:paraId="2E998F87" w14:textId="069EEDB3" w:rsidR="009D4D08" w:rsidRDefault="00D10FFC">
      <w:pPr>
        <w:pStyle w:val="TOC3"/>
        <w:rPr>
          <w:rFonts w:asciiTheme="minorHAnsi" w:eastAsiaTheme="minorEastAsia" w:hAnsiTheme="minorHAnsi" w:cstheme="minorBidi"/>
          <w:noProof/>
          <w:sz w:val="22"/>
          <w:szCs w:val="22"/>
        </w:rPr>
      </w:pPr>
      <w:hyperlink w:anchor="_Toc514934466" w:history="1">
        <w:r w:rsidR="009D4D08" w:rsidRPr="00572677">
          <w:rPr>
            <w:rStyle w:val="Hyperlink"/>
            <w:noProof/>
          </w:rPr>
          <w:t>3.Y4.2 Actor Roles</w:t>
        </w:r>
        <w:r w:rsidR="009D4D08">
          <w:rPr>
            <w:noProof/>
            <w:webHidden/>
          </w:rPr>
          <w:tab/>
        </w:r>
        <w:r w:rsidR="009D4D08">
          <w:rPr>
            <w:noProof/>
            <w:webHidden/>
          </w:rPr>
          <w:fldChar w:fldCharType="begin"/>
        </w:r>
        <w:r w:rsidR="009D4D08">
          <w:rPr>
            <w:noProof/>
            <w:webHidden/>
          </w:rPr>
          <w:instrText xml:space="preserve"> PAGEREF _Toc514934466 \h </w:instrText>
        </w:r>
        <w:r w:rsidR="009D4D08">
          <w:rPr>
            <w:noProof/>
            <w:webHidden/>
          </w:rPr>
        </w:r>
        <w:r w:rsidR="009D4D08">
          <w:rPr>
            <w:noProof/>
            <w:webHidden/>
          </w:rPr>
          <w:fldChar w:fldCharType="separate"/>
        </w:r>
        <w:r w:rsidR="0081496E">
          <w:rPr>
            <w:noProof/>
            <w:webHidden/>
          </w:rPr>
          <w:t>19</w:t>
        </w:r>
        <w:r w:rsidR="009D4D08">
          <w:rPr>
            <w:noProof/>
            <w:webHidden/>
          </w:rPr>
          <w:fldChar w:fldCharType="end"/>
        </w:r>
      </w:hyperlink>
    </w:p>
    <w:p w14:paraId="5423EACF" w14:textId="3096EFBE" w:rsidR="009D4D08" w:rsidRDefault="00D10FFC">
      <w:pPr>
        <w:pStyle w:val="TOC3"/>
        <w:rPr>
          <w:rFonts w:asciiTheme="minorHAnsi" w:eastAsiaTheme="minorEastAsia" w:hAnsiTheme="minorHAnsi" w:cstheme="minorBidi"/>
          <w:noProof/>
          <w:sz w:val="22"/>
          <w:szCs w:val="22"/>
        </w:rPr>
      </w:pPr>
      <w:hyperlink w:anchor="_Toc514934467" w:history="1">
        <w:r w:rsidR="009D4D08" w:rsidRPr="00572677">
          <w:rPr>
            <w:rStyle w:val="Hyperlink"/>
            <w:noProof/>
          </w:rPr>
          <w:t>3.Y4.3 Referenced Standards</w:t>
        </w:r>
        <w:r w:rsidR="009D4D08">
          <w:rPr>
            <w:noProof/>
            <w:webHidden/>
          </w:rPr>
          <w:tab/>
        </w:r>
        <w:r w:rsidR="009D4D08">
          <w:rPr>
            <w:noProof/>
            <w:webHidden/>
          </w:rPr>
          <w:fldChar w:fldCharType="begin"/>
        </w:r>
        <w:r w:rsidR="009D4D08">
          <w:rPr>
            <w:noProof/>
            <w:webHidden/>
          </w:rPr>
          <w:instrText xml:space="preserve"> PAGEREF _Toc514934467 \h </w:instrText>
        </w:r>
        <w:r w:rsidR="009D4D08">
          <w:rPr>
            <w:noProof/>
            <w:webHidden/>
          </w:rPr>
        </w:r>
        <w:r w:rsidR="009D4D08">
          <w:rPr>
            <w:noProof/>
            <w:webHidden/>
          </w:rPr>
          <w:fldChar w:fldCharType="separate"/>
        </w:r>
        <w:r w:rsidR="0081496E">
          <w:rPr>
            <w:noProof/>
            <w:webHidden/>
          </w:rPr>
          <w:t>20</w:t>
        </w:r>
        <w:r w:rsidR="009D4D08">
          <w:rPr>
            <w:noProof/>
            <w:webHidden/>
          </w:rPr>
          <w:fldChar w:fldCharType="end"/>
        </w:r>
      </w:hyperlink>
    </w:p>
    <w:p w14:paraId="00F3ECF5" w14:textId="02261764" w:rsidR="009D4D08" w:rsidRDefault="00D10FFC">
      <w:pPr>
        <w:pStyle w:val="TOC3"/>
        <w:rPr>
          <w:rFonts w:asciiTheme="minorHAnsi" w:eastAsiaTheme="minorEastAsia" w:hAnsiTheme="minorHAnsi" w:cstheme="minorBidi"/>
          <w:noProof/>
          <w:sz w:val="22"/>
          <w:szCs w:val="22"/>
        </w:rPr>
      </w:pPr>
      <w:hyperlink w:anchor="_Toc514934468" w:history="1">
        <w:r w:rsidR="009D4D08" w:rsidRPr="00572677">
          <w:rPr>
            <w:rStyle w:val="Hyperlink"/>
            <w:noProof/>
          </w:rPr>
          <w:t>3.Y4.4 Interaction Diagram</w:t>
        </w:r>
        <w:r w:rsidR="009D4D08">
          <w:rPr>
            <w:noProof/>
            <w:webHidden/>
          </w:rPr>
          <w:tab/>
        </w:r>
        <w:r w:rsidR="009D4D08">
          <w:rPr>
            <w:noProof/>
            <w:webHidden/>
          </w:rPr>
          <w:fldChar w:fldCharType="begin"/>
        </w:r>
        <w:r w:rsidR="009D4D08">
          <w:rPr>
            <w:noProof/>
            <w:webHidden/>
          </w:rPr>
          <w:instrText xml:space="preserve"> PAGEREF _Toc514934468 \h </w:instrText>
        </w:r>
        <w:r w:rsidR="009D4D08">
          <w:rPr>
            <w:noProof/>
            <w:webHidden/>
          </w:rPr>
        </w:r>
        <w:r w:rsidR="009D4D08">
          <w:rPr>
            <w:noProof/>
            <w:webHidden/>
          </w:rPr>
          <w:fldChar w:fldCharType="separate"/>
        </w:r>
        <w:r w:rsidR="0081496E">
          <w:rPr>
            <w:noProof/>
            <w:webHidden/>
          </w:rPr>
          <w:t>20</w:t>
        </w:r>
        <w:r w:rsidR="009D4D08">
          <w:rPr>
            <w:noProof/>
            <w:webHidden/>
          </w:rPr>
          <w:fldChar w:fldCharType="end"/>
        </w:r>
      </w:hyperlink>
    </w:p>
    <w:p w14:paraId="28D619BE" w14:textId="0850CFED" w:rsidR="009D4D08" w:rsidRDefault="00D10FFC">
      <w:pPr>
        <w:pStyle w:val="TOC4"/>
        <w:rPr>
          <w:rFonts w:asciiTheme="minorHAnsi" w:eastAsiaTheme="minorEastAsia" w:hAnsiTheme="minorHAnsi" w:cstheme="minorBidi"/>
          <w:noProof/>
          <w:sz w:val="22"/>
          <w:szCs w:val="22"/>
        </w:rPr>
      </w:pPr>
      <w:hyperlink w:anchor="_Toc514934469" w:history="1">
        <w:r w:rsidR="009D4D08" w:rsidRPr="00572677">
          <w:rPr>
            <w:rStyle w:val="Hyperlink"/>
            <w:noProof/>
          </w:rPr>
          <w:t>3.Y4.4.1 Subscribe to Plan Definition Updates</w:t>
        </w:r>
        <w:r w:rsidR="009D4D08">
          <w:rPr>
            <w:noProof/>
            <w:webHidden/>
          </w:rPr>
          <w:tab/>
        </w:r>
        <w:r w:rsidR="009D4D08">
          <w:rPr>
            <w:noProof/>
            <w:webHidden/>
          </w:rPr>
          <w:fldChar w:fldCharType="begin"/>
        </w:r>
        <w:r w:rsidR="009D4D08">
          <w:rPr>
            <w:noProof/>
            <w:webHidden/>
          </w:rPr>
          <w:instrText xml:space="preserve"> PAGEREF _Toc514934469 \h </w:instrText>
        </w:r>
        <w:r w:rsidR="009D4D08">
          <w:rPr>
            <w:noProof/>
            <w:webHidden/>
          </w:rPr>
        </w:r>
        <w:r w:rsidR="009D4D08">
          <w:rPr>
            <w:noProof/>
            <w:webHidden/>
          </w:rPr>
          <w:fldChar w:fldCharType="separate"/>
        </w:r>
        <w:r w:rsidR="0081496E">
          <w:rPr>
            <w:noProof/>
            <w:webHidden/>
          </w:rPr>
          <w:t>20</w:t>
        </w:r>
        <w:r w:rsidR="009D4D08">
          <w:rPr>
            <w:noProof/>
            <w:webHidden/>
          </w:rPr>
          <w:fldChar w:fldCharType="end"/>
        </w:r>
      </w:hyperlink>
    </w:p>
    <w:p w14:paraId="38A66458" w14:textId="479CC1FE" w:rsidR="009D4D08" w:rsidRDefault="00D10FFC">
      <w:pPr>
        <w:pStyle w:val="TOC5"/>
        <w:rPr>
          <w:rFonts w:asciiTheme="minorHAnsi" w:eastAsiaTheme="minorEastAsia" w:hAnsiTheme="minorHAnsi" w:cstheme="minorBidi"/>
          <w:noProof/>
          <w:sz w:val="22"/>
          <w:szCs w:val="22"/>
        </w:rPr>
      </w:pPr>
      <w:hyperlink w:anchor="_Toc514934470" w:history="1">
        <w:r w:rsidR="009D4D08" w:rsidRPr="00572677">
          <w:rPr>
            <w:rStyle w:val="Hyperlink"/>
            <w:noProof/>
          </w:rPr>
          <w:t>3.Y4.4.1.1 Trigger Events</w:t>
        </w:r>
        <w:r w:rsidR="009D4D08">
          <w:rPr>
            <w:noProof/>
            <w:webHidden/>
          </w:rPr>
          <w:tab/>
        </w:r>
        <w:r w:rsidR="009D4D08">
          <w:rPr>
            <w:noProof/>
            <w:webHidden/>
          </w:rPr>
          <w:fldChar w:fldCharType="begin"/>
        </w:r>
        <w:r w:rsidR="009D4D08">
          <w:rPr>
            <w:noProof/>
            <w:webHidden/>
          </w:rPr>
          <w:instrText xml:space="preserve"> PAGEREF _Toc514934470 \h </w:instrText>
        </w:r>
        <w:r w:rsidR="009D4D08">
          <w:rPr>
            <w:noProof/>
            <w:webHidden/>
          </w:rPr>
        </w:r>
        <w:r w:rsidR="009D4D08">
          <w:rPr>
            <w:noProof/>
            <w:webHidden/>
          </w:rPr>
          <w:fldChar w:fldCharType="separate"/>
        </w:r>
        <w:r w:rsidR="0081496E">
          <w:rPr>
            <w:noProof/>
            <w:webHidden/>
          </w:rPr>
          <w:t>20</w:t>
        </w:r>
        <w:r w:rsidR="009D4D08">
          <w:rPr>
            <w:noProof/>
            <w:webHidden/>
          </w:rPr>
          <w:fldChar w:fldCharType="end"/>
        </w:r>
      </w:hyperlink>
    </w:p>
    <w:p w14:paraId="62644C89" w14:textId="7E9D780C" w:rsidR="009D4D08" w:rsidRDefault="00D10FFC">
      <w:pPr>
        <w:pStyle w:val="TOC5"/>
        <w:rPr>
          <w:rFonts w:asciiTheme="minorHAnsi" w:eastAsiaTheme="minorEastAsia" w:hAnsiTheme="minorHAnsi" w:cstheme="minorBidi"/>
          <w:noProof/>
          <w:sz w:val="22"/>
          <w:szCs w:val="22"/>
        </w:rPr>
      </w:pPr>
      <w:hyperlink w:anchor="_Toc514934471" w:history="1">
        <w:r w:rsidR="009D4D08" w:rsidRPr="00572677">
          <w:rPr>
            <w:rStyle w:val="Hyperlink"/>
            <w:noProof/>
          </w:rPr>
          <w:t>3.Y4.4.1.2 Message Semantics</w:t>
        </w:r>
        <w:r w:rsidR="009D4D08">
          <w:rPr>
            <w:noProof/>
            <w:webHidden/>
          </w:rPr>
          <w:tab/>
        </w:r>
        <w:r w:rsidR="009D4D08">
          <w:rPr>
            <w:noProof/>
            <w:webHidden/>
          </w:rPr>
          <w:fldChar w:fldCharType="begin"/>
        </w:r>
        <w:r w:rsidR="009D4D08">
          <w:rPr>
            <w:noProof/>
            <w:webHidden/>
          </w:rPr>
          <w:instrText xml:space="preserve"> PAGEREF _Toc514934471 \h </w:instrText>
        </w:r>
        <w:r w:rsidR="009D4D08">
          <w:rPr>
            <w:noProof/>
            <w:webHidden/>
          </w:rPr>
        </w:r>
        <w:r w:rsidR="009D4D08">
          <w:rPr>
            <w:noProof/>
            <w:webHidden/>
          </w:rPr>
          <w:fldChar w:fldCharType="separate"/>
        </w:r>
        <w:r w:rsidR="0081496E">
          <w:rPr>
            <w:noProof/>
            <w:webHidden/>
          </w:rPr>
          <w:t>21</w:t>
        </w:r>
        <w:r w:rsidR="009D4D08">
          <w:rPr>
            <w:noProof/>
            <w:webHidden/>
          </w:rPr>
          <w:fldChar w:fldCharType="end"/>
        </w:r>
      </w:hyperlink>
    </w:p>
    <w:p w14:paraId="3CD90DB8" w14:textId="570B22C8" w:rsidR="009D4D08" w:rsidRDefault="00D10FFC">
      <w:pPr>
        <w:pStyle w:val="TOC5"/>
        <w:rPr>
          <w:rFonts w:asciiTheme="minorHAnsi" w:eastAsiaTheme="minorEastAsia" w:hAnsiTheme="minorHAnsi" w:cstheme="minorBidi"/>
          <w:noProof/>
          <w:sz w:val="22"/>
          <w:szCs w:val="22"/>
        </w:rPr>
      </w:pPr>
      <w:hyperlink w:anchor="_Toc514934472" w:history="1">
        <w:r w:rsidR="009D4D08" w:rsidRPr="00572677">
          <w:rPr>
            <w:rStyle w:val="Hyperlink"/>
            <w:noProof/>
          </w:rPr>
          <w:t>3.Y4.4.1.3 Expected Actions</w:t>
        </w:r>
        <w:r w:rsidR="009D4D08">
          <w:rPr>
            <w:noProof/>
            <w:webHidden/>
          </w:rPr>
          <w:tab/>
        </w:r>
        <w:r w:rsidR="009D4D08">
          <w:rPr>
            <w:noProof/>
            <w:webHidden/>
          </w:rPr>
          <w:fldChar w:fldCharType="begin"/>
        </w:r>
        <w:r w:rsidR="009D4D08">
          <w:rPr>
            <w:noProof/>
            <w:webHidden/>
          </w:rPr>
          <w:instrText xml:space="preserve"> PAGEREF _Toc514934472 \h </w:instrText>
        </w:r>
        <w:r w:rsidR="009D4D08">
          <w:rPr>
            <w:noProof/>
            <w:webHidden/>
          </w:rPr>
        </w:r>
        <w:r w:rsidR="009D4D08">
          <w:rPr>
            <w:noProof/>
            <w:webHidden/>
          </w:rPr>
          <w:fldChar w:fldCharType="separate"/>
        </w:r>
        <w:r w:rsidR="0081496E">
          <w:rPr>
            <w:noProof/>
            <w:webHidden/>
          </w:rPr>
          <w:t>21</w:t>
        </w:r>
        <w:r w:rsidR="009D4D08">
          <w:rPr>
            <w:noProof/>
            <w:webHidden/>
          </w:rPr>
          <w:fldChar w:fldCharType="end"/>
        </w:r>
      </w:hyperlink>
    </w:p>
    <w:p w14:paraId="6DF01F89" w14:textId="41C060AC" w:rsidR="009D4D08" w:rsidRDefault="00D10FFC">
      <w:pPr>
        <w:pStyle w:val="TOC4"/>
        <w:rPr>
          <w:rFonts w:asciiTheme="minorHAnsi" w:eastAsiaTheme="minorEastAsia" w:hAnsiTheme="minorHAnsi" w:cstheme="minorBidi"/>
          <w:noProof/>
          <w:sz w:val="22"/>
          <w:szCs w:val="22"/>
        </w:rPr>
      </w:pPr>
      <w:hyperlink w:anchor="_Toc514934473" w:history="1">
        <w:r w:rsidR="009D4D08" w:rsidRPr="00572677">
          <w:rPr>
            <w:rStyle w:val="Hyperlink"/>
            <w:noProof/>
          </w:rPr>
          <w:t>3.Y4.4.2 Update Subscription to Plan Definition Updates</w:t>
        </w:r>
        <w:r w:rsidR="009D4D08">
          <w:rPr>
            <w:noProof/>
            <w:webHidden/>
          </w:rPr>
          <w:tab/>
        </w:r>
        <w:r w:rsidR="009D4D08">
          <w:rPr>
            <w:noProof/>
            <w:webHidden/>
          </w:rPr>
          <w:fldChar w:fldCharType="begin"/>
        </w:r>
        <w:r w:rsidR="009D4D08">
          <w:rPr>
            <w:noProof/>
            <w:webHidden/>
          </w:rPr>
          <w:instrText xml:space="preserve"> PAGEREF _Toc514934473 \h </w:instrText>
        </w:r>
        <w:r w:rsidR="009D4D08">
          <w:rPr>
            <w:noProof/>
            <w:webHidden/>
          </w:rPr>
        </w:r>
        <w:r w:rsidR="009D4D08">
          <w:rPr>
            <w:noProof/>
            <w:webHidden/>
          </w:rPr>
          <w:fldChar w:fldCharType="separate"/>
        </w:r>
        <w:r w:rsidR="0081496E">
          <w:rPr>
            <w:noProof/>
            <w:webHidden/>
          </w:rPr>
          <w:t>21</w:t>
        </w:r>
        <w:r w:rsidR="009D4D08">
          <w:rPr>
            <w:noProof/>
            <w:webHidden/>
          </w:rPr>
          <w:fldChar w:fldCharType="end"/>
        </w:r>
      </w:hyperlink>
    </w:p>
    <w:p w14:paraId="2FF6C6DA" w14:textId="7ADE010C" w:rsidR="009D4D08" w:rsidRDefault="00D10FFC">
      <w:pPr>
        <w:pStyle w:val="TOC5"/>
        <w:rPr>
          <w:rFonts w:asciiTheme="minorHAnsi" w:eastAsiaTheme="minorEastAsia" w:hAnsiTheme="minorHAnsi" w:cstheme="minorBidi"/>
          <w:noProof/>
          <w:sz w:val="22"/>
          <w:szCs w:val="22"/>
        </w:rPr>
      </w:pPr>
      <w:hyperlink w:anchor="_Toc514934474" w:history="1">
        <w:r w:rsidR="009D4D08" w:rsidRPr="00572677">
          <w:rPr>
            <w:rStyle w:val="Hyperlink"/>
            <w:noProof/>
          </w:rPr>
          <w:t>3.Y4.4.2.1 Trigger Events</w:t>
        </w:r>
        <w:r w:rsidR="009D4D08">
          <w:rPr>
            <w:noProof/>
            <w:webHidden/>
          </w:rPr>
          <w:tab/>
        </w:r>
        <w:r w:rsidR="009D4D08">
          <w:rPr>
            <w:noProof/>
            <w:webHidden/>
          </w:rPr>
          <w:fldChar w:fldCharType="begin"/>
        </w:r>
        <w:r w:rsidR="009D4D08">
          <w:rPr>
            <w:noProof/>
            <w:webHidden/>
          </w:rPr>
          <w:instrText xml:space="preserve"> PAGEREF _Toc514934474 \h </w:instrText>
        </w:r>
        <w:r w:rsidR="009D4D08">
          <w:rPr>
            <w:noProof/>
            <w:webHidden/>
          </w:rPr>
        </w:r>
        <w:r w:rsidR="009D4D08">
          <w:rPr>
            <w:noProof/>
            <w:webHidden/>
          </w:rPr>
          <w:fldChar w:fldCharType="separate"/>
        </w:r>
        <w:r w:rsidR="0081496E">
          <w:rPr>
            <w:noProof/>
            <w:webHidden/>
          </w:rPr>
          <w:t>21</w:t>
        </w:r>
        <w:r w:rsidR="009D4D08">
          <w:rPr>
            <w:noProof/>
            <w:webHidden/>
          </w:rPr>
          <w:fldChar w:fldCharType="end"/>
        </w:r>
      </w:hyperlink>
    </w:p>
    <w:p w14:paraId="29376B3E" w14:textId="3C107683" w:rsidR="009D4D08" w:rsidRDefault="00D10FFC">
      <w:pPr>
        <w:pStyle w:val="TOC5"/>
        <w:rPr>
          <w:rFonts w:asciiTheme="minorHAnsi" w:eastAsiaTheme="minorEastAsia" w:hAnsiTheme="minorHAnsi" w:cstheme="minorBidi"/>
          <w:noProof/>
          <w:sz w:val="22"/>
          <w:szCs w:val="22"/>
        </w:rPr>
      </w:pPr>
      <w:hyperlink w:anchor="_Toc514934475" w:history="1">
        <w:r w:rsidR="009D4D08" w:rsidRPr="00572677">
          <w:rPr>
            <w:rStyle w:val="Hyperlink"/>
            <w:noProof/>
          </w:rPr>
          <w:t>3.Y4.4.2.2 Message Semantics</w:t>
        </w:r>
        <w:r w:rsidR="009D4D08">
          <w:rPr>
            <w:noProof/>
            <w:webHidden/>
          </w:rPr>
          <w:tab/>
        </w:r>
        <w:r w:rsidR="009D4D08">
          <w:rPr>
            <w:noProof/>
            <w:webHidden/>
          </w:rPr>
          <w:fldChar w:fldCharType="begin"/>
        </w:r>
        <w:r w:rsidR="009D4D08">
          <w:rPr>
            <w:noProof/>
            <w:webHidden/>
          </w:rPr>
          <w:instrText xml:space="preserve"> PAGEREF _Toc514934475 \h </w:instrText>
        </w:r>
        <w:r w:rsidR="009D4D08">
          <w:rPr>
            <w:noProof/>
            <w:webHidden/>
          </w:rPr>
        </w:r>
        <w:r w:rsidR="009D4D08">
          <w:rPr>
            <w:noProof/>
            <w:webHidden/>
          </w:rPr>
          <w:fldChar w:fldCharType="separate"/>
        </w:r>
        <w:r w:rsidR="0081496E">
          <w:rPr>
            <w:noProof/>
            <w:webHidden/>
          </w:rPr>
          <w:t>21</w:t>
        </w:r>
        <w:r w:rsidR="009D4D08">
          <w:rPr>
            <w:noProof/>
            <w:webHidden/>
          </w:rPr>
          <w:fldChar w:fldCharType="end"/>
        </w:r>
      </w:hyperlink>
    </w:p>
    <w:p w14:paraId="4E19FF64" w14:textId="23BAB12D" w:rsidR="009D4D08" w:rsidRDefault="00D10FFC">
      <w:pPr>
        <w:pStyle w:val="TOC5"/>
        <w:rPr>
          <w:rFonts w:asciiTheme="minorHAnsi" w:eastAsiaTheme="minorEastAsia" w:hAnsiTheme="minorHAnsi" w:cstheme="minorBidi"/>
          <w:noProof/>
          <w:sz w:val="22"/>
          <w:szCs w:val="22"/>
        </w:rPr>
      </w:pPr>
      <w:hyperlink w:anchor="_Toc514934476" w:history="1">
        <w:r w:rsidR="009D4D08" w:rsidRPr="00572677">
          <w:rPr>
            <w:rStyle w:val="Hyperlink"/>
            <w:noProof/>
          </w:rPr>
          <w:t>3.Y4.4.2.3 Expected Actions</w:t>
        </w:r>
        <w:r w:rsidR="009D4D08">
          <w:rPr>
            <w:noProof/>
            <w:webHidden/>
          </w:rPr>
          <w:tab/>
        </w:r>
        <w:r w:rsidR="009D4D08">
          <w:rPr>
            <w:noProof/>
            <w:webHidden/>
          </w:rPr>
          <w:fldChar w:fldCharType="begin"/>
        </w:r>
        <w:r w:rsidR="009D4D08">
          <w:rPr>
            <w:noProof/>
            <w:webHidden/>
          </w:rPr>
          <w:instrText xml:space="preserve"> PAGEREF _Toc514934476 \h </w:instrText>
        </w:r>
        <w:r w:rsidR="009D4D08">
          <w:rPr>
            <w:noProof/>
            <w:webHidden/>
          </w:rPr>
        </w:r>
        <w:r w:rsidR="009D4D08">
          <w:rPr>
            <w:noProof/>
            <w:webHidden/>
          </w:rPr>
          <w:fldChar w:fldCharType="separate"/>
        </w:r>
        <w:r w:rsidR="0081496E">
          <w:rPr>
            <w:noProof/>
            <w:webHidden/>
          </w:rPr>
          <w:t>22</w:t>
        </w:r>
        <w:r w:rsidR="009D4D08">
          <w:rPr>
            <w:noProof/>
            <w:webHidden/>
          </w:rPr>
          <w:fldChar w:fldCharType="end"/>
        </w:r>
      </w:hyperlink>
    </w:p>
    <w:p w14:paraId="56677F4F" w14:textId="4810361F" w:rsidR="009D4D08" w:rsidRDefault="00D10FFC">
      <w:pPr>
        <w:pStyle w:val="TOC3"/>
        <w:rPr>
          <w:rFonts w:asciiTheme="minorHAnsi" w:eastAsiaTheme="minorEastAsia" w:hAnsiTheme="minorHAnsi" w:cstheme="minorBidi"/>
          <w:noProof/>
          <w:sz w:val="22"/>
          <w:szCs w:val="22"/>
        </w:rPr>
      </w:pPr>
      <w:hyperlink w:anchor="_Toc514934477" w:history="1">
        <w:r w:rsidR="009D4D08" w:rsidRPr="00572677">
          <w:rPr>
            <w:rStyle w:val="Hyperlink"/>
            <w:noProof/>
          </w:rPr>
          <w:t>3.Y4.5 Security Considerations</w:t>
        </w:r>
        <w:r w:rsidR="009D4D08">
          <w:rPr>
            <w:noProof/>
            <w:webHidden/>
          </w:rPr>
          <w:tab/>
        </w:r>
        <w:r w:rsidR="009D4D08">
          <w:rPr>
            <w:noProof/>
            <w:webHidden/>
          </w:rPr>
          <w:fldChar w:fldCharType="begin"/>
        </w:r>
        <w:r w:rsidR="009D4D08">
          <w:rPr>
            <w:noProof/>
            <w:webHidden/>
          </w:rPr>
          <w:instrText xml:space="preserve"> PAGEREF _Toc514934477 \h </w:instrText>
        </w:r>
        <w:r w:rsidR="009D4D08">
          <w:rPr>
            <w:noProof/>
            <w:webHidden/>
          </w:rPr>
        </w:r>
        <w:r w:rsidR="009D4D08">
          <w:rPr>
            <w:noProof/>
            <w:webHidden/>
          </w:rPr>
          <w:fldChar w:fldCharType="separate"/>
        </w:r>
        <w:r w:rsidR="0081496E">
          <w:rPr>
            <w:noProof/>
            <w:webHidden/>
          </w:rPr>
          <w:t>22</w:t>
        </w:r>
        <w:r w:rsidR="009D4D08">
          <w:rPr>
            <w:noProof/>
            <w:webHidden/>
          </w:rPr>
          <w:fldChar w:fldCharType="end"/>
        </w:r>
      </w:hyperlink>
    </w:p>
    <w:p w14:paraId="5B8BEDB0" w14:textId="613FD035" w:rsidR="009D4D08" w:rsidRDefault="00D10FFC">
      <w:pPr>
        <w:pStyle w:val="TOC2"/>
        <w:rPr>
          <w:rFonts w:asciiTheme="minorHAnsi" w:eastAsiaTheme="minorEastAsia" w:hAnsiTheme="minorHAnsi" w:cstheme="minorBidi"/>
          <w:noProof/>
          <w:sz w:val="22"/>
          <w:szCs w:val="22"/>
        </w:rPr>
      </w:pPr>
      <w:hyperlink w:anchor="_Toc514934478" w:history="1">
        <w:r w:rsidR="009D4D08" w:rsidRPr="00572677">
          <w:rPr>
            <w:rStyle w:val="Hyperlink"/>
            <w:noProof/>
          </w:rPr>
          <w:t>3.Y5 Provide Plan Definition [PCC-Y5]</w:t>
        </w:r>
        <w:r w:rsidR="009D4D08">
          <w:rPr>
            <w:noProof/>
            <w:webHidden/>
          </w:rPr>
          <w:tab/>
        </w:r>
        <w:r w:rsidR="009D4D08">
          <w:rPr>
            <w:noProof/>
            <w:webHidden/>
          </w:rPr>
          <w:fldChar w:fldCharType="begin"/>
        </w:r>
        <w:r w:rsidR="009D4D08">
          <w:rPr>
            <w:noProof/>
            <w:webHidden/>
          </w:rPr>
          <w:instrText xml:space="preserve"> PAGEREF _Toc514934478 \h </w:instrText>
        </w:r>
        <w:r w:rsidR="009D4D08">
          <w:rPr>
            <w:noProof/>
            <w:webHidden/>
          </w:rPr>
        </w:r>
        <w:r w:rsidR="009D4D08">
          <w:rPr>
            <w:noProof/>
            <w:webHidden/>
          </w:rPr>
          <w:fldChar w:fldCharType="separate"/>
        </w:r>
        <w:r w:rsidR="0081496E">
          <w:rPr>
            <w:noProof/>
            <w:webHidden/>
          </w:rPr>
          <w:t>22</w:t>
        </w:r>
        <w:r w:rsidR="009D4D08">
          <w:rPr>
            <w:noProof/>
            <w:webHidden/>
          </w:rPr>
          <w:fldChar w:fldCharType="end"/>
        </w:r>
      </w:hyperlink>
    </w:p>
    <w:p w14:paraId="222A59AC" w14:textId="33DFA60D" w:rsidR="009D4D08" w:rsidRDefault="00D10FFC">
      <w:pPr>
        <w:pStyle w:val="TOC3"/>
        <w:rPr>
          <w:rFonts w:asciiTheme="minorHAnsi" w:eastAsiaTheme="minorEastAsia" w:hAnsiTheme="minorHAnsi" w:cstheme="minorBidi"/>
          <w:noProof/>
          <w:sz w:val="22"/>
          <w:szCs w:val="22"/>
        </w:rPr>
      </w:pPr>
      <w:hyperlink w:anchor="_Toc514934479" w:history="1">
        <w:r w:rsidR="009D4D08" w:rsidRPr="00572677">
          <w:rPr>
            <w:rStyle w:val="Hyperlink"/>
            <w:noProof/>
          </w:rPr>
          <w:t>3.Y5.1 Scope</w:t>
        </w:r>
        <w:r w:rsidR="009D4D08">
          <w:rPr>
            <w:noProof/>
            <w:webHidden/>
          </w:rPr>
          <w:tab/>
        </w:r>
        <w:r w:rsidR="009D4D08">
          <w:rPr>
            <w:noProof/>
            <w:webHidden/>
          </w:rPr>
          <w:fldChar w:fldCharType="begin"/>
        </w:r>
        <w:r w:rsidR="009D4D08">
          <w:rPr>
            <w:noProof/>
            <w:webHidden/>
          </w:rPr>
          <w:instrText xml:space="preserve"> PAGEREF _Toc514934479 \h </w:instrText>
        </w:r>
        <w:r w:rsidR="009D4D08">
          <w:rPr>
            <w:noProof/>
            <w:webHidden/>
          </w:rPr>
        </w:r>
        <w:r w:rsidR="009D4D08">
          <w:rPr>
            <w:noProof/>
            <w:webHidden/>
          </w:rPr>
          <w:fldChar w:fldCharType="separate"/>
        </w:r>
        <w:r w:rsidR="0081496E">
          <w:rPr>
            <w:noProof/>
            <w:webHidden/>
          </w:rPr>
          <w:t>22</w:t>
        </w:r>
        <w:r w:rsidR="009D4D08">
          <w:rPr>
            <w:noProof/>
            <w:webHidden/>
          </w:rPr>
          <w:fldChar w:fldCharType="end"/>
        </w:r>
      </w:hyperlink>
    </w:p>
    <w:p w14:paraId="4DBEE211" w14:textId="50292391" w:rsidR="009D4D08" w:rsidRDefault="00D10FFC">
      <w:pPr>
        <w:pStyle w:val="TOC3"/>
        <w:rPr>
          <w:rFonts w:asciiTheme="minorHAnsi" w:eastAsiaTheme="minorEastAsia" w:hAnsiTheme="minorHAnsi" w:cstheme="minorBidi"/>
          <w:noProof/>
          <w:sz w:val="22"/>
          <w:szCs w:val="22"/>
        </w:rPr>
      </w:pPr>
      <w:hyperlink w:anchor="_Toc514934480" w:history="1">
        <w:r w:rsidR="009D4D08" w:rsidRPr="00572677">
          <w:rPr>
            <w:rStyle w:val="Hyperlink"/>
            <w:noProof/>
          </w:rPr>
          <w:t>3.Y5.2 Actor Roles</w:t>
        </w:r>
        <w:r w:rsidR="009D4D08">
          <w:rPr>
            <w:noProof/>
            <w:webHidden/>
          </w:rPr>
          <w:tab/>
        </w:r>
        <w:r w:rsidR="009D4D08">
          <w:rPr>
            <w:noProof/>
            <w:webHidden/>
          </w:rPr>
          <w:fldChar w:fldCharType="begin"/>
        </w:r>
        <w:r w:rsidR="009D4D08">
          <w:rPr>
            <w:noProof/>
            <w:webHidden/>
          </w:rPr>
          <w:instrText xml:space="preserve"> PAGEREF _Toc514934480 \h </w:instrText>
        </w:r>
        <w:r w:rsidR="009D4D08">
          <w:rPr>
            <w:noProof/>
            <w:webHidden/>
          </w:rPr>
        </w:r>
        <w:r w:rsidR="009D4D08">
          <w:rPr>
            <w:noProof/>
            <w:webHidden/>
          </w:rPr>
          <w:fldChar w:fldCharType="separate"/>
        </w:r>
        <w:r w:rsidR="0081496E">
          <w:rPr>
            <w:noProof/>
            <w:webHidden/>
          </w:rPr>
          <w:t>22</w:t>
        </w:r>
        <w:r w:rsidR="009D4D08">
          <w:rPr>
            <w:noProof/>
            <w:webHidden/>
          </w:rPr>
          <w:fldChar w:fldCharType="end"/>
        </w:r>
      </w:hyperlink>
    </w:p>
    <w:p w14:paraId="2EF38410" w14:textId="05E2AC16" w:rsidR="009D4D08" w:rsidRDefault="00D10FFC">
      <w:pPr>
        <w:pStyle w:val="TOC3"/>
        <w:rPr>
          <w:rFonts w:asciiTheme="minorHAnsi" w:eastAsiaTheme="minorEastAsia" w:hAnsiTheme="minorHAnsi" w:cstheme="minorBidi"/>
          <w:noProof/>
          <w:sz w:val="22"/>
          <w:szCs w:val="22"/>
        </w:rPr>
      </w:pPr>
      <w:hyperlink w:anchor="_Toc514934481" w:history="1">
        <w:r w:rsidR="009D4D08" w:rsidRPr="00572677">
          <w:rPr>
            <w:rStyle w:val="Hyperlink"/>
            <w:noProof/>
          </w:rPr>
          <w:t>3.Y5.3 Referenced Standards</w:t>
        </w:r>
        <w:r w:rsidR="009D4D08">
          <w:rPr>
            <w:noProof/>
            <w:webHidden/>
          </w:rPr>
          <w:tab/>
        </w:r>
        <w:r w:rsidR="009D4D08">
          <w:rPr>
            <w:noProof/>
            <w:webHidden/>
          </w:rPr>
          <w:fldChar w:fldCharType="begin"/>
        </w:r>
        <w:r w:rsidR="009D4D08">
          <w:rPr>
            <w:noProof/>
            <w:webHidden/>
          </w:rPr>
          <w:instrText xml:space="preserve"> PAGEREF _Toc514934481 \h </w:instrText>
        </w:r>
        <w:r w:rsidR="009D4D08">
          <w:rPr>
            <w:noProof/>
            <w:webHidden/>
          </w:rPr>
        </w:r>
        <w:r w:rsidR="009D4D08">
          <w:rPr>
            <w:noProof/>
            <w:webHidden/>
          </w:rPr>
          <w:fldChar w:fldCharType="separate"/>
        </w:r>
        <w:r w:rsidR="0081496E">
          <w:rPr>
            <w:noProof/>
            <w:webHidden/>
          </w:rPr>
          <w:t>23</w:t>
        </w:r>
        <w:r w:rsidR="009D4D08">
          <w:rPr>
            <w:noProof/>
            <w:webHidden/>
          </w:rPr>
          <w:fldChar w:fldCharType="end"/>
        </w:r>
      </w:hyperlink>
    </w:p>
    <w:p w14:paraId="4F1E2424" w14:textId="194238D9" w:rsidR="009D4D08" w:rsidRDefault="00D10FFC">
      <w:pPr>
        <w:pStyle w:val="TOC3"/>
        <w:rPr>
          <w:rFonts w:asciiTheme="minorHAnsi" w:eastAsiaTheme="minorEastAsia" w:hAnsiTheme="minorHAnsi" w:cstheme="minorBidi"/>
          <w:noProof/>
          <w:sz w:val="22"/>
          <w:szCs w:val="22"/>
        </w:rPr>
      </w:pPr>
      <w:hyperlink w:anchor="_Toc514934482" w:history="1">
        <w:r w:rsidR="009D4D08" w:rsidRPr="00572677">
          <w:rPr>
            <w:rStyle w:val="Hyperlink"/>
            <w:noProof/>
          </w:rPr>
          <w:t>3.Y5.4 Interaction Diagram</w:t>
        </w:r>
        <w:r w:rsidR="009D4D08">
          <w:rPr>
            <w:noProof/>
            <w:webHidden/>
          </w:rPr>
          <w:tab/>
        </w:r>
        <w:r w:rsidR="009D4D08">
          <w:rPr>
            <w:noProof/>
            <w:webHidden/>
          </w:rPr>
          <w:fldChar w:fldCharType="begin"/>
        </w:r>
        <w:r w:rsidR="009D4D08">
          <w:rPr>
            <w:noProof/>
            <w:webHidden/>
          </w:rPr>
          <w:instrText xml:space="preserve"> PAGEREF _Toc514934482 \h </w:instrText>
        </w:r>
        <w:r w:rsidR="009D4D08">
          <w:rPr>
            <w:noProof/>
            <w:webHidden/>
          </w:rPr>
        </w:r>
        <w:r w:rsidR="009D4D08">
          <w:rPr>
            <w:noProof/>
            <w:webHidden/>
          </w:rPr>
          <w:fldChar w:fldCharType="separate"/>
        </w:r>
        <w:r w:rsidR="0081496E">
          <w:rPr>
            <w:noProof/>
            <w:webHidden/>
          </w:rPr>
          <w:t>23</w:t>
        </w:r>
        <w:r w:rsidR="009D4D08">
          <w:rPr>
            <w:noProof/>
            <w:webHidden/>
          </w:rPr>
          <w:fldChar w:fldCharType="end"/>
        </w:r>
      </w:hyperlink>
    </w:p>
    <w:p w14:paraId="525D5A1C" w14:textId="355C2822" w:rsidR="009D4D08" w:rsidRDefault="00D10FFC">
      <w:pPr>
        <w:pStyle w:val="TOC4"/>
        <w:rPr>
          <w:rFonts w:asciiTheme="minorHAnsi" w:eastAsiaTheme="minorEastAsia" w:hAnsiTheme="minorHAnsi" w:cstheme="minorBidi"/>
          <w:noProof/>
          <w:sz w:val="22"/>
          <w:szCs w:val="22"/>
        </w:rPr>
      </w:pPr>
      <w:hyperlink w:anchor="_Toc514934483" w:history="1">
        <w:r w:rsidR="009D4D08" w:rsidRPr="00572677">
          <w:rPr>
            <w:rStyle w:val="Hyperlink"/>
            <w:noProof/>
          </w:rPr>
          <w:t>3.Y5.4.1 Provide Plan Definition</w:t>
        </w:r>
        <w:r w:rsidR="009D4D08">
          <w:rPr>
            <w:noProof/>
            <w:webHidden/>
          </w:rPr>
          <w:tab/>
        </w:r>
        <w:r w:rsidR="009D4D08">
          <w:rPr>
            <w:noProof/>
            <w:webHidden/>
          </w:rPr>
          <w:fldChar w:fldCharType="begin"/>
        </w:r>
        <w:r w:rsidR="009D4D08">
          <w:rPr>
            <w:noProof/>
            <w:webHidden/>
          </w:rPr>
          <w:instrText xml:space="preserve"> PAGEREF _Toc514934483 \h </w:instrText>
        </w:r>
        <w:r w:rsidR="009D4D08">
          <w:rPr>
            <w:noProof/>
            <w:webHidden/>
          </w:rPr>
        </w:r>
        <w:r w:rsidR="009D4D08">
          <w:rPr>
            <w:noProof/>
            <w:webHidden/>
          </w:rPr>
          <w:fldChar w:fldCharType="separate"/>
        </w:r>
        <w:r w:rsidR="0081496E">
          <w:rPr>
            <w:noProof/>
            <w:webHidden/>
          </w:rPr>
          <w:t>23</w:t>
        </w:r>
        <w:r w:rsidR="009D4D08">
          <w:rPr>
            <w:noProof/>
            <w:webHidden/>
          </w:rPr>
          <w:fldChar w:fldCharType="end"/>
        </w:r>
      </w:hyperlink>
    </w:p>
    <w:p w14:paraId="6256C6A0" w14:textId="60F2A0C6" w:rsidR="009D4D08" w:rsidRDefault="00D10FFC">
      <w:pPr>
        <w:pStyle w:val="TOC5"/>
        <w:rPr>
          <w:rFonts w:asciiTheme="minorHAnsi" w:eastAsiaTheme="minorEastAsia" w:hAnsiTheme="minorHAnsi" w:cstheme="minorBidi"/>
          <w:noProof/>
          <w:sz w:val="22"/>
          <w:szCs w:val="22"/>
        </w:rPr>
      </w:pPr>
      <w:hyperlink w:anchor="_Toc514934484" w:history="1">
        <w:r w:rsidR="009D4D08" w:rsidRPr="00572677">
          <w:rPr>
            <w:rStyle w:val="Hyperlink"/>
            <w:noProof/>
          </w:rPr>
          <w:t>3.Y5.4.1.1 Trigger Events</w:t>
        </w:r>
        <w:r w:rsidR="009D4D08">
          <w:rPr>
            <w:noProof/>
            <w:webHidden/>
          </w:rPr>
          <w:tab/>
        </w:r>
        <w:r w:rsidR="009D4D08">
          <w:rPr>
            <w:noProof/>
            <w:webHidden/>
          </w:rPr>
          <w:fldChar w:fldCharType="begin"/>
        </w:r>
        <w:r w:rsidR="009D4D08">
          <w:rPr>
            <w:noProof/>
            <w:webHidden/>
          </w:rPr>
          <w:instrText xml:space="preserve"> PAGEREF _Toc514934484 \h </w:instrText>
        </w:r>
        <w:r w:rsidR="009D4D08">
          <w:rPr>
            <w:noProof/>
            <w:webHidden/>
          </w:rPr>
        </w:r>
        <w:r w:rsidR="009D4D08">
          <w:rPr>
            <w:noProof/>
            <w:webHidden/>
          </w:rPr>
          <w:fldChar w:fldCharType="separate"/>
        </w:r>
        <w:r w:rsidR="0081496E">
          <w:rPr>
            <w:noProof/>
            <w:webHidden/>
          </w:rPr>
          <w:t>23</w:t>
        </w:r>
        <w:r w:rsidR="009D4D08">
          <w:rPr>
            <w:noProof/>
            <w:webHidden/>
          </w:rPr>
          <w:fldChar w:fldCharType="end"/>
        </w:r>
      </w:hyperlink>
    </w:p>
    <w:p w14:paraId="360EDBE4" w14:textId="6A3C0E3E" w:rsidR="009D4D08" w:rsidRDefault="00D10FFC">
      <w:pPr>
        <w:pStyle w:val="TOC5"/>
        <w:rPr>
          <w:rFonts w:asciiTheme="minorHAnsi" w:eastAsiaTheme="minorEastAsia" w:hAnsiTheme="minorHAnsi" w:cstheme="minorBidi"/>
          <w:noProof/>
          <w:sz w:val="22"/>
          <w:szCs w:val="22"/>
        </w:rPr>
      </w:pPr>
      <w:hyperlink w:anchor="_Toc514934485" w:history="1">
        <w:r w:rsidR="009D4D08" w:rsidRPr="00572677">
          <w:rPr>
            <w:rStyle w:val="Hyperlink"/>
            <w:noProof/>
          </w:rPr>
          <w:t>3.Y5.4.1.2 Message Semantics</w:t>
        </w:r>
        <w:r w:rsidR="009D4D08">
          <w:rPr>
            <w:noProof/>
            <w:webHidden/>
          </w:rPr>
          <w:tab/>
        </w:r>
        <w:r w:rsidR="009D4D08">
          <w:rPr>
            <w:noProof/>
            <w:webHidden/>
          </w:rPr>
          <w:fldChar w:fldCharType="begin"/>
        </w:r>
        <w:r w:rsidR="009D4D08">
          <w:rPr>
            <w:noProof/>
            <w:webHidden/>
          </w:rPr>
          <w:instrText xml:space="preserve"> PAGEREF _Toc514934485 \h </w:instrText>
        </w:r>
        <w:r w:rsidR="009D4D08">
          <w:rPr>
            <w:noProof/>
            <w:webHidden/>
          </w:rPr>
        </w:r>
        <w:r w:rsidR="009D4D08">
          <w:rPr>
            <w:noProof/>
            <w:webHidden/>
          </w:rPr>
          <w:fldChar w:fldCharType="separate"/>
        </w:r>
        <w:r w:rsidR="0081496E">
          <w:rPr>
            <w:noProof/>
            <w:webHidden/>
          </w:rPr>
          <w:t>23</w:t>
        </w:r>
        <w:r w:rsidR="009D4D08">
          <w:rPr>
            <w:noProof/>
            <w:webHidden/>
          </w:rPr>
          <w:fldChar w:fldCharType="end"/>
        </w:r>
      </w:hyperlink>
    </w:p>
    <w:p w14:paraId="731685A7" w14:textId="6F425934" w:rsidR="009D4D08" w:rsidRDefault="00D10FFC">
      <w:pPr>
        <w:pStyle w:val="TOC5"/>
        <w:rPr>
          <w:rFonts w:asciiTheme="minorHAnsi" w:eastAsiaTheme="minorEastAsia" w:hAnsiTheme="minorHAnsi" w:cstheme="minorBidi"/>
          <w:noProof/>
          <w:sz w:val="22"/>
          <w:szCs w:val="22"/>
        </w:rPr>
      </w:pPr>
      <w:hyperlink w:anchor="_Toc514934486" w:history="1">
        <w:r w:rsidR="009D4D08" w:rsidRPr="00572677">
          <w:rPr>
            <w:rStyle w:val="Hyperlink"/>
            <w:noProof/>
          </w:rPr>
          <w:t>3.Y5.4.1.3 Expected Actions</w:t>
        </w:r>
        <w:r w:rsidR="009D4D08">
          <w:rPr>
            <w:noProof/>
            <w:webHidden/>
          </w:rPr>
          <w:tab/>
        </w:r>
        <w:r w:rsidR="009D4D08">
          <w:rPr>
            <w:noProof/>
            <w:webHidden/>
          </w:rPr>
          <w:fldChar w:fldCharType="begin"/>
        </w:r>
        <w:r w:rsidR="009D4D08">
          <w:rPr>
            <w:noProof/>
            <w:webHidden/>
          </w:rPr>
          <w:instrText xml:space="preserve"> PAGEREF _Toc514934486 \h </w:instrText>
        </w:r>
        <w:r w:rsidR="009D4D08">
          <w:rPr>
            <w:noProof/>
            <w:webHidden/>
          </w:rPr>
        </w:r>
        <w:r w:rsidR="009D4D08">
          <w:rPr>
            <w:noProof/>
            <w:webHidden/>
          </w:rPr>
          <w:fldChar w:fldCharType="separate"/>
        </w:r>
        <w:r w:rsidR="0081496E">
          <w:rPr>
            <w:noProof/>
            <w:webHidden/>
          </w:rPr>
          <w:t>23</w:t>
        </w:r>
        <w:r w:rsidR="009D4D08">
          <w:rPr>
            <w:noProof/>
            <w:webHidden/>
          </w:rPr>
          <w:fldChar w:fldCharType="end"/>
        </w:r>
      </w:hyperlink>
    </w:p>
    <w:p w14:paraId="421250FA" w14:textId="40D8A094" w:rsidR="009D4D08" w:rsidRDefault="00D10FFC">
      <w:pPr>
        <w:pStyle w:val="TOC3"/>
        <w:rPr>
          <w:rFonts w:asciiTheme="minorHAnsi" w:eastAsiaTheme="minorEastAsia" w:hAnsiTheme="minorHAnsi" w:cstheme="minorBidi"/>
          <w:noProof/>
          <w:sz w:val="22"/>
          <w:szCs w:val="22"/>
        </w:rPr>
      </w:pPr>
      <w:hyperlink w:anchor="_Toc514934487" w:history="1">
        <w:r w:rsidR="009D4D08" w:rsidRPr="00572677">
          <w:rPr>
            <w:rStyle w:val="Hyperlink"/>
            <w:noProof/>
          </w:rPr>
          <w:t>3.Y5.5 Security Considerations</w:t>
        </w:r>
        <w:r w:rsidR="009D4D08">
          <w:rPr>
            <w:noProof/>
            <w:webHidden/>
          </w:rPr>
          <w:tab/>
        </w:r>
        <w:r w:rsidR="009D4D08">
          <w:rPr>
            <w:noProof/>
            <w:webHidden/>
          </w:rPr>
          <w:fldChar w:fldCharType="begin"/>
        </w:r>
        <w:r w:rsidR="009D4D08">
          <w:rPr>
            <w:noProof/>
            <w:webHidden/>
          </w:rPr>
          <w:instrText xml:space="preserve"> PAGEREF _Toc514934487 \h </w:instrText>
        </w:r>
        <w:r w:rsidR="009D4D08">
          <w:rPr>
            <w:noProof/>
            <w:webHidden/>
          </w:rPr>
        </w:r>
        <w:r w:rsidR="009D4D08">
          <w:rPr>
            <w:noProof/>
            <w:webHidden/>
          </w:rPr>
          <w:fldChar w:fldCharType="separate"/>
        </w:r>
        <w:r w:rsidR="0081496E">
          <w:rPr>
            <w:noProof/>
            <w:webHidden/>
          </w:rPr>
          <w:t>23</w:t>
        </w:r>
        <w:r w:rsidR="009D4D08">
          <w:rPr>
            <w:noProof/>
            <w:webHidden/>
          </w:rPr>
          <w:fldChar w:fldCharType="end"/>
        </w:r>
      </w:hyperlink>
    </w:p>
    <w:p w14:paraId="53B963A8" w14:textId="621A571C" w:rsidR="009D4D08" w:rsidRDefault="00D10FFC">
      <w:pPr>
        <w:pStyle w:val="TOC2"/>
        <w:rPr>
          <w:rFonts w:asciiTheme="minorHAnsi" w:eastAsiaTheme="minorEastAsia" w:hAnsiTheme="minorHAnsi" w:cstheme="minorBidi"/>
          <w:noProof/>
          <w:sz w:val="22"/>
          <w:szCs w:val="22"/>
        </w:rPr>
      </w:pPr>
      <w:hyperlink w:anchor="_Toc514934488" w:history="1">
        <w:r w:rsidR="009D4D08" w:rsidRPr="00572677">
          <w:rPr>
            <w:rStyle w:val="Hyperlink"/>
            <w:noProof/>
          </w:rPr>
          <w:t>3.Y6 Provide Activity Definition [PCC-Y6]</w:t>
        </w:r>
        <w:r w:rsidR="009D4D08">
          <w:rPr>
            <w:noProof/>
            <w:webHidden/>
          </w:rPr>
          <w:tab/>
        </w:r>
        <w:r w:rsidR="009D4D08">
          <w:rPr>
            <w:noProof/>
            <w:webHidden/>
          </w:rPr>
          <w:fldChar w:fldCharType="begin"/>
        </w:r>
        <w:r w:rsidR="009D4D08">
          <w:rPr>
            <w:noProof/>
            <w:webHidden/>
          </w:rPr>
          <w:instrText xml:space="preserve"> PAGEREF _Toc514934488 \h </w:instrText>
        </w:r>
        <w:r w:rsidR="009D4D08">
          <w:rPr>
            <w:noProof/>
            <w:webHidden/>
          </w:rPr>
        </w:r>
        <w:r w:rsidR="009D4D08">
          <w:rPr>
            <w:noProof/>
            <w:webHidden/>
          </w:rPr>
          <w:fldChar w:fldCharType="separate"/>
        </w:r>
        <w:r w:rsidR="0081496E">
          <w:rPr>
            <w:noProof/>
            <w:webHidden/>
          </w:rPr>
          <w:t>24</w:t>
        </w:r>
        <w:r w:rsidR="009D4D08">
          <w:rPr>
            <w:noProof/>
            <w:webHidden/>
          </w:rPr>
          <w:fldChar w:fldCharType="end"/>
        </w:r>
      </w:hyperlink>
    </w:p>
    <w:p w14:paraId="0A30FFE6" w14:textId="5A7CC96C" w:rsidR="009D4D08" w:rsidRDefault="00D10FFC">
      <w:pPr>
        <w:pStyle w:val="TOC3"/>
        <w:rPr>
          <w:rFonts w:asciiTheme="minorHAnsi" w:eastAsiaTheme="minorEastAsia" w:hAnsiTheme="minorHAnsi" w:cstheme="minorBidi"/>
          <w:noProof/>
          <w:sz w:val="22"/>
          <w:szCs w:val="22"/>
        </w:rPr>
      </w:pPr>
      <w:hyperlink w:anchor="_Toc514934489" w:history="1">
        <w:r w:rsidR="009D4D08" w:rsidRPr="00572677">
          <w:rPr>
            <w:rStyle w:val="Hyperlink"/>
            <w:noProof/>
          </w:rPr>
          <w:t>3.Y6.1 Scope</w:t>
        </w:r>
        <w:r w:rsidR="009D4D08">
          <w:rPr>
            <w:noProof/>
            <w:webHidden/>
          </w:rPr>
          <w:tab/>
        </w:r>
        <w:r w:rsidR="009D4D08">
          <w:rPr>
            <w:noProof/>
            <w:webHidden/>
          </w:rPr>
          <w:fldChar w:fldCharType="begin"/>
        </w:r>
        <w:r w:rsidR="009D4D08">
          <w:rPr>
            <w:noProof/>
            <w:webHidden/>
          </w:rPr>
          <w:instrText xml:space="preserve"> PAGEREF _Toc514934489 \h </w:instrText>
        </w:r>
        <w:r w:rsidR="009D4D08">
          <w:rPr>
            <w:noProof/>
            <w:webHidden/>
          </w:rPr>
        </w:r>
        <w:r w:rsidR="009D4D08">
          <w:rPr>
            <w:noProof/>
            <w:webHidden/>
          </w:rPr>
          <w:fldChar w:fldCharType="separate"/>
        </w:r>
        <w:r w:rsidR="0081496E">
          <w:rPr>
            <w:noProof/>
            <w:webHidden/>
          </w:rPr>
          <w:t>24</w:t>
        </w:r>
        <w:r w:rsidR="009D4D08">
          <w:rPr>
            <w:noProof/>
            <w:webHidden/>
          </w:rPr>
          <w:fldChar w:fldCharType="end"/>
        </w:r>
      </w:hyperlink>
    </w:p>
    <w:p w14:paraId="14D5C232" w14:textId="6B7B3098" w:rsidR="009D4D08" w:rsidRDefault="00D10FFC">
      <w:pPr>
        <w:pStyle w:val="TOC3"/>
        <w:rPr>
          <w:rFonts w:asciiTheme="minorHAnsi" w:eastAsiaTheme="minorEastAsia" w:hAnsiTheme="minorHAnsi" w:cstheme="minorBidi"/>
          <w:noProof/>
          <w:sz w:val="22"/>
          <w:szCs w:val="22"/>
        </w:rPr>
      </w:pPr>
      <w:hyperlink w:anchor="_Toc514934490" w:history="1">
        <w:r w:rsidR="009D4D08" w:rsidRPr="00572677">
          <w:rPr>
            <w:rStyle w:val="Hyperlink"/>
            <w:noProof/>
          </w:rPr>
          <w:t>3.Y6.2 Actor Roles</w:t>
        </w:r>
        <w:r w:rsidR="009D4D08">
          <w:rPr>
            <w:noProof/>
            <w:webHidden/>
          </w:rPr>
          <w:tab/>
        </w:r>
        <w:r w:rsidR="009D4D08">
          <w:rPr>
            <w:noProof/>
            <w:webHidden/>
          </w:rPr>
          <w:fldChar w:fldCharType="begin"/>
        </w:r>
        <w:r w:rsidR="009D4D08">
          <w:rPr>
            <w:noProof/>
            <w:webHidden/>
          </w:rPr>
          <w:instrText xml:space="preserve"> PAGEREF _Toc514934490 \h </w:instrText>
        </w:r>
        <w:r w:rsidR="009D4D08">
          <w:rPr>
            <w:noProof/>
            <w:webHidden/>
          </w:rPr>
        </w:r>
        <w:r w:rsidR="009D4D08">
          <w:rPr>
            <w:noProof/>
            <w:webHidden/>
          </w:rPr>
          <w:fldChar w:fldCharType="separate"/>
        </w:r>
        <w:r w:rsidR="0081496E">
          <w:rPr>
            <w:noProof/>
            <w:webHidden/>
          </w:rPr>
          <w:t>24</w:t>
        </w:r>
        <w:r w:rsidR="009D4D08">
          <w:rPr>
            <w:noProof/>
            <w:webHidden/>
          </w:rPr>
          <w:fldChar w:fldCharType="end"/>
        </w:r>
      </w:hyperlink>
    </w:p>
    <w:p w14:paraId="6787AF02" w14:textId="67D5A395" w:rsidR="009D4D08" w:rsidRDefault="00D10FFC">
      <w:pPr>
        <w:pStyle w:val="TOC3"/>
        <w:rPr>
          <w:rFonts w:asciiTheme="minorHAnsi" w:eastAsiaTheme="minorEastAsia" w:hAnsiTheme="minorHAnsi" w:cstheme="minorBidi"/>
          <w:noProof/>
          <w:sz w:val="22"/>
          <w:szCs w:val="22"/>
        </w:rPr>
      </w:pPr>
      <w:hyperlink w:anchor="_Toc514934491" w:history="1">
        <w:r w:rsidR="009D4D08" w:rsidRPr="00572677">
          <w:rPr>
            <w:rStyle w:val="Hyperlink"/>
            <w:noProof/>
          </w:rPr>
          <w:t>3.Y6.3 Referenced Standards</w:t>
        </w:r>
        <w:r w:rsidR="009D4D08">
          <w:rPr>
            <w:noProof/>
            <w:webHidden/>
          </w:rPr>
          <w:tab/>
        </w:r>
        <w:r w:rsidR="009D4D08">
          <w:rPr>
            <w:noProof/>
            <w:webHidden/>
          </w:rPr>
          <w:fldChar w:fldCharType="begin"/>
        </w:r>
        <w:r w:rsidR="009D4D08">
          <w:rPr>
            <w:noProof/>
            <w:webHidden/>
          </w:rPr>
          <w:instrText xml:space="preserve"> PAGEREF _Toc514934491 \h </w:instrText>
        </w:r>
        <w:r w:rsidR="009D4D08">
          <w:rPr>
            <w:noProof/>
            <w:webHidden/>
          </w:rPr>
        </w:r>
        <w:r w:rsidR="009D4D08">
          <w:rPr>
            <w:noProof/>
            <w:webHidden/>
          </w:rPr>
          <w:fldChar w:fldCharType="separate"/>
        </w:r>
        <w:r w:rsidR="0081496E">
          <w:rPr>
            <w:noProof/>
            <w:webHidden/>
          </w:rPr>
          <w:t>24</w:t>
        </w:r>
        <w:r w:rsidR="009D4D08">
          <w:rPr>
            <w:noProof/>
            <w:webHidden/>
          </w:rPr>
          <w:fldChar w:fldCharType="end"/>
        </w:r>
      </w:hyperlink>
    </w:p>
    <w:p w14:paraId="5B51DE6E" w14:textId="0F5631C4" w:rsidR="009D4D08" w:rsidRDefault="00D10FFC">
      <w:pPr>
        <w:pStyle w:val="TOC3"/>
        <w:rPr>
          <w:rFonts w:asciiTheme="minorHAnsi" w:eastAsiaTheme="minorEastAsia" w:hAnsiTheme="minorHAnsi" w:cstheme="minorBidi"/>
          <w:noProof/>
          <w:sz w:val="22"/>
          <w:szCs w:val="22"/>
        </w:rPr>
      </w:pPr>
      <w:hyperlink w:anchor="_Toc514934492" w:history="1">
        <w:r w:rsidR="009D4D08" w:rsidRPr="00572677">
          <w:rPr>
            <w:rStyle w:val="Hyperlink"/>
            <w:noProof/>
          </w:rPr>
          <w:t>3.Y6.4 Interaction Diagram</w:t>
        </w:r>
        <w:r w:rsidR="009D4D08">
          <w:rPr>
            <w:noProof/>
            <w:webHidden/>
          </w:rPr>
          <w:tab/>
        </w:r>
        <w:r w:rsidR="009D4D08">
          <w:rPr>
            <w:noProof/>
            <w:webHidden/>
          </w:rPr>
          <w:fldChar w:fldCharType="begin"/>
        </w:r>
        <w:r w:rsidR="009D4D08">
          <w:rPr>
            <w:noProof/>
            <w:webHidden/>
          </w:rPr>
          <w:instrText xml:space="preserve"> PAGEREF _Toc514934492 \h </w:instrText>
        </w:r>
        <w:r w:rsidR="009D4D08">
          <w:rPr>
            <w:noProof/>
            <w:webHidden/>
          </w:rPr>
        </w:r>
        <w:r w:rsidR="009D4D08">
          <w:rPr>
            <w:noProof/>
            <w:webHidden/>
          </w:rPr>
          <w:fldChar w:fldCharType="separate"/>
        </w:r>
        <w:r w:rsidR="0081496E">
          <w:rPr>
            <w:noProof/>
            <w:webHidden/>
          </w:rPr>
          <w:t>25</w:t>
        </w:r>
        <w:r w:rsidR="009D4D08">
          <w:rPr>
            <w:noProof/>
            <w:webHidden/>
          </w:rPr>
          <w:fldChar w:fldCharType="end"/>
        </w:r>
      </w:hyperlink>
    </w:p>
    <w:p w14:paraId="6ECF01B7" w14:textId="7456A37C" w:rsidR="009D4D08" w:rsidRDefault="00D10FFC">
      <w:pPr>
        <w:pStyle w:val="TOC4"/>
        <w:rPr>
          <w:rFonts w:asciiTheme="minorHAnsi" w:eastAsiaTheme="minorEastAsia" w:hAnsiTheme="minorHAnsi" w:cstheme="minorBidi"/>
          <w:noProof/>
          <w:sz w:val="22"/>
          <w:szCs w:val="22"/>
        </w:rPr>
      </w:pPr>
      <w:hyperlink w:anchor="_Toc514934493" w:history="1">
        <w:r w:rsidR="009D4D08" w:rsidRPr="00572677">
          <w:rPr>
            <w:rStyle w:val="Hyperlink"/>
            <w:noProof/>
          </w:rPr>
          <w:t>3.Y6.4.1 Provide Activity Definition</w:t>
        </w:r>
        <w:r w:rsidR="009D4D08">
          <w:rPr>
            <w:noProof/>
            <w:webHidden/>
          </w:rPr>
          <w:tab/>
        </w:r>
        <w:r w:rsidR="009D4D08">
          <w:rPr>
            <w:noProof/>
            <w:webHidden/>
          </w:rPr>
          <w:fldChar w:fldCharType="begin"/>
        </w:r>
        <w:r w:rsidR="009D4D08">
          <w:rPr>
            <w:noProof/>
            <w:webHidden/>
          </w:rPr>
          <w:instrText xml:space="preserve"> PAGEREF _Toc514934493 \h </w:instrText>
        </w:r>
        <w:r w:rsidR="009D4D08">
          <w:rPr>
            <w:noProof/>
            <w:webHidden/>
          </w:rPr>
        </w:r>
        <w:r w:rsidR="009D4D08">
          <w:rPr>
            <w:noProof/>
            <w:webHidden/>
          </w:rPr>
          <w:fldChar w:fldCharType="separate"/>
        </w:r>
        <w:r w:rsidR="0081496E">
          <w:rPr>
            <w:noProof/>
            <w:webHidden/>
          </w:rPr>
          <w:t>25</w:t>
        </w:r>
        <w:r w:rsidR="009D4D08">
          <w:rPr>
            <w:noProof/>
            <w:webHidden/>
          </w:rPr>
          <w:fldChar w:fldCharType="end"/>
        </w:r>
      </w:hyperlink>
    </w:p>
    <w:p w14:paraId="1681CEEE" w14:textId="0D3930F9" w:rsidR="009D4D08" w:rsidRDefault="00D10FFC">
      <w:pPr>
        <w:pStyle w:val="TOC5"/>
        <w:rPr>
          <w:rFonts w:asciiTheme="minorHAnsi" w:eastAsiaTheme="minorEastAsia" w:hAnsiTheme="minorHAnsi" w:cstheme="minorBidi"/>
          <w:noProof/>
          <w:sz w:val="22"/>
          <w:szCs w:val="22"/>
        </w:rPr>
      </w:pPr>
      <w:hyperlink w:anchor="_Toc514934494" w:history="1">
        <w:r w:rsidR="009D4D08" w:rsidRPr="00572677">
          <w:rPr>
            <w:rStyle w:val="Hyperlink"/>
            <w:noProof/>
          </w:rPr>
          <w:t>3.Y6.4.1.1 Trigger Events</w:t>
        </w:r>
        <w:r w:rsidR="009D4D08">
          <w:rPr>
            <w:noProof/>
            <w:webHidden/>
          </w:rPr>
          <w:tab/>
        </w:r>
        <w:r w:rsidR="009D4D08">
          <w:rPr>
            <w:noProof/>
            <w:webHidden/>
          </w:rPr>
          <w:fldChar w:fldCharType="begin"/>
        </w:r>
        <w:r w:rsidR="009D4D08">
          <w:rPr>
            <w:noProof/>
            <w:webHidden/>
          </w:rPr>
          <w:instrText xml:space="preserve"> PAGEREF _Toc514934494 \h </w:instrText>
        </w:r>
        <w:r w:rsidR="009D4D08">
          <w:rPr>
            <w:noProof/>
            <w:webHidden/>
          </w:rPr>
        </w:r>
        <w:r w:rsidR="009D4D08">
          <w:rPr>
            <w:noProof/>
            <w:webHidden/>
          </w:rPr>
          <w:fldChar w:fldCharType="separate"/>
        </w:r>
        <w:r w:rsidR="0081496E">
          <w:rPr>
            <w:noProof/>
            <w:webHidden/>
          </w:rPr>
          <w:t>25</w:t>
        </w:r>
        <w:r w:rsidR="009D4D08">
          <w:rPr>
            <w:noProof/>
            <w:webHidden/>
          </w:rPr>
          <w:fldChar w:fldCharType="end"/>
        </w:r>
      </w:hyperlink>
    </w:p>
    <w:p w14:paraId="0CEC4746" w14:textId="51611DCD" w:rsidR="009D4D08" w:rsidRDefault="00D10FFC">
      <w:pPr>
        <w:pStyle w:val="TOC5"/>
        <w:rPr>
          <w:rFonts w:asciiTheme="minorHAnsi" w:eastAsiaTheme="minorEastAsia" w:hAnsiTheme="minorHAnsi" w:cstheme="minorBidi"/>
          <w:noProof/>
          <w:sz w:val="22"/>
          <w:szCs w:val="22"/>
        </w:rPr>
      </w:pPr>
      <w:hyperlink w:anchor="_Toc514934495" w:history="1">
        <w:r w:rsidR="009D4D08" w:rsidRPr="00572677">
          <w:rPr>
            <w:rStyle w:val="Hyperlink"/>
            <w:noProof/>
          </w:rPr>
          <w:t>3.Y6.4.1.2 Message Semantics</w:t>
        </w:r>
        <w:r w:rsidR="009D4D08">
          <w:rPr>
            <w:noProof/>
            <w:webHidden/>
          </w:rPr>
          <w:tab/>
        </w:r>
        <w:r w:rsidR="009D4D08">
          <w:rPr>
            <w:noProof/>
            <w:webHidden/>
          </w:rPr>
          <w:fldChar w:fldCharType="begin"/>
        </w:r>
        <w:r w:rsidR="009D4D08">
          <w:rPr>
            <w:noProof/>
            <w:webHidden/>
          </w:rPr>
          <w:instrText xml:space="preserve"> PAGEREF _Toc514934495 \h </w:instrText>
        </w:r>
        <w:r w:rsidR="009D4D08">
          <w:rPr>
            <w:noProof/>
            <w:webHidden/>
          </w:rPr>
        </w:r>
        <w:r w:rsidR="009D4D08">
          <w:rPr>
            <w:noProof/>
            <w:webHidden/>
          </w:rPr>
          <w:fldChar w:fldCharType="separate"/>
        </w:r>
        <w:r w:rsidR="0081496E">
          <w:rPr>
            <w:noProof/>
            <w:webHidden/>
          </w:rPr>
          <w:t>25</w:t>
        </w:r>
        <w:r w:rsidR="009D4D08">
          <w:rPr>
            <w:noProof/>
            <w:webHidden/>
          </w:rPr>
          <w:fldChar w:fldCharType="end"/>
        </w:r>
      </w:hyperlink>
    </w:p>
    <w:p w14:paraId="5F76EE7E" w14:textId="2B6A076F" w:rsidR="009D4D08" w:rsidRDefault="00D10FFC">
      <w:pPr>
        <w:pStyle w:val="TOC5"/>
        <w:rPr>
          <w:rFonts w:asciiTheme="minorHAnsi" w:eastAsiaTheme="minorEastAsia" w:hAnsiTheme="minorHAnsi" w:cstheme="minorBidi"/>
          <w:noProof/>
          <w:sz w:val="22"/>
          <w:szCs w:val="22"/>
        </w:rPr>
      </w:pPr>
      <w:hyperlink w:anchor="_Toc514934496" w:history="1">
        <w:r w:rsidR="009D4D08" w:rsidRPr="00572677">
          <w:rPr>
            <w:rStyle w:val="Hyperlink"/>
            <w:noProof/>
          </w:rPr>
          <w:t>3.Y6.4.1.3 Expected Actions</w:t>
        </w:r>
        <w:r w:rsidR="009D4D08">
          <w:rPr>
            <w:noProof/>
            <w:webHidden/>
          </w:rPr>
          <w:tab/>
        </w:r>
        <w:r w:rsidR="009D4D08">
          <w:rPr>
            <w:noProof/>
            <w:webHidden/>
          </w:rPr>
          <w:fldChar w:fldCharType="begin"/>
        </w:r>
        <w:r w:rsidR="009D4D08">
          <w:rPr>
            <w:noProof/>
            <w:webHidden/>
          </w:rPr>
          <w:instrText xml:space="preserve"> PAGEREF _Toc514934496 \h </w:instrText>
        </w:r>
        <w:r w:rsidR="009D4D08">
          <w:rPr>
            <w:noProof/>
            <w:webHidden/>
          </w:rPr>
        </w:r>
        <w:r w:rsidR="009D4D08">
          <w:rPr>
            <w:noProof/>
            <w:webHidden/>
          </w:rPr>
          <w:fldChar w:fldCharType="separate"/>
        </w:r>
        <w:r w:rsidR="0081496E">
          <w:rPr>
            <w:noProof/>
            <w:webHidden/>
          </w:rPr>
          <w:t>25</w:t>
        </w:r>
        <w:r w:rsidR="009D4D08">
          <w:rPr>
            <w:noProof/>
            <w:webHidden/>
          </w:rPr>
          <w:fldChar w:fldCharType="end"/>
        </w:r>
      </w:hyperlink>
    </w:p>
    <w:p w14:paraId="70A83C1A" w14:textId="6BDDC4F4" w:rsidR="009D4D08" w:rsidRDefault="00D10FFC">
      <w:pPr>
        <w:pStyle w:val="TOC3"/>
        <w:rPr>
          <w:rFonts w:asciiTheme="minorHAnsi" w:eastAsiaTheme="minorEastAsia" w:hAnsiTheme="minorHAnsi" w:cstheme="minorBidi"/>
          <w:noProof/>
          <w:sz w:val="22"/>
          <w:szCs w:val="22"/>
        </w:rPr>
      </w:pPr>
      <w:hyperlink w:anchor="_Toc514934497" w:history="1">
        <w:r w:rsidR="009D4D08" w:rsidRPr="00572677">
          <w:rPr>
            <w:rStyle w:val="Hyperlink"/>
            <w:noProof/>
          </w:rPr>
          <w:t>3.Y6.5 Security Considerations</w:t>
        </w:r>
        <w:r w:rsidR="009D4D08">
          <w:rPr>
            <w:noProof/>
            <w:webHidden/>
          </w:rPr>
          <w:tab/>
        </w:r>
        <w:r w:rsidR="009D4D08">
          <w:rPr>
            <w:noProof/>
            <w:webHidden/>
          </w:rPr>
          <w:fldChar w:fldCharType="begin"/>
        </w:r>
        <w:r w:rsidR="009D4D08">
          <w:rPr>
            <w:noProof/>
            <w:webHidden/>
          </w:rPr>
          <w:instrText xml:space="preserve"> PAGEREF _Toc514934497 \h </w:instrText>
        </w:r>
        <w:r w:rsidR="009D4D08">
          <w:rPr>
            <w:noProof/>
            <w:webHidden/>
          </w:rPr>
        </w:r>
        <w:r w:rsidR="009D4D08">
          <w:rPr>
            <w:noProof/>
            <w:webHidden/>
          </w:rPr>
          <w:fldChar w:fldCharType="separate"/>
        </w:r>
        <w:r w:rsidR="0081496E">
          <w:rPr>
            <w:noProof/>
            <w:webHidden/>
          </w:rPr>
          <w:t>25</w:t>
        </w:r>
        <w:r w:rsidR="009D4D08">
          <w:rPr>
            <w:noProof/>
            <w:webHidden/>
          </w:rPr>
          <w:fldChar w:fldCharType="end"/>
        </w:r>
      </w:hyperlink>
    </w:p>
    <w:p w14:paraId="0116939B" w14:textId="7B9B6415" w:rsidR="009D4D08" w:rsidRDefault="00D10FFC">
      <w:pPr>
        <w:pStyle w:val="TOC2"/>
        <w:rPr>
          <w:rFonts w:asciiTheme="minorHAnsi" w:eastAsiaTheme="minorEastAsia" w:hAnsiTheme="minorHAnsi" w:cstheme="minorBidi"/>
          <w:noProof/>
          <w:sz w:val="22"/>
          <w:szCs w:val="22"/>
        </w:rPr>
      </w:pPr>
      <w:hyperlink w:anchor="_Toc514934498" w:history="1">
        <w:r w:rsidR="009D4D08" w:rsidRPr="00572677">
          <w:rPr>
            <w:rStyle w:val="Hyperlink"/>
            <w:noProof/>
          </w:rPr>
          <w:t>3.Y7 Apply Activity Definition Operation [PCC-Y7]</w:t>
        </w:r>
        <w:r w:rsidR="009D4D08">
          <w:rPr>
            <w:noProof/>
            <w:webHidden/>
          </w:rPr>
          <w:tab/>
        </w:r>
        <w:r w:rsidR="009D4D08">
          <w:rPr>
            <w:noProof/>
            <w:webHidden/>
          </w:rPr>
          <w:fldChar w:fldCharType="begin"/>
        </w:r>
        <w:r w:rsidR="009D4D08">
          <w:rPr>
            <w:noProof/>
            <w:webHidden/>
          </w:rPr>
          <w:instrText xml:space="preserve"> PAGEREF _Toc514934498 \h </w:instrText>
        </w:r>
        <w:r w:rsidR="009D4D08">
          <w:rPr>
            <w:noProof/>
            <w:webHidden/>
          </w:rPr>
        </w:r>
        <w:r w:rsidR="009D4D08">
          <w:rPr>
            <w:noProof/>
            <w:webHidden/>
          </w:rPr>
          <w:fldChar w:fldCharType="separate"/>
        </w:r>
        <w:r w:rsidR="0081496E">
          <w:rPr>
            <w:noProof/>
            <w:webHidden/>
          </w:rPr>
          <w:t>26</w:t>
        </w:r>
        <w:r w:rsidR="009D4D08">
          <w:rPr>
            <w:noProof/>
            <w:webHidden/>
          </w:rPr>
          <w:fldChar w:fldCharType="end"/>
        </w:r>
      </w:hyperlink>
    </w:p>
    <w:p w14:paraId="5A2952FC" w14:textId="349D71E3" w:rsidR="009D4D08" w:rsidRDefault="00D10FFC">
      <w:pPr>
        <w:pStyle w:val="TOC3"/>
        <w:rPr>
          <w:rFonts w:asciiTheme="minorHAnsi" w:eastAsiaTheme="minorEastAsia" w:hAnsiTheme="minorHAnsi" w:cstheme="minorBidi"/>
          <w:noProof/>
          <w:sz w:val="22"/>
          <w:szCs w:val="22"/>
        </w:rPr>
      </w:pPr>
      <w:hyperlink w:anchor="_Toc514934499" w:history="1">
        <w:r w:rsidR="009D4D08" w:rsidRPr="00572677">
          <w:rPr>
            <w:rStyle w:val="Hyperlink"/>
            <w:noProof/>
          </w:rPr>
          <w:t>3.Y7.1 Scope</w:t>
        </w:r>
        <w:r w:rsidR="009D4D08">
          <w:rPr>
            <w:noProof/>
            <w:webHidden/>
          </w:rPr>
          <w:tab/>
        </w:r>
        <w:r w:rsidR="009D4D08">
          <w:rPr>
            <w:noProof/>
            <w:webHidden/>
          </w:rPr>
          <w:fldChar w:fldCharType="begin"/>
        </w:r>
        <w:r w:rsidR="009D4D08">
          <w:rPr>
            <w:noProof/>
            <w:webHidden/>
          </w:rPr>
          <w:instrText xml:space="preserve"> PAGEREF _Toc514934499 \h </w:instrText>
        </w:r>
        <w:r w:rsidR="009D4D08">
          <w:rPr>
            <w:noProof/>
            <w:webHidden/>
          </w:rPr>
        </w:r>
        <w:r w:rsidR="009D4D08">
          <w:rPr>
            <w:noProof/>
            <w:webHidden/>
          </w:rPr>
          <w:fldChar w:fldCharType="separate"/>
        </w:r>
        <w:r w:rsidR="0081496E">
          <w:rPr>
            <w:noProof/>
            <w:webHidden/>
          </w:rPr>
          <w:t>26</w:t>
        </w:r>
        <w:r w:rsidR="009D4D08">
          <w:rPr>
            <w:noProof/>
            <w:webHidden/>
          </w:rPr>
          <w:fldChar w:fldCharType="end"/>
        </w:r>
      </w:hyperlink>
    </w:p>
    <w:p w14:paraId="7E6177CB" w14:textId="493816DD" w:rsidR="009D4D08" w:rsidRDefault="00D10FFC">
      <w:pPr>
        <w:pStyle w:val="TOC3"/>
        <w:rPr>
          <w:rFonts w:asciiTheme="minorHAnsi" w:eastAsiaTheme="minorEastAsia" w:hAnsiTheme="minorHAnsi" w:cstheme="minorBidi"/>
          <w:noProof/>
          <w:sz w:val="22"/>
          <w:szCs w:val="22"/>
        </w:rPr>
      </w:pPr>
      <w:hyperlink w:anchor="_Toc514934500" w:history="1">
        <w:r w:rsidR="009D4D08" w:rsidRPr="00572677">
          <w:rPr>
            <w:rStyle w:val="Hyperlink"/>
            <w:noProof/>
          </w:rPr>
          <w:t>3.Y7.2 Actor Roles</w:t>
        </w:r>
        <w:r w:rsidR="009D4D08">
          <w:rPr>
            <w:noProof/>
            <w:webHidden/>
          </w:rPr>
          <w:tab/>
        </w:r>
        <w:r w:rsidR="009D4D08">
          <w:rPr>
            <w:noProof/>
            <w:webHidden/>
          </w:rPr>
          <w:fldChar w:fldCharType="begin"/>
        </w:r>
        <w:r w:rsidR="009D4D08">
          <w:rPr>
            <w:noProof/>
            <w:webHidden/>
          </w:rPr>
          <w:instrText xml:space="preserve"> PAGEREF _Toc514934500 \h </w:instrText>
        </w:r>
        <w:r w:rsidR="009D4D08">
          <w:rPr>
            <w:noProof/>
            <w:webHidden/>
          </w:rPr>
        </w:r>
        <w:r w:rsidR="009D4D08">
          <w:rPr>
            <w:noProof/>
            <w:webHidden/>
          </w:rPr>
          <w:fldChar w:fldCharType="separate"/>
        </w:r>
        <w:r w:rsidR="0081496E">
          <w:rPr>
            <w:noProof/>
            <w:webHidden/>
          </w:rPr>
          <w:t>26</w:t>
        </w:r>
        <w:r w:rsidR="009D4D08">
          <w:rPr>
            <w:noProof/>
            <w:webHidden/>
          </w:rPr>
          <w:fldChar w:fldCharType="end"/>
        </w:r>
      </w:hyperlink>
    </w:p>
    <w:p w14:paraId="7C3DA1C6" w14:textId="1DADD1DC" w:rsidR="009D4D08" w:rsidRDefault="00D10FFC">
      <w:pPr>
        <w:pStyle w:val="TOC3"/>
        <w:rPr>
          <w:rFonts w:asciiTheme="minorHAnsi" w:eastAsiaTheme="minorEastAsia" w:hAnsiTheme="minorHAnsi" w:cstheme="minorBidi"/>
          <w:noProof/>
          <w:sz w:val="22"/>
          <w:szCs w:val="22"/>
        </w:rPr>
      </w:pPr>
      <w:hyperlink w:anchor="_Toc514934501" w:history="1">
        <w:r w:rsidR="009D4D08" w:rsidRPr="00572677">
          <w:rPr>
            <w:rStyle w:val="Hyperlink"/>
            <w:noProof/>
          </w:rPr>
          <w:t>3.Y7.3 Referenced Standards</w:t>
        </w:r>
        <w:r w:rsidR="009D4D08">
          <w:rPr>
            <w:noProof/>
            <w:webHidden/>
          </w:rPr>
          <w:tab/>
        </w:r>
        <w:r w:rsidR="009D4D08">
          <w:rPr>
            <w:noProof/>
            <w:webHidden/>
          </w:rPr>
          <w:fldChar w:fldCharType="begin"/>
        </w:r>
        <w:r w:rsidR="009D4D08">
          <w:rPr>
            <w:noProof/>
            <w:webHidden/>
          </w:rPr>
          <w:instrText xml:space="preserve"> PAGEREF _Toc514934501 \h </w:instrText>
        </w:r>
        <w:r w:rsidR="009D4D08">
          <w:rPr>
            <w:noProof/>
            <w:webHidden/>
          </w:rPr>
        </w:r>
        <w:r w:rsidR="009D4D08">
          <w:rPr>
            <w:noProof/>
            <w:webHidden/>
          </w:rPr>
          <w:fldChar w:fldCharType="separate"/>
        </w:r>
        <w:r w:rsidR="0081496E">
          <w:rPr>
            <w:noProof/>
            <w:webHidden/>
          </w:rPr>
          <w:t>26</w:t>
        </w:r>
        <w:r w:rsidR="009D4D08">
          <w:rPr>
            <w:noProof/>
            <w:webHidden/>
          </w:rPr>
          <w:fldChar w:fldCharType="end"/>
        </w:r>
      </w:hyperlink>
    </w:p>
    <w:p w14:paraId="63743305" w14:textId="52B2E907" w:rsidR="009D4D08" w:rsidRDefault="00D10FFC">
      <w:pPr>
        <w:pStyle w:val="TOC3"/>
        <w:rPr>
          <w:rFonts w:asciiTheme="minorHAnsi" w:eastAsiaTheme="minorEastAsia" w:hAnsiTheme="minorHAnsi" w:cstheme="minorBidi"/>
          <w:noProof/>
          <w:sz w:val="22"/>
          <w:szCs w:val="22"/>
        </w:rPr>
      </w:pPr>
      <w:hyperlink w:anchor="_Toc514934502" w:history="1">
        <w:r w:rsidR="009D4D08" w:rsidRPr="00572677">
          <w:rPr>
            <w:rStyle w:val="Hyperlink"/>
            <w:noProof/>
          </w:rPr>
          <w:t>3.Y7.4 Interaction Diagram</w:t>
        </w:r>
        <w:r w:rsidR="009D4D08">
          <w:rPr>
            <w:noProof/>
            <w:webHidden/>
          </w:rPr>
          <w:tab/>
        </w:r>
        <w:r w:rsidR="009D4D08">
          <w:rPr>
            <w:noProof/>
            <w:webHidden/>
          </w:rPr>
          <w:fldChar w:fldCharType="begin"/>
        </w:r>
        <w:r w:rsidR="009D4D08">
          <w:rPr>
            <w:noProof/>
            <w:webHidden/>
          </w:rPr>
          <w:instrText xml:space="preserve"> PAGEREF _Toc514934502 \h </w:instrText>
        </w:r>
        <w:r w:rsidR="009D4D08">
          <w:rPr>
            <w:noProof/>
            <w:webHidden/>
          </w:rPr>
        </w:r>
        <w:r w:rsidR="009D4D08">
          <w:rPr>
            <w:noProof/>
            <w:webHidden/>
          </w:rPr>
          <w:fldChar w:fldCharType="separate"/>
        </w:r>
        <w:r w:rsidR="0081496E">
          <w:rPr>
            <w:noProof/>
            <w:webHidden/>
          </w:rPr>
          <w:t>27</w:t>
        </w:r>
        <w:r w:rsidR="009D4D08">
          <w:rPr>
            <w:noProof/>
            <w:webHidden/>
          </w:rPr>
          <w:fldChar w:fldCharType="end"/>
        </w:r>
      </w:hyperlink>
    </w:p>
    <w:p w14:paraId="7BD63E06" w14:textId="5A6564CC" w:rsidR="009D4D08" w:rsidRDefault="00D10FFC">
      <w:pPr>
        <w:pStyle w:val="TOC4"/>
        <w:rPr>
          <w:rFonts w:asciiTheme="minorHAnsi" w:eastAsiaTheme="minorEastAsia" w:hAnsiTheme="minorHAnsi" w:cstheme="minorBidi"/>
          <w:noProof/>
          <w:sz w:val="22"/>
          <w:szCs w:val="22"/>
        </w:rPr>
      </w:pPr>
      <w:hyperlink w:anchor="_Toc514934503" w:history="1">
        <w:r w:rsidR="009D4D08" w:rsidRPr="00572677">
          <w:rPr>
            <w:rStyle w:val="Hyperlink"/>
            <w:noProof/>
          </w:rPr>
          <w:t>3.Y7.4.1 Apply Activity Definition Operation</w:t>
        </w:r>
        <w:r w:rsidR="009D4D08">
          <w:rPr>
            <w:noProof/>
            <w:webHidden/>
          </w:rPr>
          <w:tab/>
        </w:r>
        <w:r w:rsidR="009D4D08">
          <w:rPr>
            <w:noProof/>
            <w:webHidden/>
          </w:rPr>
          <w:fldChar w:fldCharType="begin"/>
        </w:r>
        <w:r w:rsidR="009D4D08">
          <w:rPr>
            <w:noProof/>
            <w:webHidden/>
          </w:rPr>
          <w:instrText xml:space="preserve"> PAGEREF _Toc514934503 \h </w:instrText>
        </w:r>
        <w:r w:rsidR="009D4D08">
          <w:rPr>
            <w:noProof/>
            <w:webHidden/>
          </w:rPr>
        </w:r>
        <w:r w:rsidR="009D4D08">
          <w:rPr>
            <w:noProof/>
            <w:webHidden/>
          </w:rPr>
          <w:fldChar w:fldCharType="separate"/>
        </w:r>
        <w:r w:rsidR="0081496E">
          <w:rPr>
            <w:noProof/>
            <w:webHidden/>
          </w:rPr>
          <w:t>27</w:t>
        </w:r>
        <w:r w:rsidR="009D4D08">
          <w:rPr>
            <w:noProof/>
            <w:webHidden/>
          </w:rPr>
          <w:fldChar w:fldCharType="end"/>
        </w:r>
      </w:hyperlink>
    </w:p>
    <w:p w14:paraId="65166C01" w14:textId="60958D6A" w:rsidR="009D4D08" w:rsidRDefault="00D10FFC">
      <w:pPr>
        <w:pStyle w:val="TOC5"/>
        <w:rPr>
          <w:rFonts w:asciiTheme="minorHAnsi" w:eastAsiaTheme="minorEastAsia" w:hAnsiTheme="minorHAnsi" w:cstheme="minorBidi"/>
          <w:noProof/>
          <w:sz w:val="22"/>
          <w:szCs w:val="22"/>
        </w:rPr>
      </w:pPr>
      <w:hyperlink w:anchor="_Toc514934504" w:history="1">
        <w:r w:rsidR="009D4D08" w:rsidRPr="00572677">
          <w:rPr>
            <w:rStyle w:val="Hyperlink"/>
            <w:noProof/>
          </w:rPr>
          <w:t>3.Y7.4.1.1 Trigger Events</w:t>
        </w:r>
        <w:r w:rsidR="009D4D08">
          <w:rPr>
            <w:noProof/>
            <w:webHidden/>
          </w:rPr>
          <w:tab/>
        </w:r>
        <w:r w:rsidR="009D4D08">
          <w:rPr>
            <w:noProof/>
            <w:webHidden/>
          </w:rPr>
          <w:fldChar w:fldCharType="begin"/>
        </w:r>
        <w:r w:rsidR="009D4D08">
          <w:rPr>
            <w:noProof/>
            <w:webHidden/>
          </w:rPr>
          <w:instrText xml:space="preserve"> PAGEREF _Toc514934504 \h </w:instrText>
        </w:r>
        <w:r w:rsidR="009D4D08">
          <w:rPr>
            <w:noProof/>
            <w:webHidden/>
          </w:rPr>
        </w:r>
        <w:r w:rsidR="009D4D08">
          <w:rPr>
            <w:noProof/>
            <w:webHidden/>
          </w:rPr>
          <w:fldChar w:fldCharType="separate"/>
        </w:r>
        <w:r w:rsidR="0081496E">
          <w:rPr>
            <w:noProof/>
            <w:webHidden/>
          </w:rPr>
          <w:t>27</w:t>
        </w:r>
        <w:r w:rsidR="009D4D08">
          <w:rPr>
            <w:noProof/>
            <w:webHidden/>
          </w:rPr>
          <w:fldChar w:fldCharType="end"/>
        </w:r>
      </w:hyperlink>
    </w:p>
    <w:p w14:paraId="283A5E12" w14:textId="2ED6B0E1" w:rsidR="009D4D08" w:rsidRDefault="00D10FFC">
      <w:pPr>
        <w:pStyle w:val="TOC5"/>
        <w:rPr>
          <w:rFonts w:asciiTheme="minorHAnsi" w:eastAsiaTheme="minorEastAsia" w:hAnsiTheme="minorHAnsi" w:cstheme="minorBidi"/>
          <w:noProof/>
          <w:sz w:val="22"/>
          <w:szCs w:val="22"/>
        </w:rPr>
      </w:pPr>
      <w:hyperlink w:anchor="_Toc514934505" w:history="1">
        <w:r w:rsidR="009D4D08" w:rsidRPr="00572677">
          <w:rPr>
            <w:rStyle w:val="Hyperlink"/>
            <w:noProof/>
          </w:rPr>
          <w:t>3.Y7.4.1.2 Message Semantics</w:t>
        </w:r>
        <w:r w:rsidR="009D4D08">
          <w:rPr>
            <w:noProof/>
            <w:webHidden/>
          </w:rPr>
          <w:tab/>
        </w:r>
        <w:r w:rsidR="009D4D08">
          <w:rPr>
            <w:noProof/>
            <w:webHidden/>
          </w:rPr>
          <w:fldChar w:fldCharType="begin"/>
        </w:r>
        <w:r w:rsidR="009D4D08">
          <w:rPr>
            <w:noProof/>
            <w:webHidden/>
          </w:rPr>
          <w:instrText xml:space="preserve"> PAGEREF _Toc514934505 \h </w:instrText>
        </w:r>
        <w:r w:rsidR="009D4D08">
          <w:rPr>
            <w:noProof/>
            <w:webHidden/>
          </w:rPr>
        </w:r>
        <w:r w:rsidR="009D4D08">
          <w:rPr>
            <w:noProof/>
            <w:webHidden/>
          </w:rPr>
          <w:fldChar w:fldCharType="separate"/>
        </w:r>
        <w:r w:rsidR="0081496E">
          <w:rPr>
            <w:noProof/>
            <w:webHidden/>
          </w:rPr>
          <w:t>27</w:t>
        </w:r>
        <w:r w:rsidR="009D4D08">
          <w:rPr>
            <w:noProof/>
            <w:webHidden/>
          </w:rPr>
          <w:fldChar w:fldCharType="end"/>
        </w:r>
      </w:hyperlink>
    </w:p>
    <w:p w14:paraId="6237AE1B" w14:textId="77708656" w:rsidR="009D4D08" w:rsidRDefault="00D10FFC">
      <w:pPr>
        <w:pStyle w:val="TOC5"/>
        <w:rPr>
          <w:rFonts w:asciiTheme="minorHAnsi" w:eastAsiaTheme="minorEastAsia" w:hAnsiTheme="minorHAnsi" w:cstheme="minorBidi"/>
          <w:noProof/>
          <w:sz w:val="22"/>
          <w:szCs w:val="22"/>
        </w:rPr>
      </w:pPr>
      <w:hyperlink w:anchor="_Toc514934506" w:history="1">
        <w:r w:rsidR="009D4D08" w:rsidRPr="00572677">
          <w:rPr>
            <w:rStyle w:val="Hyperlink"/>
            <w:noProof/>
          </w:rPr>
          <w:t>3.Y7.4.1.3 Expected Actions</w:t>
        </w:r>
        <w:r w:rsidR="009D4D08">
          <w:rPr>
            <w:noProof/>
            <w:webHidden/>
          </w:rPr>
          <w:tab/>
        </w:r>
        <w:r w:rsidR="009D4D08">
          <w:rPr>
            <w:noProof/>
            <w:webHidden/>
          </w:rPr>
          <w:fldChar w:fldCharType="begin"/>
        </w:r>
        <w:r w:rsidR="009D4D08">
          <w:rPr>
            <w:noProof/>
            <w:webHidden/>
          </w:rPr>
          <w:instrText xml:space="preserve"> PAGEREF _Toc514934506 \h </w:instrText>
        </w:r>
        <w:r w:rsidR="009D4D08">
          <w:rPr>
            <w:noProof/>
            <w:webHidden/>
          </w:rPr>
        </w:r>
        <w:r w:rsidR="009D4D08">
          <w:rPr>
            <w:noProof/>
            <w:webHidden/>
          </w:rPr>
          <w:fldChar w:fldCharType="separate"/>
        </w:r>
        <w:r w:rsidR="0081496E">
          <w:rPr>
            <w:noProof/>
            <w:webHidden/>
          </w:rPr>
          <w:t>28</w:t>
        </w:r>
        <w:r w:rsidR="009D4D08">
          <w:rPr>
            <w:noProof/>
            <w:webHidden/>
          </w:rPr>
          <w:fldChar w:fldCharType="end"/>
        </w:r>
      </w:hyperlink>
    </w:p>
    <w:p w14:paraId="0D1F2C49" w14:textId="1E53A19D" w:rsidR="009D4D08" w:rsidRDefault="00D10FFC">
      <w:pPr>
        <w:pStyle w:val="TOC3"/>
        <w:rPr>
          <w:rFonts w:asciiTheme="minorHAnsi" w:eastAsiaTheme="minorEastAsia" w:hAnsiTheme="minorHAnsi" w:cstheme="minorBidi"/>
          <w:noProof/>
          <w:sz w:val="22"/>
          <w:szCs w:val="22"/>
        </w:rPr>
      </w:pPr>
      <w:hyperlink w:anchor="_Toc514934507" w:history="1">
        <w:r w:rsidR="009D4D08" w:rsidRPr="00572677">
          <w:rPr>
            <w:rStyle w:val="Hyperlink"/>
            <w:noProof/>
          </w:rPr>
          <w:t>3.Y7.5 Security Considerations</w:t>
        </w:r>
        <w:r w:rsidR="009D4D08">
          <w:rPr>
            <w:noProof/>
            <w:webHidden/>
          </w:rPr>
          <w:tab/>
        </w:r>
        <w:r w:rsidR="009D4D08">
          <w:rPr>
            <w:noProof/>
            <w:webHidden/>
          </w:rPr>
          <w:fldChar w:fldCharType="begin"/>
        </w:r>
        <w:r w:rsidR="009D4D08">
          <w:rPr>
            <w:noProof/>
            <w:webHidden/>
          </w:rPr>
          <w:instrText xml:space="preserve"> PAGEREF _Toc514934507 \h </w:instrText>
        </w:r>
        <w:r w:rsidR="009D4D08">
          <w:rPr>
            <w:noProof/>
            <w:webHidden/>
          </w:rPr>
        </w:r>
        <w:r w:rsidR="009D4D08">
          <w:rPr>
            <w:noProof/>
            <w:webHidden/>
          </w:rPr>
          <w:fldChar w:fldCharType="separate"/>
        </w:r>
        <w:r w:rsidR="0081496E">
          <w:rPr>
            <w:noProof/>
            <w:webHidden/>
          </w:rPr>
          <w:t>28</w:t>
        </w:r>
        <w:r w:rsidR="009D4D08">
          <w:rPr>
            <w:noProof/>
            <w:webHidden/>
          </w:rPr>
          <w:fldChar w:fldCharType="end"/>
        </w:r>
      </w:hyperlink>
    </w:p>
    <w:p w14:paraId="7FF2A443" w14:textId="0662F7A2" w:rsidR="009D4D08" w:rsidRDefault="00D10FFC">
      <w:pPr>
        <w:pStyle w:val="TOC1"/>
        <w:rPr>
          <w:rFonts w:asciiTheme="minorHAnsi" w:eastAsiaTheme="minorEastAsia" w:hAnsiTheme="minorHAnsi" w:cstheme="minorBidi"/>
          <w:noProof/>
          <w:sz w:val="22"/>
          <w:szCs w:val="22"/>
        </w:rPr>
      </w:pPr>
      <w:hyperlink w:anchor="_Toc514934508" w:history="1">
        <w:r w:rsidR="009D4D08" w:rsidRPr="00572677">
          <w:rPr>
            <w:rStyle w:val="Hyperlink"/>
            <w:noProof/>
          </w:rPr>
          <w:t>Appendices</w:t>
        </w:r>
        <w:r w:rsidR="009D4D08">
          <w:rPr>
            <w:noProof/>
            <w:webHidden/>
          </w:rPr>
          <w:tab/>
        </w:r>
        <w:r w:rsidR="009D4D08">
          <w:rPr>
            <w:noProof/>
            <w:webHidden/>
          </w:rPr>
          <w:fldChar w:fldCharType="begin"/>
        </w:r>
        <w:r w:rsidR="009D4D08">
          <w:rPr>
            <w:noProof/>
            <w:webHidden/>
          </w:rPr>
          <w:instrText xml:space="preserve"> PAGEREF _Toc514934508 \h </w:instrText>
        </w:r>
        <w:r w:rsidR="009D4D08">
          <w:rPr>
            <w:noProof/>
            <w:webHidden/>
          </w:rPr>
        </w:r>
        <w:r w:rsidR="009D4D08">
          <w:rPr>
            <w:noProof/>
            <w:webHidden/>
          </w:rPr>
          <w:fldChar w:fldCharType="separate"/>
        </w:r>
        <w:r w:rsidR="0081496E">
          <w:rPr>
            <w:noProof/>
            <w:webHidden/>
          </w:rPr>
          <w:t>29</w:t>
        </w:r>
        <w:r w:rsidR="009D4D08">
          <w:rPr>
            <w:noProof/>
            <w:webHidden/>
          </w:rPr>
          <w:fldChar w:fldCharType="end"/>
        </w:r>
      </w:hyperlink>
    </w:p>
    <w:p w14:paraId="1A94A3F1" w14:textId="52C9FCA4" w:rsidR="009D4D08" w:rsidRDefault="00D10FFC">
      <w:pPr>
        <w:pStyle w:val="TOC1"/>
        <w:rPr>
          <w:rFonts w:asciiTheme="minorHAnsi" w:eastAsiaTheme="minorEastAsia" w:hAnsiTheme="minorHAnsi" w:cstheme="minorBidi"/>
          <w:noProof/>
          <w:sz w:val="22"/>
          <w:szCs w:val="22"/>
        </w:rPr>
      </w:pPr>
      <w:hyperlink w:anchor="_Toc514934509" w:history="1">
        <w:r w:rsidR="009D4D08" w:rsidRPr="00572677">
          <w:rPr>
            <w:rStyle w:val="Hyperlink"/>
            <w:noProof/>
          </w:rPr>
          <w:t>Volume 2 Namespace Additions</w:t>
        </w:r>
        <w:r w:rsidR="009D4D08">
          <w:rPr>
            <w:noProof/>
            <w:webHidden/>
          </w:rPr>
          <w:tab/>
        </w:r>
        <w:r w:rsidR="009D4D08">
          <w:rPr>
            <w:noProof/>
            <w:webHidden/>
          </w:rPr>
          <w:fldChar w:fldCharType="begin"/>
        </w:r>
        <w:r w:rsidR="009D4D08">
          <w:rPr>
            <w:noProof/>
            <w:webHidden/>
          </w:rPr>
          <w:instrText xml:space="preserve"> PAGEREF _Toc514934509 \h </w:instrText>
        </w:r>
        <w:r w:rsidR="009D4D08">
          <w:rPr>
            <w:noProof/>
            <w:webHidden/>
          </w:rPr>
        </w:r>
        <w:r w:rsidR="009D4D08">
          <w:rPr>
            <w:noProof/>
            <w:webHidden/>
          </w:rPr>
          <w:fldChar w:fldCharType="separate"/>
        </w:r>
        <w:r w:rsidR="0081496E">
          <w:rPr>
            <w:noProof/>
            <w:webHidden/>
          </w:rPr>
          <w:t>29</w:t>
        </w:r>
        <w:r w:rsidR="009D4D08">
          <w:rPr>
            <w:noProof/>
            <w:webHidden/>
          </w:rPr>
          <w:fldChar w:fldCharType="end"/>
        </w:r>
      </w:hyperlink>
    </w:p>
    <w:p w14:paraId="536202EE" w14:textId="2CCAC9E9" w:rsidR="009D4D08" w:rsidRPr="00D251BA" w:rsidRDefault="00D10FFC">
      <w:pPr>
        <w:pStyle w:val="TOC1"/>
        <w:rPr>
          <w:rFonts w:asciiTheme="minorHAnsi" w:eastAsiaTheme="minorEastAsia" w:hAnsiTheme="minorHAnsi" w:cstheme="minorBidi"/>
          <w:b/>
          <w:noProof/>
          <w:sz w:val="22"/>
          <w:szCs w:val="22"/>
        </w:rPr>
      </w:pPr>
      <w:hyperlink w:anchor="_Toc514934510" w:history="1">
        <w:r w:rsidR="009D4D08" w:rsidRPr="00D251BA">
          <w:rPr>
            <w:rStyle w:val="Hyperlink"/>
            <w:b/>
            <w:noProof/>
          </w:rPr>
          <w:t>Volume 3 – Content Modules</w:t>
        </w:r>
        <w:r w:rsidR="009D4D08" w:rsidRPr="00D251BA">
          <w:rPr>
            <w:b/>
            <w:noProof/>
            <w:webHidden/>
          </w:rPr>
          <w:tab/>
        </w:r>
        <w:r w:rsidR="009D4D08" w:rsidRPr="00D251BA">
          <w:rPr>
            <w:b/>
            <w:noProof/>
            <w:webHidden/>
          </w:rPr>
          <w:fldChar w:fldCharType="begin"/>
        </w:r>
        <w:r w:rsidR="009D4D08" w:rsidRPr="00D251BA">
          <w:rPr>
            <w:b/>
            <w:noProof/>
            <w:webHidden/>
          </w:rPr>
          <w:instrText xml:space="preserve"> PAGEREF _Toc514934510 \h </w:instrText>
        </w:r>
        <w:r w:rsidR="009D4D08" w:rsidRPr="00D251BA">
          <w:rPr>
            <w:b/>
            <w:noProof/>
            <w:webHidden/>
          </w:rPr>
        </w:r>
        <w:r w:rsidR="009D4D08" w:rsidRPr="00D251BA">
          <w:rPr>
            <w:b/>
            <w:noProof/>
            <w:webHidden/>
          </w:rPr>
          <w:fldChar w:fldCharType="separate"/>
        </w:r>
        <w:r w:rsidR="0081496E">
          <w:rPr>
            <w:b/>
            <w:noProof/>
            <w:webHidden/>
          </w:rPr>
          <w:t>30</w:t>
        </w:r>
        <w:r w:rsidR="009D4D08" w:rsidRPr="00D251BA">
          <w:rPr>
            <w:b/>
            <w:noProof/>
            <w:webHidden/>
          </w:rPr>
          <w:fldChar w:fldCharType="end"/>
        </w:r>
      </w:hyperlink>
    </w:p>
    <w:p w14:paraId="72174F02" w14:textId="699EDDB1" w:rsidR="009D4D08" w:rsidRDefault="00D10FFC">
      <w:pPr>
        <w:pStyle w:val="TOC1"/>
        <w:rPr>
          <w:rFonts w:asciiTheme="minorHAnsi" w:eastAsiaTheme="minorEastAsia" w:hAnsiTheme="minorHAnsi" w:cstheme="minorBidi"/>
          <w:noProof/>
          <w:sz w:val="22"/>
          <w:szCs w:val="22"/>
        </w:rPr>
      </w:pPr>
      <w:hyperlink w:anchor="_Toc514934511" w:history="1">
        <w:r w:rsidR="009D4D08" w:rsidRPr="00572677">
          <w:rPr>
            <w:rStyle w:val="Hyperlink"/>
            <w:noProof/>
          </w:rPr>
          <w:t>5 Namespaces and Vocabularies</w:t>
        </w:r>
        <w:r w:rsidR="009D4D08">
          <w:rPr>
            <w:noProof/>
            <w:webHidden/>
          </w:rPr>
          <w:tab/>
        </w:r>
        <w:r w:rsidR="009D4D08">
          <w:rPr>
            <w:noProof/>
            <w:webHidden/>
          </w:rPr>
          <w:fldChar w:fldCharType="begin"/>
        </w:r>
        <w:r w:rsidR="009D4D08">
          <w:rPr>
            <w:noProof/>
            <w:webHidden/>
          </w:rPr>
          <w:instrText xml:space="preserve"> PAGEREF _Toc514934511 \h </w:instrText>
        </w:r>
        <w:r w:rsidR="009D4D08">
          <w:rPr>
            <w:noProof/>
            <w:webHidden/>
          </w:rPr>
        </w:r>
        <w:r w:rsidR="009D4D08">
          <w:rPr>
            <w:noProof/>
            <w:webHidden/>
          </w:rPr>
          <w:fldChar w:fldCharType="separate"/>
        </w:r>
        <w:r w:rsidR="0081496E">
          <w:rPr>
            <w:noProof/>
            <w:webHidden/>
          </w:rPr>
          <w:t>30</w:t>
        </w:r>
        <w:r w:rsidR="009D4D08">
          <w:rPr>
            <w:noProof/>
            <w:webHidden/>
          </w:rPr>
          <w:fldChar w:fldCharType="end"/>
        </w:r>
      </w:hyperlink>
    </w:p>
    <w:p w14:paraId="033EE4CF" w14:textId="6FD15EB5" w:rsidR="009D4D08" w:rsidRDefault="00D10FFC">
      <w:pPr>
        <w:pStyle w:val="TOC1"/>
        <w:rPr>
          <w:rFonts w:asciiTheme="minorHAnsi" w:eastAsiaTheme="minorEastAsia" w:hAnsiTheme="minorHAnsi" w:cstheme="minorBidi"/>
          <w:noProof/>
          <w:sz w:val="22"/>
          <w:szCs w:val="22"/>
        </w:rPr>
      </w:pPr>
      <w:hyperlink w:anchor="_Toc514934512" w:history="1">
        <w:r w:rsidR="009D4D08" w:rsidRPr="00572677">
          <w:rPr>
            <w:rStyle w:val="Hyperlink"/>
            <w:noProof/>
          </w:rPr>
          <w:t>6 Content Modules</w:t>
        </w:r>
        <w:r w:rsidR="009D4D08">
          <w:rPr>
            <w:noProof/>
            <w:webHidden/>
          </w:rPr>
          <w:tab/>
        </w:r>
        <w:r w:rsidR="009D4D08">
          <w:rPr>
            <w:noProof/>
            <w:webHidden/>
          </w:rPr>
          <w:fldChar w:fldCharType="begin"/>
        </w:r>
        <w:r w:rsidR="009D4D08">
          <w:rPr>
            <w:noProof/>
            <w:webHidden/>
          </w:rPr>
          <w:instrText xml:space="preserve"> PAGEREF _Toc514934512 \h </w:instrText>
        </w:r>
        <w:r w:rsidR="009D4D08">
          <w:rPr>
            <w:noProof/>
            <w:webHidden/>
          </w:rPr>
        </w:r>
        <w:r w:rsidR="009D4D08">
          <w:rPr>
            <w:noProof/>
            <w:webHidden/>
          </w:rPr>
          <w:fldChar w:fldCharType="separate"/>
        </w:r>
        <w:r w:rsidR="0081496E">
          <w:rPr>
            <w:noProof/>
            <w:webHidden/>
          </w:rPr>
          <w:t>31</w:t>
        </w:r>
        <w:r w:rsidR="009D4D08">
          <w:rPr>
            <w:noProof/>
            <w:webHidden/>
          </w:rPr>
          <w:fldChar w:fldCharType="end"/>
        </w:r>
      </w:hyperlink>
    </w:p>
    <w:p w14:paraId="1EDC8E07" w14:textId="690B8915" w:rsidR="009D4D08" w:rsidRDefault="00D10FFC">
      <w:pPr>
        <w:pStyle w:val="TOC3"/>
        <w:rPr>
          <w:rFonts w:asciiTheme="minorHAnsi" w:eastAsiaTheme="minorEastAsia" w:hAnsiTheme="minorHAnsi" w:cstheme="minorBidi"/>
          <w:noProof/>
          <w:sz w:val="22"/>
          <w:szCs w:val="22"/>
        </w:rPr>
      </w:pPr>
      <w:hyperlink w:anchor="_Toc514934513" w:history="1">
        <w:r w:rsidR="009D4D08" w:rsidRPr="00572677">
          <w:rPr>
            <w:rStyle w:val="Hyperlink"/>
            <w:noProof/>
          </w:rPr>
          <w:t>6.3.1 CDA</w:t>
        </w:r>
        <w:r w:rsidR="009D4D08" w:rsidRPr="00572677">
          <w:rPr>
            <w:rStyle w:val="Hyperlink"/>
            <w:rFonts w:cs="Arial"/>
            <w:noProof/>
            <w:vertAlign w:val="superscript"/>
          </w:rPr>
          <w:t>®</w:t>
        </w:r>
        <w:r w:rsidR="009D4D08" w:rsidRPr="00572677">
          <w:rPr>
            <w:rStyle w:val="Hyperlink"/>
            <w:noProof/>
          </w:rPr>
          <w:t xml:space="preserve"> Content Modules</w:t>
        </w:r>
        <w:r w:rsidR="009D4D08">
          <w:rPr>
            <w:noProof/>
            <w:webHidden/>
          </w:rPr>
          <w:tab/>
        </w:r>
        <w:r w:rsidR="009D4D08">
          <w:rPr>
            <w:noProof/>
            <w:webHidden/>
          </w:rPr>
          <w:fldChar w:fldCharType="begin"/>
        </w:r>
        <w:r w:rsidR="009D4D08">
          <w:rPr>
            <w:noProof/>
            <w:webHidden/>
          </w:rPr>
          <w:instrText xml:space="preserve"> PAGEREF _Toc514934513 \h </w:instrText>
        </w:r>
        <w:r w:rsidR="009D4D08">
          <w:rPr>
            <w:noProof/>
            <w:webHidden/>
          </w:rPr>
        </w:r>
        <w:r w:rsidR="009D4D08">
          <w:rPr>
            <w:noProof/>
            <w:webHidden/>
          </w:rPr>
          <w:fldChar w:fldCharType="separate"/>
        </w:r>
        <w:r w:rsidR="0081496E">
          <w:rPr>
            <w:noProof/>
            <w:webHidden/>
          </w:rPr>
          <w:t>31</w:t>
        </w:r>
        <w:r w:rsidR="009D4D08">
          <w:rPr>
            <w:noProof/>
            <w:webHidden/>
          </w:rPr>
          <w:fldChar w:fldCharType="end"/>
        </w:r>
      </w:hyperlink>
    </w:p>
    <w:p w14:paraId="0E415833" w14:textId="07C7C111" w:rsidR="009D4D08" w:rsidRDefault="00D10FFC">
      <w:pPr>
        <w:pStyle w:val="TOC2"/>
        <w:rPr>
          <w:rFonts w:asciiTheme="minorHAnsi" w:eastAsiaTheme="minorEastAsia" w:hAnsiTheme="minorHAnsi" w:cstheme="minorBidi"/>
          <w:noProof/>
          <w:sz w:val="22"/>
          <w:szCs w:val="22"/>
        </w:rPr>
      </w:pPr>
      <w:hyperlink w:anchor="_Toc514934514" w:history="1">
        <w:r w:rsidR="009D4D08" w:rsidRPr="00572677">
          <w:rPr>
            <w:rStyle w:val="Hyperlink"/>
            <w:bCs/>
            <w:noProof/>
          </w:rPr>
          <w:t>6.6 HL7 FHIR Content Module</w:t>
        </w:r>
        <w:r w:rsidR="009D4D08">
          <w:rPr>
            <w:noProof/>
            <w:webHidden/>
          </w:rPr>
          <w:tab/>
        </w:r>
        <w:r w:rsidR="009D4D08">
          <w:rPr>
            <w:noProof/>
            <w:webHidden/>
          </w:rPr>
          <w:fldChar w:fldCharType="begin"/>
        </w:r>
        <w:r w:rsidR="009D4D08">
          <w:rPr>
            <w:noProof/>
            <w:webHidden/>
          </w:rPr>
          <w:instrText xml:space="preserve"> PAGEREF _Toc514934514 \h </w:instrText>
        </w:r>
        <w:r w:rsidR="009D4D08">
          <w:rPr>
            <w:noProof/>
            <w:webHidden/>
          </w:rPr>
        </w:r>
        <w:r w:rsidR="009D4D08">
          <w:rPr>
            <w:noProof/>
            <w:webHidden/>
          </w:rPr>
          <w:fldChar w:fldCharType="separate"/>
        </w:r>
        <w:r w:rsidR="0081496E">
          <w:rPr>
            <w:noProof/>
            <w:webHidden/>
          </w:rPr>
          <w:t>31</w:t>
        </w:r>
        <w:r w:rsidR="009D4D08">
          <w:rPr>
            <w:noProof/>
            <w:webHidden/>
          </w:rPr>
          <w:fldChar w:fldCharType="end"/>
        </w:r>
      </w:hyperlink>
    </w:p>
    <w:p w14:paraId="7BE142BD" w14:textId="48C1B44E" w:rsidR="009D4D08" w:rsidRDefault="00D10FFC">
      <w:pPr>
        <w:pStyle w:val="TOC3"/>
        <w:rPr>
          <w:rFonts w:asciiTheme="minorHAnsi" w:eastAsiaTheme="minorEastAsia" w:hAnsiTheme="minorHAnsi" w:cstheme="minorBidi"/>
          <w:noProof/>
          <w:sz w:val="22"/>
          <w:szCs w:val="22"/>
        </w:rPr>
      </w:pPr>
      <w:hyperlink w:anchor="_Toc514934515" w:history="1">
        <w:r w:rsidR="009D4D08" w:rsidRPr="00572677">
          <w:rPr>
            <w:rStyle w:val="Hyperlink"/>
            <w:bCs/>
            <w:noProof/>
          </w:rPr>
          <w:t>6.6.1 Care Plan</w:t>
        </w:r>
        <w:r w:rsidR="009D4D08">
          <w:rPr>
            <w:noProof/>
            <w:webHidden/>
          </w:rPr>
          <w:tab/>
        </w:r>
        <w:r w:rsidR="009D4D08">
          <w:rPr>
            <w:noProof/>
            <w:webHidden/>
          </w:rPr>
          <w:fldChar w:fldCharType="begin"/>
        </w:r>
        <w:r w:rsidR="009D4D08">
          <w:rPr>
            <w:noProof/>
            <w:webHidden/>
          </w:rPr>
          <w:instrText xml:space="preserve"> PAGEREF _Toc514934515 \h </w:instrText>
        </w:r>
        <w:r w:rsidR="009D4D08">
          <w:rPr>
            <w:noProof/>
            <w:webHidden/>
          </w:rPr>
        </w:r>
        <w:r w:rsidR="009D4D08">
          <w:rPr>
            <w:noProof/>
            <w:webHidden/>
          </w:rPr>
          <w:fldChar w:fldCharType="separate"/>
        </w:r>
        <w:r w:rsidR="0081496E">
          <w:rPr>
            <w:noProof/>
            <w:webHidden/>
          </w:rPr>
          <w:t>31</w:t>
        </w:r>
        <w:r w:rsidR="009D4D08">
          <w:rPr>
            <w:noProof/>
            <w:webHidden/>
          </w:rPr>
          <w:fldChar w:fldCharType="end"/>
        </w:r>
      </w:hyperlink>
    </w:p>
    <w:p w14:paraId="0BCA3EEE" w14:textId="038B5C02" w:rsidR="009D4D08" w:rsidRDefault="00D10FFC">
      <w:pPr>
        <w:pStyle w:val="TOC3"/>
        <w:rPr>
          <w:rFonts w:asciiTheme="minorHAnsi" w:eastAsiaTheme="minorEastAsia" w:hAnsiTheme="minorHAnsi" w:cstheme="minorBidi"/>
          <w:noProof/>
          <w:sz w:val="22"/>
          <w:szCs w:val="22"/>
        </w:rPr>
      </w:pPr>
      <w:hyperlink w:anchor="_Toc514934516" w:history="1">
        <w:r w:rsidR="009D4D08" w:rsidRPr="00572677">
          <w:rPr>
            <w:rStyle w:val="Hyperlink"/>
            <w:noProof/>
          </w:rPr>
          <w:t>6.6.2 Subscription</w:t>
        </w:r>
        <w:r w:rsidR="009D4D08">
          <w:rPr>
            <w:noProof/>
            <w:webHidden/>
          </w:rPr>
          <w:tab/>
        </w:r>
        <w:r w:rsidR="009D4D08">
          <w:rPr>
            <w:noProof/>
            <w:webHidden/>
          </w:rPr>
          <w:fldChar w:fldCharType="begin"/>
        </w:r>
        <w:r w:rsidR="009D4D08">
          <w:rPr>
            <w:noProof/>
            <w:webHidden/>
          </w:rPr>
          <w:instrText xml:space="preserve"> PAGEREF _Toc514934516 \h </w:instrText>
        </w:r>
        <w:r w:rsidR="009D4D08">
          <w:rPr>
            <w:noProof/>
            <w:webHidden/>
          </w:rPr>
        </w:r>
        <w:r w:rsidR="009D4D08">
          <w:rPr>
            <w:noProof/>
            <w:webHidden/>
          </w:rPr>
          <w:fldChar w:fldCharType="separate"/>
        </w:r>
        <w:r w:rsidR="0081496E">
          <w:rPr>
            <w:noProof/>
            <w:webHidden/>
          </w:rPr>
          <w:t>35</w:t>
        </w:r>
        <w:r w:rsidR="009D4D08">
          <w:rPr>
            <w:noProof/>
            <w:webHidden/>
          </w:rPr>
          <w:fldChar w:fldCharType="end"/>
        </w:r>
      </w:hyperlink>
    </w:p>
    <w:p w14:paraId="68DCE416" w14:textId="2D94C803" w:rsidR="009D4D08" w:rsidRDefault="00D10FFC">
      <w:pPr>
        <w:pStyle w:val="TOC3"/>
        <w:rPr>
          <w:rFonts w:asciiTheme="minorHAnsi" w:eastAsiaTheme="minorEastAsia" w:hAnsiTheme="minorHAnsi" w:cstheme="minorBidi"/>
          <w:noProof/>
          <w:sz w:val="22"/>
          <w:szCs w:val="22"/>
        </w:rPr>
      </w:pPr>
      <w:hyperlink w:anchor="_Toc514934517" w:history="1">
        <w:r w:rsidR="009D4D08" w:rsidRPr="00572677">
          <w:rPr>
            <w:rStyle w:val="Hyperlink"/>
            <w:noProof/>
          </w:rPr>
          <w:t>6.6.3 PlanDefinition</w:t>
        </w:r>
        <w:r w:rsidR="009D4D08">
          <w:rPr>
            <w:noProof/>
            <w:webHidden/>
          </w:rPr>
          <w:tab/>
        </w:r>
        <w:r w:rsidR="009D4D08">
          <w:rPr>
            <w:noProof/>
            <w:webHidden/>
          </w:rPr>
          <w:fldChar w:fldCharType="begin"/>
        </w:r>
        <w:r w:rsidR="009D4D08">
          <w:rPr>
            <w:noProof/>
            <w:webHidden/>
          </w:rPr>
          <w:instrText xml:space="preserve"> PAGEREF _Toc514934517 \h </w:instrText>
        </w:r>
        <w:r w:rsidR="009D4D08">
          <w:rPr>
            <w:noProof/>
            <w:webHidden/>
          </w:rPr>
        </w:r>
        <w:r w:rsidR="009D4D08">
          <w:rPr>
            <w:noProof/>
            <w:webHidden/>
          </w:rPr>
          <w:fldChar w:fldCharType="separate"/>
        </w:r>
        <w:r w:rsidR="0081496E">
          <w:rPr>
            <w:noProof/>
            <w:webHidden/>
          </w:rPr>
          <w:t>36</w:t>
        </w:r>
        <w:r w:rsidR="009D4D08">
          <w:rPr>
            <w:noProof/>
            <w:webHidden/>
          </w:rPr>
          <w:fldChar w:fldCharType="end"/>
        </w:r>
      </w:hyperlink>
    </w:p>
    <w:p w14:paraId="7D26FF99" w14:textId="3D651292" w:rsidR="009D4D08" w:rsidRDefault="00D10FFC">
      <w:pPr>
        <w:pStyle w:val="TOC3"/>
        <w:rPr>
          <w:rFonts w:asciiTheme="minorHAnsi" w:eastAsiaTheme="minorEastAsia" w:hAnsiTheme="minorHAnsi" w:cstheme="minorBidi"/>
          <w:noProof/>
          <w:sz w:val="22"/>
          <w:szCs w:val="22"/>
        </w:rPr>
      </w:pPr>
      <w:hyperlink w:anchor="_Toc514934518" w:history="1">
        <w:r w:rsidR="009D4D08" w:rsidRPr="00572677">
          <w:rPr>
            <w:rStyle w:val="Hyperlink"/>
            <w:noProof/>
          </w:rPr>
          <w:t>6.6.4 ActivityDefinition</w:t>
        </w:r>
        <w:r w:rsidR="009D4D08">
          <w:rPr>
            <w:noProof/>
            <w:webHidden/>
          </w:rPr>
          <w:tab/>
        </w:r>
        <w:r w:rsidR="009D4D08">
          <w:rPr>
            <w:noProof/>
            <w:webHidden/>
          </w:rPr>
          <w:fldChar w:fldCharType="begin"/>
        </w:r>
        <w:r w:rsidR="009D4D08">
          <w:rPr>
            <w:noProof/>
            <w:webHidden/>
          </w:rPr>
          <w:instrText xml:space="preserve"> PAGEREF _Toc514934518 \h </w:instrText>
        </w:r>
        <w:r w:rsidR="009D4D08">
          <w:rPr>
            <w:noProof/>
            <w:webHidden/>
          </w:rPr>
        </w:r>
        <w:r w:rsidR="009D4D08">
          <w:rPr>
            <w:noProof/>
            <w:webHidden/>
          </w:rPr>
          <w:fldChar w:fldCharType="separate"/>
        </w:r>
        <w:r w:rsidR="0081496E">
          <w:rPr>
            <w:noProof/>
            <w:webHidden/>
          </w:rPr>
          <w:t>43</w:t>
        </w:r>
        <w:r w:rsidR="009D4D08">
          <w:rPr>
            <w:noProof/>
            <w:webHidden/>
          </w:rPr>
          <w:fldChar w:fldCharType="end"/>
        </w:r>
      </w:hyperlink>
    </w:p>
    <w:p w14:paraId="5C288817" w14:textId="5E60C52B" w:rsidR="009D4D08" w:rsidRDefault="00D10FFC">
      <w:pPr>
        <w:pStyle w:val="TOC3"/>
        <w:rPr>
          <w:rFonts w:asciiTheme="minorHAnsi" w:eastAsiaTheme="minorEastAsia" w:hAnsiTheme="minorHAnsi" w:cstheme="minorBidi"/>
          <w:noProof/>
          <w:sz w:val="22"/>
          <w:szCs w:val="22"/>
        </w:rPr>
      </w:pPr>
      <w:hyperlink w:anchor="_Toc514934519" w:history="1">
        <w:r w:rsidR="009D4D08" w:rsidRPr="00572677">
          <w:rPr>
            <w:rStyle w:val="Hyperlink"/>
            <w:noProof/>
          </w:rPr>
          <w:t>6.6.5 Task</w:t>
        </w:r>
        <w:r w:rsidR="009D4D08">
          <w:rPr>
            <w:noProof/>
            <w:webHidden/>
          </w:rPr>
          <w:tab/>
        </w:r>
        <w:r w:rsidR="009D4D08">
          <w:rPr>
            <w:noProof/>
            <w:webHidden/>
          </w:rPr>
          <w:fldChar w:fldCharType="begin"/>
        </w:r>
        <w:r w:rsidR="009D4D08">
          <w:rPr>
            <w:noProof/>
            <w:webHidden/>
          </w:rPr>
          <w:instrText xml:space="preserve"> PAGEREF _Toc514934519 \h </w:instrText>
        </w:r>
        <w:r w:rsidR="009D4D08">
          <w:rPr>
            <w:noProof/>
            <w:webHidden/>
          </w:rPr>
        </w:r>
        <w:r w:rsidR="009D4D08">
          <w:rPr>
            <w:noProof/>
            <w:webHidden/>
          </w:rPr>
          <w:fldChar w:fldCharType="separate"/>
        </w:r>
        <w:r w:rsidR="0081496E">
          <w:rPr>
            <w:noProof/>
            <w:webHidden/>
          </w:rPr>
          <w:t>47</w:t>
        </w:r>
        <w:r w:rsidR="009D4D08">
          <w:rPr>
            <w:noProof/>
            <w:webHidden/>
          </w:rPr>
          <w:fldChar w:fldCharType="end"/>
        </w:r>
      </w:hyperlink>
    </w:p>
    <w:p w14:paraId="19F9CFC5" w14:textId="572C8FD4" w:rsidR="009D4D08" w:rsidRDefault="00D10FFC">
      <w:pPr>
        <w:pStyle w:val="TOC1"/>
        <w:rPr>
          <w:rFonts w:asciiTheme="minorHAnsi" w:eastAsiaTheme="minorEastAsia" w:hAnsiTheme="minorHAnsi" w:cstheme="minorBidi"/>
          <w:noProof/>
          <w:sz w:val="22"/>
          <w:szCs w:val="22"/>
        </w:rPr>
      </w:pPr>
      <w:hyperlink w:anchor="_Toc514934520" w:history="1">
        <w:r w:rsidR="009D4D08" w:rsidRPr="00572677">
          <w:rPr>
            <w:rStyle w:val="Hyperlink"/>
            <w:noProof/>
          </w:rPr>
          <w:t>Appendices</w:t>
        </w:r>
        <w:r w:rsidR="009D4D08">
          <w:rPr>
            <w:noProof/>
            <w:webHidden/>
          </w:rPr>
          <w:tab/>
        </w:r>
        <w:r w:rsidR="009D4D08">
          <w:rPr>
            <w:noProof/>
            <w:webHidden/>
          </w:rPr>
          <w:fldChar w:fldCharType="begin"/>
        </w:r>
        <w:r w:rsidR="009D4D08">
          <w:rPr>
            <w:noProof/>
            <w:webHidden/>
          </w:rPr>
          <w:instrText xml:space="preserve"> PAGEREF _Toc514934520 \h </w:instrText>
        </w:r>
        <w:r w:rsidR="009D4D08">
          <w:rPr>
            <w:noProof/>
            <w:webHidden/>
          </w:rPr>
        </w:r>
        <w:r w:rsidR="009D4D08">
          <w:rPr>
            <w:noProof/>
            <w:webHidden/>
          </w:rPr>
          <w:fldChar w:fldCharType="separate"/>
        </w:r>
        <w:r w:rsidR="0081496E">
          <w:rPr>
            <w:noProof/>
            <w:webHidden/>
          </w:rPr>
          <w:t>51</w:t>
        </w:r>
        <w:r w:rsidR="009D4D08">
          <w:rPr>
            <w:noProof/>
            <w:webHidden/>
          </w:rPr>
          <w:fldChar w:fldCharType="end"/>
        </w:r>
      </w:hyperlink>
    </w:p>
    <w:p w14:paraId="1FA4843F" w14:textId="233546EC" w:rsidR="009D4D08" w:rsidRDefault="00D10FFC">
      <w:pPr>
        <w:pStyle w:val="TOC1"/>
        <w:rPr>
          <w:rFonts w:asciiTheme="minorHAnsi" w:eastAsiaTheme="minorEastAsia" w:hAnsiTheme="minorHAnsi" w:cstheme="minorBidi"/>
          <w:noProof/>
          <w:sz w:val="22"/>
          <w:szCs w:val="22"/>
        </w:rPr>
      </w:pPr>
      <w:hyperlink w:anchor="_Toc514934521" w:history="1">
        <w:r w:rsidR="009D4D08" w:rsidRPr="00572677">
          <w:rPr>
            <w:rStyle w:val="Hyperlink"/>
            <w:bCs/>
            <w:noProof/>
          </w:rPr>
          <w:t>Appendix D – DCP Proposed Mapping to XDW Profiles</w:t>
        </w:r>
        <w:r w:rsidR="009D4D08">
          <w:rPr>
            <w:noProof/>
            <w:webHidden/>
          </w:rPr>
          <w:tab/>
        </w:r>
        <w:r w:rsidR="009D4D08">
          <w:rPr>
            <w:noProof/>
            <w:webHidden/>
          </w:rPr>
          <w:fldChar w:fldCharType="begin"/>
        </w:r>
        <w:r w:rsidR="009D4D08">
          <w:rPr>
            <w:noProof/>
            <w:webHidden/>
          </w:rPr>
          <w:instrText xml:space="preserve"> PAGEREF _Toc514934521 \h </w:instrText>
        </w:r>
        <w:r w:rsidR="009D4D08">
          <w:rPr>
            <w:noProof/>
            <w:webHidden/>
          </w:rPr>
        </w:r>
        <w:r w:rsidR="009D4D08">
          <w:rPr>
            <w:noProof/>
            <w:webHidden/>
          </w:rPr>
          <w:fldChar w:fldCharType="separate"/>
        </w:r>
        <w:r w:rsidR="0081496E">
          <w:rPr>
            <w:noProof/>
            <w:webHidden/>
          </w:rPr>
          <w:t>52</w:t>
        </w:r>
        <w:r w:rsidR="009D4D08">
          <w:rPr>
            <w:noProof/>
            <w:webHidden/>
          </w:rPr>
          <w:fldChar w:fldCharType="end"/>
        </w:r>
      </w:hyperlink>
    </w:p>
    <w:p w14:paraId="057229E6" w14:textId="5308BB7A" w:rsidR="009D4D08" w:rsidRDefault="00D10FFC">
      <w:pPr>
        <w:pStyle w:val="TOC2"/>
        <w:rPr>
          <w:rFonts w:asciiTheme="minorHAnsi" w:eastAsiaTheme="minorEastAsia" w:hAnsiTheme="minorHAnsi" w:cstheme="minorBidi"/>
          <w:noProof/>
          <w:sz w:val="22"/>
          <w:szCs w:val="22"/>
        </w:rPr>
      </w:pPr>
      <w:hyperlink w:anchor="_Toc514934522" w:history="1">
        <w:r w:rsidR="009D4D08" w:rsidRPr="00572677">
          <w:rPr>
            <w:rStyle w:val="Hyperlink"/>
            <w:bCs/>
            <w:noProof/>
          </w:rPr>
          <w:t>D.1 Concepts</w:t>
        </w:r>
        <w:r w:rsidR="009D4D08">
          <w:rPr>
            <w:noProof/>
            <w:webHidden/>
          </w:rPr>
          <w:tab/>
        </w:r>
        <w:r w:rsidR="009D4D08">
          <w:rPr>
            <w:noProof/>
            <w:webHidden/>
          </w:rPr>
          <w:fldChar w:fldCharType="begin"/>
        </w:r>
        <w:r w:rsidR="009D4D08">
          <w:rPr>
            <w:noProof/>
            <w:webHidden/>
          </w:rPr>
          <w:instrText xml:space="preserve"> PAGEREF _Toc514934522 \h </w:instrText>
        </w:r>
        <w:r w:rsidR="009D4D08">
          <w:rPr>
            <w:noProof/>
            <w:webHidden/>
          </w:rPr>
        </w:r>
        <w:r w:rsidR="009D4D08">
          <w:rPr>
            <w:noProof/>
            <w:webHidden/>
          </w:rPr>
          <w:fldChar w:fldCharType="separate"/>
        </w:r>
        <w:r w:rsidR="0081496E">
          <w:rPr>
            <w:noProof/>
            <w:webHidden/>
          </w:rPr>
          <w:t>52</w:t>
        </w:r>
        <w:r w:rsidR="009D4D08">
          <w:rPr>
            <w:noProof/>
            <w:webHidden/>
          </w:rPr>
          <w:fldChar w:fldCharType="end"/>
        </w:r>
      </w:hyperlink>
    </w:p>
    <w:p w14:paraId="07BE1B33" w14:textId="3D7AA204" w:rsidR="009D4D08" w:rsidRDefault="00D10FFC">
      <w:pPr>
        <w:pStyle w:val="TOC2"/>
        <w:rPr>
          <w:rFonts w:asciiTheme="minorHAnsi" w:eastAsiaTheme="minorEastAsia" w:hAnsiTheme="minorHAnsi" w:cstheme="minorBidi"/>
          <w:noProof/>
          <w:sz w:val="22"/>
          <w:szCs w:val="22"/>
        </w:rPr>
      </w:pPr>
      <w:hyperlink w:anchor="_Toc514934523" w:history="1">
        <w:r w:rsidR="009D4D08" w:rsidRPr="00572677">
          <w:rPr>
            <w:rStyle w:val="Hyperlink"/>
            <w:bCs/>
            <w:noProof/>
          </w:rPr>
          <w:t>D.2 DCP to XDW Concept Mapping</w:t>
        </w:r>
        <w:r w:rsidR="009D4D08">
          <w:rPr>
            <w:noProof/>
            <w:webHidden/>
          </w:rPr>
          <w:tab/>
        </w:r>
        <w:r w:rsidR="009D4D08">
          <w:rPr>
            <w:noProof/>
            <w:webHidden/>
          </w:rPr>
          <w:fldChar w:fldCharType="begin"/>
        </w:r>
        <w:r w:rsidR="009D4D08">
          <w:rPr>
            <w:noProof/>
            <w:webHidden/>
          </w:rPr>
          <w:instrText xml:space="preserve"> PAGEREF _Toc514934523 \h </w:instrText>
        </w:r>
        <w:r w:rsidR="009D4D08">
          <w:rPr>
            <w:noProof/>
            <w:webHidden/>
          </w:rPr>
        </w:r>
        <w:r w:rsidR="009D4D08">
          <w:rPr>
            <w:noProof/>
            <w:webHidden/>
          </w:rPr>
          <w:fldChar w:fldCharType="separate"/>
        </w:r>
        <w:r w:rsidR="0081496E">
          <w:rPr>
            <w:noProof/>
            <w:webHidden/>
          </w:rPr>
          <w:t>52</w:t>
        </w:r>
        <w:r w:rsidR="009D4D08">
          <w:rPr>
            <w:noProof/>
            <w:webHidden/>
          </w:rPr>
          <w:fldChar w:fldCharType="end"/>
        </w:r>
      </w:hyperlink>
    </w:p>
    <w:p w14:paraId="23262150" w14:textId="19355BD6" w:rsidR="009D4D08" w:rsidRDefault="00D10FFC">
      <w:pPr>
        <w:pStyle w:val="TOC3"/>
        <w:rPr>
          <w:rFonts w:asciiTheme="minorHAnsi" w:eastAsiaTheme="minorEastAsia" w:hAnsiTheme="minorHAnsi" w:cstheme="minorBidi"/>
          <w:noProof/>
          <w:sz w:val="22"/>
          <w:szCs w:val="22"/>
        </w:rPr>
      </w:pPr>
      <w:hyperlink w:anchor="_Toc514934524" w:history="1">
        <w:r w:rsidR="009D4D08" w:rsidRPr="00572677">
          <w:rPr>
            <w:rStyle w:val="Hyperlink"/>
            <w:noProof/>
          </w:rPr>
          <w:t>D.2.1 Mapping DCP CarePlan resource to XDW Workflow Document</w:t>
        </w:r>
        <w:r w:rsidR="009D4D08">
          <w:rPr>
            <w:noProof/>
            <w:webHidden/>
          </w:rPr>
          <w:tab/>
        </w:r>
        <w:r w:rsidR="009D4D08">
          <w:rPr>
            <w:noProof/>
            <w:webHidden/>
          </w:rPr>
          <w:fldChar w:fldCharType="begin"/>
        </w:r>
        <w:r w:rsidR="009D4D08">
          <w:rPr>
            <w:noProof/>
            <w:webHidden/>
          </w:rPr>
          <w:instrText xml:space="preserve"> PAGEREF _Toc514934524 \h </w:instrText>
        </w:r>
        <w:r w:rsidR="009D4D08">
          <w:rPr>
            <w:noProof/>
            <w:webHidden/>
          </w:rPr>
        </w:r>
        <w:r w:rsidR="009D4D08">
          <w:rPr>
            <w:noProof/>
            <w:webHidden/>
          </w:rPr>
          <w:fldChar w:fldCharType="separate"/>
        </w:r>
        <w:r w:rsidR="0081496E">
          <w:rPr>
            <w:noProof/>
            <w:webHidden/>
          </w:rPr>
          <w:t>53</w:t>
        </w:r>
        <w:r w:rsidR="009D4D08">
          <w:rPr>
            <w:noProof/>
            <w:webHidden/>
          </w:rPr>
          <w:fldChar w:fldCharType="end"/>
        </w:r>
      </w:hyperlink>
    </w:p>
    <w:p w14:paraId="08D8ACDE" w14:textId="36B816D7" w:rsidR="009D4D08" w:rsidRDefault="00D10FFC">
      <w:pPr>
        <w:pStyle w:val="TOC3"/>
        <w:rPr>
          <w:rFonts w:asciiTheme="minorHAnsi" w:eastAsiaTheme="minorEastAsia" w:hAnsiTheme="minorHAnsi" w:cstheme="minorBidi"/>
          <w:noProof/>
          <w:sz w:val="22"/>
          <w:szCs w:val="22"/>
        </w:rPr>
      </w:pPr>
      <w:hyperlink w:anchor="_Toc514934525" w:history="1">
        <w:r w:rsidR="009D4D08" w:rsidRPr="00572677">
          <w:rPr>
            <w:rStyle w:val="Hyperlink"/>
            <w:noProof/>
          </w:rPr>
          <w:t>D.2.2 Mapping XDW Workflow Document History to CarePlan and Task Resource Ancestor Elements</w:t>
        </w:r>
        <w:r w:rsidR="009D4D08">
          <w:rPr>
            <w:noProof/>
            <w:webHidden/>
          </w:rPr>
          <w:tab/>
        </w:r>
        <w:r w:rsidR="009D4D08">
          <w:rPr>
            <w:noProof/>
            <w:webHidden/>
          </w:rPr>
          <w:fldChar w:fldCharType="begin"/>
        </w:r>
        <w:r w:rsidR="009D4D08">
          <w:rPr>
            <w:noProof/>
            <w:webHidden/>
          </w:rPr>
          <w:instrText xml:space="preserve"> PAGEREF _Toc514934525 \h </w:instrText>
        </w:r>
        <w:r w:rsidR="009D4D08">
          <w:rPr>
            <w:noProof/>
            <w:webHidden/>
          </w:rPr>
        </w:r>
        <w:r w:rsidR="009D4D08">
          <w:rPr>
            <w:noProof/>
            <w:webHidden/>
          </w:rPr>
          <w:fldChar w:fldCharType="separate"/>
        </w:r>
        <w:r w:rsidR="0081496E">
          <w:rPr>
            <w:noProof/>
            <w:webHidden/>
          </w:rPr>
          <w:t>56</w:t>
        </w:r>
        <w:r w:rsidR="009D4D08">
          <w:rPr>
            <w:noProof/>
            <w:webHidden/>
          </w:rPr>
          <w:fldChar w:fldCharType="end"/>
        </w:r>
      </w:hyperlink>
    </w:p>
    <w:p w14:paraId="7B6C79F7" w14:textId="728A57D8" w:rsidR="009D4D08" w:rsidRDefault="00D10FFC">
      <w:pPr>
        <w:pStyle w:val="TOC3"/>
        <w:rPr>
          <w:rFonts w:asciiTheme="minorHAnsi" w:eastAsiaTheme="minorEastAsia" w:hAnsiTheme="minorHAnsi" w:cstheme="minorBidi"/>
          <w:noProof/>
          <w:sz w:val="22"/>
          <w:szCs w:val="22"/>
        </w:rPr>
      </w:pPr>
      <w:hyperlink w:anchor="_Toc514934526" w:history="1">
        <w:r w:rsidR="009D4D08" w:rsidRPr="00572677">
          <w:rPr>
            <w:rStyle w:val="Hyperlink"/>
            <w:noProof/>
          </w:rPr>
          <w:t>D.2.3 Mapping Task Resource to XDW Workflow Document Elements</w:t>
        </w:r>
        <w:r w:rsidR="009D4D08">
          <w:rPr>
            <w:noProof/>
            <w:webHidden/>
          </w:rPr>
          <w:tab/>
        </w:r>
        <w:r w:rsidR="009D4D08">
          <w:rPr>
            <w:noProof/>
            <w:webHidden/>
          </w:rPr>
          <w:fldChar w:fldCharType="begin"/>
        </w:r>
        <w:r w:rsidR="009D4D08">
          <w:rPr>
            <w:noProof/>
            <w:webHidden/>
          </w:rPr>
          <w:instrText xml:space="preserve"> PAGEREF _Toc514934526 \h </w:instrText>
        </w:r>
        <w:r w:rsidR="009D4D08">
          <w:rPr>
            <w:noProof/>
            <w:webHidden/>
          </w:rPr>
        </w:r>
        <w:r w:rsidR="009D4D08">
          <w:rPr>
            <w:noProof/>
            <w:webHidden/>
          </w:rPr>
          <w:fldChar w:fldCharType="separate"/>
        </w:r>
        <w:r w:rsidR="0081496E">
          <w:rPr>
            <w:noProof/>
            <w:webHidden/>
          </w:rPr>
          <w:t>57</w:t>
        </w:r>
        <w:r w:rsidR="009D4D08">
          <w:rPr>
            <w:noProof/>
            <w:webHidden/>
          </w:rPr>
          <w:fldChar w:fldCharType="end"/>
        </w:r>
      </w:hyperlink>
    </w:p>
    <w:p w14:paraId="0B8FF737" w14:textId="2E80A37A" w:rsidR="009D4D08" w:rsidRDefault="00D10FFC">
      <w:pPr>
        <w:pStyle w:val="TOC3"/>
        <w:rPr>
          <w:rFonts w:asciiTheme="minorHAnsi" w:eastAsiaTheme="minorEastAsia" w:hAnsiTheme="minorHAnsi" w:cstheme="minorBidi"/>
          <w:noProof/>
          <w:sz w:val="22"/>
          <w:szCs w:val="22"/>
        </w:rPr>
      </w:pPr>
      <w:hyperlink w:anchor="_Toc514934527" w:history="1">
        <w:r w:rsidR="009D4D08" w:rsidRPr="00572677">
          <w:rPr>
            <w:rStyle w:val="Hyperlink"/>
            <w:noProof/>
          </w:rPr>
          <w:t>D.2.4 Mapping XDW Task History Required Elements to CarePlan and Task Resource</w:t>
        </w:r>
        <w:r w:rsidR="009D4D08">
          <w:rPr>
            <w:noProof/>
            <w:webHidden/>
          </w:rPr>
          <w:tab/>
        </w:r>
        <w:r w:rsidR="009D4D08">
          <w:rPr>
            <w:noProof/>
            <w:webHidden/>
          </w:rPr>
          <w:fldChar w:fldCharType="begin"/>
        </w:r>
        <w:r w:rsidR="009D4D08">
          <w:rPr>
            <w:noProof/>
            <w:webHidden/>
          </w:rPr>
          <w:instrText xml:space="preserve"> PAGEREF _Toc514934527 \h </w:instrText>
        </w:r>
        <w:r w:rsidR="009D4D08">
          <w:rPr>
            <w:noProof/>
            <w:webHidden/>
          </w:rPr>
        </w:r>
        <w:r w:rsidR="009D4D08">
          <w:rPr>
            <w:noProof/>
            <w:webHidden/>
          </w:rPr>
          <w:fldChar w:fldCharType="separate"/>
        </w:r>
        <w:r w:rsidR="0081496E">
          <w:rPr>
            <w:noProof/>
            <w:webHidden/>
          </w:rPr>
          <w:t>59</w:t>
        </w:r>
        <w:r w:rsidR="009D4D08">
          <w:rPr>
            <w:noProof/>
            <w:webHidden/>
          </w:rPr>
          <w:fldChar w:fldCharType="end"/>
        </w:r>
      </w:hyperlink>
    </w:p>
    <w:p w14:paraId="2D0B9D79" w14:textId="2ABD02FA" w:rsidR="009D4D08" w:rsidRDefault="00D10FFC">
      <w:pPr>
        <w:pStyle w:val="TOC1"/>
        <w:rPr>
          <w:rFonts w:asciiTheme="minorHAnsi" w:eastAsiaTheme="minorEastAsia" w:hAnsiTheme="minorHAnsi" w:cstheme="minorBidi"/>
          <w:noProof/>
          <w:sz w:val="22"/>
          <w:szCs w:val="22"/>
        </w:rPr>
      </w:pPr>
      <w:hyperlink w:anchor="_Toc514934528" w:history="1">
        <w:r w:rsidR="009D4D08" w:rsidRPr="00572677">
          <w:rPr>
            <w:rStyle w:val="Hyperlink"/>
            <w:noProof/>
          </w:rPr>
          <w:t>Volume 3 Namespace Additions</w:t>
        </w:r>
        <w:r w:rsidR="009D4D08">
          <w:rPr>
            <w:noProof/>
            <w:webHidden/>
          </w:rPr>
          <w:tab/>
        </w:r>
        <w:r w:rsidR="009D4D08">
          <w:rPr>
            <w:noProof/>
            <w:webHidden/>
          </w:rPr>
          <w:fldChar w:fldCharType="begin"/>
        </w:r>
        <w:r w:rsidR="009D4D08">
          <w:rPr>
            <w:noProof/>
            <w:webHidden/>
          </w:rPr>
          <w:instrText xml:space="preserve"> PAGEREF _Toc514934528 \h </w:instrText>
        </w:r>
        <w:r w:rsidR="009D4D08">
          <w:rPr>
            <w:noProof/>
            <w:webHidden/>
          </w:rPr>
        </w:r>
        <w:r w:rsidR="009D4D08">
          <w:rPr>
            <w:noProof/>
            <w:webHidden/>
          </w:rPr>
          <w:fldChar w:fldCharType="separate"/>
        </w:r>
        <w:r w:rsidR="0081496E">
          <w:rPr>
            <w:noProof/>
            <w:webHidden/>
          </w:rPr>
          <w:t>60</w:t>
        </w:r>
        <w:r w:rsidR="009D4D08">
          <w:rPr>
            <w:noProof/>
            <w:webHidden/>
          </w:rPr>
          <w:fldChar w:fldCharType="end"/>
        </w:r>
      </w:hyperlink>
    </w:p>
    <w:p w14:paraId="31A4F00B" w14:textId="07E94CB4" w:rsidR="009D4D08" w:rsidRDefault="00D10FFC">
      <w:pPr>
        <w:pStyle w:val="TOC1"/>
        <w:rPr>
          <w:rFonts w:asciiTheme="minorHAnsi" w:eastAsiaTheme="minorEastAsia" w:hAnsiTheme="minorHAnsi" w:cstheme="minorBidi"/>
          <w:noProof/>
          <w:sz w:val="22"/>
          <w:szCs w:val="22"/>
        </w:rPr>
      </w:pPr>
      <w:hyperlink w:anchor="_Toc514934529" w:history="1">
        <w:r w:rsidR="009D4D08" w:rsidRPr="00572677">
          <w:rPr>
            <w:rStyle w:val="Hyperlink"/>
            <w:noProof/>
          </w:rPr>
          <w:t>V</w:t>
        </w:r>
        <w:r w:rsidR="009D4D08" w:rsidRPr="00D251BA">
          <w:rPr>
            <w:rStyle w:val="Hyperlink"/>
            <w:b/>
            <w:noProof/>
          </w:rPr>
          <w:t>olume 4 – National Extensions</w:t>
        </w:r>
        <w:r w:rsidR="009D4D08" w:rsidRPr="00D251BA">
          <w:rPr>
            <w:b/>
            <w:noProof/>
            <w:webHidden/>
          </w:rPr>
          <w:tab/>
        </w:r>
        <w:r w:rsidR="009D4D08" w:rsidRPr="00D251BA">
          <w:rPr>
            <w:b/>
            <w:noProof/>
            <w:webHidden/>
          </w:rPr>
          <w:fldChar w:fldCharType="begin"/>
        </w:r>
        <w:r w:rsidR="009D4D08" w:rsidRPr="00D251BA">
          <w:rPr>
            <w:b/>
            <w:noProof/>
            <w:webHidden/>
          </w:rPr>
          <w:instrText xml:space="preserve"> PAGEREF _Toc514934529 \h </w:instrText>
        </w:r>
        <w:r w:rsidR="009D4D08" w:rsidRPr="00D251BA">
          <w:rPr>
            <w:b/>
            <w:noProof/>
            <w:webHidden/>
          </w:rPr>
        </w:r>
        <w:r w:rsidR="009D4D08" w:rsidRPr="00D251BA">
          <w:rPr>
            <w:b/>
            <w:noProof/>
            <w:webHidden/>
          </w:rPr>
          <w:fldChar w:fldCharType="separate"/>
        </w:r>
        <w:r w:rsidR="0081496E">
          <w:rPr>
            <w:b/>
            <w:noProof/>
            <w:webHidden/>
          </w:rPr>
          <w:t>61</w:t>
        </w:r>
        <w:r w:rsidR="009D4D08" w:rsidRPr="00D251BA">
          <w:rPr>
            <w:b/>
            <w:noProof/>
            <w:webHidden/>
          </w:rPr>
          <w:fldChar w:fldCharType="end"/>
        </w:r>
      </w:hyperlink>
    </w:p>
    <w:p w14:paraId="02CAA631" w14:textId="6677351A" w:rsidR="00CF283F" w:rsidRPr="000D5169" w:rsidRDefault="00CF508D" w:rsidP="009F5CF4">
      <w:pPr>
        <w:pStyle w:val="BodyText"/>
      </w:pPr>
      <w:r w:rsidRPr="000D5169">
        <w:fldChar w:fldCharType="end"/>
      </w:r>
    </w:p>
    <w:p w14:paraId="33564F03" w14:textId="017E307D" w:rsidR="00CF283F" w:rsidRDefault="00C10561" w:rsidP="008616CB">
      <w:pPr>
        <w:pStyle w:val="Heading1"/>
        <w:pageBreakBefore w:val="0"/>
        <w:numPr>
          <w:ilvl w:val="0"/>
          <w:numId w:val="0"/>
        </w:numPr>
        <w:rPr>
          <w:noProof w:val="0"/>
        </w:rPr>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0D5169">
        <w:rPr>
          <w:noProof w:val="0"/>
        </w:rPr>
        <w:br w:type="page"/>
      </w:r>
      <w:bookmarkStart w:id="11" w:name="_Toc514934332"/>
      <w:r w:rsidR="00CF283F" w:rsidRPr="000D5169">
        <w:rPr>
          <w:noProof w:val="0"/>
        </w:rPr>
        <w:lastRenderedPageBreak/>
        <w:t>Introduction</w:t>
      </w:r>
      <w:bookmarkEnd w:id="4"/>
      <w:bookmarkEnd w:id="5"/>
      <w:bookmarkEnd w:id="6"/>
      <w:bookmarkEnd w:id="7"/>
      <w:bookmarkEnd w:id="8"/>
      <w:bookmarkEnd w:id="9"/>
      <w:bookmarkEnd w:id="10"/>
      <w:r w:rsidR="00167DB7" w:rsidRPr="000D5169">
        <w:rPr>
          <w:noProof w:val="0"/>
        </w:rPr>
        <w:t xml:space="preserve"> to this Supplement</w:t>
      </w:r>
      <w:bookmarkEnd w:id="11"/>
    </w:p>
    <w:p w14:paraId="6116E76D" w14:textId="77777777" w:rsidR="002016D9" w:rsidRPr="00005054" w:rsidRDefault="002016D9" w:rsidP="00D251BA">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364B28" w:rsidRPr="000D5169" w14:paraId="773389C2" w14:textId="77777777" w:rsidTr="00CF5713">
        <w:trPr>
          <w:trHeight w:val="6888"/>
        </w:trPr>
        <w:tc>
          <w:tcPr>
            <w:tcW w:w="9576" w:type="dxa"/>
          </w:tcPr>
          <w:p w14:paraId="76F1F8A6" w14:textId="77777777" w:rsidR="00364B28" w:rsidRPr="000D5169" w:rsidRDefault="00364B28" w:rsidP="00D87F67">
            <w:pPr>
              <w:pStyle w:val="BodyText"/>
            </w:pPr>
            <w:bookmarkStart w:id="12" w:name="OLE_LINK11"/>
            <w:bookmarkStart w:id="13" w:name="OLE_LINK15"/>
            <w:bookmarkStart w:id="14" w:name="OLE_LINK16"/>
            <w:r w:rsidRPr="000D5169">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BDCECF8" w14:textId="77777777" w:rsidR="00364B28" w:rsidRPr="000D5169" w:rsidRDefault="00364B28" w:rsidP="00D87F67">
            <w:pPr>
              <w:pStyle w:val="BodyText"/>
            </w:pPr>
            <w:r w:rsidRPr="000D5169">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257BB8E4" w14:textId="50313126" w:rsidR="00364B28" w:rsidRPr="000D5169" w:rsidRDefault="00364B28" w:rsidP="00D87F67">
            <w:pPr>
              <w:pStyle w:val="BodyText"/>
            </w:pPr>
            <w:r w:rsidRPr="000D5169">
              <w:t xml:space="preserve">This </w:t>
            </w:r>
            <w:r w:rsidR="00A87B89" w:rsidRPr="000D5169">
              <w:t>DCP</w:t>
            </w:r>
            <w:r w:rsidRPr="000D5169">
              <w:t xml:space="preserve"> Profile uses the emerging HL7</w:t>
            </w:r>
            <w:r w:rsidRPr="000D5169">
              <w:rPr>
                <w:vertAlign w:val="superscript"/>
              </w:rPr>
              <w:t>®</w:t>
            </w:r>
            <w:r w:rsidRPr="000D5169">
              <w:rPr>
                <w:rStyle w:val="FootnoteReference"/>
              </w:rPr>
              <w:footnoteReference w:id="1"/>
            </w:r>
            <w:r w:rsidRPr="000D5169">
              <w:t xml:space="preserve"> FHIR</w:t>
            </w:r>
            <w:r w:rsidRPr="000D5169">
              <w:rPr>
                <w:vertAlign w:val="superscript"/>
              </w:rPr>
              <w:t>®</w:t>
            </w:r>
            <w:r w:rsidRPr="000D5169">
              <w:rPr>
                <w:rStyle w:val="FootnoteReference"/>
              </w:rPr>
              <w:footnoteReference w:id="2"/>
            </w:r>
            <w:r w:rsidRPr="000D5169">
              <w:t xml:space="preserve"> specification. The FHIR release profiled in this supplement is STU 3. HL7 describes the STU (Standard for Trial Use) standardization state at </w:t>
            </w:r>
            <w:hyperlink r:id="rId16" w:history="1">
              <w:r w:rsidR="007B4B7C" w:rsidRPr="000D5169">
                <w:rPr>
                  <w:rStyle w:val="Hyperlink"/>
                </w:rPr>
                <w:t>https://www.hl7.org/fhir/versions.html</w:t>
              </w:r>
            </w:hyperlink>
            <w:r w:rsidRPr="000D5169">
              <w:t xml:space="preserve">. </w:t>
            </w:r>
          </w:p>
          <w:p w14:paraId="1670D1A8" w14:textId="37A3DFFB" w:rsidR="00364B28" w:rsidRPr="000D5169" w:rsidRDefault="00364B28" w:rsidP="00D87F67">
            <w:pPr>
              <w:pStyle w:val="BodyText"/>
            </w:pPr>
            <w:r w:rsidRPr="000D5169">
              <w:t xml:space="preserve">In addition, HL7 provides a rating of the maturity of FHIR content based on the FHIR Maturity Model (FMM): level 0 (draft) through 5 (normative ballot ready). The FHIR Maturity Model is described at </w:t>
            </w:r>
            <w:hyperlink r:id="rId17" w:anchor="maturity" w:history="1">
              <w:r w:rsidR="002820CB" w:rsidRPr="000D5169" w:rsidDel="007B4B7C">
                <w:rPr>
                  <w:rStyle w:val="Hyperlink"/>
                </w:rPr>
                <w:t>http://hl7.org/fhir/</w:t>
              </w:r>
              <w:r w:rsidR="002820CB" w:rsidRPr="000D5169" w:rsidDel="002820CB">
                <w:rPr>
                  <w:rStyle w:val="Hyperlink"/>
                </w:rPr>
                <w:t>http://hl7.org/fhir/</w:t>
              </w:r>
              <w:r w:rsidR="002820CB" w:rsidRPr="000D5169">
                <w:rPr>
                  <w:rStyle w:val="Hyperlink"/>
                </w:rPr>
                <w:t>versions.html#maturity</w:t>
              </w:r>
            </w:hyperlink>
            <w:r w:rsidRPr="000D5169">
              <w:t>.</w:t>
            </w:r>
          </w:p>
          <w:p w14:paraId="0127D0CF" w14:textId="77777777" w:rsidR="00364B28" w:rsidRPr="000D5169" w:rsidRDefault="00364B28" w:rsidP="00D87F67">
            <w:pPr>
              <w:pStyle w:val="BodyText"/>
            </w:pPr>
            <w:r w:rsidRPr="000D5169">
              <w:t xml:space="preserve">Key FHIR STU 3 content, such as Resources or </w:t>
            </w:r>
            <w:proofErr w:type="spellStart"/>
            <w:r w:rsidRPr="000D5169">
              <w:t>ValueSets</w:t>
            </w:r>
            <w:proofErr w:type="spellEnd"/>
            <w:r w:rsidRPr="000D5169">
              <w:t>, used in this profile, and their FMM levels are:</w:t>
            </w:r>
          </w:p>
          <w:bookmarkEnd w:id="12"/>
          <w:bookmarkEnd w:id="13"/>
          <w:bookmarkEnd w:id="14"/>
          <w:p w14:paraId="6F824035" w14:textId="77777777" w:rsidR="00364B28" w:rsidRPr="000D5169" w:rsidRDefault="00364B28" w:rsidP="00D87F67">
            <w:pPr>
              <w:pStyle w:val="BodyText"/>
            </w:pPr>
          </w:p>
          <w:tbl>
            <w:tblPr>
              <w:tblStyle w:val="TableGrid"/>
              <w:tblW w:w="0" w:type="auto"/>
              <w:tblInd w:w="2355" w:type="dxa"/>
              <w:tblLook w:val="04A0" w:firstRow="1" w:lastRow="0" w:firstColumn="1" w:lastColumn="0" w:noHBand="0" w:noVBand="1"/>
            </w:tblPr>
            <w:tblGrid>
              <w:gridCol w:w="2700"/>
              <w:gridCol w:w="1530"/>
            </w:tblGrid>
            <w:tr w:rsidR="00364B28" w:rsidRPr="000D5169" w14:paraId="5C24F418" w14:textId="77777777" w:rsidTr="00D87F67">
              <w:tc>
                <w:tcPr>
                  <w:tcW w:w="2700" w:type="dxa"/>
                  <w:shd w:val="clear" w:color="auto" w:fill="D9D9D9" w:themeFill="background1" w:themeFillShade="D9"/>
                </w:tcPr>
                <w:p w14:paraId="72E61522" w14:textId="77777777" w:rsidR="00364B28" w:rsidRPr="000D5169" w:rsidRDefault="00364B28" w:rsidP="00D87F67">
                  <w:pPr>
                    <w:pStyle w:val="TableEntryHeader"/>
                  </w:pPr>
                  <w:r w:rsidRPr="000D5169">
                    <w:t>FHIR Resource Name</w:t>
                  </w:r>
                </w:p>
              </w:tc>
              <w:tc>
                <w:tcPr>
                  <w:tcW w:w="1530" w:type="dxa"/>
                  <w:shd w:val="clear" w:color="auto" w:fill="D9D9D9" w:themeFill="background1" w:themeFillShade="D9"/>
                </w:tcPr>
                <w:p w14:paraId="7FC5A3AC" w14:textId="77777777" w:rsidR="00364B28" w:rsidRPr="000D5169" w:rsidRDefault="00364B28" w:rsidP="00D87F67">
                  <w:pPr>
                    <w:pStyle w:val="TableEntryHeader"/>
                  </w:pPr>
                  <w:r w:rsidRPr="000D5169">
                    <w:t>FMM Level</w:t>
                  </w:r>
                </w:p>
              </w:tc>
            </w:tr>
            <w:tr w:rsidR="00364B28" w:rsidRPr="000D5169" w14:paraId="2945FFFA" w14:textId="77777777" w:rsidTr="00D87F67">
              <w:tc>
                <w:tcPr>
                  <w:tcW w:w="2700" w:type="dxa"/>
                </w:tcPr>
                <w:p w14:paraId="10B52B3E" w14:textId="590B378C" w:rsidR="00364B28" w:rsidRPr="000D5169" w:rsidRDefault="00364B28" w:rsidP="00D87F67">
                  <w:pPr>
                    <w:pStyle w:val="BodyText"/>
                  </w:pPr>
                  <w:r w:rsidRPr="000D5169">
                    <w:t>Car</w:t>
                  </w:r>
                  <w:r w:rsidR="00A87B89" w:rsidRPr="000D5169">
                    <w:t>ePlan</w:t>
                  </w:r>
                </w:p>
              </w:tc>
              <w:tc>
                <w:tcPr>
                  <w:tcW w:w="1530" w:type="dxa"/>
                </w:tcPr>
                <w:p w14:paraId="114899EE" w14:textId="77777777" w:rsidR="00364B28" w:rsidRPr="000D5169" w:rsidRDefault="00364B28" w:rsidP="00414FDA">
                  <w:pPr>
                    <w:pStyle w:val="BodyText"/>
                    <w:jc w:val="center"/>
                  </w:pPr>
                  <w:r w:rsidRPr="000D5169">
                    <w:t>2</w:t>
                  </w:r>
                </w:p>
              </w:tc>
            </w:tr>
            <w:tr w:rsidR="00364B28" w:rsidRPr="000D5169" w14:paraId="0404FDA6" w14:textId="77777777" w:rsidTr="00D87F67">
              <w:tc>
                <w:tcPr>
                  <w:tcW w:w="2700" w:type="dxa"/>
                </w:tcPr>
                <w:p w14:paraId="7D79DC5A" w14:textId="77777777" w:rsidR="00364B28" w:rsidRPr="000D5169" w:rsidRDefault="00364B28" w:rsidP="00D87F67">
                  <w:pPr>
                    <w:pStyle w:val="BodyText"/>
                  </w:pPr>
                  <w:r w:rsidRPr="000D5169">
                    <w:t>Subscription</w:t>
                  </w:r>
                </w:p>
              </w:tc>
              <w:tc>
                <w:tcPr>
                  <w:tcW w:w="1530" w:type="dxa"/>
                </w:tcPr>
                <w:p w14:paraId="47077449" w14:textId="77777777" w:rsidR="00364B28" w:rsidRPr="000D5169" w:rsidRDefault="00364B28" w:rsidP="00414FDA">
                  <w:pPr>
                    <w:pStyle w:val="BodyText"/>
                    <w:jc w:val="center"/>
                  </w:pPr>
                  <w:r w:rsidRPr="000D5169">
                    <w:t>3</w:t>
                  </w:r>
                </w:p>
              </w:tc>
            </w:tr>
            <w:tr w:rsidR="008A7370" w:rsidRPr="000D5169" w14:paraId="17683856" w14:textId="77777777" w:rsidTr="00D87F67">
              <w:tc>
                <w:tcPr>
                  <w:tcW w:w="2700" w:type="dxa"/>
                </w:tcPr>
                <w:p w14:paraId="45036D79" w14:textId="22DB3C66" w:rsidR="008A7370" w:rsidRPr="00D251BA" w:rsidRDefault="008A7370" w:rsidP="00414FDA">
                  <w:pPr>
                    <w:pStyle w:val="BodyText"/>
                  </w:pPr>
                  <w:r w:rsidRPr="00D251BA">
                    <w:t>PlanDefinition</w:t>
                  </w:r>
                </w:p>
              </w:tc>
              <w:tc>
                <w:tcPr>
                  <w:tcW w:w="1530" w:type="dxa"/>
                </w:tcPr>
                <w:p w14:paraId="2F8B8B35" w14:textId="5D6F9529" w:rsidR="008A7370" w:rsidRPr="00D251BA" w:rsidRDefault="008A7370" w:rsidP="00414FDA">
                  <w:pPr>
                    <w:pStyle w:val="BodyText"/>
                    <w:jc w:val="center"/>
                  </w:pPr>
                  <w:r w:rsidRPr="00D251BA">
                    <w:t>2</w:t>
                  </w:r>
                </w:p>
              </w:tc>
            </w:tr>
            <w:tr w:rsidR="008A7370" w:rsidRPr="000D5169" w14:paraId="3052388D" w14:textId="77777777" w:rsidTr="00D87F67">
              <w:tc>
                <w:tcPr>
                  <w:tcW w:w="2700" w:type="dxa"/>
                </w:tcPr>
                <w:p w14:paraId="40BBC2FC" w14:textId="572286E6" w:rsidR="008A7370" w:rsidRPr="00D251BA" w:rsidRDefault="008A7370" w:rsidP="00414FDA">
                  <w:pPr>
                    <w:pStyle w:val="BodyText"/>
                  </w:pPr>
                  <w:proofErr w:type="spellStart"/>
                  <w:r w:rsidRPr="00D251BA">
                    <w:t>ActivityDefinition</w:t>
                  </w:r>
                  <w:proofErr w:type="spellEnd"/>
                </w:p>
              </w:tc>
              <w:tc>
                <w:tcPr>
                  <w:tcW w:w="1530" w:type="dxa"/>
                </w:tcPr>
                <w:p w14:paraId="7E341D3A" w14:textId="3B31471A" w:rsidR="008A7370" w:rsidRPr="00D251BA" w:rsidRDefault="008A7370" w:rsidP="00414FDA">
                  <w:pPr>
                    <w:pStyle w:val="BodyText"/>
                    <w:jc w:val="center"/>
                  </w:pPr>
                  <w:r w:rsidRPr="00D251BA">
                    <w:t>2</w:t>
                  </w:r>
                </w:p>
              </w:tc>
            </w:tr>
            <w:tr w:rsidR="0048077E" w:rsidRPr="000D5169" w14:paraId="32C48ACF" w14:textId="77777777" w:rsidTr="00D87F67">
              <w:tc>
                <w:tcPr>
                  <w:tcW w:w="2700" w:type="dxa"/>
                </w:tcPr>
                <w:p w14:paraId="3DF85478" w14:textId="5219D9A6" w:rsidR="0048077E" w:rsidRPr="00D251BA" w:rsidRDefault="0048077E" w:rsidP="00414FDA">
                  <w:pPr>
                    <w:pStyle w:val="BodyText"/>
                  </w:pPr>
                  <w:r w:rsidRPr="00D251BA">
                    <w:t>Task</w:t>
                  </w:r>
                </w:p>
              </w:tc>
              <w:tc>
                <w:tcPr>
                  <w:tcW w:w="1530" w:type="dxa"/>
                </w:tcPr>
                <w:p w14:paraId="7ACD5861" w14:textId="1A4E0F22" w:rsidR="0048077E" w:rsidRPr="00D251BA" w:rsidRDefault="0048077E" w:rsidP="00D251BA">
                  <w:pPr>
                    <w:pStyle w:val="BodyText"/>
                    <w:jc w:val="center"/>
                  </w:pPr>
                  <w:r w:rsidRPr="00D251BA">
                    <w:t>2</w:t>
                  </w:r>
                </w:p>
              </w:tc>
            </w:tr>
          </w:tbl>
          <w:p w14:paraId="5C2A20EA" w14:textId="1755ABEB" w:rsidR="000D5169" w:rsidRDefault="000D5169"/>
          <w:p w14:paraId="44B84352" w14:textId="77777777" w:rsidR="000D5169" w:rsidRPr="00D251BA" w:rsidRDefault="000D5169">
            <w:pPr>
              <w:rPr>
                <w:b/>
              </w:rPr>
            </w:pPr>
            <w:r w:rsidRPr="00D251BA">
              <w:rPr>
                <w:b/>
              </w:rPr>
              <w:t>Comments on the FHIR Resources</w:t>
            </w:r>
          </w:p>
          <w:p w14:paraId="5CEFBF90" w14:textId="77777777" w:rsidR="00364B28" w:rsidRDefault="000D5169" w:rsidP="0081496E">
            <w:r>
              <w:t xml:space="preserve">The PCC Technical Committee welcomes your comments on the above resources. Links to them are available from the DCP Profile wiki page at </w:t>
            </w:r>
            <w:hyperlink r:id="rId18" w:anchor="FHIR_Implementation_Guide" w:history="1">
              <w:r w:rsidRPr="00BC0855">
                <w:rPr>
                  <w:rStyle w:val="Hyperlink"/>
                </w:rPr>
                <w:t>http://wiki.ihe.net/index.php/Dynamic_Care_Planning#FHIR_Implementation_Guide</w:t>
              </w:r>
            </w:hyperlink>
          </w:p>
          <w:p w14:paraId="75CA9142" w14:textId="7F117CDA" w:rsidR="0081496E" w:rsidRPr="000D5169" w:rsidRDefault="0081496E" w:rsidP="00D251BA"/>
        </w:tc>
      </w:tr>
    </w:tbl>
    <w:p w14:paraId="5FD47C9A" w14:textId="1221E63C" w:rsidR="00DE7839" w:rsidRPr="000D5169" w:rsidRDefault="007A029D" w:rsidP="00E008B6">
      <w:pPr>
        <w:pStyle w:val="BodyText"/>
      </w:pPr>
      <w:r w:rsidRPr="000D5169">
        <w:lastRenderedPageBreak/>
        <w:t>The Dynamic Care Planning</w:t>
      </w:r>
      <w:r w:rsidR="00AF591F" w:rsidRPr="000D5169">
        <w:t xml:space="preserve"> (DCP)</w:t>
      </w:r>
      <w:r w:rsidRPr="000D5169">
        <w:t xml:space="preserve"> </w:t>
      </w:r>
      <w:r w:rsidR="00690517" w:rsidRPr="000D5169">
        <w:t>P</w:t>
      </w:r>
      <w:r w:rsidRPr="000D5169">
        <w:t xml:space="preserve">rofile provides the structures and transactions </w:t>
      </w:r>
      <w:r w:rsidR="00D97209" w:rsidRPr="000D5169">
        <w:t>for care planning</w:t>
      </w:r>
      <w:r w:rsidR="00BF55F1" w:rsidRPr="000D5169">
        <w:t xml:space="preserve"> and</w:t>
      </w:r>
      <w:r w:rsidR="00D97209" w:rsidRPr="000D5169">
        <w:t xml:space="preserve"> </w:t>
      </w:r>
      <w:r w:rsidR="00396898" w:rsidRPr="000D5169">
        <w:t xml:space="preserve">sharing </w:t>
      </w:r>
      <w:r w:rsidRPr="000D5169">
        <w:t>Care Plan</w:t>
      </w:r>
      <w:r w:rsidR="00396898" w:rsidRPr="000D5169">
        <w:t>s</w:t>
      </w:r>
      <w:r w:rsidRPr="000D5169">
        <w:t xml:space="preserve"> that meet the needs of many</w:t>
      </w:r>
      <w:r w:rsidR="005B50DD" w:rsidRPr="000D5169">
        <w:t xml:space="preserve">, such as </w:t>
      </w:r>
      <w:r w:rsidRPr="000D5169">
        <w:t>providers, pati</w:t>
      </w:r>
      <w:r w:rsidR="005B50DD" w:rsidRPr="000D5169">
        <w:t xml:space="preserve">ents and </w:t>
      </w:r>
      <w:r w:rsidRPr="000D5169">
        <w:t xml:space="preserve">payers. </w:t>
      </w:r>
      <w:r w:rsidR="003953B9" w:rsidRPr="000D5169">
        <w:t xml:space="preserve">Care Plans </w:t>
      </w:r>
      <w:r w:rsidRPr="000D5169">
        <w:t xml:space="preserve">can be dynamically updated as the patient interacts with the healthcare system. </w:t>
      </w:r>
      <w:r w:rsidR="00811862" w:rsidRPr="000D5169">
        <w:t xml:space="preserve">HL7 </w:t>
      </w:r>
      <w:r w:rsidRPr="000D5169">
        <w:t>FHIR resources and transactions are used by this profile.</w:t>
      </w:r>
      <w:r w:rsidR="003953B9" w:rsidRPr="000D5169">
        <w:t xml:space="preserve"> </w:t>
      </w:r>
      <w:r w:rsidR="00C90FB2" w:rsidRPr="000D5169">
        <w:t xml:space="preserve">This profile does not define, nor assume, a single Care Plan for a patient. </w:t>
      </w:r>
    </w:p>
    <w:p w14:paraId="398A53A7" w14:textId="4DAF56EB" w:rsidR="00BC4C12" w:rsidRPr="000D5169" w:rsidRDefault="00BC4C12" w:rsidP="00E008B6">
      <w:pPr>
        <w:pStyle w:val="BodyText"/>
      </w:pPr>
      <w:r w:rsidRPr="000D5169">
        <w:t xml:space="preserve">The use of IHE XDW constructs were discussed as an implementation option for dynamic care planning. </w:t>
      </w:r>
      <w:r w:rsidR="00E81AB6" w:rsidRPr="000D5169">
        <w:t>Use of XDW constructs</w:t>
      </w:r>
      <w:r w:rsidR="007E4698" w:rsidRPr="000D5169">
        <w:t xml:space="preserve"> was not part of the initial scope for this profile. However, IHE PCC is interested in providing support for XDW implementer if this is of interest as a future consideration. Please see volume 3 appendix</w:t>
      </w:r>
      <w:r w:rsidR="00E81AB6" w:rsidRPr="000D5169">
        <w:t xml:space="preserve"> 7</w:t>
      </w:r>
      <w:r w:rsidR="007E4698" w:rsidRPr="000D5169">
        <w:t xml:space="preserve"> for proposed DCP to XDW mappings</w:t>
      </w:r>
      <w:r w:rsidR="00E81AB6" w:rsidRPr="000D5169">
        <w:t xml:space="preserve"> that is being explored as a future option</w:t>
      </w:r>
      <w:r w:rsidR="007E4698" w:rsidRPr="000D5169">
        <w:t xml:space="preserve">. </w:t>
      </w:r>
    </w:p>
    <w:p w14:paraId="75BCFE80" w14:textId="77777777" w:rsidR="00CF283F" w:rsidRPr="000D5169" w:rsidRDefault="00CF283F" w:rsidP="008616CB">
      <w:pPr>
        <w:pStyle w:val="Heading2"/>
        <w:numPr>
          <w:ilvl w:val="0"/>
          <w:numId w:val="0"/>
        </w:numPr>
        <w:rPr>
          <w:noProof w:val="0"/>
        </w:rPr>
      </w:pPr>
      <w:bookmarkStart w:id="15" w:name="_Toc514934333"/>
      <w:r w:rsidRPr="000D5169">
        <w:rPr>
          <w:noProof w:val="0"/>
        </w:rPr>
        <w:t>Open Issues and Questions</w:t>
      </w:r>
      <w:bookmarkEnd w:id="15"/>
    </w:p>
    <w:p w14:paraId="4D9A64CE" w14:textId="4167471E" w:rsidR="00AE1439" w:rsidRPr="000D5169" w:rsidRDefault="00073773" w:rsidP="00E008B6">
      <w:pPr>
        <w:pStyle w:val="ListNumber2"/>
      </w:pPr>
      <w:r w:rsidRPr="000D5169">
        <w:t>How does XDW Care Planning workflow relate to DCP?</w:t>
      </w:r>
      <w:r w:rsidR="00CF3839" w:rsidRPr="000D5169">
        <w:t xml:space="preserve"> Is there interest in developing XDW Care Planning constructs?</w:t>
      </w:r>
    </w:p>
    <w:p w14:paraId="403F00E5" w14:textId="77777777" w:rsidR="00073773" w:rsidRPr="000D5169" w:rsidRDefault="00073773" w:rsidP="00073773">
      <w:pPr>
        <w:pStyle w:val="ListNumber2"/>
      </w:pPr>
      <w:r w:rsidRPr="000D5169">
        <w:t>Is an ATNA Grouping required? If so, how does that impact potential mobile uses of this profile?</w:t>
      </w:r>
    </w:p>
    <w:p w14:paraId="371A0149" w14:textId="1F995813" w:rsidR="00332807" w:rsidRPr="000D5169" w:rsidRDefault="00332807" w:rsidP="00E008B6">
      <w:pPr>
        <w:pStyle w:val="ListNumber2"/>
      </w:pPr>
      <w:r w:rsidRPr="000D5169">
        <w:t>When profiling the FHIR Resource make sure we can make references to existing documents</w:t>
      </w:r>
      <w:r w:rsidR="004C6712" w:rsidRPr="000D5169">
        <w:t xml:space="preserve"> (</w:t>
      </w:r>
      <w:r w:rsidR="00E87EE8">
        <w:t xml:space="preserve">e.g., </w:t>
      </w:r>
      <w:r w:rsidR="004C6712" w:rsidRPr="000D5169">
        <w:t xml:space="preserve">CDA documents, XDW documents, </w:t>
      </w:r>
      <w:r w:rsidR="00E87EE8">
        <w:t>etc.</w:t>
      </w:r>
      <w:r w:rsidR="004C6712" w:rsidRPr="000D5169">
        <w:t>)</w:t>
      </w:r>
      <w:r w:rsidRPr="000D5169">
        <w:t>.</w:t>
      </w:r>
      <w:r w:rsidR="00C015EA" w:rsidRPr="000D5169">
        <w:t xml:space="preserve"> </w:t>
      </w:r>
    </w:p>
    <w:p w14:paraId="36FA756B" w14:textId="72B4C518" w:rsidR="00DD4BA7" w:rsidRDefault="00DD4BA7" w:rsidP="00E008B6">
      <w:pPr>
        <w:pStyle w:val="ListNumber2"/>
        <w:rPr>
          <w:ins w:id="16" w:author="Jones, Emma" w:date="2018-07-16T15:29:00Z"/>
        </w:rPr>
      </w:pPr>
      <w:r w:rsidRPr="000D5169">
        <w:t xml:space="preserve">Concepts from the Care Plan model, DAM or C-CDA, do not have clear mappings to the FHIR CarePlan resource. </w:t>
      </w:r>
    </w:p>
    <w:p w14:paraId="00AB9C4B" w14:textId="0907E6C5" w:rsidR="00C517C4" w:rsidRDefault="00AF22CE" w:rsidP="00C517C4">
      <w:pPr>
        <w:pStyle w:val="ListNumber2"/>
        <w:rPr>
          <w:ins w:id="17" w:author="Jones, Emma" w:date="2018-07-16T15:54:00Z"/>
        </w:rPr>
      </w:pPr>
      <w:ins w:id="18" w:author="Jones, Emma" w:date="2018-07-16T15:52:00Z">
        <w:r>
          <w:t xml:space="preserve">The following trackers submitted to FHIR to </w:t>
        </w:r>
      </w:ins>
      <w:ins w:id="19" w:author="Jones, Emma" w:date="2018-07-16T15:53:00Z">
        <w:r w:rsidR="00C517C4">
          <w:rPr>
            <w:rFonts w:ascii="Tahoma" w:hAnsi="Tahoma" w:cs="Tahoma"/>
            <w:color w:val="666666"/>
            <w:sz w:val="22"/>
            <w:szCs w:val="22"/>
            <w:shd w:val="clear" w:color="auto" w:fill="FFFFFF"/>
          </w:rPr>
          <w:t xml:space="preserve">Make $apply a resource operation as well as an instance operation (for both </w:t>
        </w:r>
        <w:proofErr w:type="spellStart"/>
        <w:r w:rsidR="00C517C4">
          <w:rPr>
            <w:rFonts w:ascii="Tahoma" w:hAnsi="Tahoma" w:cs="Tahoma"/>
            <w:color w:val="666666"/>
            <w:sz w:val="22"/>
            <w:szCs w:val="22"/>
            <w:shd w:val="clear" w:color="auto" w:fill="FFFFFF"/>
          </w:rPr>
          <w:t>activityDefinition</w:t>
        </w:r>
        <w:proofErr w:type="spellEnd"/>
        <w:r w:rsidR="00C517C4">
          <w:rPr>
            <w:rFonts w:ascii="Tahoma" w:hAnsi="Tahoma" w:cs="Tahoma"/>
            <w:color w:val="666666"/>
            <w:sz w:val="22"/>
            <w:szCs w:val="22"/>
            <w:shd w:val="clear" w:color="auto" w:fill="FFFFFF"/>
          </w:rPr>
          <w:t xml:space="preserve"> and </w:t>
        </w:r>
        <w:proofErr w:type="spellStart"/>
        <w:r w:rsidR="00C517C4">
          <w:rPr>
            <w:rFonts w:ascii="Tahoma" w:hAnsi="Tahoma" w:cs="Tahoma"/>
            <w:color w:val="666666"/>
            <w:sz w:val="22"/>
            <w:szCs w:val="22"/>
            <w:shd w:val="clear" w:color="auto" w:fill="FFFFFF"/>
          </w:rPr>
          <w:t>planDefinition</w:t>
        </w:r>
        <w:proofErr w:type="spellEnd"/>
        <w:r w:rsidR="00C517C4">
          <w:rPr>
            <w:rFonts w:ascii="Tahoma" w:hAnsi="Tahoma" w:cs="Tahoma"/>
            <w:color w:val="666666"/>
            <w:sz w:val="22"/>
            <w:szCs w:val="22"/>
            <w:shd w:val="clear" w:color="auto" w:fill="FFFFFF"/>
          </w:rPr>
          <w:t>) </w:t>
        </w:r>
        <w:r w:rsidR="00C517C4">
          <w:t>-</w:t>
        </w:r>
      </w:ins>
    </w:p>
    <w:p w14:paraId="5FADF299" w14:textId="2CF9A7EB" w:rsidR="00C517C4" w:rsidRDefault="00C517C4">
      <w:pPr>
        <w:pStyle w:val="ListNumber2"/>
        <w:numPr>
          <w:ilvl w:val="0"/>
          <w:numId w:val="0"/>
        </w:numPr>
        <w:ind w:left="720"/>
        <w:rPr>
          <w:ins w:id="20" w:author="Jones, Emma" w:date="2018-07-16T15:54:00Z"/>
        </w:rPr>
        <w:pPrChange w:id="21" w:author="Jones, Emma" w:date="2018-07-16T15:54:00Z">
          <w:pPr>
            <w:pStyle w:val="ListNumber2"/>
          </w:pPr>
        </w:pPrChange>
      </w:pPr>
      <w:ins w:id="22" w:author="Jones, Emma" w:date="2018-07-16T15:53:00Z">
        <w:r>
          <w:fldChar w:fldCharType="begin"/>
        </w:r>
        <w:r>
          <w:instrText xml:space="preserve"> HYPERLINK "</w:instrText>
        </w:r>
      </w:ins>
      <w:ins w:id="23" w:author="Jones, Emma" w:date="2018-07-16T15:30:00Z">
        <w:r w:rsidRPr="007F7090">
          <w:instrText>https://gforge.hl7.org/gf/project/fhir/tracker/?action=TrackerItemEdit&amp;tracker_item_id=17437</w:instrText>
        </w:r>
      </w:ins>
      <w:ins w:id="24" w:author="Jones, Emma" w:date="2018-07-16T15:53:00Z">
        <w:r>
          <w:instrText xml:space="preserve">" </w:instrText>
        </w:r>
        <w:r>
          <w:fldChar w:fldCharType="separate"/>
        </w:r>
      </w:ins>
      <w:r w:rsidRPr="00453F8D">
        <w:rPr>
          <w:rStyle w:val="Hyperlink"/>
        </w:rPr>
        <w:t>https://gforge.hl7.org/gf/project/fhir/tracker/?action=TrackerItemEdit&amp;tracker_item_id=17437</w:t>
      </w:r>
      <w:ins w:id="25" w:author="Jones, Emma" w:date="2018-07-16T15:53:00Z">
        <w:r>
          <w:fldChar w:fldCharType="end"/>
        </w:r>
      </w:ins>
      <w:ins w:id="26" w:author="Jones, Emma" w:date="2018-07-16T15:54:00Z">
        <w:r>
          <w:t xml:space="preserve"> –</w:t>
        </w:r>
      </w:ins>
    </w:p>
    <w:p w14:paraId="1BFA2E6B" w14:textId="2A176C99" w:rsidR="007F7090" w:rsidRDefault="00C517C4">
      <w:pPr>
        <w:pStyle w:val="ListNumber2"/>
        <w:numPr>
          <w:ilvl w:val="0"/>
          <w:numId w:val="0"/>
        </w:numPr>
        <w:ind w:left="720"/>
        <w:rPr>
          <w:ins w:id="27" w:author="Jones, Emma" w:date="2018-07-16T15:53:00Z"/>
        </w:rPr>
        <w:pPrChange w:id="28" w:author="Jones, Emma" w:date="2018-07-16T15:54:00Z">
          <w:pPr>
            <w:pStyle w:val="ListNumber2"/>
          </w:pPr>
        </w:pPrChange>
      </w:pPr>
      <w:ins w:id="29" w:author="Jones, Emma" w:date="2018-07-16T15:54:00Z">
        <w:r w:rsidRPr="00C517C4">
          <w:t>https://gforge.hl7.org/gf/project/fhir/tracker/?action=TrackerItemEdit&amp;tracker_item_id=17395</w:t>
        </w:r>
      </w:ins>
    </w:p>
    <w:p w14:paraId="5C4E5A36" w14:textId="77777777" w:rsidR="00C517C4" w:rsidRPr="000D5169" w:rsidRDefault="00C517C4">
      <w:pPr>
        <w:pStyle w:val="ListNumber2"/>
        <w:numPr>
          <w:ilvl w:val="0"/>
          <w:numId w:val="0"/>
        </w:numPr>
        <w:ind w:left="720"/>
        <w:pPrChange w:id="30" w:author="Jones, Emma" w:date="2018-07-16T15:54:00Z">
          <w:pPr>
            <w:pStyle w:val="ListNumber2"/>
          </w:pPr>
        </w:pPrChange>
      </w:pPr>
    </w:p>
    <w:p w14:paraId="7BB02E2C" w14:textId="77777777" w:rsidR="00CF283F" w:rsidRPr="000D5169" w:rsidRDefault="00CF283F" w:rsidP="008616CB">
      <w:pPr>
        <w:pStyle w:val="Heading2"/>
        <w:numPr>
          <w:ilvl w:val="0"/>
          <w:numId w:val="0"/>
        </w:numPr>
        <w:rPr>
          <w:noProof w:val="0"/>
        </w:rPr>
      </w:pPr>
      <w:bookmarkStart w:id="31" w:name="_Toc514934334"/>
      <w:bookmarkStart w:id="32" w:name="_Toc473170357"/>
      <w:bookmarkStart w:id="33" w:name="_Toc504625754"/>
      <w:r w:rsidRPr="000D5169">
        <w:rPr>
          <w:noProof w:val="0"/>
        </w:rPr>
        <w:t>Closed Issues</w:t>
      </w:r>
      <w:bookmarkEnd w:id="31"/>
    </w:p>
    <w:p w14:paraId="30E85A54" w14:textId="77777777" w:rsidR="00391D83" w:rsidRPr="000D5169" w:rsidRDefault="00391D83" w:rsidP="00624172">
      <w:pPr>
        <w:pStyle w:val="ListNumber2"/>
        <w:numPr>
          <w:ilvl w:val="0"/>
          <w:numId w:val="15"/>
        </w:numPr>
      </w:pPr>
      <w:r w:rsidRPr="000D5169">
        <w:t>2/15/16 Scope: 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70709AA9" w:rsidR="008C2FE8" w:rsidRPr="000D5169" w:rsidRDefault="00F0472E" w:rsidP="00E008B6">
      <w:pPr>
        <w:pStyle w:val="ListNumber2"/>
      </w:pPr>
      <w:r w:rsidRPr="000D5169">
        <w:t xml:space="preserve">(2/16/16) </w:t>
      </w:r>
      <w:r w:rsidR="009C48F8" w:rsidRPr="000D5169">
        <w:t>The Care Plan Contributor should use the following pattern, from</w:t>
      </w:r>
      <w:r w:rsidR="008C2FE8" w:rsidRPr="000D5169">
        <w:t xml:space="preserve"> </w:t>
      </w:r>
      <w:hyperlink r:id="rId19" w:anchor="transactional-integrity" w:history="1">
        <w:r w:rsidR="007B4B7C" w:rsidRPr="000D5169">
          <w:t>http://hl7.org/fhir/STU3/</w:t>
        </w:r>
        <w:r w:rsidR="008C2FE8" w:rsidRPr="000D5169">
          <w:t>http.html#transactional-integrity</w:t>
        </w:r>
      </w:hyperlink>
      <w:r w:rsidR="00A87B89" w:rsidRPr="000D5169">
        <w:t xml:space="preserve"> </w:t>
      </w:r>
    </w:p>
    <w:p w14:paraId="4C5542B8" w14:textId="77777777" w:rsidR="008C2FE8" w:rsidRPr="000D5169" w:rsidRDefault="008C2FE8" w:rsidP="00E008B6">
      <w:pPr>
        <w:pStyle w:val="ListBullet3"/>
      </w:pPr>
      <w:r w:rsidRPr="000D5169">
        <w:t xml:space="preserve">The server provides a </w:t>
      </w:r>
      <w:hyperlink r:id="rId20" w:anchor="read" w:history="1">
        <w:r w:rsidRPr="000D5169">
          <w:t>read</w:t>
        </w:r>
      </w:hyperlink>
      <w:r w:rsidRPr="000D5169">
        <w:t xml:space="preserve"> interaction for any resource it accepts </w:t>
      </w:r>
      <w:hyperlink r:id="rId21" w:anchor="update" w:history="1">
        <w:r w:rsidRPr="000D5169">
          <w:t>update</w:t>
        </w:r>
      </w:hyperlink>
      <w:r w:rsidRPr="000D5169">
        <w:t xml:space="preserve"> interactions on</w:t>
      </w:r>
    </w:p>
    <w:p w14:paraId="7DED6D46" w14:textId="77777777" w:rsidR="008C2FE8" w:rsidRPr="000D5169" w:rsidRDefault="008C2FE8" w:rsidP="00E008B6">
      <w:pPr>
        <w:pStyle w:val="ListBullet3"/>
      </w:pPr>
      <w:r w:rsidRPr="000D5169">
        <w:lastRenderedPageBreak/>
        <w:t xml:space="preserve">Before updating, the client </w:t>
      </w:r>
      <w:hyperlink r:id="rId22" w:anchor="read" w:history="1">
        <w:r w:rsidRPr="000D5169">
          <w:t>reads</w:t>
        </w:r>
      </w:hyperlink>
      <w:r w:rsidRPr="000D5169">
        <w:t xml:space="preserve"> the latest version of the resource</w:t>
      </w:r>
    </w:p>
    <w:p w14:paraId="18860DDE" w14:textId="77777777" w:rsidR="008C2FE8" w:rsidRPr="000D5169" w:rsidRDefault="008C2FE8" w:rsidP="00E008B6">
      <w:pPr>
        <w:pStyle w:val="ListBullet3"/>
      </w:pPr>
      <w:r w:rsidRPr="000D5169">
        <w:t xml:space="preserve">The client applies the changes it wants to the resource, leaving other information intact (note the </w:t>
      </w:r>
      <w:hyperlink r:id="rId23" w:anchor="exchange" w:history="1">
        <w:r w:rsidRPr="000D5169">
          <w:t>extension related rules</w:t>
        </w:r>
      </w:hyperlink>
      <w:r w:rsidRPr="000D5169">
        <w:t xml:space="preserve"> around this)</w:t>
      </w:r>
    </w:p>
    <w:p w14:paraId="69CEC5CD" w14:textId="77777777" w:rsidR="008C2FE8" w:rsidRPr="000D5169" w:rsidRDefault="008C2FE8" w:rsidP="00E008B6">
      <w:pPr>
        <w:pStyle w:val="ListBullet3"/>
      </w:pPr>
      <w:r w:rsidRPr="000D5169">
        <w:t xml:space="preserve">The client writes the result back as an </w:t>
      </w:r>
      <w:hyperlink r:id="rId24" w:anchor="update" w:history="1">
        <w:r w:rsidRPr="000D5169">
          <w:t>update</w:t>
        </w:r>
      </w:hyperlink>
      <w:r w:rsidRPr="000D5169">
        <w:t xml:space="preserve"> interaction, and is able to handle a 409 or 412 response (usually by trying again)</w:t>
      </w:r>
    </w:p>
    <w:p w14:paraId="3C87469A" w14:textId="77777777" w:rsidR="008C2FE8" w:rsidRPr="000D5169" w:rsidRDefault="008C2FE8" w:rsidP="00E008B6">
      <w:pPr>
        <w:pStyle w:val="ListContinue2"/>
      </w:pPr>
      <w:r w:rsidRPr="000D5169">
        <w:t xml:space="preserve">If clients follow this pattern, then information from other systems that they do not understand will be maintained through the update. </w:t>
      </w:r>
    </w:p>
    <w:p w14:paraId="2CAC68D3" w14:textId="77777777" w:rsidR="008C2FE8" w:rsidRPr="000D5169" w:rsidRDefault="008C2FE8" w:rsidP="00E008B6">
      <w:pPr>
        <w:pStyle w:val="ListContinue2"/>
      </w:pPr>
      <w:r w:rsidRPr="000D5169">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7FF90F1A" w14:textId="036D9547" w:rsidR="0006742B" w:rsidRPr="000D5169" w:rsidRDefault="00091ECC" w:rsidP="00E008B6">
      <w:pPr>
        <w:pStyle w:val="ListNumber2"/>
      </w:pPr>
      <w:r w:rsidRPr="000D5169">
        <w:t xml:space="preserve">(3/28/16) </w:t>
      </w:r>
      <w:r w:rsidR="0006742B" w:rsidRPr="000D5169">
        <w:t xml:space="preserve">Does FHIR Search </w:t>
      </w:r>
      <w:r w:rsidR="00D51C85" w:rsidRPr="000D5169">
        <w:t xml:space="preserve">using POST </w:t>
      </w:r>
      <w:r w:rsidR="0006742B" w:rsidRPr="000D5169">
        <w:t>create a resource when the search fails to match on the search criteria?</w:t>
      </w:r>
      <w:r w:rsidR="0006742B" w:rsidRPr="000D5169">
        <w:br/>
        <w:t>No, the search operation, indicated by _search, does not cause creation of content on the server.</w:t>
      </w:r>
    </w:p>
    <w:p w14:paraId="351815C8" w14:textId="77777777" w:rsidR="009F0594" w:rsidRPr="000D5169" w:rsidRDefault="009F0594" w:rsidP="009F0594">
      <w:pPr>
        <w:pStyle w:val="ListNumber2"/>
      </w:pPr>
      <w:r w:rsidRPr="000D5169">
        <w:t xml:space="preserve">(7/18/16) Should the FHIR </w:t>
      </w:r>
      <w:proofErr w:type="spellStart"/>
      <w:r w:rsidRPr="000D5169">
        <w:t>CarePlan.subject</w:t>
      </w:r>
      <w:proofErr w:type="spellEnd"/>
      <w:r w:rsidRPr="000D5169">
        <w:t xml:space="preserve"> be restricted to Patient?</w:t>
      </w:r>
    </w:p>
    <w:p w14:paraId="53FDD159" w14:textId="1CC16A76" w:rsidR="009F0594" w:rsidRPr="000D5169" w:rsidRDefault="009F0594" w:rsidP="004A653D">
      <w:pPr>
        <w:pStyle w:val="ListNumber3"/>
        <w:numPr>
          <w:ilvl w:val="0"/>
          <w:numId w:val="6"/>
        </w:numPr>
      </w:pPr>
      <w:r w:rsidRPr="000D5169">
        <w:t xml:space="preserve">What does </w:t>
      </w:r>
      <w:proofErr w:type="spellStart"/>
      <w:r w:rsidRPr="000D5169">
        <w:t>CarePlan.subject</w:t>
      </w:r>
      <w:proofErr w:type="spellEnd"/>
      <w:r w:rsidRPr="000D5169">
        <w:t xml:space="preserve"> of type Group mean?</w:t>
      </w:r>
    </w:p>
    <w:p w14:paraId="540804D9" w14:textId="57575C0F" w:rsidR="009F0594" w:rsidRPr="000D5169" w:rsidRDefault="009F0594" w:rsidP="00CF5713">
      <w:pPr>
        <w:pStyle w:val="ListContinue3"/>
      </w:pPr>
      <w:r w:rsidRPr="000D5169">
        <w:t xml:space="preserve">In behavioral science where "Group" can be family, disaster victim/survivor group, </w:t>
      </w:r>
      <w:r w:rsidR="00E90AA1" w:rsidRPr="000D5169">
        <w:t>defense</w:t>
      </w:r>
      <w:r w:rsidRPr="000D5169">
        <w:t xml:space="preserve"> or police force groups </w:t>
      </w:r>
    </w:p>
    <w:p w14:paraId="52AED212" w14:textId="77777777" w:rsidR="009F0594" w:rsidRPr="000D5169" w:rsidRDefault="009F0594" w:rsidP="00CF5713">
      <w:pPr>
        <w:pStyle w:val="ListContinue4"/>
      </w:pPr>
      <w:r w:rsidRPr="000D5169">
        <w:t>Example: treatment of PTSD in these groups requires observation and management of group dynamics</w:t>
      </w:r>
    </w:p>
    <w:p w14:paraId="17BDE332" w14:textId="77777777" w:rsidR="009F0594" w:rsidRPr="000D5169" w:rsidRDefault="009F0594" w:rsidP="00CF5713">
      <w:pPr>
        <w:pStyle w:val="ListContinue3"/>
      </w:pPr>
      <w:r w:rsidRPr="000D5169">
        <w:t>In public health where "Group" can be family, community, residents of certain floors or entire building, airplane/cruise passenger cohort</w:t>
      </w:r>
    </w:p>
    <w:p w14:paraId="27F1D5C1" w14:textId="53B165B0" w:rsidR="009F0594" w:rsidRPr="000D5169" w:rsidRDefault="009F0594" w:rsidP="00CF5713">
      <w:pPr>
        <w:pStyle w:val="ListContinue4"/>
      </w:pPr>
      <w:r w:rsidRPr="000D5169">
        <w:t>Example: tracking, monitoring and managing communicable diseases outbreak in these groups</w:t>
      </w:r>
    </w:p>
    <w:p w14:paraId="0BA046A2" w14:textId="35F489A8" w:rsidR="00603A86" w:rsidRPr="000D5169" w:rsidRDefault="00825126" w:rsidP="00603A86">
      <w:pPr>
        <w:pStyle w:val="ListNumber2"/>
      </w:pPr>
      <w:r w:rsidRPr="000D5169">
        <w:t xml:space="preserve">(closed 8/24/2017) </w:t>
      </w:r>
      <w:r w:rsidR="00603A86" w:rsidRPr="000D5169">
        <w:t>Need to determine the FHIR version and what to do about future updates.</w:t>
      </w:r>
    </w:p>
    <w:p w14:paraId="608FDD05" w14:textId="4D739FD0" w:rsidR="00603A86" w:rsidRPr="000D5169" w:rsidRDefault="00603A86" w:rsidP="00CF5713">
      <w:pPr>
        <w:pStyle w:val="ListContinue2"/>
      </w:pPr>
      <w:r w:rsidRPr="000D5169">
        <w:t>See</w:t>
      </w:r>
      <w:r w:rsidR="00BE5305" w:rsidRPr="000D5169">
        <w:t xml:space="preserve"> </w:t>
      </w:r>
      <w:r w:rsidRPr="000D5169">
        <w:t>Introduction to this Supplement</w:t>
      </w:r>
      <w:r w:rsidR="00BE5305" w:rsidRPr="000D5169">
        <w:t xml:space="preserve"> section.</w:t>
      </w:r>
    </w:p>
    <w:p w14:paraId="1EC26422" w14:textId="0739ED18" w:rsidR="00603A86" w:rsidRPr="000D5169" w:rsidRDefault="00603A86" w:rsidP="00603A86">
      <w:pPr>
        <w:pStyle w:val="ListNumber2"/>
      </w:pPr>
      <w:r w:rsidRPr="000D5169">
        <w:t xml:space="preserve">(closed on 2/15/16) This profile will not attempt to ‘discover’ all possible providers that have provided care for the patient. There are other means of discovering patient’s points of care such as state HIE services, Nationwide Health Information Network (NwHIN) and CommonWell Health Alliance. This profile will account for known providers that have provided care for the patient. </w:t>
      </w:r>
    </w:p>
    <w:p w14:paraId="4F57BF29" w14:textId="20B5B870" w:rsidR="00825126" w:rsidRPr="000D5169" w:rsidRDefault="00825126" w:rsidP="00825126">
      <w:pPr>
        <w:pStyle w:val="ListNumber2"/>
      </w:pPr>
      <w:r w:rsidRPr="000D5169">
        <w:t>(closed 8/24/2017) The modeling of the Care Team is changing with newer versions of FHIR. How do we handle these changes?</w:t>
      </w:r>
    </w:p>
    <w:p w14:paraId="70F955BB" w14:textId="67C6CBC5" w:rsidR="00825126" w:rsidRPr="000D5169" w:rsidRDefault="00825126" w:rsidP="00CF5713">
      <w:pPr>
        <w:pStyle w:val="ListContinue2"/>
      </w:pPr>
      <w:r w:rsidRPr="000D5169">
        <w:t>See</w:t>
      </w:r>
      <w:r w:rsidR="00BE5305" w:rsidRPr="000D5169">
        <w:t xml:space="preserve"> </w:t>
      </w:r>
      <w:r w:rsidRPr="000D5169">
        <w:t>Introduction to this Supplement</w:t>
      </w:r>
      <w:r w:rsidR="00BE5305" w:rsidRPr="000D5169">
        <w:t xml:space="preserve"> section.</w:t>
      </w:r>
    </w:p>
    <w:p w14:paraId="6A947DD6" w14:textId="7B1239E7" w:rsidR="008A7370" w:rsidRPr="000D5169" w:rsidRDefault="008A7370" w:rsidP="008A7370">
      <w:pPr>
        <w:pStyle w:val="ListNumber2"/>
      </w:pPr>
      <w:r w:rsidRPr="000D5169">
        <w:lastRenderedPageBreak/>
        <w:t>(Closed 12/20/2017) Differing "roles" on the Care Team will likely be needed. We stated in the open issues that representation of the Care Team is not well defined yet and still needs to be addressed.</w:t>
      </w:r>
    </w:p>
    <w:p w14:paraId="76B3E5B6" w14:textId="3C91B2B5" w:rsidR="00FF4FB3" w:rsidRPr="000D5169" w:rsidRDefault="00FF4FB3" w:rsidP="00FF4FB3">
      <w:pPr>
        <w:pStyle w:val="ListNumber2"/>
      </w:pPr>
      <w:r w:rsidRPr="000D5169">
        <w:t xml:space="preserve">(Closed 02/12/2018) The CarePlan resource includes </w:t>
      </w:r>
      <w:proofErr w:type="spellStart"/>
      <w:proofErr w:type="gramStart"/>
      <w:r w:rsidRPr="000D5169">
        <w:t>activity.actionResulting</w:t>
      </w:r>
      <w:proofErr w:type="spellEnd"/>
      <w:proofErr w:type="gramEnd"/>
      <w:r w:rsidRPr="000D5169">
        <w:t xml:space="preserve"> – need understanding how this related to Care Plan concepts. The </w:t>
      </w:r>
      <w:proofErr w:type="spellStart"/>
      <w:proofErr w:type="gramStart"/>
      <w:r w:rsidRPr="000D5169">
        <w:t>activity.actionResulting</w:t>
      </w:r>
      <w:proofErr w:type="spellEnd"/>
      <w:proofErr w:type="gramEnd"/>
      <w:r w:rsidRPr="000D5169">
        <w:t xml:space="preserve"> element has been changed to </w:t>
      </w:r>
      <w:proofErr w:type="spellStart"/>
      <w:r w:rsidRPr="000D5169">
        <w:t>activity.outcomeReference</w:t>
      </w:r>
      <w:proofErr w:type="spellEnd"/>
      <w:r w:rsidRPr="000D5169">
        <w:t xml:space="preserve"> in the CarePlan resource. The </w:t>
      </w:r>
      <w:proofErr w:type="spellStart"/>
      <w:r w:rsidRPr="000D5169">
        <w:t>basedOn</w:t>
      </w:r>
      <w:proofErr w:type="spellEnd"/>
      <w:r w:rsidRPr="000D5169">
        <w:t xml:space="preserve"> element fulfills the </w:t>
      </w:r>
      <w:proofErr w:type="spellStart"/>
      <w:r w:rsidRPr="000D5169">
        <w:t>outcomeReference</w:t>
      </w:r>
      <w:proofErr w:type="spellEnd"/>
      <w:r w:rsidR="000D5169" w:rsidRPr="000D5169">
        <w:t xml:space="preserve">. </w:t>
      </w:r>
      <w:r w:rsidRPr="000D5169">
        <w:t xml:space="preserve">For example, </w:t>
      </w:r>
      <w:proofErr w:type="spellStart"/>
      <w:proofErr w:type="gramStart"/>
      <w:r w:rsidRPr="000D5169">
        <w:t>procedure.basedOn</w:t>
      </w:r>
      <w:proofErr w:type="spellEnd"/>
      <w:proofErr w:type="gramEnd"/>
      <w:r w:rsidRPr="000D5169">
        <w:t xml:space="preserve"> fulfills the request for the procedure</w:t>
      </w:r>
      <w:r w:rsidR="000D5169" w:rsidRPr="000D5169">
        <w:t xml:space="preserve">. </w:t>
      </w:r>
    </w:p>
    <w:p w14:paraId="5F6F1F27" w14:textId="2BBADACB" w:rsidR="0013292E" w:rsidRPr="000D5169" w:rsidRDefault="0013292E" w:rsidP="0013292E">
      <w:pPr>
        <w:pStyle w:val="ListNumber2"/>
      </w:pPr>
      <w:r w:rsidRPr="000D5169">
        <w:t>Care Plan Contributor vs. C</w:t>
      </w:r>
      <w:r w:rsidR="00C1590E" w:rsidRPr="000D5169">
        <w:t>ontent</w:t>
      </w:r>
      <w:r w:rsidRPr="000D5169">
        <w:t xml:space="preserve"> Creator</w:t>
      </w:r>
    </w:p>
    <w:p w14:paraId="3D4802AD" w14:textId="2AEA35DD" w:rsidR="00CD4948" w:rsidRPr="00D251BA" w:rsidRDefault="00CD4948" w:rsidP="00D251BA">
      <w:pPr>
        <w:pStyle w:val="ListContinue2"/>
      </w:pPr>
      <w:r w:rsidRPr="000D5169">
        <w:t xml:space="preserve">(Closed 03/05/2018) </w:t>
      </w:r>
      <w:r w:rsidR="0013292E" w:rsidRPr="000D5169">
        <w:t xml:space="preserve">These two actors were examined extensively as a possibility for executing </w:t>
      </w:r>
      <w:proofErr w:type="spellStart"/>
      <w:r w:rsidR="0013292E" w:rsidRPr="000D5169">
        <w:t>activityDefinitions</w:t>
      </w:r>
      <w:proofErr w:type="spellEnd"/>
      <w:r w:rsidR="0013292E" w:rsidRPr="000D5169">
        <w:t xml:space="preserve"> during the care planning process. Based on the understanding that Content Creator </w:t>
      </w:r>
      <w:r w:rsidR="00C1590E" w:rsidRPr="000D5169">
        <w:t>(</w:t>
      </w:r>
      <w:r w:rsidR="0013292E" w:rsidRPr="000D5169">
        <w:t>and Content Consumer</w:t>
      </w:r>
      <w:r w:rsidR="00C1590E" w:rsidRPr="000D5169">
        <w:t>)</w:t>
      </w:r>
      <w:r w:rsidR="0013292E" w:rsidRPr="000D5169">
        <w:t xml:space="preserve"> is very document centric (</w:t>
      </w:r>
      <w:r w:rsidR="00E87EE8">
        <w:t xml:space="preserve">i.e., </w:t>
      </w:r>
      <w:r w:rsidR="0013292E" w:rsidRPr="000D5169">
        <w:t xml:space="preserve">deals with executing a document exchange workflow), </w:t>
      </w:r>
      <w:r w:rsidR="00C1590E" w:rsidRPr="000D5169">
        <w:t>it was decided that use of Content Creator and Content Consumer A</w:t>
      </w:r>
      <w:r w:rsidR="0013292E" w:rsidRPr="000D5169">
        <w:t xml:space="preserve">ctors introduces confusing to the care planning workflow as currently used in this profile. </w:t>
      </w:r>
    </w:p>
    <w:p w14:paraId="2F5897A7" w14:textId="4218DCC3" w:rsidR="00CD4948" w:rsidRPr="000D5169" w:rsidRDefault="00CD4948" w:rsidP="00CD4948">
      <w:pPr>
        <w:pStyle w:val="ListNumber2"/>
      </w:pPr>
      <w:r w:rsidRPr="000D5169">
        <w:t>(Closed 05/01/2018) CP 0228 - Ballot comment from Philips Health Care - All links to FHIR STU3 specification should be using http://hl7.org/fhir/STU3/ as the base URL</w:t>
      </w:r>
      <w:r w:rsidR="000D5169" w:rsidRPr="000D5169">
        <w:t xml:space="preserve">. </w:t>
      </w:r>
      <w:r w:rsidRPr="000D5169">
        <w:t>http://hl7.org/fhir/ may change as a new STU version is created.</w:t>
      </w:r>
    </w:p>
    <w:p w14:paraId="4477A65F" w14:textId="5232F891" w:rsidR="004C6712" w:rsidRPr="000D5169" w:rsidRDefault="00F66131" w:rsidP="004C6712">
      <w:pPr>
        <w:pStyle w:val="ListNumber2"/>
      </w:pPr>
      <w:r w:rsidRPr="000D5169">
        <w:t xml:space="preserve">(Closed 05/02/2018) </w:t>
      </w:r>
      <w:r w:rsidR="004C6712" w:rsidRPr="000D5169">
        <w:t xml:space="preserve">Describe what “as initiator” from the actor description means in volume 2 (if not already there). ‘Initiator’ removed from the profile because it is causing confusion. </w:t>
      </w:r>
    </w:p>
    <w:p w14:paraId="5A7D211D" w14:textId="77777777" w:rsidR="004C6712" w:rsidRPr="000D5169" w:rsidRDefault="004C6712" w:rsidP="00D251BA">
      <w:pPr>
        <w:pStyle w:val="BodyText"/>
      </w:pPr>
    </w:p>
    <w:p w14:paraId="10E08D53" w14:textId="77777777" w:rsidR="00CD4948" w:rsidRPr="00D251BA" w:rsidRDefault="00CD4948" w:rsidP="00D251BA">
      <w:pPr>
        <w:pStyle w:val="BodyText"/>
      </w:pPr>
    </w:p>
    <w:p w14:paraId="7881F3FA" w14:textId="60913F46" w:rsidR="008A7370" w:rsidRPr="000D5169" w:rsidRDefault="008A7370" w:rsidP="00D251BA">
      <w:pPr>
        <w:pStyle w:val="BodyText"/>
      </w:pPr>
    </w:p>
    <w:p w14:paraId="54496EA2" w14:textId="1DA13CC6" w:rsidR="00825126" w:rsidRPr="000D5169" w:rsidRDefault="00825126" w:rsidP="00D251BA">
      <w:pPr>
        <w:pStyle w:val="BodyText"/>
      </w:pPr>
    </w:p>
    <w:p w14:paraId="5796F63D" w14:textId="77777777" w:rsidR="00603A86" w:rsidRPr="000D5169" w:rsidRDefault="00603A86" w:rsidP="00085A70">
      <w:pPr>
        <w:pStyle w:val="BodyText"/>
      </w:pPr>
    </w:p>
    <w:p w14:paraId="6D3E2930" w14:textId="77777777" w:rsidR="009F5CF4" w:rsidRPr="000D5169" w:rsidRDefault="00747676" w:rsidP="00BB76BC">
      <w:pPr>
        <w:pStyle w:val="Heading1"/>
        <w:numPr>
          <w:ilvl w:val="0"/>
          <w:numId w:val="0"/>
        </w:numPr>
        <w:rPr>
          <w:noProof w:val="0"/>
        </w:rPr>
      </w:pPr>
      <w:bookmarkStart w:id="34" w:name="_Toc514934335"/>
      <w:r w:rsidRPr="000D5169">
        <w:rPr>
          <w:noProof w:val="0"/>
        </w:rPr>
        <w:lastRenderedPageBreak/>
        <w:t>General Introduction</w:t>
      </w:r>
      <w:bookmarkEnd w:id="34"/>
    </w:p>
    <w:p w14:paraId="04BEFBAB" w14:textId="77777777" w:rsidR="00747676" w:rsidRPr="000D5169" w:rsidRDefault="00C16F09" w:rsidP="00BB76BC">
      <w:pPr>
        <w:pStyle w:val="EditorInstructions"/>
      </w:pPr>
      <w:r w:rsidRPr="000D5169">
        <w:t>Update the following Appendices to the General Introduction as indicated below. Note that these are not appendices to Volume 1.</w:t>
      </w:r>
    </w:p>
    <w:p w14:paraId="2DC991E2" w14:textId="7D158DD2" w:rsidR="00747676" w:rsidRPr="000D5169" w:rsidRDefault="00747676" w:rsidP="00D251BA">
      <w:pPr>
        <w:pStyle w:val="Heading1"/>
        <w:pageBreakBefore w:val="0"/>
        <w:numPr>
          <w:ilvl w:val="0"/>
          <w:numId w:val="0"/>
        </w:numPr>
      </w:pPr>
      <w:bookmarkStart w:id="35" w:name="_Toc514934336"/>
      <w:r w:rsidRPr="000D5169">
        <w:t xml:space="preserve">Appendix A </w:t>
      </w:r>
      <w:r w:rsidR="00020C53" w:rsidRPr="000D5169">
        <w:t>–</w:t>
      </w:r>
      <w:r w:rsidRPr="000D5169">
        <w:t xml:space="preserve"> Actor Summary Definitions</w:t>
      </w:r>
      <w:bookmarkEnd w:id="35"/>
    </w:p>
    <w:p w14:paraId="28EE5EE0" w14:textId="3EEEB6BD" w:rsidR="00747676" w:rsidRPr="000D5169" w:rsidRDefault="00747676" w:rsidP="00747676">
      <w:pPr>
        <w:pStyle w:val="EditorInstructions"/>
      </w:pPr>
      <w:r w:rsidRPr="000D5169">
        <w:t xml:space="preserve">Add the following actors </w:t>
      </w:r>
      <w:r w:rsidRPr="000D5169">
        <w:rPr>
          <w:iCs w:val="0"/>
        </w:rPr>
        <w:t xml:space="preserve">to the IHE </w:t>
      </w:r>
      <w:r w:rsidRPr="000D5169">
        <w:t>Technical Frameworks</w:t>
      </w:r>
      <w:r w:rsidRPr="000D5169">
        <w:rPr>
          <w:iCs w:val="0"/>
        </w:rPr>
        <w:t xml:space="preserve"> General Introduction list of </w:t>
      </w:r>
      <w:r w:rsidR="00B949AD" w:rsidRPr="000D5169">
        <w:rPr>
          <w:iCs w:val="0"/>
        </w:rPr>
        <w:t>a</w:t>
      </w:r>
      <w:r w:rsidRPr="000D5169">
        <w:rPr>
          <w:iCs w:val="0"/>
        </w:rPr>
        <w:t>ctors</w:t>
      </w:r>
      <w:r w:rsidRPr="000D5169">
        <w:t>:</w:t>
      </w:r>
    </w:p>
    <w:p w14:paraId="1A0F39F5" w14:textId="77777777" w:rsidR="00747676" w:rsidRPr="000D5169" w:rsidRDefault="00747676" w:rsidP="00CF5713">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0D5169" w14:paraId="38A338B2" w14:textId="77777777" w:rsidTr="004A653D">
        <w:tc>
          <w:tcPr>
            <w:tcW w:w="3078" w:type="dxa"/>
            <w:shd w:val="clear" w:color="auto" w:fill="D9D9D9"/>
          </w:tcPr>
          <w:p w14:paraId="552F1BE2" w14:textId="77777777" w:rsidR="00747676" w:rsidRPr="000D5169" w:rsidRDefault="00747676" w:rsidP="00EB71A2">
            <w:pPr>
              <w:pStyle w:val="TableEntryHeader"/>
            </w:pPr>
            <w:r w:rsidRPr="000D5169">
              <w:t>Actor</w:t>
            </w:r>
          </w:p>
        </w:tc>
        <w:tc>
          <w:tcPr>
            <w:tcW w:w="6498" w:type="dxa"/>
            <w:shd w:val="clear" w:color="auto" w:fill="D9D9D9"/>
          </w:tcPr>
          <w:p w14:paraId="0B4D8991" w14:textId="77777777" w:rsidR="00747676" w:rsidRPr="000D5169" w:rsidRDefault="00747676" w:rsidP="00EB71A2">
            <w:pPr>
              <w:pStyle w:val="TableEntryHeader"/>
            </w:pPr>
            <w:r w:rsidRPr="000D5169">
              <w:t>Definition</w:t>
            </w:r>
          </w:p>
        </w:tc>
      </w:tr>
      <w:tr w:rsidR="00747676" w:rsidRPr="000D5169" w14:paraId="6287E25D" w14:textId="77777777" w:rsidTr="004A653D">
        <w:tc>
          <w:tcPr>
            <w:tcW w:w="3078" w:type="dxa"/>
            <w:shd w:val="clear" w:color="auto" w:fill="auto"/>
          </w:tcPr>
          <w:p w14:paraId="68C2E744" w14:textId="77777777" w:rsidR="00747676" w:rsidRPr="000D5169" w:rsidRDefault="00604F10" w:rsidP="00EB71A2">
            <w:pPr>
              <w:pStyle w:val="TableEntry"/>
            </w:pPr>
            <w:r w:rsidRPr="000D5169">
              <w:t>Care Plan Contributor</w:t>
            </w:r>
          </w:p>
        </w:tc>
        <w:tc>
          <w:tcPr>
            <w:tcW w:w="6498" w:type="dxa"/>
            <w:shd w:val="clear" w:color="auto" w:fill="auto"/>
          </w:tcPr>
          <w:p w14:paraId="182F1D68" w14:textId="49015101" w:rsidR="00747676" w:rsidRPr="000D5169" w:rsidRDefault="00191F2A" w:rsidP="00845DB9">
            <w:pPr>
              <w:pStyle w:val="TableEntry"/>
            </w:pPr>
            <w:r w:rsidRPr="000D5169">
              <w:t xml:space="preserve">This actor </w:t>
            </w:r>
            <w:r w:rsidR="00845DB9" w:rsidRPr="000D5169">
              <w:t xml:space="preserve">reads, </w:t>
            </w:r>
            <w:r w:rsidRPr="000D5169">
              <w:t xml:space="preserve">creates and updates Care Plans </w:t>
            </w:r>
            <w:r w:rsidR="00845DB9" w:rsidRPr="000D5169">
              <w:t xml:space="preserve">hosted on </w:t>
            </w:r>
            <w:r w:rsidRPr="000D5169">
              <w:t xml:space="preserve">a Care Plan </w:t>
            </w:r>
            <w:r w:rsidR="00EF19A5" w:rsidRPr="000D5169">
              <w:t>Service</w:t>
            </w:r>
            <w:r w:rsidR="00AD3E2B" w:rsidRPr="000D5169">
              <w:t xml:space="preserve">. This actor reads, creates and updates Plan Definitions hosted on a </w:t>
            </w:r>
            <w:r w:rsidR="00187E3D" w:rsidRPr="000D5169">
              <w:t xml:space="preserve">Care Plan </w:t>
            </w:r>
            <w:del w:id="36" w:author="Jones, Emma" w:date="2018-07-16T15:56:00Z">
              <w:r w:rsidR="00187E3D" w:rsidRPr="000D5169" w:rsidDel="00523FE5">
                <w:delText xml:space="preserve">Guidance </w:delText>
              </w:r>
            </w:del>
            <w:ins w:id="37" w:author="Jones, Emma" w:date="2018-07-16T15:56:00Z">
              <w:r w:rsidR="00E60E7C">
                <w:t>Definiti</w:t>
              </w:r>
              <w:r w:rsidR="00523FE5">
                <w:t>on</w:t>
              </w:r>
              <w:r w:rsidR="00523FE5" w:rsidRPr="000D5169">
                <w:t xml:space="preserve"> </w:t>
              </w:r>
            </w:ins>
            <w:r w:rsidR="00187E3D" w:rsidRPr="000D5169">
              <w:t>Service.</w:t>
            </w:r>
            <w:r w:rsidR="00FA14A1" w:rsidRPr="000D5169">
              <w:t xml:space="preserve"> This actor</w:t>
            </w:r>
            <w:r w:rsidR="00DA0E8F" w:rsidRPr="000D5169">
              <w:t xml:space="preserve"> generates Care Plans and subsequently generate request resources based on selected activity definition associated with the plan definition</w:t>
            </w:r>
            <w:r w:rsidR="00BC39ED" w:rsidRPr="000D5169">
              <w:t xml:space="preserve"> based on business rules</w:t>
            </w:r>
            <w:r w:rsidR="00DA0E8F" w:rsidRPr="000D5169">
              <w:t xml:space="preserve">. </w:t>
            </w:r>
          </w:p>
        </w:tc>
      </w:tr>
      <w:tr w:rsidR="00604F10" w:rsidRPr="000D5169" w14:paraId="58A391E6" w14:textId="77777777" w:rsidTr="004A653D">
        <w:tc>
          <w:tcPr>
            <w:tcW w:w="3078" w:type="dxa"/>
            <w:shd w:val="clear" w:color="auto" w:fill="auto"/>
          </w:tcPr>
          <w:p w14:paraId="612464EA" w14:textId="30D9D034" w:rsidR="00604F10" w:rsidRPr="000D5169" w:rsidRDefault="00604F10" w:rsidP="00EB71A2">
            <w:pPr>
              <w:pStyle w:val="TableEntry"/>
            </w:pPr>
            <w:r w:rsidRPr="000D5169">
              <w:t xml:space="preserve">Care Plan </w:t>
            </w:r>
            <w:r w:rsidR="00EF19A5" w:rsidRPr="000D5169">
              <w:t>Service</w:t>
            </w:r>
          </w:p>
        </w:tc>
        <w:tc>
          <w:tcPr>
            <w:tcW w:w="6498" w:type="dxa"/>
            <w:shd w:val="clear" w:color="auto" w:fill="auto"/>
          </w:tcPr>
          <w:p w14:paraId="4C4044FE" w14:textId="76212B7C" w:rsidR="00604F10" w:rsidRPr="000D5169" w:rsidRDefault="00A93362" w:rsidP="00845DB9">
            <w:pPr>
              <w:pStyle w:val="TableEntry"/>
            </w:pPr>
            <w:r w:rsidRPr="000D5169">
              <w:t xml:space="preserve">This actor manages Care Plans received from Care Plan </w:t>
            </w:r>
            <w:r w:rsidR="00C72017" w:rsidRPr="000D5169">
              <w:t>Contributors and</w:t>
            </w:r>
            <w:r w:rsidRPr="000D5169">
              <w:t xml:space="preserve"> provides updated Care Plans to subscribed Care Plan </w:t>
            </w:r>
            <w:r w:rsidR="00845DB9" w:rsidRPr="000D5169">
              <w:t>Contributors</w:t>
            </w:r>
            <w:r w:rsidRPr="000D5169">
              <w:t>.</w:t>
            </w:r>
          </w:p>
        </w:tc>
      </w:tr>
      <w:tr w:rsidR="008A7370" w:rsidRPr="000D5169" w14:paraId="4BBAED4E" w14:textId="77777777" w:rsidTr="004A653D">
        <w:tc>
          <w:tcPr>
            <w:tcW w:w="3078" w:type="dxa"/>
            <w:shd w:val="clear" w:color="auto" w:fill="auto"/>
          </w:tcPr>
          <w:p w14:paraId="6F594E97" w14:textId="55287F9F" w:rsidR="008A7370" w:rsidRPr="000D5169" w:rsidRDefault="008A7370" w:rsidP="00EB71A2">
            <w:pPr>
              <w:pStyle w:val="TableEntry"/>
            </w:pPr>
            <w:r w:rsidRPr="000D5169">
              <w:t xml:space="preserve">Care Plan </w:t>
            </w:r>
            <w:ins w:id="38" w:author="Jones, Emma" w:date="2018-07-16T15:33:00Z">
              <w:r w:rsidR="0025279F">
                <w:t>Definition</w:t>
              </w:r>
            </w:ins>
            <w:del w:id="39" w:author="Jones, Emma" w:date="2018-07-16T15:33:00Z">
              <w:r w:rsidRPr="000D5169" w:rsidDel="0025279F">
                <w:delText>Guidance</w:delText>
              </w:r>
            </w:del>
            <w:r w:rsidRPr="000D5169">
              <w:t xml:space="preserve"> </w:t>
            </w:r>
            <w:commentRangeStart w:id="40"/>
            <w:r w:rsidRPr="000D5169">
              <w:t>Service</w:t>
            </w:r>
            <w:commentRangeEnd w:id="40"/>
            <w:r w:rsidR="0025279F">
              <w:rPr>
                <w:rStyle w:val="CommentReference"/>
              </w:rPr>
              <w:commentReference w:id="40"/>
            </w:r>
          </w:p>
        </w:tc>
        <w:tc>
          <w:tcPr>
            <w:tcW w:w="6498" w:type="dxa"/>
            <w:shd w:val="clear" w:color="auto" w:fill="auto"/>
          </w:tcPr>
          <w:p w14:paraId="5028E3E0" w14:textId="75E7BEE5" w:rsidR="008A7370" w:rsidRPr="000D5169" w:rsidRDefault="00AD3E2B" w:rsidP="00845DB9">
            <w:pPr>
              <w:pStyle w:val="TableEntry"/>
            </w:pPr>
            <w:r w:rsidRPr="000D5169">
              <w:t xml:space="preserve">This actor manages Plan Definition received from Care Plan </w:t>
            </w:r>
            <w:r w:rsidR="00C72017" w:rsidRPr="000D5169">
              <w:t>Contributors and</w:t>
            </w:r>
            <w:r w:rsidRPr="000D5169">
              <w:t xml:space="preserve"> provides updated Plan Definitions to subscribed Care Plan Contributors.</w:t>
            </w:r>
          </w:p>
        </w:tc>
      </w:tr>
    </w:tbl>
    <w:p w14:paraId="1621054A" w14:textId="66E53777" w:rsidR="00747676" w:rsidRPr="000D5169" w:rsidRDefault="00747676" w:rsidP="00D251BA">
      <w:pPr>
        <w:pStyle w:val="Heading1"/>
        <w:pageBreakBefore w:val="0"/>
        <w:numPr>
          <w:ilvl w:val="0"/>
          <w:numId w:val="0"/>
        </w:numPr>
      </w:pPr>
      <w:bookmarkStart w:id="41" w:name="_Toc514934337"/>
      <w:r w:rsidRPr="000D5169">
        <w:t xml:space="preserve">Appendix B </w:t>
      </w:r>
      <w:r w:rsidR="00020C53" w:rsidRPr="000D5169">
        <w:t>–</w:t>
      </w:r>
      <w:r w:rsidRPr="000D5169">
        <w:t xml:space="preserve"> Transaction Summary Definitions</w:t>
      </w:r>
      <w:bookmarkEnd w:id="41"/>
    </w:p>
    <w:p w14:paraId="0BD4AE78" w14:textId="77777777" w:rsidR="00747676" w:rsidRPr="000D5169" w:rsidRDefault="00747676" w:rsidP="00747676">
      <w:pPr>
        <w:pStyle w:val="EditorInstructions"/>
      </w:pPr>
      <w:r w:rsidRPr="000D5169">
        <w:t xml:space="preserve">Add the following transactions </w:t>
      </w:r>
      <w:r w:rsidRPr="000D5169">
        <w:rPr>
          <w:iCs w:val="0"/>
        </w:rPr>
        <w:t xml:space="preserve">to the IHE </w:t>
      </w:r>
      <w:r w:rsidRPr="000D5169">
        <w:t>Technical Frameworks</w:t>
      </w:r>
      <w:r w:rsidR="003B70A2" w:rsidRPr="000D5169">
        <w:rPr>
          <w:iCs w:val="0"/>
        </w:rPr>
        <w:t xml:space="preserve"> General Introduction </w:t>
      </w:r>
      <w:r w:rsidRPr="000D5169">
        <w:rPr>
          <w:iCs w:val="0"/>
        </w:rPr>
        <w:t>list of Transactions</w:t>
      </w:r>
      <w:r w:rsidRPr="000D5169">
        <w:t>:</w:t>
      </w:r>
    </w:p>
    <w:p w14:paraId="243CEE3B" w14:textId="77777777" w:rsidR="00747676" w:rsidRPr="000D5169" w:rsidRDefault="00747676" w:rsidP="00CF5713">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0D5169" w14:paraId="05ABFE53" w14:textId="77777777" w:rsidTr="00D251BA">
        <w:tc>
          <w:tcPr>
            <w:tcW w:w="3078" w:type="dxa"/>
            <w:shd w:val="clear" w:color="auto" w:fill="D9D9D9"/>
          </w:tcPr>
          <w:p w14:paraId="508C081A" w14:textId="77777777" w:rsidR="00747676" w:rsidRPr="000D5169" w:rsidRDefault="00747676" w:rsidP="00EB71A2">
            <w:pPr>
              <w:pStyle w:val="TableEntryHeader"/>
            </w:pPr>
            <w:r w:rsidRPr="000D5169">
              <w:t>Transaction</w:t>
            </w:r>
          </w:p>
        </w:tc>
        <w:tc>
          <w:tcPr>
            <w:tcW w:w="6498" w:type="dxa"/>
            <w:shd w:val="clear" w:color="auto" w:fill="D9D9D9"/>
          </w:tcPr>
          <w:p w14:paraId="271FAFE7" w14:textId="77777777" w:rsidR="00747676" w:rsidRPr="000D5169" w:rsidRDefault="00747676" w:rsidP="00EB71A2">
            <w:pPr>
              <w:pStyle w:val="TableEntryHeader"/>
            </w:pPr>
            <w:r w:rsidRPr="000D5169">
              <w:t>Definition</w:t>
            </w:r>
          </w:p>
        </w:tc>
      </w:tr>
      <w:tr w:rsidR="00747676" w:rsidRPr="000D5169" w14:paraId="2D5AFFBB" w14:textId="77777777" w:rsidTr="00D251BA">
        <w:tc>
          <w:tcPr>
            <w:tcW w:w="3078" w:type="dxa"/>
            <w:shd w:val="clear" w:color="auto" w:fill="auto"/>
          </w:tcPr>
          <w:p w14:paraId="32485B9E" w14:textId="77777777" w:rsidR="00747676" w:rsidRPr="000D5169" w:rsidRDefault="001854E3" w:rsidP="00EB71A2">
            <w:pPr>
              <w:pStyle w:val="TableEntry"/>
            </w:pPr>
            <w:r w:rsidRPr="000D5169">
              <w:t>Update Care Plan</w:t>
            </w:r>
          </w:p>
        </w:tc>
        <w:tc>
          <w:tcPr>
            <w:tcW w:w="6498" w:type="dxa"/>
            <w:shd w:val="clear" w:color="auto" w:fill="auto"/>
          </w:tcPr>
          <w:p w14:paraId="1CEF8F59" w14:textId="78D8C043" w:rsidR="00747676" w:rsidRPr="000D5169" w:rsidRDefault="001854E3" w:rsidP="00EB71A2">
            <w:pPr>
              <w:pStyle w:val="TableEntry"/>
            </w:pPr>
            <w:r w:rsidRPr="000D5169">
              <w:t>Update an existing or create a new Care Plan</w:t>
            </w:r>
          </w:p>
        </w:tc>
      </w:tr>
      <w:tr w:rsidR="00747676" w:rsidRPr="000D5169" w14:paraId="61B31B8D" w14:textId="77777777" w:rsidTr="00D251BA">
        <w:tc>
          <w:tcPr>
            <w:tcW w:w="3078" w:type="dxa"/>
            <w:shd w:val="clear" w:color="auto" w:fill="auto"/>
          </w:tcPr>
          <w:p w14:paraId="17117DD5" w14:textId="77777777" w:rsidR="00747676" w:rsidRPr="000D5169" w:rsidRDefault="001854E3" w:rsidP="00EB71A2">
            <w:pPr>
              <w:pStyle w:val="TableEntry"/>
            </w:pPr>
            <w:r w:rsidRPr="000D5169">
              <w:t>Retrieve Care Plan</w:t>
            </w:r>
          </w:p>
        </w:tc>
        <w:tc>
          <w:tcPr>
            <w:tcW w:w="6498" w:type="dxa"/>
            <w:shd w:val="clear" w:color="auto" w:fill="auto"/>
          </w:tcPr>
          <w:p w14:paraId="15150024" w14:textId="2E54CEE4" w:rsidR="00747676" w:rsidRPr="000D5169" w:rsidRDefault="001854E3" w:rsidP="00EB71A2">
            <w:pPr>
              <w:pStyle w:val="TableEntry"/>
            </w:pPr>
            <w:r w:rsidRPr="000D5169">
              <w:t>Retrieve a Care Plan</w:t>
            </w:r>
          </w:p>
        </w:tc>
      </w:tr>
      <w:tr w:rsidR="001854E3" w:rsidRPr="000D5169" w14:paraId="12D22E7D" w14:textId="77777777" w:rsidTr="00D251BA">
        <w:tc>
          <w:tcPr>
            <w:tcW w:w="3078" w:type="dxa"/>
            <w:shd w:val="clear" w:color="auto" w:fill="auto"/>
          </w:tcPr>
          <w:p w14:paraId="2F34CC16" w14:textId="77777777" w:rsidR="001854E3" w:rsidRPr="000D5169" w:rsidRDefault="001854E3" w:rsidP="00EB71A2">
            <w:pPr>
              <w:pStyle w:val="TableEntry"/>
            </w:pPr>
            <w:r w:rsidRPr="000D5169">
              <w:t>Subscribe to Care Plan Updates</w:t>
            </w:r>
          </w:p>
        </w:tc>
        <w:tc>
          <w:tcPr>
            <w:tcW w:w="6498" w:type="dxa"/>
            <w:shd w:val="clear" w:color="auto" w:fill="auto"/>
          </w:tcPr>
          <w:p w14:paraId="178635FF" w14:textId="0691C0BF" w:rsidR="001854E3" w:rsidRPr="000D5169" w:rsidRDefault="001854E3" w:rsidP="009E31E5">
            <w:pPr>
              <w:pStyle w:val="TableEntry"/>
            </w:pPr>
            <w:r w:rsidRPr="000D5169">
              <w:t xml:space="preserve">Subscribe to </w:t>
            </w:r>
            <w:r w:rsidR="009E31E5" w:rsidRPr="000D5169">
              <w:t>receive</w:t>
            </w:r>
            <w:r w:rsidRPr="000D5169">
              <w:t xml:space="preserve"> </w:t>
            </w:r>
            <w:r w:rsidR="009E31E5" w:rsidRPr="000D5169">
              <w:t xml:space="preserve">updated </w:t>
            </w:r>
            <w:r w:rsidRPr="000D5169">
              <w:t xml:space="preserve">Care Plans </w:t>
            </w:r>
            <w:r w:rsidR="009E31E5" w:rsidRPr="000D5169">
              <w:t>for specific patients</w:t>
            </w:r>
          </w:p>
        </w:tc>
      </w:tr>
      <w:tr w:rsidR="001854E3" w:rsidRPr="000D5169" w14:paraId="5F47D44A" w14:textId="77777777" w:rsidTr="00D251BA">
        <w:tc>
          <w:tcPr>
            <w:tcW w:w="3078" w:type="dxa"/>
            <w:shd w:val="clear" w:color="auto" w:fill="auto"/>
          </w:tcPr>
          <w:p w14:paraId="244E2364" w14:textId="77777777" w:rsidR="001854E3" w:rsidRPr="000D5169" w:rsidRDefault="001854E3" w:rsidP="00EB71A2">
            <w:pPr>
              <w:pStyle w:val="TableEntry"/>
            </w:pPr>
            <w:r w:rsidRPr="000D5169">
              <w:t>Provide Care Plan</w:t>
            </w:r>
          </w:p>
        </w:tc>
        <w:tc>
          <w:tcPr>
            <w:tcW w:w="6498" w:type="dxa"/>
            <w:shd w:val="clear" w:color="auto" w:fill="auto"/>
          </w:tcPr>
          <w:p w14:paraId="64B06CB9" w14:textId="209C108B" w:rsidR="001854E3" w:rsidRPr="000D5169" w:rsidRDefault="001854E3" w:rsidP="00EB71A2">
            <w:pPr>
              <w:pStyle w:val="TableEntry"/>
            </w:pPr>
            <w:r w:rsidRPr="000D5169">
              <w:t>Provide updated Care Plans to subscribers</w:t>
            </w:r>
          </w:p>
        </w:tc>
      </w:tr>
      <w:tr w:rsidR="00D626C4" w:rsidRPr="000D5169" w14:paraId="22DE6D05" w14:textId="77777777" w:rsidTr="00D251BA">
        <w:tc>
          <w:tcPr>
            <w:tcW w:w="3078" w:type="dxa"/>
            <w:shd w:val="clear" w:color="auto" w:fill="auto"/>
          </w:tcPr>
          <w:p w14:paraId="5F8129C2" w14:textId="414869B8" w:rsidR="00D626C4" w:rsidRPr="000D5169" w:rsidRDefault="00D626C4" w:rsidP="00EB71A2">
            <w:pPr>
              <w:pStyle w:val="TableEntry"/>
            </w:pPr>
            <w:r w:rsidRPr="000D5169">
              <w:t>Search for Care Plan</w:t>
            </w:r>
          </w:p>
        </w:tc>
        <w:tc>
          <w:tcPr>
            <w:tcW w:w="6498" w:type="dxa"/>
            <w:shd w:val="clear" w:color="auto" w:fill="auto"/>
          </w:tcPr>
          <w:p w14:paraId="792BDD87" w14:textId="77623058" w:rsidR="00D626C4" w:rsidRPr="000D5169" w:rsidRDefault="00D626C4" w:rsidP="00EB71A2">
            <w:pPr>
              <w:pStyle w:val="TableEntry"/>
            </w:pPr>
            <w:r w:rsidRPr="000D5169">
              <w:t xml:space="preserve">Used to find a </w:t>
            </w:r>
            <w:r w:rsidR="002E6CA8" w:rsidRPr="000D5169">
              <w:t>Care P</w:t>
            </w:r>
            <w:r w:rsidRPr="000D5169">
              <w:t>lan</w:t>
            </w:r>
          </w:p>
        </w:tc>
      </w:tr>
      <w:tr w:rsidR="002E6CA8" w:rsidRPr="000D5169" w14:paraId="45F3072E" w14:textId="77777777" w:rsidTr="00D251BA">
        <w:tc>
          <w:tcPr>
            <w:tcW w:w="3078" w:type="dxa"/>
            <w:shd w:val="clear" w:color="auto" w:fill="auto"/>
          </w:tcPr>
          <w:p w14:paraId="31303040" w14:textId="048F40EF" w:rsidR="002E6CA8" w:rsidRPr="000D5169" w:rsidRDefault="002E6CA8" w:rsidP="00EB71A2">
            <w:pPr>
              <w:pStyle w:val="TableEntry"/>
            </w:pPr>
            <w:r w:rsidRPr="000D5169">
              <w:t>Search for Plan Definition</w:t>
            </w:r>
          </w:p>
        </w:tc>
        <w:tc>
          <w:tcPr>
            <w:tcW w:w="6498" w:type="dxa"/>
            <w:shd w:val="clear" w:color="auto" w:fill="auto"/>
          </w:tcPr>
          <w:p w14:paraId="20B7CAFD" w14:textId="4657FA7D" w:rsidR="002E6CA8" w:rsidRPr="000D5169" w:rsidRDefault="002E6CA8" w:rsidP="00EB71A2">
            <w:pPr>
              <w:pStyle w:val="TableEntry"/>
            </w:pPr>
            <w:r w:rsidRPr="000D5169">
              <w:t>Used to find a Plan Definition</w:t>
            </w:r>
          </w:p>
        </w:tc>
      </w:tr>
      <w:tr w:rsidR="002E6CA8" w:rsidRPr="000D5169" w14:paraId="745B7576" w14:textId="77777777" w:rsidTr="00D251BA">
        <w:tc>
          <w:tcPr>
            <w:tcW w:w="3078" w:type="dxa"/>
            <w:shd w:val="clear" w:color="auto" w:fill="auto"/>
          </w:tcPr>
          <w:p w14:paraId="26DAE1A3" w14:textId="4DB15325" w:rsidR="002E6CA8" w:rsidRPr="000D5169" w:rsidRDefault="002E6CA8" w:rsidP="00EB71A2">
            <w:pPr>
              <w:pStyle w:val="TableEntry"/>
            </w:pPr>
            <w:r w:rsidRPr="000D5169">
              <w:t>Retrieve Plan Definition</w:t>
            </w:r>
          </w:p>
        </w:tc>
        <w:tc>
          <w:tcPr>
            <w:tcW w:w="6498" w:type="dxa"/>
            <w:shd w:val="clear" w:color="auto" w:fill="auto"/>
          </w:tcPr>
          <w:p w14:paraId="360EE45C" w14:textId="4B735AEE" w:rsidR="002E6CA8" w:rsidRPr="000D5169" w:rsidRDefault="002E6CA8" w:rsidP="00EB71A2">
            <w:pPr>
              <w:pStyle w:val="TableEntry"/>
            </w:pPr>
            <w:r w:rsidRPr="000D5169">
              <w:t>Retrieve a Plan Definition</w:t>
            </w:r>
          </w:p>
        </w:tc>
      </w:tr>
      <w:tr w:rsidR="002E6CA8" w:rsidRPr="000D5169" w14:paraId="2CBE930C" w14:textId="77777777" w:rsidTr="00D251BA">
        <w:tc>
          <w:tcPr>
            <w:tcW w:w="3078" w:type="dxa"/>
            <w:shd w:val="clear" w:color="auto" w:fill="auto"/>
          </w:tcPr>
          <w:p w14:paraId="5E1AA282" w14:textId="1E25A8E6" w:rsidR="002E6CA8" w:rsidRPr="000D5169" w:rsidRDefault="002E6CA8" w:rsidP="00EB71A2">
            <w:pPr>
              <w:pStyle w:val="TableEntry"/>
            </w:pPr>
            <w:r w:rsidRPr="000D5169">
              <w:t>Update Plan Definition</w:t>
            </w:r>
          </w:p>
        </w:tc>
        <w:tc>
          <w:tcPr>
            <w:tcW w:w="6498" w:type="dxa"/>
            <w:shd w:val="clear" w:color="auto" w:fill="auto"/>
          </w:tcPr>
          <w:p w14:paraId="3ED92DCB" w14:textId="37F7373B" w:rsidR="002E6CA8" w:rsidRPr="000D5169" w:rsidRDefault="002E6CA8" w:rsidP="00EB71A2">
            <w:pPr>
              <w:pStyle w:val="TableEntry"/>
            </w:pPr>
            <w:r w:rsidRPr="000D5169">
              <w:t>Update an existing or create a new Plan Definition</w:t>
            </w:r>
          </w:p>
        </w:tc>
      </w:tr>
      <w:tr w:rsidR="002E6CA8" w:rsidRPr="000D5169" w14:paraId="566388E5" w14:textId="77777777" w:rsidTr="00D251BA">
        <w:tc>
          <w:tcPr>
            <w:tcW w:w="3078" w:type="dxa"/>
            <w:shd w:val="clear" w:color="auto" w:fill="auto"/>
          </w:tcPr>
          <w:p w14:paraId="75244C00" w14:textId="0B691851" w:rsidR="002E6CA8" w:rsidRPr="000D5169" w:rsidRDefault="002E6CA8" w:rsidP="00EB71A2">
            <w:pPr>
              <w:pStyle w:val="TableEntry"/>
            </w:pPr>
            <w:r w:rsidRPr="000D5169">
              <w:t>Subscribe to Plan Definition updates</w:t>
            </w:r>
          </w:p>
        </w:tc>
        <w:tc>
          <w:tcPr>
            <w:tcW w:w="6498" w:type="dxa"/>
            <w:shd w:val="clear" w:color="auto" w:fill="auto"/>
          </w:tcPr>
          <w:p w14:paraId="0C849C0E" w14:textId="288F7ED4" w:rsidR="002E6CA8" w:rsidRPr="000D5169" w:rsidRDefault="002E6CA8" w:rsidP="00EB71A2">
            <w:pPr>
              <w:pStyle w:val="TableEntry"/>
            </w:pPr>
            <w:r w:rsidRPr="000D5169">
              <w:t>Subscribe to receive updated Plan Definitions for specific conditions</w:t>
            </w:r>
          </w:p>
        </w:tc>
      </w:tr>
      <w:tr w:rsidR="002E6CA8" w:rsidRPr="000D5169" w14:paraId="63CD3FD3" w14:textId="77777777" w:rsidTr="00D251BA">
        <w:tc>
          <w:tcPr>
            <w:tcW w:w="3078" w:type="dxa"/>
            <w:shd w:val="clear" w:color="auto" w:fill="auto"/>
          </w:tcPr>
          <w:p w14:paraId="13A2E3CA" w14:textId="74ED753D" w:rsidR="002E6CA8" w:rsidRPr="000D5169" w:rsidRDefault="002E6CA8" w:rsidP="00EB71A2">
            <w:pPr>
              <w:pStyle w:val="TableEntry"/>
            </w:pPr>
            <w:r w:rsidRPr="000D5169">
              <w:t>Provide Plan Definition</w:t>
            </w:r>
          </w:p>
        </w:tc>
        <w:tc>
          <w:tcPr>
            <w:tcW w:w="6498" w:type="dxa"/>
            <w:shd w:val="clear" w:color="auto" w:fill="auto"/>
          </w:tcPr>
          <w:p w14:paraId="6B096DFC" w14:textId="7F221017" w:rsidR="002E6CA8" w:rsidRPr="000D5169" w:rsidRDefault="002E6CA8" w:rsidP="00EB71A2">
            <w:pPr>
              <w:pStyle w:val="TableEntry"/>
            </w:pPr>
            <w:r w:rsidRPr="000D5169">
              <w:t>Provide updated Plan Definition to subscribers</w:t>
            </w:r>
          </w:p>
        </w:tc>
      </w:tr>
      <w:tr w:rsidR="005020C6" w:rsidRPr="000D5169" w14:paraId="5408C3E7" w14:textId="77777777" w:rsidTr="00D251BA">
        <w:tc>
          <w:tcPr>
            <w:tcW w:w="3078" w:type="dxa"/>
            <w:shd w:val="clear" w:color="auto" w:fill="auto"/>
          </w:tcPr>
          <w:p w14:paraId="7D018F6E" w14:textId="09D6C75D" w:rsidR="005020C6" w:rsidRPr="000D5169" w:rsidRDefault="005020C6" w:rsidP="00EB71A2">
            <w:pPr>
              <w:pStyle w:val="TableEntry"/>
            </w:pPr>
            <w:r w:rsidRPr="000D5169">
              <w:t>Provide Activity Definition</w:t>
            </w:r>
          </w:p>
        </w:tc>
        <w:tc>
          <w:tcPr>
            <w:tcW w:w="6498" w:type="dxa"/>
            <w:shd w:val="clear" w:color="auto" w:fill="auto"/>
          </w:tcPr>
          <w:p w14:paraId="3FE87622" w14:textId="10B4FA3F" w:rsidR="005020C6" w:rsidRPr="000D5169" w:rsidRDefault="005020C6" w:rsidP="00EB71A2">
            <w:pPr>
              <w:pStyle w:val="TableEntry"/>
            </w:pPr>
            <w:r w:rsidRPr="000D5169">
              <w:t>Provide applicable Activity Definition</w:t>
            </w:r>
          </w:p>
        </w:tc>
      </w:tr>
      <w:tr w:rsidR="00FA14A1" w:rsidRPr="000D5169" w14:paraId="5D49793A" w14:textId="77777777" w:rsidTr="00D251BA">
        <w:tc>
          <w:tcPr>
            <w:tcW w:w="3078" w:type="dxa"/>
            <w:shd w:val="clear" w:color="auto" w:fill="auto"/>
          </w:tcPr>
          <w:p w14:paraId="1DE6A5E6" w14:textId="65EA29E6" w:rsidR="00FA14A1" w:rsidRPr="000D5169" w:rsidRDefault="00D17B4E" w:rsidP="00EB71A2">
            <w:pPr>
              <w:pStyle w:val="TableEntry"/>
            </w:pPr>
            <w:r w:rsidRPr="000D5169">
              <w:t>Apply Activity Definition Operation</w:t>
            </w:r>
          </w:p>
        </w:tc>
        <w:tc>
          <w:tcPr>
            <w:tcW w:w="6498" w:type="dxa"/>
            <w:shd w:val="clear" w:color="auto" w:fill="auto"/>
          </w:tcPr>
          <w:p w14:paraId="34773C1A" w14:textId="635655B6" w:rsidR="00FA14A1" w:rsidRPr="00D251BA" w:rsidRDefault="00DA0E8F" w:rsidP="00085A70">
            <w:pPr>
              <w:pStyle w:val="TableEntry"/>
            </w:pPr>
            <w:r w:rsidRPr="000D5169">
              <w:t>Generates a Care Plan and subsequent request resources</w:t>
            </w:r>
            <w:r w:rsidR="00BC39ED" w:rsidRPr="000D5169">
              <w:t xml:space="preserve"> based on business rules</w:t>
            </w:r>
            <w:r w:rsidRPr="00D251BA" w:rsidDel="00DA0E8F">
              <w:t xml:space="preserve"> </w:t>
            </w:r>
          </w:p>
        </w:tc>
      </w:tr>
    </w:tbl>
    <w:p w14:paraId="58EB855C" w14:textId="77777777" w:rsidR="00C72017" w:rsidRPr="000D5169" w:rsidRDefault="00C72017" w:rsidP="00D251BA">
      <w:pPr>
        <w:pStyle w:val="BodyText"/>
      </w:pPr>
    </w:p>
    <w:p w14:paraId="25BD0F54" w14:textId="2BB85041" w:rsidR="00747676" w:rsidRPr="000D5169" w:rsidRDefault="00747676" w:rsidP="00D251BA">
      <w:pPr>
        <w:pStyle w:val="Heading1"/>
        <w:numPr>
          <w:ilvl w:val="0"/>
          <w:numId w:val="0"/>
        </w:numPr>
      </w:pPr>
      <w:bookmarkStart w:id="42" w:name="_Toc514934338"/>
      <w:r w:rsidRPr="000D5169">
        <w:lastRenderedPageBreak/>
        <w:t>Glossary</w:t>
      </w:r>
      <w:bookmarkEnd w:id="42"/>
    </w:p>
    <w:p w14:paraId="6101BE90" w14:textId="38784868" w:rsidR="00747676" w:rsidRPr="000D5169" w:rsidRDefault="00747676" w:rsidP="00333152">
      <w:pPr>
        <w:pStyle w:val="EditorInstructions"/>
      </w:pPr>
      <w:r w:rsidRPr="000D5169">
        <w:t>Add the following glossary terms to the IHE Technical Frameworks General Introduction Glossary:</w:t>
      </w:r>
    </w:p>
    <w:p w14:paraId="797E7E11" w14:textId="77777777" w:rsidR="00690517" w:rsidRPr="000D5169" w:rsidRDefault="00690517" w:rsidP="00E008B6">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0D5169" w14:paraId="7FBB76CF" w14:textId="77777777" w:rsidTr="00AA34AA">
        <w:trPr>
          <w:cantSplit/>
          <w:tblHeader/>
        </w:trPr>
        <w:tc>
          <w:tcPr>
            <w:tcW w:w="3078" w:type="dxa"/>
            <w:shd w:val="clear" w:color="auto" w:fill="D9D9D9"/>
          </w:tcPr>
          <w:p w14:paraId="4C022602" w14:textId="77777777" w:rsidR="00AB15A3" w:rsidRPr="000D5169" w:rsidRDefault="00AB15A3" w:rsidP="00FD2E73">
            <w:pPr>
              <w:pStyle w:val="TableEntryHeader"/>
            </w:pPr>
            <w:r w:rsidRPr="000D5169">
              <w:t>Glossary Term</w:t>
            </w:r>
          </w:p>
        </w:tc>
        <w:tc>
          <w:tcPr>
            <w:tcW w:w="6498" w:type="dxa"/>
            <w:shd w:val="clear" w:color="auto" w:fill="D9D9D9"/>
          </w:tcPr>
          <w:p w14:paraId="0978F0D3" w14:textId="77777777" w:rsidR="00AB15A3" w:rsidRPr="000D5169" w:rsidRDefault="00AB15A3" w:rsidP="00FD2E73">
            <w:pPr>
              <w:pStyle w:val="TableEntryHeader"/>
            </w:pPr>
            <w:r w:rsidRPr="000D5169">
              <w:t>Definition</w:t>
            </w:r>
          </w:p>
        </w:tc>
      </w:tr>
      <w:tr w:rsidR="00AB15A3" w:rsidRPr="000D5169" w14:paraId="2DB31F80" w14:textId="77777777" w:rsidTr="00AA34AA">
        <w:trPr>
          <w:cantSplit/>
        </w:trPr>
        <w:tc>
          <w:tcPr>
            <w:tcW w:w="3078" w:type="dxa"/>
            <w:shd w:val="clear" w:color="auto" w:fill="auto"/>
          </w:tcPr>
          <w:p w14:paraId="55C9F130" w14:textId="77777777" w:rsidR="00AB15A3" w:rsidRPr="000D5169" w:rsidRDefault="00AB15A3" w:rsidP="00333152">
            <w:pPr>
              <w:pStyle w:val="TableEntry"/>
            </w:pPr>
            <w:r w:rsidRPr="000D5169">
              <w:t>Care Plan Domain Analysis Model</w:t>
            </w:r>
          </w:p>
        </w:tc>
        <w:tc>
          <w:tcPr>
            <w:tcW w:w="6498" w:type="dxa"/>
            <w:shd w:val="clear" w:color="auto" w:fill="auto"/>
          </w:tcPr>
          <w:p w14:paraId="3F36A05F" w14:textId="77777777" w:rsidR="00AB15A3" w:rsidRPr="000D5169" w:rsidRDefault="00AB15A3" w:rsidP="00A03166">
            <w:pPr>
              <w:pStyle w:val="TableEntry"/>
            </w:pPr>
            <w:r w:rsidRPr="000D5169">
              <w:t>A common reference used to support the development of implementable care plan models</w:t>
            </w:r>
            <w:r w:rsidRPr="000D5169">
              <w:rPr>
                <w:rStyle w:val="FootnoteReference"/>
              </w:rPr>
              <w:footnoteReference w:id="3"/>
            </w:r>
          </w:p>
        </w:tc>
      </w:tr>
      <w:tr w:rsidR="00AB15A3" w:rsidRPr="000D5169" w14:paraId="53660D83" w14:textId="77777777" w:rsidTr="00AA34AA">
        <w:trPr>
          <w:cantSplit/>
        </w:trPr>
        <w:tc>
          <w:tcPr>
            <w:tcW w:w="3078" w:type="dxa"/>
            <w:shd w:val="clear" w:color="auto" w:fill="auto"/>
          </w:tcPr>
          <w:p w14:paraId="4BCC33D0" w14:textId="77777777" w:rsidR="00AB15A3" w:rsidRPr="000D5169" w:rsidRDefault="00AB15A3" w:rsidP="00333152">
            <w:pPr>
              <w:pStyle w:val="TableEntry"/>
            </w:pPr>
            <w:r w:rsidRPr="000D5169">
              <w:t>Coordination of Care Services Functional Model</w:t>
            </w:r>
          </w:p>
        </w:tc>
        <w:tc>
          <w:tcPr>
            <w:tcW w:w="6498" w:type="dxa"/>
            <w:shd w:val="clear" w:color="auto" w:fill="auto"/>
          </w:tcPr>
          <w:p w14:paraId="73EC82E2" w14:textId="77777777" w:rsidR="00AB15A3" w:rsidRPr="000D5169" w:rsidRDefault="00AB15A3" w:rsidP="00A03166">
            <w:pPr>
              <w:pStyle w:val="TableEntry"/>
            </w:pPr>
            <w:r w:rsidRPr="000D5169">
              <w:t>Supports shared and coordinated care plans as well as support of multidisciplinary care team members to communicate changes resulting from care plan interventions and collaborate in removing barriers to care.</w:t>
            </w:r>
            <w:r w:rsidRPr="000D5169">
              <w:rPr>
                <w:rStyle w:val="FootnoteReference"/>
              </w:rPr>
              <w:footnoteReference w:id="4"/>
            </w:r>
          </w:p>
        </w:tc>
      </w:tr>
      <w:tr w:rsidR="00AB15A3" w:rsidRPr="000D5169" w14:paraId="7DCBF1D0" w14:textId="77777777" w:rsidTr="00AA34AA">
        <w:trPr>
          <w:cantSplit/>
        </w:trPr>
        <w:tc>
          <w:tcPr>
            <w:tcW w:w="3078" w:type="dxa"/>
            <w:shd w:val="clear" w:color="auto" w:fill="auto"/>
          </w:tcPr>
          <w:p w14:paraId="0D214CB6" w14:textId="77777777" w:rsidR="00AB15A3" w:rsidRPr="000D5169" w:rsidRDefault="00AB15A3" w:rsidP="00333152">
            <w:pPr>
              <w:pStyle w:val="TableEntry"/>
            </w:pPr>
            <w:r w:rsidRPr="000D5169">
              <w:t xml:space="preserve">Care Plan </w:t>
            </w:r>
            <w:del w:id="43" w:author="Jones, Emma" w:date="2018-07-16T15:36:00Z">
              <w:r w:rsidRPr="000D5169" w:rsidDel="007619EB">
                <w:delText>(as used in this profile)</w:delText>
              </w:r>
            </w:del>
          </w:p>
        </w:tc>
        <w:tc>
          <w:tcPr>
            <w:tcW w:w="6498" w:type="dxa"/>
            <w:shd w:val="clear" w:color="auto" w:fill="auto"/>
          </w:tcPr>
          <w:p w14:paraId="518887BB" w14:textId="028DC306" w:rsidR="00AB15A3" w:rsidRPr="000D5169" w:rsidRDefault="00AB15A3">
            <w:pPr>
              <w:pStyle w:val="TableEntry"/>
            </w:pPr>
            <w:r w:rsidRPr="000D5169">
              <w:t>Tool used by clinicians to plan and coordinate care for an individual patient</w:t>
            </w:r>
            <w:r w:rsidR="00CA4288" w:rsidRPr="000D5169">
              <w:t xml:space="preserve">. </w:t>
            </w:r>
            <w:r w:rsidRPr="000D5169">
              <w:t>It aids in understanding and coordinating the actions that need to be performed for the target of care. The care plan is known by several similar and often interchangeable names such as the plan of care and treatment plan.</w:t>
            </w:r>
            <w:r w:rsidRPr="000D5169">
              <w:rPr>
                <w:rStyle w:val="FootnoteReference"/>
              </w:rPr>
              <w:footnoteReference w:id="5"/>
            </w:r>
            <w:r w:rsidRPr="000D5169">
              <w:rPr>
                <w:vertAlign w:val="superscript"/>
              </w:rPr>
              <w:t xml:space="preserve"> </w:t>
            </w:r>
          </w:p>
        </w:tc>
      </w:tr>
      <w:tr w:rsidR="003C588E" w:rsidRPr="000D5169" w14:paraId="7F0B0782" w14:textId="77777777" w:rsidTr="00AA34AA">
        <w:trPr>
          <w:cantSplit/>
        </w:trPr>
        <w:tc>
          <w:tcPr>
            <w:tcW w:w="3078" w:type="dxa"/>
            <w:shd w:val="clear" w:color="auto" w:fill="auto"/>
          </w:tcPr>
          <w:p w14:paraId="19402F28" w14:textId="1D49864C" w:rsidR="003C588E" w:rsidRPr="000D5169" w:rsidRDefault="003C588E" w:rsidP="00333152">
            <w:pPr>
              <w:pStyle w:val="TableEntry"/>
            </w:pPr>
            <w:r w:rsidRPr="000D5169">
              <w:t xml:space="preserve">Plan Definition </w:t>
            </w:r>
            <w:del w:id="44" w:author="Jones, Emma" w:date="2018-07-16T15:36:00Z">
              <w:r w:rsidRPr="000D5169" w:rsidDel="007619EB">
                <w:delText>(as used in this profile)</w:delText>
              </w:r>
            </w:del>
          </w:p>
        </w:tc>
        <w:tc>
          <w:tcPr>
            <w:tcW w:w="6498" w:type="dxa"/>
            <w:shd w:val="clear" w:color="auto" w:fill="auto"/>
          </w:tcPr>
          <w:p w14:paraId="4E5DC994" w14:textId="564D2B7C" w:rsidR="003C588E" w:rsidRPr="000D5169" w:rsidRDefault="00205054">
            <w:pPr>
              <w:pStyle w:val="TableEntry"/>
            </w:pPr>
            <w:r w:rsidRPr="000D5169">
              <w:t>Contain action definition which describes an activity to be performed</w:t>
            </w:r>
            <w:r w:rsidR="00AE24A4" w:rsidRPr="000D5169">
              <w:rPr>
                <w:rStyle w:val="FootnoteReference"/>
              </w:rPr>
              <w:footnoteReference w:id="6"/>
            </w:r>
            <w:r w:rsidRPr="000D5169">
              <w:t>.</w:t>
            </w:r>
          </w:p>
        </w:tc>
      </w:tr>
      <w:tr w:rsidR="003C588E" w:rsidRPr="000D5169" w14:paraId="7DF252D4" w14:textId="77777777" w:rsidTr="00AA34AA">
        <w:trPr>
          <w:cantSplit/>
        </w:trPr>
        <w:tc>
          <w:tcPr>
            <w:tcW w:w="3078" w:type="dxa"/>
            <w:shd w:val="clear" w:color="auto" w:fill="auto"/>
          </w:tcPr>
          <w:p w14:paraId="0B1C335D" w14:textId="403BD0D6" w:rsidR="003C588E" w:rsidRPr="000D5169" w:rsidRDefault="003C588E" w:rsidP="00333152">
            <w:pPr>
              <w:pStyle w:val="TableEntry"/>
            </w:pPr>
            <w:r w:rsidRPr="000D5169">
              <w:t>Activity Definition</w:t>
            </w:r>
            <w:del w:id="45" w:author="Jones, Emma" w:date="2018-07-16T15:36:00Z">
              <w:r w:rsidRPr="000D5169" w:rsidDel="007619EB">
                <w:delText xml:space="preserve"> (as used in this profile)</w:delText>
              </w:r>
            </w:del>
          </w:p>
        </w:tc>
        <w:tc>
          <w:tcPr>
            <w:tcW w:w="6498" w:type="dxa"/>
            <w:shd w:val="clear" w:color="auto" w:fill="auto"/>
          </w:tcPr>
          <w:p w14:paraId="53EB1E32" w14:textId="3530BCAD" w:rsidR="003C588E" w:rsidRPr="000D5169" w:rsidRDefault="00A20104" w:rsidP="00A20104">
            <w:pPr>
              <w:pStyle w:val="TableEntry"/>
            </w:pPr>
            <w:r w:rsidRPr="000D5169">
              <w:t xml:space="preserve">Specific </w:t>
            </w:r>
            <w:r w:rsidR="00AA34AA" w:rsidRPr="000D5169">
              <w:t>actions to be performed as part of care planning.</w:t>
            </w:r>
            <w:r w:rsidR="00AE24A4" w:rsidRPr="000D5169">
              <w:rPr>
                <w:rStyle w:val="FootnoteReference"/>
              </w:rPr>
              <w:footnoteReference w:id="7"/>
            </w:r>
          </w:p>
        </w:tc>
      </w:tr>
    </w:tbl>
    <w:p w14:paraId="15FA641A" w14:textId="77777777" w:rsidR="00CF283F" w:rsidRPr="000D5169" w:rsidRDefault="00CF283F" w:rsidP="008616CB">
      <w:pPr>
        <w:pStyle w:val="PartTitle"/>
      </w:pPr>
      <w:bookmarkStart w:id="46" w:name="_Toc514934339"/>
      <w:r w:rsidRPr="000D5169">
        <w:lastRenderedPageBreak/>
        <w:t xml:space="preserve">Volume </w:t>
      </w:r>
      <w:r w:rsidR="00B43198" w:rsidRPr="000D5169">
        <w:t>1</w:t>
      </w:r>
      <w:r w:rsidRPr="000D5169">
        <w:t xml:space="preserve"> –</w:t>
      </w:r>
      <w:r w:rsidR="003A09FE" w:rsidRPr="000D5169">
        <w:t xml:space="preserve"> </w:t>
      </w:r>
      <w:r w:rsidRPr="000D5169">
        <w:t>Profiles</w:t>
      </w:r>
      <w:bookmarkEnd w:id="46"/>
    </w:p>
    <w:p w14:paraId="41DF086C" w14:textId="33A8B2C9" w:rsidR="00B55350" w:rsidRPr="000D5169" w:rsidRDefault="00B55350" w:rsidP="00C62E65">
      <w:pPr>
        <w:pStyle w:val="Heading2"/>
        <w:numPr>
          <w:ilvl w:val="0"/>
          <w:numId w:val="0"/>
        </w:numPr>
        <w:rPr>
          <w:noProof w:val="0"/>
        </w:rPr>
      </w:pPr>
      <w:bookmarkStart w:id="47" w:name="_Toc514934340"/>
      <w:bookmarkStart w:id="48" w:name="_Toc530206507"/>
      <w:bookmarkStart w:id="49" w:name="_Toc1388427"/>
      <w:bookmarkStart w:id="50" w:name="_Toc1388581"/>
      <w:bookmarkStart w:id="51" w:name="_Toc1456608"/>
      <w:bookmarkStart w:id="52" w:name="_Toc37034633"/>
      <w:bookmarkStart w:id="53" w:name="_Toc38846111"/>
      <w:r w:rsidRPr="000D5169">
        <w:rPr>
          <w:noProof w:val="0"/>
        </w:rPr>
        <w:t xml:space="preserve">Copyright </w:t>
      </w:r>
      <w:r w:rsidR="00D22DE2" w:rsidRPr="000D5169">
        <w:rPr>
          <w:noProof w:val="0"/>
        </w:rPr>
        <w:t>Licenses</w:t>
      </w:r>
      <w:bookmarkEnd w:id="47"/>
    </w:p>
    <w:p w14:paraId="2452F2F3" w14:textId="7EB245AD" w:rsidR="00B55350" w:rsidRPr="000D5169" w:rsidRDefault="00690517" w:rsidP="00E008B6">
      <w:pPr>
        <w:pStyle w:val="BodyText"/>
      </w:pPr>
      <w:r w:rsidRPr="000D5169">
        <w:t>NA</w:t>
      </w:r>
    </w:p>
    <w:p w14:paraId="1D3F1458" w14:textId="77777777" w:rsidR="00B55350" w:rsidRPr="000D5169" w:rsidRDefault="00B55350" w:rsidP="008E441F">
      <w:pPr>
        <w:pStyle w:val="EditorInstructions"/>
      </w:pPr>
      <w:r w:rsidRPr="000D5169">
        <w:t>A</w:t>
      </w:r>
      <w:r w:rsidR="00F455EA" w:rsidRPr="000D5169">
        <w:t>dd the following to the IHE Technical Frameworks General Introduction</w:t>
      </w:r>
      <w:r w:rsidR="00255821" w:rsidRPr="000D5169">
        <w:t xml:space="preserve"> Copyright section</w:t>
      </w:r>
      <w:r w:rsidRPr="000D5169">
        <w:t>:</w:t>
      </w:r>
    </w:p>
    <w:p w14:paraId="17FC3310" w14:textId="77777777" w:rsidR="00F455EA" w:rsidRPr="000D5169" w:rsidRDefault="00F455EA" w:rsidP="007922ED">
      <w:pPr>
        <w:rPr>
          <w:i/>
        </w:rPr>
      </w:pPr>
    </w:p>
    <w:p w14:paraId="413F9E0A" w14:textId="518F075D" w:rsidR="00F455EA" w:rsidRPr="000D5169" w:rsidRDefault="00F455EA" w:rsidP="00F455EA">
      <w:pPr>
        <w:pStyle w:val="Heading2"/>
        <w:numPr>
          <w:ilvl w:val="0"/>
          <w:numId w:val="0"/>
        </w:numPr>
        <w:rPr>
          <w:noProof w:val="0"/>
        </w:rPr>
      </w:pPr>
      <w:bookmarkStart w:id="54" w:name="_Toc514934341"/>
      <w:r w:rsidRPr="000D5169">
        <w:rPr>
          <w:noProof w:val="0"/>
        </w:rPr>
        <w:t>Domain-specific additions</w:t>
      </w:r>
      <w:bookmarkEnd w:id="54"/>
    </w:p>
    <w:p w14:paraId="2715A042" w14:textId="48C471A6" w:rsidR="00303E20" w:rsidRPr="000D5169" w:rsidRDefault="00690517" w:rsidP="005B164F">
      <w:pPr>
        <w:pStyle w:val="BodyText"/>
      </w:pPr>
      <w:bookmarkStart w:id="55" w:name="_Toc473170358"/>
      <w:bookmarkStart w:id="56" w:name="_Toc504625755"/>
      <w:bookmarkStart w:id="57" w:name="_Toc530206508"/>
      <w:bookmarkStart w:id="58" w:name="_Toc1388428"/>
      <w:bookmarkStart w:id="59" w:name="_Toc1388582"/>
      <w:bookmarkStart w:id="60" w:name="_Toc1456609"/>
      <w:bookmarkStart w:id="61" w:name="_Toc37034634"/>
      <w:bookmarkStart w:id="62" w:name="_Toc38846112"/>
      <w:bookmarkEnd w:id="32"/>
      <w:bookmarkEnd w:id="33"/>
      <w:bookmarkEnd w:id="48"/>
      <w:bookmarkEnd w:id="49"/>
      <w:bookmarkEnd w:id="50"/>
      <w:bookmarkEnd w:id="51"/>
      <w:bookmarkEnd w:id="52"/>
      <w:bookmarkEnd w:id="53"/>
      <w:r w:rsidRPr="000D5169">
        <w:t>NA</w:t>
      </w:r>
    </w:p>
    <w:p w14:paraId="03B1C6F7" w14:textId="29A9B9F3" w:rsidR="00303E20" w:rsidRPr="000D5169" w:rsidRDefault="00F967B3" w:rsidP="008E441F">
      <w:pPr>
        <w:pStyle w:val="EditorInstructions"/>
      </w:pPr>
      <w:r w:rsidRPr="000D5169">
        <w:t>A</w:t>
      </w:r>
      <w:r w:rsidR="00303E20" w:rsidRPr="000D5169">
        <w:t>dd</w:t>
      </w:r>
      <w:r w:rsidR="00D91815" w:rsidRPr="000D5169">
        <w:t xml:space="preserve"> Section </w:t>
      </w:r>
      <w:r w:rsidR="00CA4288" w:rsidRPr="000D5169">
        <w:t>X</w:t>
      </w:r>
    </w:p>
    <w:p w14:paraId="562AB40A" w14:textId="6C78037A" w:rsidR="00D91815" w:rsidRPr="000D5169" w:rsidRDefault="00FF4C4E" w:rsidP="00E008B6">
      <w:pPr>
        <w:pStyle w:val="BodyText"/>
      </w:pPr>
      <w:r w:rsidRPr="000D5169">
        <w:br w:type="page"/>
      </w:r>
    </w:p>
    <w:p w14:paraId="3F49DA52" w14:textId="218017CC" w:rsidR="00303E20" w:rsidRPr="000D5169" w:rsidRDefault="003E0430" w:rsidP="00303E20">
      <w:pPr>
        <w:pStyle w:val="Heading1"/>
        <w:pageBreakBefore w:val="0"/>
        <w:numPr>
          <w:ilvl w:val="0"/>
          <w:numId w:val="0"/>
        </w:numPr>
        <w:rPr>
          <w:noProof w:val="0"/>
        </w:rPr>
      </w:pPr>
      <w:bookmarkStart w:id="63" w:name="_Toc514934342"/>
      <w:r w:rsidRPr="000D5169">
        <w:rPr>
          <w:noProof w:val="0"/>
        </w:rPr>
        <w:lastRenderedPageBreak/>
        <w:t xml:space="preserve">X Dynamic Care Planning </w:t>
      </w:r>
      <w:r w:rsidR="00FF4C4E" w:rsidRPr="000D5169">
        <w:rPr>
          <w:noProof w:val="0"/>
        </w:rPr>
        <w:t>(</w:t>
      </w:r>
      <w:r w:rsidRPr="000D5169">
        <w:rPr>
          <w:noProof w:val="0"/>
        </w:rPr>
        <w:t>DCP</w:t>
      </w:r>
      <w:r w:rsidR="00FF4C4E" w:rsidRPr="000D5169">
        <w:rPr>
          <w:noProof w:val="0"/>
        </w:rPr>
        <w:t>)</w:t>
      </w:r>
      <w:r w:rsidR="00303E20" w:rsidRPr="000D5169">
        <w:rPr>
          <w:noProof w:val="0"/>
        </w:rPr>
        <w:t xml:space="preserve"> Profile</w:t>
      </w:r>
      <w:bookmarkEnd w:id="63"/>
    </w:p>
    <w:p w14:paraId="3247928C" w14:textId="2AAED975" w:rsidR="003E0430" w:rsidRPr="000D5169" w:rsidRDefault="00162538" w:rsidP="00E008B6">
      <w:pPr>
        <w:pStyle w:val="BodyText"/>
      </w:pPr>
      <w:r w:rsidRPr="000D5169">
        <w:t>The Dynamic Care Planning (DCP) Profile provides the structures and transactions for care planning</w:t>
      </w:r>
      <w:r w:rsidR="00D139A9" w:rsidRPr="000D5169">
        <w:t xml:space="preserve"> and</w:t>
      </w:r>
      <w:r w:rsidRPr="000D5169">
        <w:t xml:space="preserve"> sharing Care Plans that meet the needs of many, such as providers, patients and payers. Care Plans can be dynamically </w:t>
      </w:r>
      <w:r w:rsidR="00E172E6" w:rsidRPr="000D5169">
        <w:t>created from tools used to support evidence-base</w:t>
      </w:r>
      <w:r w:rsidR="00F81AC4" w:rsidRPr="000D5169">
        <w:t xml:space="preserve"> practice</w:t>
      </w:r>
      <w:r w:rsidR="00E172E6" w:rsidRPr="000D5169">
        <w:t xml:space="preserve">. These care plans can be </w:t>
      </w:r>
      <w:r w:rsidRPr="000D5169">
        <w:t xml:space="preserve">updated as the patient interacts with the healthcare system. </w:t>
      </w:r>
      <w:r w:rsidR="00811862" w:rsidRPr="000D5169">
        <w:t xml:space="preserve">HL7 </w:t>
      </w:r>
      <w:r w:rsidRPr="000D5169">
        <w:t>FHIR</w:t>
      </w:r>
      <w:r w:rsidR="00020C53" w:rsidRPr="000D5169">
        <w:t xml:space="preserve"> </w:t>
      </w:r>
      <w:r w:rsidRPr="000D5169">
        <w:t>resources and transactions are used by this profile. This profile does not define, nor assume, a single Care Plan for a patient.</w:t>
      </w:r>
      <w:r w:rsidR="003E0430" w:rsidRPr="000D5169">
        <w:t xml:space="preserve"> </w:t>
      </w:r>
    </w:p>
    <w:p w14:paraId="7ECDD900" w14:textId="3892F8F6" w:rsidR="00991226" w:rsidRPr="000D5169" w:rsidRDefault="00991226" w:rsidP="00E008B6">
      <w:pPr>
        <w:pStyle w:val="BodyText"/>
      </w:pPr>
      <w:r w:rsidRPr="000D5169">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0D5169">
        <w:rPr>
          <w:rStyle w:val="FootnoteReference"/>
        </w:rPr>
        <w:footnoteReference w:id="8"/>
      </w:r>
    </w:p>
    <w:p w14:paraId="1D155D6E" w14:textId="2073394F" w:rsidR="00991226" w:rsidRPr="000D5169" w:rsidRDefault="00991226" w:rsidP="00E008B6">
      <w:pPr>
        <w:pStyle w:val="BodyText"/>
      </w:pPr>
      <w:r w:rsidRPr="000D5169">
        <w:t>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w:t>
      </w:r>
      <w:r w:rsidR="00CA4288" w:rsidRPr="000D5169">
        <w:t xml:space="preserve">. </w:t>
      </w:r>
      <w:r w:rsidRPr="000D5169">
        <w:t xml:space="preserve">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0D5169">
        <w:cr/>
        <w:t>The ability to target appropriate services and to coordinate care over time, across multiple clinicians and sites of service, with the engagement of the individual (</w:t>
      </w:r>
      <w:r w:rsidR="00A256B9" w:rsidRPr="000D5169">
        <w:t xml:space="preserve">i.e., </w:t>
      </w:r>
      <w:r w:rsidRPr="000D5169">
        <w:t>longitudinal coordination of care) is essential to alleviating fragmented, duplicative and costly care for these medically-complex and/or functionally impaired persons</w:t>
      </w:r>
      <w:r w:rsidR="00CA4288" w:rsidRPr="000D5169">
        <w:t xml:space="preserve">. </w:t>
      </w:r>
    </w:p>
    <w:p w14:paraId="57AE0792" w14:textId="77777777" w:rsidR="00A85861" w:rsidRPr="000D5169" w:rsidRDefault="00CF283F" w:rsidP="00D91815">
      <w:pPr>
        <w:pStyle w:val="Heading2"/>
        <w:numPr>
          <w:ilvl w:val="0"/>
          <w:numId w:val="0"/>
        </w:numPr>
        <w:rPr>
          <w:noProof w:val="0"/>
        </w:rPr>
      </w:pPr>
      <w:bookmarkStart w:id="64" w:name="_Toc514934343"/>
      <w:r w:rsidRPr="000D5169">
        <w:rPr>
          <w:noProof w:val="0"/>
        </w:rPr>
        <w:t xml:space="preserve">X.1 </w:t>
      </w:r>
      <w:r w:rsidR="004B575B" w:rsidRPr="000D5169">
        <w:rPr>
          <w:noProof w:val="0"/>
        </w:rPr>
        <w:t>DCP</w:t>
      </w:r>
      <w:r w:rsidR="00FF4C4E" w:rsidRPr="000D5169">
        <w:rPr>
          <w:noProof w:val="0"/>
        </w:rPr>
        <w:t xml:space="preserve"> </w:t>
      </w:r>
      <w:r w:rsidRPr="000D5169">
        <w:rPr>
          <w:noProof w:val="0"/>
        </w:rPr>
        <w:t>Actors</w:t>
      </w:r>
      <w:r w:rsidR="008608EF" w:rsidRPr="000D5169">
        <w:rPr>
          <w:noProof w:val="0"/>
        </w:rPr>
        <w:t xml:space="preserve">, </w:t>
      </w:r>
      <w:r w:rsidRPr="000D5169">
        <w:rPr>
          <w:noProof w:val="0"/>
        </w:rPr>
        <w:t>Transactions</w:t>
      </w:r>
      <w:bookmarkEnd w:id="55"/>
      <w:bookmarkEnd w:id="56"/>
      <w:bookmarkEnd w:id="57"/>
      <w:bookmarkEnd w:id="58"/>
      <w:bookmarkEnd w:id="59"/>
      <w:bookmarkEnd w:id="60"/>
      <w:bookmarkEnd w:id="61"/>
      <w:bookmarkEnd w:id="62"/>
      <w:r w:rsidR="008608EF" w:rsidRPr="000D5169">
        <w:rPr>
          <w:noProof w:val="0"/>
        </w:rPr>
        <w:t>, and Content Modules</w:t>
      </w:r>
      <w:bookmarkStart w:id="65" w:name="_Toc473170359"/>
      <w:bookmarkStart w:id="66" w:name="_Toc504625756"/>
      <w:bookmarkStart w:id="67" w:name="_Toc530206509"/>
      <w:bookmarkStart w:id="68" w:name="_Toc1388429"/>
      <w:bookmarkStart w:id="69" w:name="_Toc1388583"/>
      <w:bookmarkStart w:id="70" w:name="_Toc1456610"/>
      <w:bookmarkStart w:id="71" w:name="_Toc37034635"/>
      <w:bookmarkStart w:id="72" w:name="_Toc38846113"/>
      <w:bookmarkEnd w:id="64"/>
    </w:p>
    <w:p w14:paraId="4A65583C" w14:textId="70273308" w:rsidR="003B70A2" w:rsidRPr="000D5169" w:rsidRDefault="00323461" w:rsidP="00323461">
      <w:pPr>
        <w:pStyle w:val="BodyText"/>
      </w:pPr>
      <w:r w:rsidRPr="000D5169">
        <w:t>This section define</w:t>
      </w:r>
      <w:r w:rsidR="00D422BB" w:rsidRPr="000D5169">
        <w:t>s the actors, transactions, and/</w:t>
      </w:r>
      <w:r w:rsidRPr="000D5169">
        <w:t xml:space="preserve">or content modules </w:t>
      </w:r>
      <w:r w:rsidR="006D4881" w:rsidRPr="000D5169">
        <w:t xml:space="preserve">in this </w:t>
      </w:r>
      <w:r w:rsidRPr="000D5169">
        <w:t>profile</w:t>
      </w:r>
      <w:r w:rsidR="00887E40" w:rsidRPr="000D5169">
        <w:t xml:space="preserve">. </w:t>
      </w:r>
      <w:r w:rsidR="006C371A" w:rsidRPr="000D5169">
        <w:t>General definitions of actors</w:t>
      </w:r>
      <w:r w:rsidR="00BA1A91" w:rsidRPr="000D5169">
        <w:t xml:space="preserve"> </w:t>
      </w:r>
      <w:r w:rsidR="006C371A" w:rsidRPr="000D5169">
        <w:t xml:space="preserve">are given in the Technical Frameworks General Introduction </w:t>
      </w:r>
      <w:r w:rsidR="006514EA" w:rsidRPr="000D5169">
        <w:t>Appendix</w:t>
      </w:r>
      <w:r w:rsidR="00BA1A91" w:rsidRPr="000D5169">
        <w:t xml:space="preserve"> A </w:t>
      </w:r>
      <w:r w:rsidR="001134EB" w:rsidRPr="000D5169">
        <w:t xml:space="preserve">at </w:t>
      </w:r>
      <w:hyperlink r:id="rId28" w:history="1">
        <w:r w:rsidR="00CA4288" w:rsidRPr="000D5169">
          <w:rPr>
            <w:rStyle w:val="Hyperlink"/>
          </w:rPr>
          <w:t>http://ihe.net/Technical_Frameworks</w:t>
        </w:r>
      </w:hyperlink>
      <w:r w:rsidR="005672A9" w:rsidRPr="000D5169">
        <w:t>.</w:t>
      </w:r>
    </w:p>
    <w:p w14:paraId="37DFCF31" w14:textId="77777777" w:rsidR="008874BD" w:rsidRPr="000D5169" w:rsidRDefault="00CF283F" w:rsidP="000C7F8B">
      <w:pPr>
        <w:pStyle w:val="BodyText"/>
      </w:pPr>
      <w:r w:rsidRPr="000D5169">
        <w:t xml:space="preserve">Figure X.1-1 shows the actors directly involved in the </w:t>
      </w:r>
      <w:r w:rsidR="00E60F58" w:rsidRPr="000D5169">
        <w:t>DCP</w:t>
      </w:r>
      <w:r w:rsidRPr="000D5169">
        <w:t xml:space="preserve"> Profile and the relevant transactions between them</w:t>
      </w:r>
      <w:r w:rsidR="00F0665F" w:rsidRPr="000D5169">
        <w:t xml:space="preserve">. </w:t>
      </w:r>
      <w:r w:rsidR="001F7A35" w:rsidRPr="000D5169">
        <w:t>If needed for context, o</w:t>
      </w:r>
      <w:r w:rsidRPr="000D5169">
        <w:t>ther actors that may be indirectly involved due to their participation i</w:t>
      </w:r>
      <w:r w:rsidR="00D91815" w:rsidRPr="000D5169">
        <w:t>n other related profiles</w:t>
      </w:r>
      <w:r w:rsidR="001F7A35" w:rsidRPr="000D5169">
        <w:t xml:space="preserve"> are </w:t>
      </w:r>
      <w:r w:rsidR="00E61A6A" w:rsidRPr="000D5169">
        <w:t>shown in dotted lines</w:t>
      </w:r>
      <w:r w:rsidR="00F0665F" w:rsidRPr="000D5169">
        <w:t xml:space="preserve">. </w:t>
      </w:r>
      <w:r w:rsidR="00E61A6A" w:rsidRPr="000D5169">
        <w:t>Actors which have a mandatory grouping are shown in conjoined boxes.</w:t>
      </w:r>
    </w:p>
    <w:p w14:paraId="25123F8E" w14:textId="7784ACA3" w:rsidR="00CC1D70" w:rsidRPr="000D5169" w:rsidRDefault="00CC1D70" w:rsidP="000C7F8B">
      <w:pPr>
        <w:pStyle w:val="BodyText"/>
      </w:pPr>
      <w:r w:rsidRPr="000D5169">
        <w:rPr>
          <w:noProof/>
        </w:rPr>
        <w:lastRenderedPageBreak/>
        <mc:AlternateContent>
          <mc:Choice Requires="wpc">
            <w:drawing>
              <wp:inline distT="0" distB="0" distL="0" distR="0" wp14:anchorId="6663B3F6" wp14:editId="76F05E97">
                <wp:extent cx="6064885" cy="4346010"/>
                <wp:effectExtent l="0" t="0" r="12065" b="0"/>
                <wp:docPr id="428" name="Canvas 4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9" name="Line 316"/>
                        <wps:cNvCnPr>
                          <a:cxnSpLocks noChangeShapeType="1"/>
                        </wps:cNvCnPr>
                        <wps:spPr bwMode="auto">
                          <a:xfrm>
                            <a:off x="1663686" y="720239"/>
                            <a:ext cx="0" cy="3133602"/>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0" name="Text Box 320"/>
                        <wps:cNvSpPr txBox="1">
                          <a:spLocks noChangeArrowheads="1"/>
                        </wps:cNvSpPr>
                        <wps:spPr bwMode="auto">
                          <a:xfrm>
                            <a:off x="36000" y="3786923"/>
                            <a:ext cx="2352513" cy="406400"/>
                          </a:xfrm>
                          <a:prstGeom prst="rect">
                            <a:avLst/>
                          </a:prstGeom>
                          <a:solidFill>
                            <a:srgbClr val="FFFFFF"/>
                          </a:solidFill>
                          <a:ln w="25400">
                            <a:solidFill>
                              <a:srgbClr val="000000"/>
                            </a:solidFill>
                            <a:miter lim="800000"/>
                            <a:headEnd/>
                            <a:tailEnd/>
                          </a:ln>
                        </wps:spPr>
                        <wps:txbx>
                          <w:txbxContent>
                            <w:p w14:paraId="6910539D" w14:textId="74578380" w:rsidR="00D10FFC" w:rsidRPr="000C7F8B" w:rsidRDefault="00D10FFC" w:rsidP="00CC1D70">
                              <w:pPr>
                                <w:spacing w:after="120"/>
                                <w:jc w:val="center"/>
                              </w:pPr>
                              <w:r w:rsidRPr="000C7F8B">
                                <w:t xml:space="preserve">Care Plan </w:t>
                              </w:r>
                              <w:del w:id="73" w:author="Jones, Emma" w:date="2018-07-16T16:08:00Z">
                                <w:r w:rsidRPr="000C7F8B" w:rsidDel="00E60E7C">
                                  <w:delText xml:space="preserve">Guidance </w:delText>
                                </w:r>
                              </w:del>
                              <w:ins w:id="74" w:author="Jones, Emma" w:date="2018-07-16T16:08:00Z">
                                <w:r>
                                  <w:t>Definition</w:t>
                                </w:r>
                                <w:r w:rsidRPr="000C7F8B">
                                  <w:t xml:space="preserve"> </w:t>
                                </w:r>
                              </w:ins>
                              <w:r w:rsidRPr="000C7F8B">
                                <w:t>Service</w:t>
                              </w:r>
                            </w:p>
                          </w:txbxContent>
                        </wps:txbx>
                        <wps:bodyPr rot="0" vert="horz" wrap="square" lIns="91440" tIns="45720" rIns="91440" bIns="45720" anchor="t" anchorCtr="0" upright="1">
                          <a:noAutofit/>
                        </wps:bodyPr>
                      </wps:wsp>
                      <wps:wsp>
                        <wps:cNvPr id="331" name="Text Box 322"/>
                        <wps:cNvSpPr txBox="1">
                          <a:spLocks noChangeArrowheads="1"/>
                        </wps:cNvSpPr>
                        <wps:spPr bwMode="auto">
                          <a:xfrm>
                            <a:off x="401679" y="200171"/>
                            <a:ext cx="5663484" cy="548640"/>
                          </a:xfrm>
                          <a:prstGeom prst="rect">
                            <a:avLst/>
                          </a:prstGeom>
                          <a:solidFill>
                            <a:srgbClr val="FFFFFF"/>
                          </a:solidFill>
                          <a:ln w="25400">
                            <a:solidFill>
                              <a:srgbClr val="000000"/>
                            </a:solidFill>
                            <a:miter lim="800000"/>
                            <a:headEnd/>
                            <a:tailEnd/>
                          </a:ln>
                        </wps:spPr>
                        <wps:txbx>
                          <w:txbxContent>
                            <w:p w14:paraId="5901E869" w14:textId="77777777" w:rsidR="00D10FFC" w:rsidRDefault="00D10FFC" w:rsidP="00CC1D70">
                              <w:pPr>
                                <w:spacing w:after="120"/>
                                <w:jc w:val="center"/>
                              </w:pPr>
                              <w:r>
                                <w:t>Care Plan Contributor</w:t>
                              </w:r>
                            </w:p>
                          </w:txbxContent>
                        </wps:txbx>
                        <wps:bodyPr rot="0" vert="horz" wrap="square" lIns="91440" tIns="45720" rIns="91440" bIns="45720" anchor="t" anchorCtr="0" upright="1">
                          <a:noAutofit/>
                        </wps:bodyPr>
                      </wps:wsp>
                      <wps:wsp>
                        <wps:cNvPr id="416" name="Rectangle 416"/>
                        <wps:cNvSpPr>
                          <a:spLocks noChangeArrowheads="1"/>
                        </wps:cNvSpPr>
                        <wps:spPr bwMode="auto">
                          <a:xfrm>
                            <a:off x="3190078" y="862991"/>
                            <a:ext cx="2008224" cy="28187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FBF8E2" w14:textId="1F8EB28B" w:rsidR="00D10FFC" w:rsidRPr="000C7F8B" w:rsidRDefault="00D10FFC" w:rsidP="0043325D">
                              <w:pPr>
                                <w:pStyle w:val="NormalWeb"/>
                              </w:pPr>
                              <w:r w:rsidRPr="000C7F8B">
                                <w:rPr>
                                  <w:rFonts w:hAnsi="Symbol"/>
                                  <w:sz w:val="22"/>
                                  <w:szCs w:val="22"/>
                                </w:rPr>
                                <w:sym w:font="Symbol" w:char="F0AF"/>
                              </w:r>
                              <w:r w:rsidRPr="000C7F8B">
                                <w:rPr>
                                  <w:sz w:val="22"/>
                                  <w:szCs w:val="22"/>
                                </w:rPr>
                                <w:t>Apply Activity Definition Operation [PCC – Y7]</w:t>
                              </w:r>
                            </w:p>
                            <w:p w14:paraId="19AA0DFC" w14:textId="75FDD488" w:rsidR="00D10FFC" w:rsidRDefault="00D10FFC" w:rsidP="00CC1D70">
                              <w:pPr>
                                <w:rPr>
                                  <w:sz w:val="22"/>
                                  <w:szCs w:val="22"/>
                                </w:rPr>
                              </w:pPr>
                              <w:r w:rsidRPr="00077324">
                                <w:rPr>
                                  <w:sz w:val="22"/>
                                  <w:szCs w:val="22"/>
                                </w:rPr>
                                <w:sym w:font="Symbol" w:char="F0AF"/>
                              </w:r>
                              <w:r>
                                <w:rPr>
                                  <w:sz w:val="22"/>
                                  <w:szCs w:val="22"/>
                                </w:rPr>
                                <w:t>Update Care Plan</w:t>
                              </w:r>
                              <w:r w:rsidRPr="00077324">
                                <w:rPr>
                                  <w:sz w:val="22"/>
                                  <w:szCs w:val="22"/>
                                </w:rPr>
                                <w:t xml:space="preserve"> [</w:t>
                              </w:r>
                              <w:r>
                                <w:rPr>
                                  <w:sz w:val="22"/>
                                  <w:szCs w:val="22"/>
                                </w:rPr>
                                <w:t>PCC-37</w:t>
                              </w:r>
                              <w:r w:rsidRPr="00077324">
                                <w:rPr>
                                  <w:sz w:val="22"/>
                                  <w:szCs w:val="22"/>
                                </w:rPr>
                                <w:t xml:space="preserve">] </w:t>
                              </w:r>
                            </w:p>
                            <w:p w14:paraId="2BE72CF4" w14:textId="77777777" w:rsidR="00D10FFC" w:rsidRDefault="00D10FFC" w:rsidP="00CC1D70">
                              <w:pPr>
                                <w:pStyle w:val="NormalWeb"/>
                              </w:pPr>
                              <w:r>
                                <w:rPr>
                                  <w:rFonts w:hAnsi="Symbol"/>
                                  <w:sz w:val="22"/>
                                  <w:szCs w:val="22"/>
                                </w:rPr>
                                <w:sym w:font="Symbol" w:char="F0AF"/>
                              </w:r>
                              <w:r>
                                <w:rPr>
                                  <w:sz w:val="22"/>
                                  <w:szCs w:val="22"/>
                                </w:rPr>
                                <w:t xml:space="preserve"> Search for Care Plan [PCC-41]</w:t>
                              </w:r>
                            </w:p>
                            <w:p w14:paraId="5EB44D27" w14:textId="61F1A2B2" w:rsidR="00D10FFC" w:rsidRDefault="00D10FFC" w:rsidP="00CC1D70">
                              <w:pPr>
                                <w:pStyle w:val="NormalWeb"/>
                              </w:pPr>
                              <w:r>
                                <w:rPr>
                                  <w:rFonts w:hAnsi="Symbol"/>
                                  <w:sz w:val="22"/>
                                  <w:szCs w:val="22"/>
                                </w:rPr>
                                <w:sym w:font="Symbol" w:char="F0AF"/>
                              </w:r>
                              <w:r>
                                <w:rPr>
                                  <w:sz w:val="22"/>
                                  <w:szCs w:val="22"/>
                                </w:rPr>
                                <w:t xml:space="preserve"> Retrieve Care Plan [PCC-38]</w:t>
                              </w:r>
                            </w:p>
                            <w:p w14:paraId="4600BA11" w14:textId="0DFB6CB8" w:rsidR="00D10FFC" w:rsidRDefault="00D10FFC" w:rsidP="00CC1D70">
                              <w:pPr>
                                <w:pStyle w:val="NormalWeb"/>
                              </w:pPr>
                              <w:r>
                                <w:rPr>
                                  <w:rFonts w:hAnsi="Symbol"/>
                                  <w:sz w:val="22"/>
                                  <w:szCs w:val="22"/>
                                </w:rPr>
                                <w:sym w:font="Symbol" w:char="F0AF"/>
                              </w:r>
                              <w:r>
                                <w:rPr>
                                  <w:sz w:val="22"/>
                                  <w:szCs w:val="22"/>
                                </w:rPr>
                                <w:t xml:space="preserve"> Subscribe to Care Plan Updates [PCC-39]</w:t>
                              </w:r>
                            </w:p>
                            <w:p w14:paraId="24EF0368" w14:textId="77777777" w:rsidR="00D10FFC" w:rsidRDefault="00D10FFC" w:rsidP="00CC1D70">
                              <w:pPr>
                                <w:pStyle w:val="NormalWeb"/>
                              </w:pPr>
                            </w:p>
                            <w:p w14:paraId="00626F79" w14:textId="01869176" w:rsidR="00D10FFC" w:rsidRDefault="00D10FFC" w:rsidP="00CC1D70">
                              <w:pPr>
                                <w:pStyle w:val="NormalWeb"/>
                              </w:pPr>
                              <w:r>
                                <w:rPr>
                                  <w:rFonts w:hAnsi="Symbol"/>
                                  <w:sz w:val="22"/>
                                  <w:szCs w:val="22"/>
                                </w:rPr>
                                <w:sym w:font="Symbol" w:char="F0AD"/>
                              </w:r>
                              <w:r>
                                <w:rPr>
                                  <w:sz w:val="22"/>
                                  <w:szCs w:val="22"/>
                                </w:rPr>
                                <w:t xml:space="preserve"> Provide Care Plan [PCC-40]</w:t>
                              </w:r>
                            </w:p>
                          </w:txbxContent>
                        </wps:txbx>
                        <wps:bodyPr rot="0" vert="horz" wrap="square" lIns="0" tIns="0" rIns="0" bIns="0" anchor="t" anchorCtr="0" upright="1">
                          <a:noAutofit/>
                        </wps:bodyPr>
                      </wps:wsp>
                      <wps:wsp>
                        <wps:cNvPr id="417" name="Text Box 320"/>
                        <wps:cNvSpPr txBox="1">
                          <a:spLocks noChangeArrowheads="1"/>
                        </wps:cNvSpPr>
                        <wps:spPr bwMode="auto">
                          <a:xfrm>
                            <a:off x="2625412" y="3796691"/>
                            <a:ext cx="2172926" cy="405765"/>
                          </a:xfrm>
                          <a:prstGeom prst="rect">
                            <a:avLst/>
                          </a:prstGeom>
                          <a:solidFill>
                            <a:srgbClr val="FFFFFF"/>
                          </a:solidFill>
                          <a:ln w="25400">
                            <a:solidFill>
                              <a:srgbClr val="000000"/>
                            </a:solidFill>
                            <a:miter lim="800000"/>
                            <a:headEnd/>
                            <a:tailEnd/>
                          </a:ln>
                        </wps:spPr>
                        <wps:txbx>
                          <w:txbxContent>
                            <w:p w14:paraId="5136D280" w14:textId="77777777" w:rsidR="00D10FFC" w:rsidRDefault="00D10FFC" w:rsidP="00CC1D70">
                              <w:pPr>
                                <w:pStyle w:val="NormalWeb"/>
                                <w:spacing w:after="120"/>
                                <w:jc w:val="center"/>
                              </w:pPr>
                              <w:r>
                                <w:t>Care Plan Service</w:t>
                              </w:r>
                            </w:p>
                          </w:txbxContent>
                        </wps:txbx>
                        <wps:bodyPr rot="0" vert="horz" wrap="square" lIns="91440" tIns="45720" rIns="91440" bIns="45720" anchor="t" anchorCtr="0" upright="1">
                          <a:noAutofit/>
                        </wps:bodyPr>
                      </wps:wsp>
                      <wps:wsp>
                        <wps:cNvPr id="418" name="Line 316"/>
                        <wps:cNvCnPr>
                          <a:cxnSpLocks noChangeShapeType="1"/>
                        </wps:cNvCnPr>
                        <wps:spPr bwMode="auto">
                          <a:xfrm>
                            <a:off x="3063519" y="748792"/>
                            <a:ext cx="635" cy="3047899"/>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9" name="Rectangle 419"/>
                        <wps:cNvSpPr>
                          <a:spLocks noChangeArrowheads="1"/>
                        </wps:cNvSpPr>
                        <wps:spPr bwMode="auto">
                          <a:xfrm>
                            <a:off x="83189" y="661505"/>
                            <a:ext cx="1560195" cy="27937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5221A9" w14:textId="6B94D0A9" w:rsidR="00D10FFC" w:rsidRPr="000C7F8B" w:rsidRDefault="00D10FFC" w:rsidP="00CC1D70">
                              <w:pPr>
                                <w:pStyle w:val="NormalWeb"/>
                                <w:rPr>
                                  <w:sz w:val="22"/>
                                  <w:szCs w:val="22"/>
                                </w:rPr>
                              </w:pPr>
                              <w:r w:rsidRPr="000C7F8B">
                                <w:rPr>
                                  <w:rFonts w:hAnsi="Symbol"/>
                                  <w:sz w:val="22"/>
                                  <w:szCs w:val="22"/>
                                </w:rPr>
                                <w:sym w:font="Symbol" w:char="F0AF"/>
                              </w:r>
                              <w:r w:rsidRPr="000C7F8B">
                                <w:rPr>
                                  <w:sz w:val="22"/>
                                  <w:szCs w:val="22"/>
                                </w:rPr>
                                <w:t xml:space="preserve"> Search for Plan Def</w:t>
                              </w:r>
                              <w:ins w:id="75" w:author="Jones, Emma" w:date="2018-07-16T15:39:00Z">
                                <w:r>
                                  <w:rPr>
                                    <w:sz w:val="22"/>
                                    <w:szCs w:val="22"/>
                                  </w:rPr>
                                  <w:t>inition</w:t>
                                </w:r>
                              </w:ins>
                              <w:r w:rsidRPr="000C7F8B">
                                <w:rPr>
                                  <w:sz w:val="22"/>
                                  <w:szCs w:val="22"/>
                                </w:rPr>
                                <w:t xml:space="preserve"> [PCC-Y3] </w:t>
                              </w:r>
                            </w:p>
                            <w:p w14:paraId="43E2031F" w14:textId="0A331132" w:rsidR="00D10FFC" w:rsidRPr="000C7F8B" w:rsidRDefault="00D10FFC" w:rsidP="00CC1D70">
                              <w:pPr>
                                <w:pStyle w:val="NormalWeb"/>
                              </w:pPr>
                              <w:r w:rsidRPr="000C7F8B">
                                <w:rPr>
                                  <w:rFonts w:hAnsi="Symbol"/>
                                  <w:sz w:val="22"/>
                                  <w:szCs w:val="22"/>
                                </w:rPr>
                                <w:sym w:font="Symbol" w:char="F0AF"/>
                              </w:r>
                              <w:r w:rsidRPr="000C7F8B">
                                <w:rPr>
                                  <w:sz w:val="22"/>
                                  <w:szCs w:val="22"/>
                                </w:rPr>
                                <w:t xml:space="preserve"> Retrieve Plan Def</w:t>
                              </w:r>
                              <w:ins w:id="76" w:author="Jones, Emma" w:date="2018-07-16T15:39:00Z">
                                <w:r>
                                  <w:rPr>
                                    <w:sz w:val="22"/>
                                    <w:szCs w:val="22"/>
                                  </w:rPr>
                                  <w:t>inition</w:t>
                                </w:r>
                              </w:ins>
                              <w:r w:rsidRPr="000C7F8B">
                                <w:rPr>
                                  <w:sz w:val="22"/>
                                  <w:szCs w:val="22"/>
                                </w:rPr>
                                <w:t xml:space="preserve"> [PCC-Y2]</w:t>
                              </w:r>
                            </w:p>
                            <w:p w14:paraId="509E94FA" w14:textId="2333C87D" w:rsidR="00D10FFC" w:rsidRPr="000C7F8B" w:rsidRDefault="00D10FFC" w:rsidP="00CC1D70">
                              <w:pPr>
                                <w:pStyle w:val="NormalWeb"/>
                              </w:pPr>
                              <w:r w:rsidRPr="000C7F8B">
                                <w:rPr>
                                  <w:rFonts w:hAnsi="Symbol"/>
                                  <w:sz w:val="22"/>
                                  <w:szCs w:val="22"/>
                                </w:rPr>
                                <w:sym w:font="Symbol" w:char="F0AF"/>
                              </w:r>
                              <w:r w:rsidRPr="000C7F8B">
                                <w:rPr>
                                  <w:sz w:val="22"/>
                                  <w:szCs w:val="22"/>
                                </w:rPr>
                                <w:t>Update Plan Def</w:t>
                              </w:r>
                              <w:ins w:id="77" w:author="Jones, Emma" w:date="2018-07-16T15:39:00Z">
                                <w:r>
                                  <w:rPr>
                                    <w:sz w:val="22"/>
                                    <w:szCs w:val="22"/>
                                  </w:rPr>
                                  <w:t>inition</w:t>
                                </w:r>
                              </w:ins>
                              <w:r w:rsidRPr="000C7F8B">
                                <w:rPr>
                                  <w:sz w:val="22"/>
                                  <w:szCs w:val="22"/>
                                </w:rPr>
                                <w:t xml:space="preserve"> [PCC-Y1] </w:t>
                              </w:r>
                            </w:p>
                            <w:p w14:paraId="6EC6170E" w14:textId="384FF068" w:rsidR="00D10FFC" w:rsidRPr="000C7F8B" w:rsidDel="003E35B0" w:rsidRDefault="00D10FFC" w:rsidP="00CC1D70">
                              <w:pPr>
                                <w:pStyle w:val="NormalWeb"/>
                                <w:rPr>
                                  <w:del w:id="78" w:author="Jones, Emma" w:date="2018-07-16T15:39:00Z"/>
                                </w:rPr>
                              </w:pPr>
                              <w:r w:rsidRPr="000C7F8B">
                                <w:rPr>
                                  <w:rFonts w:hAnsi="Symbol"/>
                                  <w:sz w:val="22"/>
                                  <w:szCs w:val="22"/>
                                </w:rPr>
                                <w:sym w:font="Symbol" w:char="F0AF"/>
                              </w:r>
                              <w:r w:rsidRPr="000C7F8B">
                                <w:rPr>
                                  <w:sz w:val="22"/>
                                  <w:szCs w:val="22"/>
                                </w:rPr>
                                <w:t xml:space="preserve"> Subscribe to Plan </w:t>
                              </w:r>
                              <w:ins w:id="79" w:author="Jones, Emma" w:date="2018-07-16T15:39:00Z">
                                <w:r w:rsidRPr="000C7F8B">
                                  <w:rPr>
                                    <w:sz w:val="22"/>
                                    <w:szCs w:val="22"/>
                                  </w:rPr>
                                  <w:t>Def</w:t>
                                </w:r>
                                <w:r>
                                  <w:rPr>
                                    <w:sz w:val="22"/>
                                    <w:szCs w:val="22"/>
                                  </w:rPr>
                                  <w:t>inition</w:t>
                                </w:r>
                                <w:r w:rsidRPr="000C7F8B">
                                  <w:rPr>
                                    <w:sz w:val="22"/>
                                    <w:szCs w:val="22"/>
                                  </w:rPr>
                                  <w:t xml:space="preserve"> </w:t>
                                </w:r>
                              </w:ins>
                              <w:del w:id="80" w:author="Jones, Emma" w:date="2018-07-16T15:39:00Z">
                                <w:r w:rsidRPr="000C7F8B" w:rsidDel="00A76ABD">
                                  <w:rPr>
                                    <w:sz w:val="22"/>
                                    <w:szCs w:val="22"/>
                                  </w:rPr>
                                  <w:delText xml:space="preserve">Def </w:delText>
                                </w:r>
                              </w:del>
                              <w:r w:rsidRPr="000C7F8B">
                                <w:rPr>
                                  <w:sz w:val="22"/>
                                  <w:szCs w:val="22"/>
                                </w:rPr>
                                <w:t>Updates [PCC-Y4]</w:t>
                              </w:r>
                            </w:p>
                            <w:p w14:paraId="406F64EE" w14:textId="77777777" w:rsidR="00D10FFC" w:rsidRPr="000C7F8B" w:rsidRDefault="00D10FFC" w:rsidP="00CC1D70">
                              <w:pPr>
                                <w:pStyle w:val="NormalWeb"/>
                              </w:pPr>
                              <w:r w:rsidRPr="000C7F8B">
                                <w:t> </w:t>
                              </w:r>
                            </w:p>
                            <w:p w14:paraId="0C7FC738" w14:textId="664DF988" w:rsidR="00D10FFC" w:rsidRPr="000C7F8B" w:rsidRDefault="00D10FFC" w:rsidP="00CC1D70">
                              <w:pPr>
                                <w:pStyle w:val="NormalWeb"/>
                                <w:rPr>
                                  <w:sz w:val="22"/>
                                  <w:szCs w:val="22"/>
                                </w:rPr>
                              </w:pPr>
                              <w:r w:rsidRPr="000C7F8B">
                                <w:rPr>
                                  <w:rFonts w:hAnsi="Symbol"/>
                                  <w:sz w:val="22"/>
                                  <w:szCs w:val="22"/>
                                </w:rPr>
                                <w:sym w:font="Symbol" w:char="F0AD"/>
                              </w:r>
                              <w:r w:rsidRPr="000C7F8B">
                                <w:rPr>
                                  <w:sz w:val="22"/>
                                  <w:szCs w:val="22"/>
                                </w:rPr>
                                <w:t xml:space="preserve"> Provide Plan </w:t>
                              </w:r>
                              <w:ins w:id="81" w:author="Jones, Emma" w:date="2018-07-16T15:39:00Z">
                                <w:r w:rsidRPr="000C7F8B">
                                  <w:rPr>
                                    <w:sz w:val="22"/>
                                    <w:szCs w:val="22"/>
                                  </w:rPr>
                                  <w:t>Def</w:t>
                                </w:r>
                                <w:r>
                                  <w:rPr>
                                    <w:sz w:val="22"/>
                                    <w:szCs w:val="22"/>
                                  </w:rPr>
                                  <w:t>inition</w:t>
                                </w:r>
                                <w:r w:rsidRPr="000C7F8B">
                                  <w:rPr>
                                    <w:sz w:val="22"/>
                                    <w:szCs w:val="22"/>
                                  </w:rPr>
                                  <w:t xml:space="preserve"> </w:t>
                                </w:r>
                              </w:ins>
                              <w:del w:id="82" w:author="Jones, Emma" w:date="2018-07-16T15:39:00Z">
                                <w:r w:rsidRPr="000C7F8B" w:rsidDel="00A76ABD">
                                  <w:rPr>
                                    <w:sz w:val="22"/>
                                    <w:szCs w:val="22"/>
                                  </w:rPr>
                                  <w:delText xml:space="preserve">Def </w:delText>
                                </w:r>
                              </w:del>
                              <w:r w:rsidRPr="000C7F8B">
                                <w:rPr>
                                  <w:sz w:val="22"/>
                                  <w:szCs w:val="22"/>
                                </w:rPr>
                                <w:t>[PCC-Y5]</w:t>
                              </w:r>
                            </w:p>
                            <w:p w14:paraId="1D0A7122" w14:textId="7D3DC478" w:rsidR="00D10FFC" w:rsidRPr="000C7F8B" w:rsidRDefault="00D10FFC" w:rsidP="00CC1D70">
                              <w:pPr>
                                <w:pStyle w:val="NormalWeb"/>
                              </w:pPr>
                              <w:r w:rsidRPr="000C7F8B">
                                <w:rPr>
                                  <w:rFonts w:hAnsi="Symbol"/>
                                  <w:sz w:val="22"/>
                                  <w:szCs w:val="22"/>
                                </w:rPr>
                                <w:sym w:font="Symbol" w:char="F0AD"/>
                              </w:r>
                              <w:r w:rsidRPr="000C7F8B">
                                <w:rPr>
                                  <w:sz w:val="22"/>
                                  <w:szCs w:val="22"/>
                                </w:rPr>
                                <w:t xml:space="preserve"> Provide Activity </w:t>
                              </w:r>
                              <w:ins w:id="83" w:author="Jones, Emma" w:date="2018-07-16T15:39:00Z">
                                <w:r w:rsidRPr="000C7F8B">
                                  <w:rPr>
                                    <w:sz w:val="22"/>
                                    <w:szCs w:val="22"/>
                                  </w:rPr>
                                  <w:t>Def</w:t>
                                </w:r>
                                <w:r>
                                  <w:rPr>
                                    <w:sz w:val="22"/>
                                    <w:szCs w:val="22"/>
                                  </w:rPr>
                                  <w:t>inition</w:t>
                                </w:r>
                                <w:r w:rsidRPr="000C7F8B">
                                  <w:rPr>
                                    <w:sz w:val="22"/>
                                    <w:szCs w:val="22"/>
                                  </w:rPr>
                                  <w:t xml:space="preserve"> </w:t>
                                </w:r>
                              </w:ins>
                              <w:del w:id="84" w:author="Jones, Emma" w:date="2018-07-16T15:39:00Z">
                                <w:r w:rsidRPr="000C7F8B" w:rsidDel="00A76ABD">
                                  <w:rPr>
                                    <w:sz w:val="22"/>
                                    <w:szCs w:val="22"/>
                                  </w:rPr>
                                  <w:delText xml:space="preserve">Def </w:delText>
                                </w:r>
                              </w:del>
                              <w:r w:rsidRPr="000C7F8B">
                                <w:rPr>
                                  <w:sz w:val="22"/>
                                  <w:szCs w:val="22"/>
                                </w:rPr>
                                <w:t>[PCC-Y6]</w:t>
                              </w:r>
                            </w:p>
                          </w:txbxContent>
                        </wps:txbx>
                        <wps:bodyPr rot="0" vert="horz" wrap="square" lIns="0" tIns="0" rIns="0" bIns="0" anchor="t" anchorCtr="0" upright="1">
                          <a:noAutofit/>
                        </wps:bodyPr>
                      </wps:wsp>
                    </wpc:wpc>
                  </a:graphicData>
                </a:graphic>
              </wp:inline>
            </w:drawing>
          </mc:Choice>
          <mc:Fallback>
            <w:pict>
              <v:group w14:anchorId="6663B3F6" id="Canvas 428" o:spid="_x0000_s1026" editas="canvas" style="width:477.55pt;height:342.2pt;mso-position-horizontal-relative:char;mso-position-vertical-relative:line" coordsize="60648,43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648;height:43459;visibility:visible;mso-wrap-style:square">
                  <v:fill o:detectmouseclick="t"/>
                  <v:path o:connecttype="none"/>
                </v:shape>
                <v:line id="Line 316" o:spid="_x0000_s1028" style="position:absolute;visibility:visible;mso-wrap-style:square" from="16636,7202" to="16636,38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" strokeweight="1.5pt"/>
                <v:shapetype id="_x0000_t202" coordsize="21600,21600" o:spt="202" path="m,l,21600r21600,l21600,xe">
                  <v:stroke joinstyle="miter"/>
                  <v:path gradientshapeok="t" o:connecttype="rect"/>
                </v:shapetype>
                <v:shape id="Text Box 320" o:spid="_x0000_s1029" type="#_x0000_t202" style="position:absolute;left:360;top:37869;width:23525;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" strokeweight="2pt">
                  <v:textbox>
                    <w:txbxContent>
                      <w:p w14:paraId="6910539D" w14:textId="74578380" w:rsidR="00D10FFC" w:rsidRPr="000C7F8B" w:rsidRDefault="00D10FFC" w:rsidP="00CC1D70">
                        <w:pPr>
                          <w:spacing w:after="120"/>
                          <w:jc w:val="center"/>
                        </w:pPr>
                        <w:r w:rsidRPr="000C7F8B">
                          <w:t xml:space="preserve">Care Plan </w:t>
                        </w:r>
                        <w:del w:id="85" w:author="Jones, Emma" w:date="2018-07-16T16:08:00Z">
                          <w:r w:rsidRPr="000C7F8B" w:rsidDel="00E60E7C">
                            <w:delText xml:space="preserve">Guidance </w:delText>
                          </w:r>
                        </w:del>
                        <w:ins w:id="86" w:author="Jones, Emma" w:date="2018-07-16T16:08:00Z">
                          <w:r>
                            <w:t>Definition</w:t>
                          </w:r>
                          <w:r w:rsidRPr="000C7F8B">
                            <w:t xml:space="preserve"> </w:t>
                          </w:r>
                        </w:ins>
                        <w:r w:rsidRPr="000C7F8B">
                          <w:t>Service</w:t>
                        </w:r>
                      </w:p>
                    </w:txbxContent>
                  </v:textbox>
                </v:shape>
                <v:shape id="Text Box 322" o:spid="_x0000_s1030" type="#_x0000_t202" style="position:absolute;left:4016;top:2001;width:56635;height:5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" strokeweight="2pt">
                  <v:textbox>
                    <w:txbxContent>
                      <w:p w14:paraId="5901E869" w14:textId="77777777" w:rsidR="00D10FFC" w:rsidRDefault="00D10FFC" w:rsidP="00CC1D70">
                        <w:pPr>
                          <w:spacing w:after="120"/>
                          <w:jc w:val="center"/>
                        </w:pPr>
                        <w:r>
                          <w:t>Care Plan Contributor</w:t>
                        </w:r>
                      </w:p>
                    </w:txbxContent>
                  </v:textbox>
                </v:shape>
                <v:rect id="Rectangle 416" o:spid="_x0000_s1031" style="position:absolute;left:31900;top:8629;width:20083;height:28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" filled="f" stroked="f" strokeweight="0">
                  <v:textbox inset="0,0,0,0">
                    <w:txbxContent>
                      <w:p w14:paraId="79FBF8E2" w14:textId="1F8EB28B" w:rsidR="00D10FFC" w:rsidRPr="000C7F8B" w:rsidRDefault="00D10FFC" w:rsidP="0043325D">
                        <w:pPr>
                          <w:pStyle w:val="NormalWeb"/>
                        </w:pPr>
                        <w:r w:rsidRPr="000C7F8B">
                          <w:rPr>
                            <w:rFonts w:hAnsi="Symbol"/>
                            <w:sz w:val="22"/>
                            <w:szCs w:val="22"/>
                          </w:rPr>
                          <w:sym w:font="Symbol" w:char="F0AF"/>
                        </w:r>
                        <w:r w:rsidRPr="000C7F8B">
                          <w:rPr>
                            <w:sz w:val="22"/>
                            <w:szCs w:val="22"/>
                          </w:rPr>
                          <w:t>Apply Activity Definition Operation [PCC – Y7]</w:t>
                        </w:r>
                      </w:p>
                      <w:p w14:paraId="19AA0DFC" w14:textId="75FDD488" w:rsidR="00D10FFC" w:rsidRDefault="00D10FFC" w:rsidP="00CC1D70">
                        <w:pPr>
                          <w:rPr>
                            <w:sz w:val="22"/>
                            <w:szCs w:val="22"/>
                          </w:rPr>
                        </w:pPr>
                        <w:r w:rsidRPr="00077324">
                          <w:rPr>
                            <w:sz w:val="22"/>
                            <w:szCs w:val="22"/>
                          </w:rPr>
                          <w:sym w:font="Symbol" w:char="F0AF"/>
                        </w:r>
                        <w:r>
                          <w:rPr>
                            <w:sz w:val="22"/>
                            <w:szCs w:val="22"/>
                          </w:rPr>
                          <w:t>Update Care Plan</w:t>
                        </w:r>
                        <w:r w:rsidRPr="00077324">
                          <w:rPr>
                            <w:sz w:val="22"/>
                            <w:szCs w:val="22"/>
                          </w:rPr>
                          <w:t xml:space="preserve"> [</w:t>
                        </w:r>
                        <w:r>
                          <w:rPr>
                            <w:sz w:val="22"/>
                            <w:szCs w:val="22"/>
                          </w:rPr>
                          <w:t>PCC-37</w:t>
                        </w:r>
                        <w:r w:rsidRPr="00077324">
                          <w:rPr>
                            <w:sz w:val="22"/>
                            <w:szCs w:val="22"/>
                          </w:rPr>
                          <w:t xml:space="preserve">] </w:t>
                        </w:r>
                      </w:p>
                      <w:p w14:paraId="2BE72CF4" w14:textId="77777777" w:rsidR="00D10FFC" w:rsidRDefault="00D10FFC" w:rsidP="00CC1D70">
                        <w:pPr>
                          <w:pStyle w:val="NormalWeb"/>
                        </w:pPr>
                        <w:r>
                          <w:rPr>
                            <w:rFonts w:hAnsi="Symbol"/>
                            <w:sz w:val="22"/>
                            <w:szCs w:val="22"/>
                          </w:rPr>
                          <w:sym w:font="Symbol" w:char="F0AF"/>
                        </w:r>
                        <w:r>
                          <w:rPr>
                            <w:sz w:val="22"/>
                            <w:szCs w:val="22"/>
                          </w:rPr>
                          <w:t xml:space="preserve"> Search for Care Plan [PCC-41]</w:t>
                        </w:r>
                      </w:p>
                      <w:p w14:paraId="5EB44D27" w14:textId="61F1A2B2" w:rsidR="00D10FFC" w:rsidRDefault="00D10FFC" w:rsidP="00CC1D70">
                        <w:pPr>
                          <w:pStyle w:val="NormalWeb"/>
                        </w:pPr>
                        <w:r>
                          <w:rPr>
                            <w:rFonts w:hAnsi="Symbol"/>
                            <w:sz w:val="22"/>
                            <w:szCs w:val="22"/>
                          </w:rPr>
                          <w:sym w:font="Symbol" w:char="F0AF"/>
                        </w:r>
                        <w:r>
                          <w:rPr>
                            <w:sz w:val="22"/>
                            <w:szCs w:val="22"/>
                          </w:rPr>
                          <w:t xml:space="preserve"> Retrieve Care Plan [PCC-38]</w:t>
                        </w:r>
                      </w:p>
                      <w:p w14:paraId="4600BA11" w14:textId="0DFB6CB8" w:rsidR="00D10FFC" w:rsidRDefault="00D10FFC" w:rsidP="00CC1D70">
                        <w:pPr>
                          <w:pStyle w:val="NormalWeb"/>
                        </w:pPr>
                        <w:r>
                          <w:rPr>
                            <w:rFonts w:hAnsi="Symbol"/>
                            <w:sz w:val="22"/>
                            <w:szCs w:val="22"/>
                          </w:rPr>
                          <w:sym w:font="Symbol" w:char="F0AF"/>
                        </w:r>
                        <w:r>
                          <w:rPr>
                            <w:sz w:val="22"/>
                            <w:szCs w:val="22"/>
                          </w:rPr>
                          <w:t xml:space="preserve"> Subscribe to Care Plan Updates [PCC-39]</w:t>
                        </w:r>
                      </w:p>
                      <w:p w14:paraId="24EF0368" w14:textId="77777777" w:rsidR="00D10FFC" w:rsidRDefault="00D10FFC" w:rsidP="00CC1D70">
                        <w:pPr>
                          <w:pStyle w:val="NormalWeb"/>
                        </w:pPr>
                      </w:p>
                      <w:p w14:paraId="00626F79" w14:textId="01869176" w:rsidR="00D10FFC" w:rsidRDefault="00D10FFC" w:rsidP="00CC1D70">
                        <w:pPr>
                          <w:pStyle w:val="NormalWeb"/>
                        </w:pPr>
                        <w:r>
                          <w:rPr>
                            <w:rFonts w:hAnsi="Symbol"/>
                            <w:sz w:val="22"/>
                            <w:szCs w:val="22"/>
                          </w:rPr>
                          <w:sym w:font="Symbol" w:char="F0AD"/>
                        </w:r>
                        <w:r>
                          <w:rPr>
                            <w:sz w:val="22"/>
                            <w:szCs w:val="22"/>
                          </w:rPr>
                          <w:t xml:space="preserve"> Provide Care Plan [PCC-40]</w:t>
                        </w:r>
                      </w:p>
                    </w:txbxContent>
                  </v:textbox>
                </v:rect>
                <v:shape id="Text Box 320" o:spid="_x0000_s1032" type="#_x0000_t202" style="position:absolute;left:26254;top:37966;width:21729;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" strokeweight="2pt">
                  <v:textbox>
                    <w:txbxContent>
                      <w:p w14:paraId="5136D280" w14:textId="77777777" w:rsidR="00D10FFC" w:rsidRDefault="00D10FFC" w:rsidP="00CC1D70">
                        <w:pPr>
                          <w:pStyle w:val="NormalWeb"/>
                          <w:spacing w:after="120"/>
                          <w:jc w:val="center"/>
                        </w:pPr>
                        <w:r>
                          <w:t>Care Plan Service</w:t>
                        </w:r>
                      </w:p>
                    </w:txbxContent>
                  </v:textbox>
                </v:shape>
                <v:line id="Line 316" o:spid="_x0000_s1033" style="position:absolute;visibility:visible;mso-wrap-style:square" from="30635,7487" to="30641,37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" strokeweight="1.5pt"/>
                <v:rect id="Rectangle 419" o:spid="_x0000_s1034" style="position:absolute;left:831;top:6615;width:15602;height:27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" filled="f" stroked="f" strokeweight="0">
                  <v:textbox inset="0,0,0,0">
                    <w:txbxContent>
                      <w:p w14:paraId="225221A9" w14:textId="6B94D0A9" w:rsidR="00D10FFC" w:rsidRPr="000C7F8B" w:rsidRDefault="00D10FFC" w:rsidP="00CC1D70">
                        <w:pPr>
                          <w:pStyle w:val="NormalWeb"/>
                          <w:rPr>
                            <w:sz w:val="22"/>
                            <w:szCs w:val="22"/>
                          </w:rPr>
                        </w:pPr>
                        <w:r w:rsidRPr="000C7F8B">
                          <w:rPr>
                            <w:rFonts w:hAnsi="Symbol"/>
                            <w:sz w:val="22"/>
                            <w:szCs w:val="22"/>
                          </w:rPr>
                          <w:sym w:font="Symbol" w:char="F0AF"/>
                        </w:r>
                        <w:r w:rsidRPr="000C7F8B">
                          <w:rPr>
                            <w:sz w:val="22"/>
                            <w:szCs w:val="22"/>
                          </w:rPr>
                          <w:t xml:space="preserve"> Search for Plan Def</w:t>
                        </w:r>
                        <w:ins w:id="87" w:author="Jones, Emma" w:date="2018-07-16T15:39:00Z">
                          <w:r>
                            <w:rPr>
                              <w:sz w:val="22"/>
                              <w:szCs w:val="22"/>
                            </w:rPr>
                            <w:t>inition</w:t>
                          </w:r>
                        </w:ins>
                        <w:r w:rsidRPr="000C7F8B">
                          <w:rPr>
                            <w:sz w:val="22"/>
                            <w:szCs w:val="22"/>
                          </w:rPr>
                          <w:t xml:space="preserve"> [PCC-Y3] </w:t>
                        </w:r>
                      </w:p>
                      <w:p w14:paraId="43E2031F" w14:textId="0A331132" w:rsidR="00D10FFC" w:rsidRPr="000C7F8B" w:rsidRDefault="00D10FFC" w:rsidP="00CC1D70">
                        <w:pPr>
                          <w:pStyle w:val="NormalWeb"/>
                        </w:pPr>
                        <w:r w:rsidRPr="000C7F8B">
                          <w:rPr>
                            <w:rFonts w:hAnsi="Symbol"/>
                            <w:sz w:val="22"/>
                            <w:szCs w:val="22"/>
                          </w:rPr>
                          <w:sym w:font="Symbol" w:char="F0AF"/>
                        </w:r>
                        <w:r w:rsidRPr="000C7F8B">
                          <w:rPr>
                            <w:sz w:val="22"/>
                            <w:szCs w:val="22"/>
                          </w:rPr>
                          <w:t xml:space="preserve"> Retrieve Plan Def</w:t>
                        </w:r>
                        <w:ins w:id="88" w:author="Jones, Emma" w:date="2018-07-16T15:39:00Z">
                          <w:r>
                            <w:rPr>
                              <w:sz w:val="22"/>
                              <w:szCs w:val="22"/>
                            </w:rPr>
                            <w:t>inition</w:t>
                          </w:r>
                        </w:ins>
                        <w:r w:rsidRPr="000C7F8B">
                          <w:rPr>
                            <w:sz w:val="22"/>
                            <w:szCs w:val="22"/>
                          </w:rPr>
                          <w:t xml:space="preserve"> [PCC-Y2]</w:t>
                        </w:r>
                      </w:p>
                      <w:p w14:paraId="509E94FA" w14:textId="2333C87D" w:rsidR="00D10FFC" w:rsidRPr="000C7F8B" w:rsidRDefault="00D10FFC" w:rsidP="00CC1D70">
                        <w:pPr>
                          <w:pStyle w:val="NormalWeb"/>
                        </w:pPr>
                        <w:r w:rsidRPr="000C7F8B">
                          <w:rPr>
                            <w:rFonts w:hAnsi="Symbol"/>
                            <w:sz w:val="22"/>
                            <w:szCs w:val="22"/>
                          </w:rPr>
                          <w:sym w:font="Symbol" w:char="F0AF"/>
                        </w:r>
                        <w:r w:rsidRPr="000C7F8B">
                          <w:rPr>
                            <w:sz w:val="22"/>
                            <w:szCs w:val="22"/>
                          </w:rPr>
                          <w:t>Update Plan Def</w:t>
                        </w:r>
                        <w:ins w:id="89" w:author="Jones, Emma" w:date="2018-07-16T15:39:00Z">
                          <w:r>
                            <w:rPr>
                              <w:sz w:val="22"/>
                              <w:szCs w:val="22"/>
                            </w:rPr>
                            <w:t>inition</w:t>
                          </w:r>
                        </w:ins>
                        <w:r w:rsidRPr="000C7F8B">
                          <w:rPr>
                            <w:sz w:val="22"/>
                            <w:szCs w:val="22"/>
                          </w:rPr>
                          <w:t xml:space="preserve"> [PCC-Y1] </w:t>
                        </w:r>
                      </w:p>
                      <w:p w14:paraId="6EC6170E" w14:textId="384FF068" w:rsidR="00D10FFC" w:rsidRPr="000C7F8B" w:rsidDel="003E35B0" w:rsidRDefault="00D10FFC" w:rsidP="00CC1D70">
                        <w:pPr>
                          <w:pStyle w:val="NormalWeb"/>
                          <w:rPr>
                            <w:del w:id="90" w:author="Jones, Emma" w:date="2018-07-16T15:39:00Z"/>
                          </w:rPr>
                        </w:pPr>
                        <w:r w:rsidRPr="000C7F8B">
                          <w:rPr>
                            <w:rFonts w:hAnsi="Symbol"/>
                            <w:sz w:val="22"/>
                            <w:szCs w:val="22"/>
                          </w:rPr>
                          <w:sym w:font="Symbol" w:char="F0AF"/>
                        </w:r>
                        <w:r w:rsidRPr="000C7F8B">
                          <w:rPr>
                            <w:sz w:val="22"/>
                            <w:szCs w:val="22"/>
                          </w:rPr>
                          <w:t xml:space="preserve"> Subscribe to Plan </w:t>
                        </w:r>
                        <w:ins w:id="91" w:author="Jones, Emma" w:date="2018-07-16T15:39:00Z">
                          <w:r w:rsidRPr="000C7F8B">
                            <w:rPr>
                              <w:sz w:val="22"/>
                              <w:szCs w:val="22"/>
                            </w:rPr>
                            <w:t>Def</w:t>
                          </w:r>
                          <w:r>
                            <w:rPr>
                              <w:sz w:val="22"/>
                              <w:szCs w:val="22"/>
                            </w:rPr>
                            <w:t>inition</w:t>
                          </w:r>
                          <w:r w:rsidRPr="000C7F8B">
                            <w:rPr>
                              <w:sz w:val="22"/>
                              <w:szCs w:val="22"/>
                            </w:rPr>
                            <w:t xml:space="preserve"> </w:t>
                          </w:r>
                        </w:ins>
                        <w:del w:id="92" w:author="Jones, Emma" w:date="2018-07-16T15:39:00Z">
                          <w:r w:rsidRPr="000C7F8B" w:rsidDel="00A76ABD">
                            <w:rPr>
                              <w:sz w:val="22"/>
                              <w:szCs w:val="22"/>
                            </w:rPr>
                            <w:delText xml:space="preserve">Def </w:delText>
                          </w:r>
                        </w:del>
                        <w:r w:rsidRPr="000C7F8B">
                          <w:rPr>
                            <w:sz w:val="22"/>
                            <w:szCs w:val="22"/>
                          </w:rPr>
                          <w:t>Updates [PCC-Y4]</w:t>
                        </w:r>
                      </w:p>
                      <w:p w14:paraId="406F64EE" w14:textId="77777777" w:rsidR="00D10FFC" w:rsidRPr="000C7F8B" w:rsidRDefault="00D10FFC" w:rsidP="00CC1D70">
                        <w:pPr>
                          <w:pStyle w:val="NormalWeb"/>
                        </w:pPr>
                        <w:r w:rsidRPr="000C7F8B">
                          <w:t> </w:t>
                        </w:r>
                      </w:p>
                      <w:p w14:paraId="0C7FC738" w14:textId="664DF988" w:rsidR="00D10FFC" w:rsidRPr="000C7F8B" w:rsidRDefault="00D10FFC" w:rsidP="00CC1D70">
                        <w:pPr>
                          <w:pStyle w:val="NormalWeb"/>
                          <w:rPr>
                            <w:sz w:val="22"/>
                            <w:szCs w:val="22"/>
                          </w:rPr>
                        </w:pPr>
                        <w:r w:rsidRPr="000C7F8B">
                          <w:rPr>
                            <w:rFonts w:hAnsi="Symbol"/>
                            <w:sz w:val="22"/>
                            <w:szCs w:val="22"/>
                          </w:rPr>
                          <w:sym w:font="Symbol" w:char="F0AD"/>
                        </w:r>
                        <w:r w:rsidRPr="000C7F8B">
                          <w:rPr>
                            <w:sz w:val="22"/>
                            <w:szCs w:val="22"/>
                          </w:rPr>
                          <w:t xml:space="preserve"> Provide Plan </w:t>
                        </w:r>
                        <w:ins w:id="93" w:author="Jones, Emma" w:date="2018-07-16T15:39:00Z">
                          <w:r w:rsidRPr="000C7F8B">
                            <w:rPr>
                              <w:sz w:val="22"/>
                              <w:szCs w:val="22"/>
                            </w:rPr>
                            <w:t>Def</w:t>
                          </w:r>
                          <w:r>
                            <w:rPr>
                              <w:sz w:val="22"/>
                              <w:szCs w:val="22"/>
                            </w:rPr>
                            <w:t>inition</w:t>
                          </w:r>
                          <w:r w:rsidRPr="000C7F8B">
                            <w:rPr>
                              <w:sz w:val="22"/>
                              <w:szCs w:val="22"/>
                            </w:rPr>
                            <w:t xml:space="preserve"> </w:t>
                          </w:r>
                        </w:ins>
                        <w:del w:id="94" w:author="Jones, Emma" w:date="2018-07-16T15:39:00Z">
                          <w:r w:rsidRPr="000C7F8B" w:rsidDel="00A76ABD">
                            <w:rPr>
                              <w:sz w:val="22"/>
                              <w:szCs w:val="22"/>
                            </w:rPr>
                            <w:delText xml:space="preserve">Def </w:delText>
                          </w:r>
                        </w:del>
                        <w:r w:rsidRPr="000C7F8B">
                          <w:rPr>
                            <w:sz w:val="22"/>
                            <w:szCs w:val="22"/>
                          </w:rPr>
                          <w:t>[PCC-Y5]</w:t>
                        </w:r>
                      </w:p>
                      <w:p w14:paraId="1D0A7122" w14:textId="7D3DC478" w:rsidR="00D10FFC" w:rsidRPr="000C7F8B" w:rsidRDefault="00D10FFC" w:rsidP="00CC1D70">
                        <w:pPr>
                          <w:pStyle w:val="NormalWeb"/>
                        </w:pPr>
                        <w:r w:rsidRPr="000C7F8B">
                          <w:rPr>
                            <w:rFonts w:hAnsi="Symbol"/>
                            <w:sz w:val="22"/>
                            <w:szCs w:val="22"/>
                          </w:rPr>
                          <w:sym w:font="Symbol" w:char="F0AD"/>
                        </w:r>
                        <w:r w:rsidRPr="000C7F8B">
                          <w:rPr>
                            <w:sz w:val="22"/>
                            <w:szCs w:val="22"/>
                          </w:rPr>
                          <w:t xml:space="preserve"> Provide Activity </w:t>
                        </w:r>
                        <w:ins w:id="95" w:author="Jones, Emma" w:date="2018-07-16T15:39:00Z">
                          <w:r w:rsidRPr="000C7F8B">
                            <w:rPr>
                              <w:sz w:val="22"/>
                              <w:szCs w:val="22"/>
                            </w:rPr>
                            <w:t>Def</w:t>
                          </w:r>
                          <w:r>
                            <w:rPr>
                              <w:sz w:val="22"/>
                              <w:szCs w:val="22"/>
                            </w:rPr>
                            <w:t>inition</w:t>
                          </w:r>
                          <w:r w:rsidRPr="000C7F8B">
                            <w:rPr>
                              <w:sz w:val="22"/>
                              <w:szCs w:val="22"/>
                            </w:rPr>
                            <w:t xml:space="preserve"> </w:t>
                          </w:r>
                        </w:ins>
                        <w:del w:id="96" w:author="Jones, Emma" w:date="2018-07-16T15:39:00Z">
                          <w:r w:rsidRPr="000C7F8B" w:rsidDel="00A76ABD">
                            <w:rPr>
                              <w:sz w:val="22"/>
                              <w:szCs w:val="22"/>
                            </w:rPr>
                            <w:delText xml:space="preserve">Def </w:delText>
                          </w:r>
                        </w:del>
                        <w:r w:rsidRPr="000C7F8B">
                          <w:rPr>
                            <w:sz w:val="22"/>
                            <w:szCs w:val="22"/>
                          </w:rPr>
                          <w:t>[PCC-Y6]</w:t>
                        </w:r>
                      </w:p>
                    </w:txbxContent>
                  </v:textbox>
                </v:rect>
                <w10:anchorlock/>
              </v:group>
            </w:pict>
          </mc:Fallback>
        </mc:AlternateContent>
      </w:r>
    </w:p>
    <w:p w14:paraId="044FD607" w14:textId="77777777" w:rsidR="00CF283F" w:rsidRPr="000D5169" w:rsidRDefault="00CF283F">
      <w:pPr>
        <w:pStyle w:val="FigureTitle"/>
      </w:pPr>
      <w:r w:rsidRPr="000D5169">
        <w:t>Figure X.1-1</w:t>
      </w:r>
      <w:r w:rsidR="00701B3A" w:rsidRPr="000D5169">
        <w:t xml:space="preserve">: </w:t>
      </w:r>
      <w:r w:rsidR="004B575B" w:rsidRPr="000D5169">
        <w:t>DCP</w:t>
      </w:r>
      <w:r w:rsidRPr="000D5169">
        <w:t xml:space="preserve"> Actor Diagram</w:t>
      </w:r>
    </w:p>
    <w:p w14:paraId="5A3DB5A0" w14:textId="6324BDDD" w:rsidR="007C2FDD" w:rsidRPr="000D5169" w:rsidRDefault="007C2FDD" w:rsidP="007C2FDD">
      <w:pPr>
        <w:pStyle w:val="TableTitle"/>
      </w:pPr>
      <w:r w:rsidRPr="000D5169">
        <w:t xml:space="preserve">Table X.1-1: </w:t>
      </w:r>
      <w:r w:rsidR="00E60F58" w:rsidRPr="000D5169">
        <w:t>DCP</w:t>
      </w:r>
      <w:r w:rsidRPr="000D516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0D5169" w14:paraId="62B5193E" w14:textId="77777777" w:rsidTr="00E008B6">
        <w:trPr>
          <w:cantSplit/>
          <w:tblHeader/>
          <w:jc w:val="center"/>
        </w:trPr>
        <w:tc>
          <w:tcPr>
            <w:tcW w:w="1449" w:type="dxa"/>
            <w:shd w:val="pct15" w:color="auto" w:fill="FFFFFF"/>
          </w:tcPr>
          <w:p w14:paraId="0C6DA2C1" w14:textId="77777777" w:rsidR="005D11E8" w:rsidRPr="000D5169" w:rsidRDefault="005D11E8" w:rsidP="00B54952">
            <w:pPr>
              <w:pStyle w:val="TableEntryHeader"/>
            </w:pPr>
            <w:r w:rsidRPr="000D5169">
              <w:t>Actors</w:t>
            </w:r>
          </w:p>
        </w:tc>
        <w:tc>
          <w:tcPr>
            <w:tcW w:w="2520" w:type="dxa"/>
            <w:shd w:val="pct15" w:color="auto" w:fill="FFFFFF"/>
          </w:tcPr>
          <w:p w14:paraId="6509819B" w14:textId="77777777" w:rsidR="005D11E8" w:rsidRPr="000D5169" w:rsidRDefault="005D11E8" w:rsidP="00B54952">
            <w:pPr>
              <w:pStyle w:val="TableEntryHeader"/>
            </w:pPr>
            <w:r w:rsidRPr="000D5169">
              <w:t xml:space="preserve">Transactions </w:t>
            </w:r>
          </w:p>
        </w:tc>
        <w:tc>
          <w:tcPr>
            <w:tcW w:w="1710" w:type="dxa"/>
            <w:shd w:val="pct15" w:color="auto" w:fill="FFFFFF"/>
          </w:tcPr>
          <w:p w14:paraId="38BDF9B1" w14:textId="77777777" w:rsidR="005D11E8" w:rsidRPr="000D5169" w:rsidRDefault="005D11E8" w:rsidP="00B54952">
            <w:pPr>
              <w:pStyle w:val="TableEntryHeader"/>
            </w:pPr>
            <w:r w:rsidRPr="000D5169">
              <w:t>Optionality</w:t>
            </w:r>
          </w:p>
        </w:tc>
        <w:tc>
          <w:tcPr>
            <w:tcW w:w="2799" w:type="dxa"/>
            <w:shd w:val="pct15" w:color="auto" w:fill="FFFFFF"/>
          </w:tcPr>
          <w:p w14:paraId="6B20C1BB" w14:textId="77777777" w:rsidR="005D11E8" w:rsidRPr="000D5169" w:rsidRDefault="005D11E8" w:rsidP="00B54952">
            <w:pPr>
              <w:pStyle w:val="TableEntryHeader"/>
              <w:rPr>
                <w:rFonts w:ascii="Times New Roman" w:hAnsi="Times New Roman"/>
                <w:b w:val="0"/>
                <w:i/>
              </w:rPr>
            </w:pPr>
            <w:r w:rsidRPr="000D5169">
              <w:t>Reference</w:t>
            </w:r>
          </w:p>
        </w:tc>
      </w:tr>
      <w:tr w:rsidR="007E6818" w:rsidRPr="000D5169" w14:paraId="3B8B8820" w14:textId="77777777" w:rsidTr="00E008B6">
        <w:trPr>
          <w:cantSplit/>
          <w:jc w:val="center"/>
        </w:trPr>
        <w:tc>
          <w:tcPr>
            <w:tcW w:w="1449" w:type="dxa"/>
            <w:vMerge w:val="restart"/>
          </w:tcPr>
          <w:p w14:paraId="58965888" w14:textId="77777777" w:rsidR="007E6818" w:rsidRPr="000D5169" w:rsidRDefault="007E6818" w:rsidP="00B54952">
            <w:pPr>
              <w:pStyle w:val="TableEntry"/>
            </w:pPr>
            <w:r w:rsidRPr="000D5169">
              <w:t>Care Plan Contributor</w:t>
            </w:r>
          </w:p>
        </w:tc>
        <w:tc>
          <w:tcPr>
            <w:tcW w:w="2520" w:type="dxa"/>
          </w:tcPr>
          <w:p w14:paraId="1ACF40A9" w14:textId="77777777" w:rsidR="007E6818" w:rsidRPr="000D5169" w:rsidRDefault="007E6818" w:rsidP="00B54952">
            <w:pPr>
              <w:pStyle w:val="TableEntry"/>
            </w:pPr>
            <w:r w:rsidRPr="000D5169">
              <w:t>Update Care Plan</w:t>
            </w:r>
          </w:p>
        </w:tc>
        <w:tc>
          <w:tcPr>
            <w:tcW w:w="1710" w:type="dxa"/>
          </w:tcPr>
          <w:p w14:paraId="1BF05269" w14:textId="77777777" w:rsidR="007E6818" w:rsidRPr="000D5169" w:rsidRDefault="007E6818" w:rsidP="00B54952">
            <w:pPr>
              <w:pStyle w:val="TableEntry"/>
            </w:pPr>
            <w:r w:rsidRPr="000D5169">
              <w:t>R</w:t>
            </w:r>
          </w:p>
        </w:tc>
        <w:tc>
          <w:tcPr>
            <w:tcW w:w="2799" w:type="dxa"/>
          </w:tcPr>
          <w:p w14:paraId="6D9656C4" w14:textId="42C3A542" w:rsidR="007E6818" w:rsidRPr="000D5169" w:rsidRDefault="007E6818" w:rsidP="00B54952">
            <w:pPr>
              <w:pStyle w:val="TableEntry"/>
            </w:pPr>
            <w:r w:rsidRPr="000D5169">
              <w:t>PCC TF-2: 3.37</w:t>
            </w:r>
          </w:p>
        </w:tc>
      </w:tr>
      <w:tr w:rsidR="007E6818" w:rsidRPr="000D5169" w14:paraId="0AB2AB51" w14:textId="77777777" w:rsidTr="00E008B6">
        <w:trPr>
          <w:cantSplit/>
          <w:jc w:val="center"/>
        </w:trPr>
        <w:tc>
          <w:tcPr>
            <w:tcW w:w="1449" w:type="dxa"/>
            <w:vMerge/>
          </w:tcPr>
          <w:p w14:paraId="53C74809" w14:textId="77777777" w:rsidR="007E6818" w:rsidRPr="000D5169" w:rsidRDefault="007E6818" w:rsidP="00A9786E">
            <w:pPr>
              <w:pStyle w:val="TableEntry"/>
            </w:pPr>
          </w:p>
        </w:tc>
        <w:tc>
          <w:tcPr>
            <w:tcW w:w="2520" w:type="dxa"/>
          </w:tcPr>
          <w:p w14:paraId="1F236FDE" w14:textId="46838100" w:rsidR="007E6818" w:rsidRPr="000D5169" w:rsidRDefault="007E6818" w:rsidP="00A9786E">
            <w:pPr>
              <w:pStyle w:val="TableEntry"/>
            </w:pPr>
            <w:r w:rsidRPr="000D5169">
              <w:t>Search for Care Plan</w:t>
            </w:r>
          </w:p>
        </w:tc>
        <w:tc>
          <w:tcPr>
            <w:tcW w:w="1710" w:type="dxa"/>
          </w:tcPr>
          <w:p w14:paraId="2D874F06" w14:textId="3DF8B9D6" w:rsidR="007E6818" w:rsidRPr="000D5169" w:rsidRDefault="007E6818" w:rsidP="00A9786E">
            <w:pPr>
              <w:pStyle w:val="TableEntry"/>
            </w:pPr>
            <w:r w:rsidRPr="000D5169">
              <w:t>R</w:t>
            </w:r>
          </w:p>
        </w:tc>
        <w:tc>
          <w:tcPr>
            <w:tcW w:w="2799" w:type="dxa"/>
          </w:tcPr>
          <w:p w14:paraId="3AEF5593" w14:textId="66A7A5E6" w:rsidR="007E6818" w:rsidRPr="000D5169" w:rsidRDefault="007E6818" w:rsidP="00A9786E">
            <w:pPr>
              <w:pStyle w:val="TableEntry"/>
            </w:pPr>
            <w:r w:rsidRPr="000D5169">
              <w:t>PCC TF-2: 3.41</w:t>
            </w:r>
          </w:p>
        </w:tc>
      </w:tr>
      <w:tr w:rsidR="007E6818" w:rsidRPr="000D5169" w14:paraId="33B68E13" w14:textId="77777777" w:rsidTr="00E008B6">
        <w:trPr>
          <w:cantSplit/>
          <w:jc w:val="center"/>
        </w:trPr>
        <w:tc>
          <w:tcPr>
            <w:tcW w:w="1449" w:type="dxa"/>
            <w:vMerge/>
          </w:tcPr>
          <w:p w14:paraId="65D709F4" w14:textId="77777777" w:rsidR="007E6818" w:rsidRPr="000D5169" w:rsidRDefault="007E6818" w:rsidP="00A9786E">
            <w:pPr>
              <w:pStyle w:val="TableEntry"/>
            </w:pPr>
          </w:p>
        </w:tc>
        <w:tc>
          <w:tcPr>
            <w:tcW w:w="2520" w:type="dxa"/>
          </w:tcPr>
          <w:p w14:paraId="05A5D1E0" w14:textId="7582624E" w:rsidR="007E6818" w:rsidRPr="000D5169" w:rsidRDefault="007E6818" w:rsidP="00A9786E">
            <w:pPr>
              <w:pStyle w:val="TableEntry"/>
            </w:pPr>
            <w:r w:rsidRPr="000D5169">
              <w:t>Retrieve Care Plan</w:t>
            </w:r>
          </w:p>
        </w:tc>
        <w:tc>
          <w:tcPr>
            <w:tcW w:w="1710" w:type="dxa"/>
          </w:tcPr>
          <w:p w14:paraId="457137FF" w14:textId="26024DE9" w:rsidR="007E6818" w:rsidRPr="000D5169" w:rsidRDefault="007E6818" w:rsidP="00A9786E">
            <w:pPr>
              <w:pStyle w:val="TableEntry"/>
            </w:pPr>
            <w:r w:rsidRPr="000D5169">
              <w:t>R</w:t>
            </w:r>
          </w:p>
        </w:tc>
        <w:tc>
          <w:tcPr>
            <w:tcW w:w="2799" w:type="dxa"/>
          </w:tcPr>
          <w:p w14:paraId="237DFF44" w14:textId="489448FD" w:rsidR="007E6818" w:rsidRPr="000D5169" w:rsidRDefault="007E6818" w:rsidP="00A9786E">
            <w:pPr>
              <w:pStyle w:val="TableEntry"/>
            </w:pPr>
            <w:r w:rsidRPr="000D5169">
              <w:t>PCC TF-2: 3.38</w:t>
            </w:r>
          </w:p>
        </w:tc>
      </w:tr>
      <w:tr w:rsidR="007E6818" w:rsidRPr="000D5169" w14:paraId="4FF4FF4E" w14:textId="77777777" w:rsidTr="00E008B6">
        <w:trPr>
          <w:cantSplit/>
          <w:jc w:val="center"/>
        </w:trPr>
        <w:tc>
          <w:tcPr>
            <w:tcW w:w="1449" w:type="dxa"/>
            <w:vMerge/>
          </w:tcPr>
          <w:p w14:paraId="1C7DF9D7" w14:textId="77777777" w:rsidR="007E6818" w:rsidRPr="000D5169" w:rsidRDefault="007E6818" w:rsidP="00A9786E">
            <w:pPr>
              <w:pStyle w:val="TableEntry"/>
            </w:pPr>
          </w:p>
        </w:tc>
        <w:tc>
          <w:tcPr>
            <w:tcW w:w="2520" w:type="dxa"/>
          </w:tcPr>
          <w:p w14:paraId="27E67B7B" w14:textId="0FFF924F" w:rsidR="007E6818" w:rsidRPr="000D5169" w:rsidRDefault="007E6818" w:rsidP="00A9786E">
            <w:pPr>
              <w:pStyle w:val="TableEntry"/>
            </w:pPr>
            <w:r w:rsidRPr="000D5169">
              <w:t>Subscribe to Care Plan Updates</w:t>
            </w:r>
          </w:p>
        </w:tc>
        <w:tc>
          <w:tcPr>
            <w:tcW w:w="1710" w:type="dxa"/>
          </w:tcPr>
          <w:p w14:paraId="501BF75F" w14:textId="5A9C996B" w:rsidR="007E6818" w:rsidRPr="000D5169" w:rsidRDefault="007E6818" w:rsidP="00A9786E">
            <w:pPr>
              <w:pStyle w:val="TableEntry"/>
            </w:pPr>
            <w:r w:rsidRPr="000D5169">
              <w:t>O</w:t>
            </w:r>
          </w:p>
        </w:tc>
        <w:tc>
          <w:tcPr>
            <w:tcW w:w="2799" w:type="dxa"/>
          </w:tcPr>
          <w:p w14:paraId="5BEDE19C" w14:textId="7BC0E2FB" w:rsidR="007E6818" w:rsidRPr="000D5169" w:rsidRDefault="007E6818" w:rsidP="00A9786E">
            <w:pPr>
              <w:pStyle w:val="TableEntry"/>
            </w:pPr>
            <w:r w:rsidRPr="000D5169">
              <w:t>PCC TF-2: 3.39</w:t>
            </w:r>
          </w:p>
        </w:tc>
      </w:tr>
      <w:tr w:rsidR="007E6818" w:rsidRPr="000D5169" w14:paraId="76E93500" w14:textId="77777777" w:rsidTr="00E008B6">
        <w:trPr>
          <w:cantSplit/>
          <w:jc w:val="center"/>
        </w:trPr>
        <w:tc>
          <w:tcPr>
            <w:tcW w:w="1449" w:type="dxa"/>
            <w:vMerge/>
          </w:tcPr>
          <w:p w14:paraId="22BF236B" w14:textId="77777777" w:rsidR="007E6818" w:rsidRPr="000D5169" w:rsidRDefault="007E6818" w:rsidP="00A9786E">
            <w:pPr>
              <w:pStyle w:val="TableEntry"/>
            </w:pPr>
          </w:p>
        </w:tc>
        <w:tc>
          <w:tcPr>
            <w:tcW w:w="2520" w:type="dxa"/>
          </w:tcPr>
          <w:p w14:paraId="19BE8555" w14:textId="0D909DA7" w:rsidR="007E6818" w:rsidRPr="000D5169" w:rsidRDefault="007E6818" w:rsidP="00A9786E">
            <w:pPr>
              <w:pStyle w:val="TableEntry"/>
            </w:pPr>
            <w:r w:rsidRPr="000D5169">
              <w:t>Provide Care Plan</w:t>
            </w:r>
          </w:p>
        </w:tc>
        <w:tc>
          <w:tcPr>
            <w:tcW w:w="1710" w:type="dxa"/>
          </w:tcPr>
          <w:p w14:paraId="3D0DCFF7" w14:textId="7FFCB8E0" w:rsidR="007E6818" w:rsidRPr="000D5169" w:rsidRDefault="007E6818" w:rsidP="00A9786E">
            <w:pPr>
              <w:pStyle w:val="TableEntry"/>
            </w:pPr>
            <w:r w:rsidRPr="000D5169">
              <w:t>O</w:t>
            </w:r>
          </w:p>
        </w:tc>
        <w:tc>
          <w:tcPr>
            <w:tcW w:w="2799" w:type="dxa"/>
          </w:tcPr>
          <w:p w14:paraId="55F01883" w14:textId="562584C9" w:rsidR="007E6818" w:rsidRPr="000D5169" w:rsidRDefault="007E6818" w:rsidP="00A9786E">
            <w:pPr>
              <w:pStyle w:val="TableEntry"/>
            </w:pPr>
            <w:r w:rsidRPr="000D5169">
              <w:t>PCC TF-2: 3.40</w:t>
            </w:r>
          </w:p>
        </w:tc>
      </w:tr>
      <w:tr w:rsidR="007E6818" w:rsidRPr="000D5169" w14:paraId="78BC3A2B" w14:textId="77777777" w:rsidTr="00E008B6">
        <w:trPr>
          <w:cantSplit/>
          <w:jc w:val="center"/>
        </w:trPr>
        <w:tc>
          <w:tcPr>
            <w:tcW w:w="1449" w:type="dxa"/>
            <w:vMerge/>
          </w:tcPr>
          <w:p w14:paraId="609646BC" w14:textId="77777777" w:rsidR="007E6818" w:rsidRPr="000D5169" w:rsidRDefault="007E6818" w:rsidP="00A9786E">
            <w:pPr>
              <w:pStyle w:val="TableEntry"/>
            </w:pPr>
          </w:p>
        </w:tc>
        <w:tc>
          <w:tcPr>
            <w:tcW w:w="2520" w:type="dxa"/>
          </w:tcPr>
          <w:p w14:paraId="00248D17" w14:textId="7027F8A1" w:rsidR="007E6818" w:rsidRPr="000D5169" w:rsidRDefault="007E6818" w:rsidP="00A9786E">
            <w:pPr>
              <w:pStyle w:val="TableEntry"/>
            </w:pPr>
            <w:r w:rsidRPr="000D5169">
              <w:t>Search for Plan Definition</w:t>
            </w:r>
          </w:p>
        </w:tc>
        <w:tc>
          <w:tcPr>
            <w:tcW w:w="1710" w:type="dxa"/>
          </w:tcPr>
          <w:p w14:paraId="15456953" w14:textId="469D48FA" w:rsidR="007E6818" w:rsidRPr="000D5169" w:rsidRDefault="007E6818" w:rsidP="00A9786E">
            <w:pPr>
              <w:pStyle w:val="TableEntry"/>
            </w:pPr>
            <w:r w:rsidRPr="000D5169">
              <w:t>O</w:t>
            </w:r>
          </w:p>
        </w:tc>
        <w:tc>
          <w:tcPr>
            <w:tcW w:w="2799" w:type="dxa"/>
          </w:tcPr>
          <w:p w14:paraId="22E650F3" w14:textId="2E4CEBC8" w:rsidR="007E6818" w:rsidRPr="000D5169" w:rsidRDefault="007E6818" w:rsidP="00A9786E">
            <w:pPr>
              <w:pStyle w:val="TableEntry"/>
            </w:pPr>
            <w:r w:rsidRPr="000D5169">
              <w:t xml:space="preserve">PCC TF-2: </w:t>
            </w:r>
            <w:proofErr w:type="gramStart"/>
            <w:r w:rsidRPr="000D5169">
              <w:t>3.Y</w:t>
            </w:r>
            <w:proofErr w:type="gramEnd"/>
            <w:r w:rsidRPr="000D5169">
              <w:t>3</w:t>
            </w:r>
          </w:p>
        </w:tc>
      </w:tr>
      <w:tr w:rsidR="007E6818" w:rsidRPr="000D5169" w14:paraId="4F3ACBB8" w14:textId="77777777" w:rsidTr="00E008B6">
        <w:trPr>
          <w:cantSplit/>
          <w:jc w:val="center"/>
        </w:trPr>
        <w:tc>
          <w:tcPr>
            <w:tcW w:w="1449" w:type="dxa"/>
            <w:vMerge/>
          </w:tcPr>
          <w:p w14:paraId="75361454" w14:textId="77777777" w:rsidR="007E6818" w:rsidRPr="000D5169" w:rsidRDefault="007E6818" w:rsidP="00A9786E">
            <w:pPr>
              <w:pStyle w:val="TableEntry"/>
            </w:pPr>
          </w:p>
        </w:tc>
        <w:tc>
          <w:tcPr>
            <w:tcW w:w="2520" w:type="dxa"/>
          </w:tcPr>
          <w:p w14:paraId="36B6D8B2" w14:textId="40C532CE" w:rsidR="007E6818" w:rsidRPr="000D5169" w:rsidRDefault="007E6818" w:rsidP="00A9786E">
            <w:pPr>
              <w:pStyle w:val="TableEntry"/>
            </w:pPr>
            <w:r w:rsidRPr="000D5169">
              <w:t>Retrieve Plan Definition</w:t>
            </w:r>
          </w:p>
        </w:tc>
        <w:tc>
          <w:tcPr>
            <w:tcW w:w="1710" w:type="dxa"/>
          </w:tcPr>
          <w:p w14:paraId="1FA3FA02" w14:textId="105C9B17" w:rsidR="007E6818" w:rsidRPr="000D5169" w:rsidRDefault="007E6818" w:rsidP="00717A71">
            <w:pPr>
              <w:pStyle w:val="TableEntry"/>
            </w:pPr>
            <w:r w:rsidRPr="000D5169">
              <w:t>O</w:t>
            </w:r>
          </w:p>
        </w:tc>
        <w:tc>
          <w:tcPr>
            <w:tcW w:w="2799" w:type="dxa"/>
          </w:tcPr>
          <w:p w14:paraId="70BAF44B" w14:textId="634E756F" w:rsidR="007E6818" w:rsidRPr="000D5169" w:rsidRDefault="007E6818" w:rsidP="00A9786E">
            <w:pPr>
              <w:pStyle w:val="TableEntry"/>
            </w:pPr>
            <w:r w:rsidRPr="000D5169">
              <w:t xml:space="preserve">PCC TF-2: </w:t>
            </w:r>
            <w:proofErr w:type="gramStart"/>
            <w:r w:rsidRPr="000D5169">
              <w:t>3.Y</w:t>
            </w:r>
            <w:proofErr w:type="gramEnd"/>
            <w:r w:rsidRPr="000D5169">
              <w:t>2</w:t>
            </w:r>
          </w:p>
        </w:tc>
      </w:tr>
      <w:tr w:rsidR="007E6818" w:rsidRPr="000D5169" w14:paraId="4F1B4D30" w14:textId="77777777" w:rsidTr="00E008B6">
        <w:trPr>
          <w:cantSplit/>
          <w:jc w:val="center"/>
        </w:trPr>
        <w:tc>
          <w:tcPr>
            <w:tcW w:w="1449" w:type="dxa"/>
            <w:vMerge/>
          </w:tcPr>
          <w:p w14:paraId="36D39591" w14:textId="77777777" w:rsidR="007E6818" w:rsidRPr="000D5169" w:rsidRDefault="007E6818" w:rsidP="00A9786E">
            <w:pPr>
              <w:pStyle w:val="TableEntry"/>
            </w:pPr>
          </w:p>
        </w:tc>
        <w:tc>
          <w:tcPr>
            <w:tcW w:w="2520" w:type="dxa"/>
          </w:tcPr>
          <w:p w14:paraId="6E1DA015" w14:textId="707078EE" w:rsidR="007E6818" w:rsidRPr="000D5169" w:rsidRDefault="007E6818" w:rsidP="00A9786E">
            <w:pPr>
              <w:pStyle w:val="TableEntry"/>
            </w:pPr>
            <w:r w:rsidRPr="000D5169">
              <w:t>Update Plan Definition</w:t>
            </w:r>
          </w:p>
        </w:tc>
        <w:tc>
          <w:tcPr>
            <w:tcW w:w="1710" w:type="dxa"/>
          </w:tcPr>
          <w:p w14:paraId="01933F9E" w14:textId="11652141" w:rsidR="007E6818" w:rsidRPr="000D5169" w:rsidRDefault="007E6818" w:rsidP="00A9786E">
            <w:pPr>
              <w:pStyle w:val="TableEntry"/>
            </w:pPr>
            <w:r w:rsidRPr="000D5169">
              <w:t>O</w:t>
            </w:r>
          </w:p>
        </w:tc>
        <w:tc>
          <w:tcPr>
            <w:tcW w:w="2799" w:type="dxa"/>
          </w:tcPr>
          <w:p w14:paraId="08FC38CA" w14:textId="2180A2E7" w:rsidR="007E6818" w:rsidRPr="000D5169" w:rsidRDefault="007E6818" w:rsidP="00A9786E">
            <w:pPr>
              <w:pStyle w:val="TableEntry"/>
            </w:pPr>
            <w:r w:rsidRPr="000D5169">
              <w:t xml:space="preserve">PCC TF-2: </w:t>
            </w:r>
            <w:proofErr w:type="gramStart"/>
            <w:r w:rsidRPr="000D5169">
              <w:t>3.Y</w:t>
            </w:r>
            <w:proofErr w:type="gramEnd"/>
            <w:r w:rsidRPr="000D5169">
              <w:t>1</w:t>
            </w:r>
          </w:p>
        </w:tc>
      </w:tr>
      <w:tr w:rsidR="007E6818" w:rsidRPr="000D5169" w14:paraId="41EDF7D1" w14:textId="77777777" w:rsidTr="00E008B6">
        <w:trPr>
          <w:cantSplit/>
          <w:jc w:val="center"/>
        </w:trPr>
        <w:tc>
          <w:tcPr>
            <w:tcW w:w="1449" w:type="dxa"/>
            <w:vMerge/>
          </w:tcPr>
          <w:p w14:paraId="698EEF32" w14:textId="77777777" w:rsidR="007E6818" w:rsidRPr="000D5169" w:rsidRDefault="007E6818" w:rsidP="00A9786E">
            <w:pPr>
              <w:pStyle w:val="TableEntry"/>
            </w:pPr>
          </w:p>
        </w:tc>
        <w:tc>
          <w:tcPr>
            <w:tcW w:w="2520" w:type="dxa"/>
          </w:tcPr>
          <w:p w14:paraId="2B7B35CB" w14:textId="658FD117" w:rsidR="007E6818" w:rsidRPr="000D5169" w:rsidRDefault="007E6818" w:rsidP="00A9786E">
            <w:pPr>
              <w:pStyle w:val="TableEntry"/>
            </w:pPr>
            <w:r w:rsidRPr="000D5169">
              <w:t>Subscribe to Plan Definition Updates</w:t>
            </w:r>
          </w:p>
        </w:tc>
        <w:tc>
          <w:tcPr>
            <w:tcW w:w="1710" w:type="dxa"/>
          </w:tcPr>
          <w:p w14:paraId="30CB846A" w14:textId="5ACCEA27" w:rsidR="007E6818" w:rsidRPr="000D5169" w:rsidRDefault="007E6818" w:rsidP="00A9786E">
            <w:pPr>
              <w:pStyle w:val="TableEntry"/>
            </w:pPr>
            <w:r w:rsidRPr="000D5169">
              <w:t>O</w:t>
            </w:r>
          </w:p>
        </w:tc>
        <w:tc>
          <w:tcPr>
            <w:tcW w:w="2799" w:type="dxa"/>
          </w:tcPr>
          <w:p w14:paraId="0AA39DEB" w14:textId="30586A9C" w:rsidR="007E6818" w:rsidRPr="000D5169" w:rsidRDefault="007E6818" w:rsidP="00A9786E">
            <w:pPr>
              <w:pStyle w:val="TableEntry"/>
            </w:pPr>
            <w:r w:rsidRPr="000D5169">
              <w:t xml:space="preserve">PCC TF-2: </w:t>
            </w:r>
            <w:proofErr w:type="gramStart"/>
            <w:r w:rsidRPr="000D5169">
              <w:t>3.Y</w:t>
            </w:r>
            <w:proofErr w:type="gramEnd"/>
            <w:r w:rsidRPr="000D5169">
              <w:t>4</w:t>
            </w:r>
          </w:p>
        </w:tc>
      </w:tr>
      <w:tr w:rsidR="007E6818" w:rsidRPr="000D5169" w14:paraId="2904CBBE" w14:textId="77777777" w:rsidTr="00E008B6">
        <w:trPr>
          <w:cantSplit/>
          <w:jc w:val="center"/>
        </w:trPr>
        <w:tc>
          <w:tcPr>
            <w:tcW w:w="1449" w:type="dxa"/>
            <w:vMerge/>
          </w:tcPr>
          <w:p w14:paraId="6C8AA27E" w14:textId="77777777" w:rsidR="007E6818" w:rsidRPr="000D5169" w:rsidRDefault="007E6818" w:rsidP="00A9786E">
            <w:pPr>
              <w:pStyle w:val="TableEntry"/>
            </w:pPr>
          </w:p>
        </w:tc>
        <w:tc>
          <w:tcPr>
            <w:tcW w:w="2520" w:type="dxa"/>
          </w:tcPr>
          <w:p w14:paraId="1D88BD8D" w14:textId="56935465" w:rsidR="007E6818" w:rsidRPr="000D5169" w:rsidRDefault="00D17B4E" w:rsidP="00D251BA">
            <w:pPr>
              <w:pStyle w:val="TableEntry"/>
            </w:pPr>
            <w:r w:rsidRPr="000D5169">
              <w:t>Apply Activity Definition Operation</w:t>
            </w:r>
          </w:p>
        </w:tc>
        <w:tc>
          <w:tcPr>
            <w:tcW w:w="1710" w:type="dxa"/>
          </w:tcPr>
          <w:p w14:paraId="21DC94C7" w14:textId="745364EF" w:rsidR="007E6818" w:rsidRPr="000D5169" w:rsidRDefault="007E6818" w:rsidP="00A9786E">
            <w:pPr>
              <w:pStyle w:val="TableEntry"/>
            </w:pPr>
            <w:r w:rsidRPr="000D5169">
              <w:t>O</w:t>
            </w:r>
          </w:p>
        </w:tc>
        <w:tc>
          <w:tcPr>
            <w:tcW w:w="2799" w:type="dxa"/>
          </w:tcPr>
          <w:p w14:paraId="264465DE" w14:textId="46BE9038" w:rsidR="007E6818" w:rsidRPr="000D5169" w:rsidRDefault="007E6818" w:rsidP="00A9786E">
            <w:pPr>
              <w:pStyle w:val="TableEntry"/>
            </w:pPr>
            <w:r w:rsidRPr="000D5169">
              <w:t xml:space="preserve">PCC TF-2: </w:t>
            </w:r>
            <w:proofErr w:type="gramStart"/>
            <w:r w:rsidRPr="000D5169">
              <w:t>3.</w:t>
            </w:r>
            <w:r w:rsidR="00584932" w:rsidRPr="000D5169">
              <w:t>Y</w:t>
            </w:r>
            <w:proofErr w:type="gramEnd"/>
            <w:r w:rsidRPr="000D5169">
              <w:t>7</w:t>
            </w:r>
          </w:p>
        </w:tc>
      </w:tr>
      <w:tr w:rsidR="00A9786E" w:rsidRPr="000D5169" w14:paraId="65B30195" w14:textId="77777777" w:rsidTr="00E008B6">
        <w:trPr>
          <w:cantSplit/>
          <w:jc w:val="center"/>
        </w:trPr>
        <w:tc>
          <w:tcPr>
            <w:tcW w:w="1449" w:type="dxa"/>
            <w:vMerge w:val="restart"/>
          </w:tcPr>
          <w:p w14:paraId="54A9D507" w14:textId="16CF4BDD" w:rsidR="00A9786E" w:rsidRPr="000D5169" w:rsidRDefault="00A9786E" w:rsidP="00A9786E">
            <w:pPr>
              <w:pStyle w:val="TableEntry"/>
            </w:pPr>
            <w:r w:rsidRPr="000D5169">
              <w:lastRenderedPageBreak/>
              <w:t>Care Plan Service</w:t>
            </w:r>
          </w:p>
        </w:tc>
        <w:tc>
          <w:tcPr>
            <w:tcW w:w="2520" w:type="dxa"/>
          </w:tcPr>
          <w:p w14:paraId="125E5985" w14:textId="685C8C20" w:rsidR="00A9786E" w:rsidRPr="000D5169" w:rsidRDefault="00A9786E" w:rsidP="00A9786E">
            <w:pPr>
              <w:pStyle w:val="TableEntry"/>
            </w:pPr>
            <w:r w:rsidRPr="000D5169">
              <w:t>Search for Care Plan</w:t>
            </w:r>
          </w:p>
        </w:tc>
        <w:tc>
          <w:tcPr>
            <w:tcW w:w="1710" w:type="dxa"/>
          </w:tcPr>
          <w:p w14:paraId="489CECFA" w14:textId="77777777" w:rsidR="00A9786E" w:rsidRPr="000D5169" w:rsidRDefault="00A9786E" w:rsidP="00A9786E">
            <w:pPr>
              <w:pStyle w:val="TableEntry"/>
            </w:pPr>
            <w:r w:rsidRPr="000D5169">
              <w:t>R</w:t>
            </w:r>
          </w:p>
        </w:tc>
        <w:tc>
          <w:tcPr>
            <w:tcW w:w="2799" w:type="dxa"/>
          </w:tcPr>
          <w:p w14:paraId="473C0C5C" w14:textId="31D0A58E" w:rsidR="00A9786E" w:rsidRPr="000D5169" w:rsidRDefault="00A9786E" w:rsidP="00A9786E">
            <w:pPr>
              <w:pStyle w:val="TableEntry"/>
            </w:pPr>
            <w:r w:rsidRPr="000D5169">
              <w:t>PCC TF-2: 3.</w:t>
            </w:r>
            <w:r w:rsidR="00293061" w:rsidRPr="000D5169">
              <w:t>41</w:t>
            </w:r>
          </w:p>
        </w:tc>
      </w:tr>
      <w:tr w:rsidR="00A9786E" w:rsidRPr="000D5169" w14:paraId="3E767401" w14:textId="77777777" w:rsidTr="00E008B6">
        <w:trPr>
          <w:cantSplit/>
          <w:jc w:val="center"/>
        </w:trPr>
        <w:tc>
          <w:tcPr>
            <w:tcW w:w="1449" w:type="dxa"/>
            <w:vMerge/>
          </w:tcPr>
          <w:p w14:paraId="1F509B01" w14:textId="77777777" w:rsidR="00A9786E" w:rsidRPr="000D5169" w:rsidRDefault="00A9786E" w:rsidP="00A9786E">
            <w:pPr>
              <w:pStyle w:val="TableEntry"/>
            </w:pPr>
          </w:p>
        </w:tc>
        <w:tc>
          <w:tcPr>
            <w:tcW w:w="2520" w:type="dxa"/>
          </w:tcPr>
          <w:p w14:paraId="72574216" w14:textId="77777777" w:rsidR="00A9786E" w:rsidRPr="000D5169" w:rsidRDefault="00A9786E" w:rsidP="00A9786E">
            <w:pPr>
              <w:pStyle w:val="TableEntry"/>
            </w:pPr>
            <w:r w:rsidRPr="000D5169">
              <w:t>Update Care Plan</w:t>
            </w:r>
          </w:p>
        </w:tc>
        <w:tc>
          <w:tcPr>
            <w:tcW w:w="1710" w:type="dxa"/>
          </w:tcPr>
          <w:p w14:paraId="188F4632" w14:textId="77777777" w:rsidR="00A9786E" w:rsidRPr="000D5169" w:rsidRDefault="00A9786E" w:rsidP="00A9786E">
            <w:pPr>
              <w:pStyle w:val="TableEntry"/>
            </w:pPr>
            <w:r w:rsidRPr="000D5169">
              <w:t>R</w:t>
            </w:r>
          </w:p>
        </w:tc>
        <w:tc>
          <w:tcPr>
            <w:tcW w:w="2799" w:type="dxa"/>
          </w:tcPr>
          <w:p w14:paraId="4B84BDE9" w14:textId="2C6C017E" w:rsidR="00A9786E" w:rsidRPr="000D5169" w:rsidRDefault="00A9786E" w:rsidP="00A9786E">
            <w:pPr>
              <w:pStyle w:val="TableEntry"/>
            </w:pPr>
            <w:r w:rsidRPr="000D5169">
              <w:t>PCC TF-2: 3.</w:t>
            </w:r>
            <w:r w:rsidR="003A2F4B" w:rsidRPr="000D5169">
              <w:t>37</w:t>
            </w:r>
          </w:p>
        </w:tc>
      </w:tr>
      <w:tr w:rsidR="00A9786E" w:rsidRPr="000D5169" w14:paraId="2A6F1DAA" w14:textId="77777777" w:rsidTr="00E008B6">
        <w:trPr>
          <w:cantSplit/>
          <w:jc w:val="center"/>
        </w:trPr>
        <w:tc>
          <w:tcPr>
            <w:tcW w:w="1449" w:type="dxa"/>
            <w:vMerge/>
          </w:tcPr>
          <w:p w14:paraId="614D1477" w14:textId="77777777" w:rsidR="00A9786E" w:rsidRPr="000D5169" w:rsidRDefault="00A9786E" w:rsidP="00A9786E">
            <w:pPr>
              <w:pStyle w:val="TableEntry"/>
            </w:pPr>
          </w:p>
        </w:tc>
        <w:tc>
          <w:tcPr>
            <w:tcW w:w="2520" w:type="dxa"/>
          </w:tcPr>
          <w:p w14:paraId="65170BB8" w14:textId="77777777" w:rsidR="00A9786E" w:rsidRPr="000D5169" w:rsidRDefault="00A9786E" w:rsidP="00A9786E">
            <w:pPr>
              <w:pStyle w:val="TableEntry"/>
            </w:pPr>
            <w:r w:rsidRPr="000D5169">
              <w:t>Retrieve Care Plan</w:t>
            </w:r>
          </w:p>
        </w:tc>
        <w:tc>
          <w:tcPr>
            <w:tcW w:w="1710" w:type="dxa"/>
          </w:tcPr>
          <w:p w14:paraId="402980AA" w14:textId="77777777" w:rsidR="00A9786E" w:rsidRPr="000D5169" w:rsidRDefault="00A9786E" w:rsidP="00A9786E">
            <w:pPr>
              <w:pStyle w:val="TableEntry"/>
            </w:pPr>
            <w:r w:rsidRPr="000D5169">
              <w:t>R</w:t>
            </w:r>
          </w:p>
        </w:tc>
        <w:tc>
          <w:tcPr>
            <w:tcW w:w="2799" w:type="dxa"/>
          </w:tcPr>
          <w:p w14:paraId="1339C60A" w14:textId="46820E7F" w:rsidR="00A9786E" w:rsidRPr="000D5169" w:rsidRDefault="00A9786E" w:rsidP="00A9786E">
            <w:pPr>
              <w:pStyle w:val="TableEntry"/>
            </w:pPr>
            <w:r w:rsidRPr="000D5169">
              <w:t>PCC TF-2: 3.</w:t>
            </w:r>
            <w:r w:rsidR="001D25BC" w:rsidRPr="000D5169">
              <w:t>38</w:t>
            </w:r>
          </w:p>
        </w:tc>
      </w:tr>
      <w:tr w:rsidR="00A9786E" w:rsidRPr="000D5169" w14:paraId="5D36264E" w14:textId="77777777" w:rsidTr="00E008B6">
        <w:trPr>
          <w:cantSplit/>
          <w:jc w:val="center"/>
        </w:trPr>
        <w:tc>
          <w:tcPr>
            <w:tcW w:w="1449" w:type="dxa"/>
            <w:vMerge/>
          </w:tcPr>
          <w:p w14:paraId="03D1C6CC" w14:textId="77777777" w:rsidR="00A9786E" w:rsidRPr="000D5169" w:rsidRDefault="00A9786E" w:rsidP="00A9786E">
            <w:pPr>
              <w:pStyle w:val="TableEntry"/>
            </w:pPr>
          </w:p>
        </w:tc>
        <w:tc>
          <w:tcPr>
            <w:tcW w:w="2520" w:type="dxa"/>
          </w:tcPr>
          <w:p w14:paraId="21C430E4" w14:textId="77777777" w:rsidR="00A9786E" w:rsidRPr="000D5169" w:rsidRDefault="00A9786E" w:rsidP="00A9786E">
            <w:pPr>
              <w:pStyle w:val="TableEntry"/>
            </w:pPr>
            <w:r w:rsidRPr="000D5169">
              <w:t>Subscribe to Care Plan Updates</w:t>
            </w:r>
          </w:p>
        </w:tc>
        <w:tc>
          <w:tcPr>
            <w:tcW w:w="1710" w:type="dxa"/>
          </w:tcPr>
          <w:p w14:paraId="7E9457D1" w14:textId="77777777" w:rsidR="00A9786E" w:rsidRPr="000D5169" w:rsidRDefault="00A9786E" w:rsidP="00A9786E">
            <w:pPr>
              <w:pStyle w:val="TableEntry"/>
            </w:pPr>
            <w:r w:rsidRPr="000D5169">
              <w:t>R</w:t>
            </w:r>
          </w:p>
        </w:tc>
        <w:tc>
          <w:tcPr>
            <w:tcW w:w="2799" w:type="dxa"/>
          </w:tcPr>
          <w:p w14:paraId="1BF9E796" w14:textId="0673022B" w:rsidR="00A9786E" w:rsidRPr="000D5169" w:rsidRDefault="00A9786E" w:rsidP="00A9786E">
            <w:pPr>
              <w:pStyle w:val="TableEntry"/>
            </w:pPr>
            <w:r w:rsidRPr="000D5169">
              <w:t>PCC TF-2: 3.</w:t>
            </w:r>
            <w:r w:rsidR="004D3D70" w:rsidRPr="000D5169">
              <w:t>39</w:t>
            </w:r>
          </w:p>
        </w:tc>
      </w:tr>
      <w:tr w:rsidR="00A9786E" w:rsidRPr="000D5169" w14:paraId="2C2AF435" w14:textId="77777777" w:rsidTr="00E008B6">
        <w:trPr>
          <w:cantSplit/>
          <w:jc w:val="center"/>
        </w:trPr>
        <w:tc>
          <w:tcPr>
            <w:tcW w:w="1449" w:type="dxa"/>
            <w:vMerge/>
          </w:tcPr>
          <w:p w14:paraId="01685CC0" w14:textId="77777777" w:rsidR="00A9786E" w:rsidRPr="000D5169" w:rsidRDefault="00A9786E" w:rsidP="00A9786E">
            <w:pPr>
              <w:pStyle w:val="TableEntry"/>
            </w:pPr>
          </w:p>
        </w:tc>
        <w:tc>
          <w:tcPr>
            <w:tcW w:w="2520" w:type="dxa"/>
          </w:tcPr>
          <w:p w14:paraId="1BBAE022" w14:textId="77777777" w:rsidR="00A9786E" w:rsidRPr="000D5169" w:rsidRDefault="00A9786E" w:rsidP="00A9786E">
            <w:pPr>
              <w:pStyle w:val="TableEntry"/>
            </w:pPr>
            <w:r w:rsidRPr="000D5169">
              <w:t>Provide Care Plan</w:t>
            </w:r>
          </w:p>
        </w:tc>
        <w:tc>
          <w:tcPr>
            <w:tcW w:w="1710" w:type="dxa"/>
          </w:tcPr>
          <w:p w14:paraId="6B353C89" w14:textId="7C3033B2" w:rsidR="00A9786E" w:rsidRPr="000D5169" w:rsidRDefault="00A9786E" w:rsidP="00A9786E">
            <w:pPr>
              <w:pStyle w:val="TableEntry"/>
            </w:pPr>
            <w:r w:rsidRPr="000D5169">
              <w:t xml:space="preserve">R </w:t>
            </w:r>
          </w:p>
        </w:tc>
        <w:tc>
          <w:tcPr>
            <w:tcW w:w="2799" w:type="dxa"/>
          </w:tcPr>
          <w:p w14:paraId="74604459" w14:textId="0526F1E8" w:rsidR="00A9786E" w:rsidRPr="000D5169" w:rsidRDefault="00A9786E" w:rsidP="00A9786E">
            <w:pPr>
              <w:pStyle w:val="TableEntry"/>
            </w:pPr>
            <w:r w:rsidRPr="000D5169">
              <w:t>PCC TF-2: 3.</w:t>
            </w:r>
            <w:r w:rsidR="00FE0205" w:rsidRPr="000D5169">
              <w:t>40</w:t>
            </w:r>
          </w:p>
        </w:tc>
      </w:tr>
      <w:tr w:rsidR="005020C6" w:rsidRPr="000D5169" w14:paraId="59B45AD3" w14:textId="77777777" w:rsidTr="00E008B6">
        <w:trPr>
          <w:cantSplit/>
          <w:jc w:val="center"/>
        </w:trPr>
        <w:tc>
          <w:tcPr>
            <w:tcW w:w="1449" w:type="dxa"/>
            <w:vMerge w:val="restart"/>
          </w:tcPr>
          <w:p w14:paraId="33BD57B6" w14:textId="386DDF15" w:rsidR="005020C6" w:rsidRPr="000D5169" w:rsidRDefault="005020C6" w:rsidP="005020C6">
            <w:pPr>
              <w:pStyle w:val="TableEntry"/>
              <w:tabs>
                <w:tab w:val="left" w:pos="810"/>
              </w:tabs>
            </w:pPr>
            <w:r w:rsidRPr="000D5169">
              <w:t xml:space="preserve">Care Plan </w:t>
            </w:r>
            <w:ins w:id="97" w:author="Jones, Emma" w:date="2018-07-16T15:56:00Z">
              <w:r w:rsidR="00523FE5">
                <w:t>Definition</w:t>
              </w:r>
              <w:r w:rsidR="00523FE5" w:rsidRPr="000D5169">
                <w:t xml:space="preserve"> </w:t>
              </w:r>
            </w:ins>
            <w:del w:id="98" w:author="Jones, Emma" w:date="2018-07-16T15:56:00Z">
              <w:r w:rsidRPr="000D5169" w:rsidDel="00523FE5">
                <w:delText xml:space="preserve">Guidance </w:delText>
              </w:r>
            </w:del>
            <w:r w:rsidRPr="000D5169">
              <w:t>Service</w:t>
            </w:r>
          </w:p>
        </w:tc>
        <w:tc>
          <w:tcPr>
            <w:tcW w:w="2520" w:type="dxa"/>
          </w:tcPr>
          <w:p w14:paraId="01DAA0E3" w14:textId="59D9EDF8" w:rsidR="005020C6" w:rsidRPr="000D5169" w:rsidRDefault="005020C6" w:rsidP="005020C6">
            <w:pPr>
              <w:pStyle w:val="TableEntry"/>
            </w:pPr>
            <w:r w:rsidRPr="000D5169">
              <w:t>Search for Plan Definition</w:t>
            </w:r>
          </w:p>
        </w:tc>
        <w:tc>
          <w:tcPr>
            <w:tcW w:w="1710" w:type="dxa"/>
          </w:tcPr>
          <w:p w14:paraId="3B5AC7AF" w14:textId="6401A191" w:rsidR="005020C6" w:rsidRPr="000D5169" w:rsidRDefault="005020C6" w:rsidP="005020C6">
            <w:pPr>
              <w:pStyle w:val="TableEntry"/>
            </w:pPr>
            <w:r w:rsidRPr="000D5169">
              <w:t>R</w:t>
            </w:r>
          </w:p>
        </w:tc>
        <w:tc>
          <w:tcPr>
            <w:tcW w:w="2799" w:type="dxa"/>
          </w:tcPr>
          <w:p w14:paraId="24AB464A" w14:textId="6CEF32D9" w:rsidR="005020C6" w:rsidRPr="000D5169" w:rsidRDefault="005020C6" w:rsidP="005020C6">
            <w:pPr>
              <w:pStyle w:val="TableEntry"/>
            </w:pPr>
            <w:r w:rsidRPr="000D5169">
              <w:t xml:space="preserve">PCC TF-2: </w:t>
            </w:r>
            <w:proofErr w:type="gramStart"/>
            <w:r w:rsidRPr="000D5169">
              <w:t>3.Y</w:t>
            </w:r>
            <w:proofErr w:type="gramEnd"/>
            <w:r w:rsidR="00756518" w:rsidRPr="000D5169">
              <w:t>3</w:t>
            </w:r>
          </w:p>
        </w:tc>
      </w:tr>
      <w:tr w:rsidR="005020C6" w:rsidRPr="000D5169" w14:paraId="7729BDDA" w14:textId="77777777" w:rsidTr="00E008B6">
        <w:trPr>
          <w:cantSplit/>
          <w:jc w:val="center"/>
        </w:trPr>
        <w:tc>
          <w:tcPr>
            <w:tcW w:w="1449" w:type="dxa"/>
            <w:vMerge/>
          </w:tcPr>
          <w:p w14:paraId="7782964F" w14:textId="77777777" w:rsidR="005020C6" w:rsidRPr="000D5169" w:rsidRDefault="005020C6" w:rsidP="005020C6">
            <w:pPr>
              <w:pStyle w:val="TableEntry"/>
              <w:tabs>
                <w:tab w:val="left" w:pos="810"/>
              </w:tabs>
            </w:pPr>
          </w:p>
        </w:tc>
        <w:tc>
          <w:tcPr>
            <w:tcW w:w="2520" w:type="dxa"/>
          </w:tcPr>
          <w:p w14:paraId="67CD4610" w14:textId="5EBD800C" w:rsidR="005020C6" w:rsidRPr="000D5169" w:rsidRDefault="005020C6" w:rsidP="005020C6">
            <w:pPr>
              <w:pStyle w:val="TableEntry"/>
            </w:pPr>
            <w:r w:rsidRPr="000D5169">
              <w:t>Provide Plan Definition</w:t>
            </w:r>
          </w:p>
        </w:tc>
        <w:tc>
          <w:tcPr>
            <w:tcW w:w="1710" w:type="dxa"/>
          </w:tcPr>
          <w:p w14:paraId="4905CD45" w14:textId="603C251B" w:rsidR="005020C6" w:rsidRPr="000D5169" w:rsidRDefault="005020C6" w:rsidP="005020C6">
            <w:pPr>
              <w:pStyle w:val="TableEntry"/>
            </w:pPr>
            <w:r w:rsidRPr="000D5169">
              <w:t xml:space="preserve">R </w:t>
            </w:r>
          </w:p>
        </w:tc>
        <w:tc>
          <w:tcPr>
            <w:tcW w:w="2799" w:type="dxa"/>
          </w:tcPr>
          <w:p w14:paraId="7EA0BAC3" w14:textId="691D2420" w:rsidR="005020C6" w:rsidRPr="000D5169" w:rsidRDefault="005020C6" w:rsidP="005020C6">
            <w:pPr>
              <w:pStyle w:val="TableEntry"/>
            </w:pPr>
            <w:r w:rsidRPr="000D5169">
              <w:t xml:space="preserve">PCC TF-2: </w:t>
            </w:r>
            <w:proofErr w:type="gramStart"/>
            <w:r w:rsidRPr="000D5169">
              <w:t>3.Y</w:t>
            </w:r>
            <w:proofErr w:type="gramEnd"/>
            <w:r w:rsidRPr="000D5169">
              <w:t>5</w:t>
            </w:r>
          </w:p>
        </w:tc>
      </w:tr>
      <w:tr w:rsidR="005020C6" w:rsidRPr="000D5169" w14:paraId="393DA630" w14:textId="77777777" w:rsidTr="00E008B6">
        <w:trPr>
          <w:cantSplit/>
          <w:jc w:val="center"/>
        </w:trPr>
        <w:tc>
          <w:tcPr>
            <w:tcW w:w="1449" w:type="dxa"/>
            <w:vMerge/>
          </w:tcPr>
          <w:p w14:paraId="50D63F86" w14:textId="77777777" w:rsidR="005020C6" w:rsidRPr="000D5169" w:rsidRDefault="005020C6" w:rsidP="005020C6">
            <w:pPr>
              <w:pStyle w:val="TableEntry"/>
              <w:tabs>
                <w:tab w:val="left" w:pos="810"/>
              </w:tabs>
            </w:pPr>
          </w:p>
        </w:tc>
        <w:tc>
          <w:tcPr>
            <w:tcW w:w="2520" w:type="dxa"/>
          </w:tcPr>
          <w:p w14:paraId="464FE167" w14:textId="70BEE614" w:rsidR="005020C6" w:rsidRPr="000D5169" w:rsidRDefault="005020C6" w:rsidP="005020C6">
            <w:pPr>
              <w:pStyle w:val="TableEntry"/>
            </w:pPr>
            <w:r w:rsidRPr="000D5169">
              <w:t>Provide Activity Definition</w:t>
            </w:r>
          </w:p>
        </w:tc>
        <w:tc>
          <w:tcPr>
            <w:tcW w:w="1710" w:type="dxa"/>
          </w:tcPr>
          <w:p w14:paraId="01871193" w14:textId="3F0E11FB" w:rsidR="005020C6" w:rsidRPr="000D5169" w:rsidRDefault="005020C6" w:rsidP="005020C6">
            <w:pPr>
              <w:pStyle w:val="TableEntry"/>
            </w:pPr>
            <w:r w:rsidRPr="000D5169">
              <w:t>R</w:t>
            </w:r>
          </w:p>
        </w:tc>
        <w:tc>
          <w:tcPr>
            <w:tcW w:w="2799" w:type="dxa"/>
          </w:tcPr>
          <w:p w14:paraId="35B9F01F" w14:textId="0B3EFB87" w:rsidR="005020C6" w:rsidRPr="000D5169" w:rsidRDefault="005020C6" w:rsidP="005020C6">
            <w:pPr>
              <w:pStyle w:val="TableEntry"/>
            </w:pPr>
            <w:r w:rsidRPr="000D5169">
              <w:t xml:space="preserve">PCC TF-2: </w:t>
            </w:r>
            <w:proofErr w:type="gramStart"/>
            <w:r w:rsidRPr="000D5169">
              <w:t>3.Y</w:t>
            </w:r>
            <w:proofErr w:type="gramEnd"/>
            <w:r w:rsidRPr="000D5169">
              <w:t>6</w:t>
            </w:r>
          </w:p>
        </w:tc>
      </w:tr>
      <w:tr w:rsidR="005020C6" w:rsidRPr="000D5169" w14:paraId="0155B11A" w14:textId="77777777" w:rsidTr="00E008B6">
        <w:trPr>
          <w:cantSplit/>
          <w:jc w:val="center"/>
        </w:trPr>
        <w:tc>
          <w:tcPr>
            <w:tcW w:w="1449" w:type="dxa"/>
            <w:vMerge/>
          </w:tcPr>
          <w:p w14:paraId="673213BA" w14:textId="77777777" w:rsidR="005020C6" w:rsidRPr="000D5169" w:rsidRDefault="005020C6" w:rsidP="005020C6">
            <w:pPr>
              <w:pStyle w:val="TableEntry"/>
              <w:tabs>
                <w:tab w:val="left" w:pos="810"/>
              </w:tabs>
            </w:pPr>
          </w:p>
        </w:tc>
        <w:tc>
          <w:tcPr>
            <w:tcW w:w="2520" w:type="dxa"/>
          </w:tcPr>
          <w:p w14:paraId="072BC235" w14:textId="28EAE564" w:rsidR="005020C6" w:rsidRPr="000D5169" w:rsidRDefault="005020C6" w:rsidP="005020C6">
            <w:pPr>
              <w:pStyle w:val="TableEntry"/>
            </w:pPr>
            <w:r w:rsidRPr="000D5169">
              <w:t>Update Plan Definition</w:t>
            </w:r>
          </w:p>
        </w:tc>
        <w:tc>
          <w:tcPr>
            <w:tcW w:w="1710" w:type="dxa"/>
          </w:tcPr>
          <w:p w14:paraId="34C6137E" w14:textId="74EEA56B" w:rsidR="005020C6" w:rsidRPr="000D5169" w:rsidRDefault="005020C6" w:rsidP="005020C6">
            <w:pPr>
              <w:pStyle w:val="TableEntry"/>
            </w:pPr>
            <w:r w:rsidRPr="000D5169">
              <w:t>R</w:t>
            </w:r>
          </w:p>
        </w:tc>
        <w:tc>
          <w:tcPr>
            <w:tcW w:w="2799" w:type="dxa"/>
          </w:tcPr>
          <w:p w14:paraId="2DE69101" w14:textId="31DA9962" w:rsidR="005020C6" w:rsidRPr="000D5169" w:rsidRDefault="005020C6" w:rsidP="005020C6">
            <w:pPr>
              <w:pStyle w:val="TableEntry"/>
            </w:pPr>
            <w:r w:rsidRPr="000D5169">
              <w:t xml:space="preserve">PCC TF-2: </w:t>
            </w:r>
            <w:proofErr w:type="gramStart"/>
            <w:r w:rsidRPr="000D5169">
              <w:t>3.Y</w:t>
            </w:r>
            <w:proofErr w:type="gramEnd"/>
            <w:r w:rsidR="002F020B" w:rsidRPr="000D5169">
              <w:t>1</w:t>
            </w:r>
          </w:p>
        </w:tc>
      </w:tr>
      <w:tr w:rsidR="005020C6" w:rsidRPr="000D5169" w14:paraId="325F7CB6" w14:textId="77777777" w:rsidTr="00E008B6">
        <w:trPr>
          <w:cantSplit/>
          <w:jc w:val="center"/>
        </w:trPr>
        <w:tc>
          <w:tcPr>
            <w:tcW w:w="1449" w:type="dxa"/>
            <w:vMerge/>
          </w:tcPr>
          <w:p w14:paraId="4AC91051" w14:textId="77777777" w:rsidR="005020C6" w:rsidRPr="000D5169" w:rsidRDefault="005020C6" w:rsidP="005020C6">
            <w:pPr>
              <w:pStyle w:val="TableEntry"/>
              <w:tabs>
                <w:tab w:val="left" w:pos="810"/>
              </w:tabs>
            </w:pPr>
          </w:p>
        </w:tc>
        <w:tc>
          <w:tcPr>
            <w:tcW w:w="2520" w:type="dxa"/>
          </w:tcPr>
          <w:p w14:paraId="1E83CCD1" w14:textId="45A3E7DD" w:rsidR="005020C6" w:rsidRPr="000D5169" w:rsidRDefault="005020C6" w:rsidP="005020C6">
            <w:pPr>
              <w:pStyle w:val="TableEntry"/>
            </w:pPr>
            <w:r w:rsidRPr="000D5169">
              <w:t>Retrieve Plan Definition</w:t>
            </w:r>
          </w:p>
        </w:tc>
        <w:tc>
          <w:tcPr>
            <w:tcW w:w="1710" w:type="dxa"/>
          </w:tcPr>
          <w:p w14:paraId="41553C27" w14:textId="5A4B68E1" w:rsidR="005020C6" w:rsidRPr="000D5169" w:rsidRDefault="005020C6" w:rsidP="005020C6">
            <w:pPr>
              <w:pStyle w:val="TableEntry"/>
            </w:pPr>
            <w:r w:rsidRPr="000D5169">
              <w:t>R</w:t>
            </w:r>
          </w:p>
        </w:tc>
        <w:tc>
          <w:tcPr>
            <w:tcW w:w="2799" w:type="dxa"/>
          </w:tcPr>
          <w:p w14:paraId="7DF16FEB" w14:textId="02B70934" w:rsidR="005020C6" w:rsidRPr="000D5169" w:rsidRDefault="005020C6" w:rsidP="005020C6">
            <w:pPr>
              <w:pStyle w:val="TableEntry"/>
            </w:pPr>
            <w:r w:rsidRPr="000D5169">
              <w:t xml:space="preserve">PCC TF-2: </w:t>
            </w:r>
            <w:proofErr w:type="gramStart"/>
            <w:r w:rsidRPr="000D5169">
              <w:t>3.Y</w:t>
            </w:r>
            <w:proofErr w:type="gramEnd"/>
            <w:r w:rsidRPr="000D5169">
              <w:t>2</w:t>
            </w:r>
          </w:p>
        </w:tc>
      </w:tr>
      <w:tr w:rsidR="005020C6" w:rsidRPr="000D5169" w14:paraId="59EFAA04" w14:textId="77777777" w:rsidTr="00E008B6">
        <w:trPr>
          <w:cantSplit/>
          <w:jc w:val="center"/>
        </w:trPr>
        <w:tc>
          <w:tcPr>
            <w:tcW w:w="1449" w:type="dxa"/>
            <w:vMerge/>
          </w:tcPr>
          <w:p w14:paraId="175674C8" w14:textId="77777777" w:rsidR="005020C6" w:rsidRPr="000D5169" w:rsidRDefault="005020C6" w:rsidP="005020C6">
            <w:pPr>
              <w:pStyle w:val="TableEntry"/>
              <w:tabs>
                <w:tab w:val="left" w:pos="810"/>
              </w:tabs>
            </w:pPr>
          </w:p>
        </w:tc>
        <w:tc>
          <w:tcPr>
            <w:tcW w:w="2520" w:type="dxa"/>
          </w:tcPr>
          <w:p w14:paraId="6ACAC963" w14:textId="03318FF8" w:rsidR="005020C6" w:rsidRPr="000D5169" w:rsidRDefault="005020C6" w:rsidP="005020C6">
            <w:pPr>
              <w:pStyle w:val="TableEntry"/>
            </w:pPr>
            <w:r w:rsidRPr="000D5169">
              <w:t>Subscribe to Plan Definition Updates</w:t>
            </w:r>
          </w:p>
        </w:tc>
        <w:tc>
          <w:tcPr>
            <w:tcW w:w="1710" w:type="dxa"/>
          </w:tcPr>
          <w:p w14:paraId="009CC5AB" w14:textId="0D095186" w:rsidR="005020C6" w:rsidRPr="000D5169" w:rsidRDefault="005020C6" w:rsidP="005020C6">
            <w:pPr>
              <w:pStyle w:val="TableEntry"/>
            </w:pPr>
            <w:r w:rsidRPr="000D5169">
              <w:t>R</w:t>
            </w:r>
          </w:p>
        </w:tc>
        <w:tc>
          <w:tcPr>
            <w:tcW w:w="2799" w:type="dxa"/>
          </w:tcPr>
          <w:p w14:paraId="1957D76A" w14:textId="64086091" w:rsidR="005020C6" w:rsidRPr="000D5169" w:rsidRDefault="005020C6" w:rsidP="005020C6">
            <w:pPr>
              <w:pStyle w:val="TableEntry"/>
            </w:pPr>
            <w:r w:rsidRPr="000D5169">
              <w:t xml:space="preserve">PCC TF-2: </w:t>
            </w:r>
            <w:proofErr w:type="gramStart"/>
            <w:r w:rsidRPr="000D5169">
              <w:t>3.Y</w:t>
            </w:r>
            <w:proofErr w:type="gramEnd"/>
            <w:r w:rsidRPr="000D5169">
              <w:t>4</w:t>
            </w:r>
          </w:p>
        </w:tc>
      </w:tr>
    </w:tbl>
    <w:p w14:paraId="7AF89D83" w14:textId="77777777" w:rsidR="00B949AD" w:rsidRPr="000D5169" w:rsidRDefault="00B949AD" w:rsidP="00CF5713">
      <w:pPr>
        <w:pStyle w:val="BodyText"/>
      </w:pPr>
    </w:p>
    <w:p w14:paraId="75A993E4" w14:textId="137F7B26" w:rsidR="00CF283F" w:rsidRPr="000D5169" w:rsidRDefault="00CF283F">
      <w:pPr>
        <w:pStyle w:val="BodyText"/>
      </w:pPr>
      <w:r w:rsidRPr="000D5169">
        <w:t xml:space="preserve">Table X.1-1 lists the transactions for each actor directly involved in the </w:t>
      </w:r>
      <w:r w:rsidR="00E60F58" w:rsidRPr="000D5169">
        <w:t>DCP</w:t>
      </w:r>
      <w:r w:rsidRPr="000D5169">
        <w:t xml:space="preserve"> Profile. </w:t>
      </w:r>
      <w:r w:rsidR="00F66C25" w:rsidRPr="000D5169">
        <w:t xml:space="preserve">To </w:t>
      </w:r>
      <w:r w:rsidRPr="000D5169">
        <w:t xml:space="preserve">claim </w:t>
      </w:r>
      <w:r w:rsidR="00F66C25" w:rsidRPr="000D5169">
        <w:t xml:space="preserve">compliance with this </w:t>
      </w:r>
      <w:r w:rsidR="00F85DFE" w:rsidRPr="000D5169">
        <w:t>p</w:t>
      </w:r>
      <w:r w:rsidR="00F66C25" w:rsidRPr="000D5169">
        <w:t>rofile, an actor shall support all re</w:t>
      </w:r>
      <w:r w:rsidRPr="000D5169">
        <w:t>qu</w:t>
      </w:r>
      <w:r w:rsidR="006A4160" w:rsidRPr="000D5169">
        <w:t>ired transactions (labeled “R”) and may support the optional t</w:t>
      </w:r>
      <w:r w:rsidRPr="000D5169">
        <w:t xml:space="preserve">ransactions </w:t>
      </w:r>
      <w:r w:rsidR="006A4160" w:rsidRPr="000D5169">
        <w:t>(</w:t>
      </w:r>
      <w:r w:rsidRPr="000D5169">
        <w:t>labeled “O”</w:t>
      </w:r>
      <w:r w:rsidR="006A4160" w:rsidRPr="000D5169">
        <w:t>)</w:t>
      </w:r>
      <w:r w:rsidR="00887E40" w:rsidRPr="000D5169">
        <w:t xml:space="preserve">. </w:t>
      </w:r>
    </w:p>
    <w:p w14:paraId="12C5467E" w14:textId="77777777" w:rsidR="00FF4C4E" w:rsidRPr="000D5169" w:rsidRDefault="00FF4C4E" w:rsidP="00503AE1">
      <w:pPr>
        <w:pStyle w:val="Heading3"/>
        <w:numPr>
          <w:ilvl w:val="0"/>
          <w:numId w:val="0"/>
        </w:numPr>
        <w:rPr>
          <w:bCs/>
          <w:noProof w:val="0"/>
        </w:rPr>
      </w:pPr>
      <w:bookmarkStart w:id="99" w:name="_Toc514934344"/>
      <w:bookmarkEnd w:id="65"/>
      <w:bookmarkEnd w:id="66"/>
      <w:bookmarkEnd w:id="67"/>
      <w:bookmarkEnd w:id="68"/>
      <w:bookmarkEnd w:id="69"/>
      <w:bookmarkEnd w:id="70"/>
      <w:bookmarkEnd w:id="71"/>
      <w:bookmarkEnd w:id="72"/>
      <w:r w:rsidRPr="000D5169">
        <w:rPr>
          <w:bCs/>
          <w:noProof w:val="0"/>
        </w:rPr>
        <w:t>X.1.1</w:t>
      </w:r>
      <w:r w:rsidR="00503AE1" w:rsidRPr="000D5169">
        <w:rPr>
          <w:bCs/>
          <w:noProof w:val="0"/>
        </w:rPr>
        <w:t xml:space="preserve"> Actor Descriptions and </w:t>
      </w:r>
      <w:r w:rsidR="006A4160" w:rsidRPr="000D5169">
        <w:rPr>
          <w:bCs/>
          <w:noProof w:val="0"/>
        </w:rPr>
        <w:t xml:space="preserve">Actor </w:t>
      </w:r>
      <w:r w:rsidR="00ED0083" w:rsidRPr="000D5169">
        <w:rPr>
          <w:bCs/>
          <w:noProof w:val="0"/>
        </w:rPr>
        <w:t xml:space="preserve">Profile </w:t>
      </w:r>
      <w:r w:rsidR="00503AE1" w:rsidRPr="000D5169">
        <w:rPr>
          <w:bCs/>
          <w:noProof w:val="0"/>
        </w:rPr>
        <w:t>Requirements</w:t>
      </w:r>
      <w:bookmarkEnd w:id="99"/>
    </w:p>
    <w:p w14:paraId="352E1708" w14:textId="5F1D8D0E" w:rsidR="005B7BFB" w:rsidRPr="000D5169" w:rsidRDefault="002D5B69" w:rsidP="006A4160">
      <w:pPr>
        <w:pStyle w:val="BodyText"/>
      </w:pPr>
      <w:r w:rsidRPr="000D5169">
        <w:t>Most requirements are documented in Transactions (Volume 2) and Content Modules (Volume 3). This section documents any additional requirements on profile’s actors.</w:t>
      </w:r>
    </w:p>
    <w:p w14:paraId="3A2791F9" w14:textId="603D6C21" w:rsidR="00F81AC4" w:rsidRPr="000D5169" w:rsidRDefault="00D830B4" w:rsidP="006A4160">
      <w:pPr>
        <w:pStyle w:val="BodyText"/>
      </w:pPr>
      <w:r w:rsidRPr="000D5169">
        <w:t xml:space="preserve">There are three actors in this profile. The first actor is the Care Plan Contributor. This actor interacts with both the Care Plan Service and the Care Plan </w:t>
      </w:r>
      <w:ins w:id="100" w:author="Jones, Emma" w:date="2018-07-16T15:57:00Z">
        <w:r w:rsidR="00523FE5">
          <w:t>Definition</w:t>
        </w:r>
        <w:r w:rsidR="00523FE5" w:rsidRPr="000D5169">
          <w:t xml:space="preserve"> </w:t>
        </w:r>
      </w:ins>
      <w:del w:id="101" w:author="Jones, Emma" w:date="2018-07-16T15:57:00Z">
        <w:r w:rsidRPr="000D5169" w:rsidDel="00523FE5">
          <w:delText xml:space="preserve">Guidance </w:delText>
        </w:r>
      </w:del>
      <w:r w:rsidRPr="000D5169">
        <w:t xml:space="preserve">Service. </w:t>
      </w:r>
      <w:r w:rsidR="00F81AC4" w:rsidRPr="000D5169">
        <w:t xml:space="preserve">This actor creates and updates the care plan. </w:t>
      </w:r>
      <w:r w:rsidR="00F30368" w:rsidRPr="000D5169">
        <w:t>This actor also act</w:t>
      </w:r>
      <w:ins w:id="102" w:author="Jones, Emma" w:date="2018-07-16T16:13:00Z">
        <w:r w:rsidR="00095E0D">
          <w:t>s on</w:t>
        </w:r>
      </w:ins>
      <w:del w:id="103" w:author="Jones, Emma" w:date="2018-07-16T16:13:00Z">
        <w:r w:rsidR="005B244E" w:rsidRPr="000D5169" w:rsidDel="00095E0D">
          <w:delText>ions</w:delText>
        </w:r>
      </w:del>
      <w:r w:rsidR="00F30368" w:rsidRPr="000D5169">
        <w:t xml:space="preserve"> the request </w:t>
      </w:r>
      <w:r w:rsidR="00740F7B" w:rsidRPr="000D5169">
        <w:t xml:space="preserve">or task </w:t>
      </w:r>
      <w:r w:rsidR="00F30368" w:rsidRPr="000D5169">
        <w:t>resources</w:t>
      </w:r>
      <w:r w:rsidR="005B244E" w:rsidRPr="000D5169">
        <w:t xml:space="preserve"> </w:t>
      </w:r>
      <w:r w:rsidR="00F30368" w:rsidRPr="000D5169">
        <w:t xml:space="preserve">as part of the care planning process. </w:t>
      </w:r>
    </w:p>
    <w:p w14:paraId="647199AB" w14:textId="3E35B720" w:rsidR="001A6FBC" w:rsidRPr="000D5169" w:rsidRDefault="00D830B4" w:rsidP="006A4160">
      <w:pPr>
        <w:pStyle w:val="BodyText"/>
      </w:pPr>
      <w:r w:rsidRPr="000D5169">
        <w:t xml:space="preserve">The second actor is the Care Plan Service. This actor manages patient specific Care Plans. </w:t>
      </w:r>
    </w:p>
    <w:p w14:paraId="00BDBE73" w14:textId="4E2D3D56" w:rsidR="00934D38" w:rsidRPr="000D5169" w:rsidRDefault="00D830B4" w:rsidP="006A4160">
      <w:pPr>
        <w:pStyle w:val="BodyText"/>
      </w:pPr>
      <w:r w:rsidRPr="000D5169">
        <w:t xml:space="preserve">The third actor is the Care Plan </w:t>
      </w:r>
      <w:del w:id="104" w:author="Jones, Emma" w:date="2018-07-16T15:58:00Z">
        <w:r w:rsidRPr="000D5169" w:rsidDel="004E5AB9">
          <w:delText xml:space="preserve">Guidance </w:delText>
        </w:r>
      </w:del>
      <w:ins w:id="105" w:author="Jones, Emma" w:date="2018-07-16T15:58:00Z">
        <w:r w:rsidR="004E5AB9">
          <w:t>Definition</w:t>
        </w:r>
        <w:r w:rsidR="004E5AB9" w:rsidRPr="000D5169">
          <w:t xml:space="preserve"> </w:t>
        </w:r>
      </w:ins>
      <w:r w:rsidRPr="000D5169">
        <w:t xml:space="preserve">Service. This actor manages Plan Definitions that are used for order sets, protocols, clinical practice guidelines, etc. </w:t>
      </w:r>
    </w:p>
    <w:p w14:paraId="0BB93D9D" w14:textId="091EE181" w:rsidR="00D830B4" w:rsidRPr="000D5169" w:rsidRDefault="00D830B4" w:rsidP="006A4160">
      <w:pPr>
        <w:pStyle w:val="BodyText"/>
      </w:pPr>
      <w:r w:rsidRPr="000D5169">
        <w:t xml:space="preserve">Each actor is described in detail below. </w:t>
      </w:r>
    </w:p>
    <w:p w14:paraId="31E7451A" w14:textId="77777777" w:rsidR="009D0CDF" w:rsidRPr="000D5169" w:rsidRDefault="009D0CDF" w:rsidP="009D0CDF">
      <w:pPr>
        <w:pStyle w:val="Heading4"/>
        <w:numPr>
          <w:ilvl w:val="0"/>
          <w:numId w:val="0"/>
        </w:numPr>
        <w:rPr>
          <w:noProof w:val="0"/>
        </w:rPr>
      </w:pPr>
      <w:bookmarkStart w:id="106" w:name="_Toc514934345"/>
      <w:r w:rsidRPr="000D5169">
        <w:rPr>
          <w:noProof w:val="0"/>
        </w:rPr>
        <w:t xml:space="preserve">X.1.1.1 </w:t>
      </w:r>
      <w:r w:rsidR="00C636C8" w:rsidRPr="000D5169">
        <w:rPr>
          <w:noProof w:val="0"/>
        </w:rPr>
        <w:t>Care Plan Contributor</w:t>
      </w:r>
      <w:bookmarkEnd w:id="106"/>
    </w:p>
    <w:p w14:paraId="666733DB" w14:textId="29745C4A" w:rsidR="00AD3E2B" w:rsidRPr="000D5169" w:rsidRDefault="0057312C" w:rsidP="007C43DB">
      <w:pPr>
        <w:pStyle w:val="BodyText"/>
      </w:pPr>
      <w:r w:rsidRPr="000D5169">
        <w:t>This actor does the</w:t>
      </w:r>
      <w:r w:rsidR="00D830B4" w:rsidRPr="000D5169">
        <w:t xml:space="preserve"> following </w:t>
      </w:r>
      <w:r w:rsidR="00AD3E2B" w:rsidRPr="000D5169">
        <w:t xml:space="preserve">two things: </w:t>
      </w:r>
    </w:p>
    <w:p w14:paraId="62107DA4" w14:textId="77777777" w:rsidR="00AD3E2B" w:rsidRPr="000D5169" w:rsidRDefault="00AD3E2B" w:rsidP="00624172">
      <w:pPr>
        <w:pStyle w:val="BodyText"/>
        <w:numPr>
          <w:ilvl w:val="0"/>
          <w:numId w:val="19"/>
        </w:numPr>
      </w:pPr>
      <w:r w:rsidRPr="000D5169">
        <w:t>R</w:t>
      </w:r>
      <w:r w:rsidR="00FA569E" w:rsidRPr="000D5169">
        <w:t xml:space="preserve">eads, </w:t>
      </w:r>
      <w:r w:rsidR="00604F10" w:rsidRPr="000D5169">
        <w:t>creates and updates Care Plan</w:t>
      </w:r>
      <w:r w:rsidR="00E962B3" w:rsidRPr="000D5169">
        <w:t>s</w:t>
      </w:r>
      <w:r w:rsidR="00604F10" w:rsidRPr="000D5169">
        <w:t xml:space="preserve"> </w:t>
      </w:r>
      <w:r w:rsidR="00FA569E" w:rsidRPr="000D5169">
        <w:t xml:space="preserve">hosted by </w:t>
      </w:r>
      <w:r w:rsidR="00CB2334" w:rsidRPr="000D5169">
        <w:t xml:space="preserve">a </w:t>
      </w:r>
      <w:r w:rsidR="00604F10" w:rsidRPr="000D5169">
        <w:t xml:space="preserve">Care Plan </w:t>
      </w:r>
      <w:r w:rsidR="00EF19A5" w:rsidRPr="000D5169">
        <w:t>Service</w:t>
      </w:r>
      <w:r w:rsidR="00604F10" w:rsidRPr="000D5169">
        <w:t>.</w:t>
      </w:r>
      <w:r w:rsidR="000158A8" w:rsidRPr="000D5169">
        <w:t xml:space="preserve"> </w:t>
      </w:r>
    </w:p>
    <w:p w14:paraId="1052B517" w14:textId="58D248E6" w:rsidR="00604F10" w:rsidRPr="000D5169" w:rsidRDefault="00AD3E2B" w:rsidP="00624172">
      <w:pPr>
        <w:pStyle w:val="BodyText"/>
        <w:numPr>
          <w:ilvl w:val="0"/>
          <w:numId w:val="19"/>
        </w:numPr>
      </w:pPr>
      <w:r w:rsidRPr="000D5169">
        <w:t>Reads, creates and up</w:t>
      </w:r>
      <w:r w:rsidR="006D2CFB" w:rsidRPr="000D5169">
        <w:t>dates Plan Definitions</w:t>
      </w:r>
      <w:r w:rsidR="00F81AC4" w:rsidRPr="000D5169">
        <w:t xml:space="preserve"> (</w:t>
      </w:r>
      <w:r w:rsidR="00E87EE8">
        <w:t xml:space="preserve">e.g., </w:t>
      </w:r>
      <w:r w:rsidR="00F81AC4" w:rsidRPr="000D5169">
        <w:t>order sets, protocols, e</w:t>
      </w:r>
      <w:r w:rsidR="00DF23FE">
        <w:t>tc.</w:t>
      </w:r>
      <w:r w:rsidR="00F81AC4" w:rsidRPr="000D5169">
        <w:t>)</w:t>
      </w:r>
      <w:r w:rsidR="006D2CFB" w:rsidRPr="000D5169">
        <w:t xml:space="preserve"> hosted by</w:t>
      </w:r>
      <w:r w:rsidRPr="000D5169">
        <w:t xml:space="preserve"> a Care Plan </w:t>
      </w:r>
      <w:ins w:id="107" w:author="Jones, Emma" w:date="2018-07-16T15:58:00Z">
        <w:r w:rsidR="004E5AB9">
          <w:t>Definition</w:t>
        </w:r>
        <w:r w:rsidR="004E5AB9" w:rsidRPr="000D5169">
          <w:t xml:space="preserve"> </w:t>
        </w:r>
      </w:ins>
      <w:del w:id="108" w:author="Jones, Emma" w:date="2018-07-16T15:58:00Z">
        <w:r w:rsidRPr="000D5169" w:rsidDel="004E5AB9">
          <w:delText xml:space="preserve">Guidance </w:delText>
        </w:r>
      </w:del>
      <w:r w:rsidRPr="000D5169">
        <w:t>Service.</w:t>
      </w:r>
    </w:p>
    <w:p w14:paraId="741E34D0" w14:textId="25E41D73" w:rsidR="005B244E" w:rsidRPr="000D5169" w:rsidRDefault="005B244E" w:rsidP="00624172">
      <w:pPr>
        <w:pStyle w:val="BodyText"/>
        <w:numPr>
          <w:ilvl w:val="0"/>
          <w:numId w:val="19"/>
        </w:numPr>
      </w:pPr>
      <w:r w:rsidRPr="000D5169">
        <w:t>Applies Activity Definitions when the care plan is created and/or updated</w:t>
      </w:r>
    </w:p>
    <w:p w14:paraId="4FF9E123" w14:textId="2BFEFD9C" w:rsidR="00870FB2" w:rsidRPr="000D5169" w:rsidRDefault="00870FB2" w:rsidP="00870FB2">
      <w:pPr>
        <w:pStyle w:val="BodyText"/>
      </w:pPr>
      <w:r w:rsidRPr="000D5169">
        <w:lastRenderedPageBreak/>
        <w:t>In order to ensure data integrity</w:t>
      </w:r>
      <w:r w:rsidR="00474113" w:rsidRPr="000D5169">
        <w:t>, as is necessary when multiple Care Plan Contributors are attempting to update the same Care Plan</w:t>
      </w:r>
      <w:r w:rsidR="00AD3E2B" w:rsidRPr="000D5169">
        <w:t xml:space="preserve">, </w:t>
      </w:r>
      <w:r w:rsidRPr="000D5169">
        <w:t xml:space="preserve">the Care Plan Contributor </w:t>
      </w:r>
      <w:r w:rsidR="00E8338D" w:rsidRPr="000D5169">
        <w:t xml:space="preserve">SHALL </w:t>
      </w:r>
      <w:r w:rsidRPr="000D5169">
        <w:t>use the following pattern, (</w:t>
      </w:r>
      <w:r w:rsidR="00B809FB" w:rsidRPr="000D5169">
        <w:t xml:space="preserve">from </w:t>
      </w:r>
      <w:r w:rsidR="007B4B7C" w:rsidRPr="000D5169">
        <w:t>http://hl7.org/fhir/STU3/</w:t>
      </w:r>
      <w:r w:rsidRPr="000D5169">
        <w:t>http.html#transactional-integrity)</w:t>
      </w:r>
    </w:p>
    <w:p w14:paraId="403ED4E1" w14:textId="02665515" w:rsidR="00870FB2" w:rsidRPr="000D5169" w:rsidRDefault="00870FB2" w:rsidP="00E008B6">
      <w:pPr>
        <w:pStyle w:val="ListBullet2"/>
      </w:pPr>
      <w:r w:rsidRPr="000D5169">
        <w:t xml:space="preserve">Before updating, the </w:t>
      </w:r>
      <w:r w:rsidR="00C13FFC" w:rsidRPr="000D5169">
        <w:t>Care Plan Contributor</w:t>
      </w:r>
      <w:r w:rsidRPr="000D5169">
        <w:t xml:space="preserve"> </w:t>
      </w:r>
      <w:r w:rsidR="00E8338D" w:rsidRPr="000D5169">
        <w:t xml:space="preserve">SHALL </w:t>
      </w:r>
      <w:r w:rsidRPr="000D5169">
        <w:t xml:space="preserve">read the latest version of the </w:t>
      </w:r>
      <w:r w:rsidR="00C13FFC" w:rsidRPr="000D5169">
        <w:t>Care Plan</w:t>
      </w:r>
      <w:r w:rsidR="00B809FB" w:rsidRPr="000D5169">
        <w:t>;</w:t>
      </w:r>
    </w:p>
    <w:p w14:paraId="45799B6C" w14:textId="2ADAC233" w:rsidR="00870FB2" w:rsidRPr="000D5169" w:rsidRDefault="00870FB2" w:rsidP="00E008B6">
      <w:pPr>
        <w:pStyle w:val="ListBullet2"/>
      </w:pPr>
      <w:r w:rsidRPr="000D5169">
        <w:t xml:space="preserve">The </w:t>
      </w:r>
      <w:r w:rsidR="00C13FFC" w:rsidRPr="000D5169">
        <w:t>Care Plan Contributor</w:t>
      </w:r>
      <w:r w:rsidRPr="000D5169">
        <w:t xml:space="preserve"> </w:t>
      </w:r>
      <w:r w:rsidR="00E8338D" w:rsidRPr="000D5169">
        <w:t xml:space="preserve">SHALL apply </w:t>
      </w:r>
      <w:r w:rsidRPr="000D5169">
        <w:t>the changes</w:t>
      </w:r>
      <w:r w:rsidR="00E8338D" w:rsidRPr="000D5169">
        <w:t xml:space="preserve"> (additions, updates, deletions)</w:t>
      </w:r>
      <w:r w:rsidRPr="000D5169">
        <w:t xml:space="preserve"> it wants to the </w:t>
      </w:r>
      <w:r w:rsidR="00C13FFC" w:rsidRPr="000D5169">
        <w:t>Care Plan</w:t>
      </w:r>
      <w:r w:rsidRPr="000D5169">
        <w:t xml:space="preserve">, leaving </w:t>
      </w:r>
      <w:r w:rsidR="00E8338D" w:rsidRPr="000D5169">
        <w:t xml:space="preserve">all </w:t>
      </w:r>
      <w:r w:rsidRPr="000D5169">
        <w:t>other information intact</w:t>
      </w:r>
      <w:r w:rsidR="00B809FB" w:rsidRPr="000D5169">
        <w:t>;</w:t>
      </w:r>
    </w:p>
    <w:p w14:paraId="654C5659" w14:textId="05A09DED" w:rsidR="00474113" w:rsidRPr="000D5169" w:rsidRDefault="00870FB2" w:rsidP="00E008B6">
      <w:pPr>
        <w:pStyle w:val="ListBullet2"/>
      </w:pPr>
      <w:r w:rsidRPr="000D5169">
        <w:t xml:space="preserve">The </w:t>
      </w:r>
      <w:r w:rsidR="00C13FFC" w:rsidRPr="000D5169">
        <w:t>Care Plan Contributor</w:t>
      </w:r>
      <w:r w:rsidRPr="000D5169">
        <w:t xml:space="preserve"> </w:t>
      </w:r>
      <w:r w:rsidR="00E8338D" w:rsidRPr="000D5169">
        <w:t xml:space="preserve">SHALL </w:t>
      </w:r>
      <w:r w:rsidRPr="000D5169">
        <w:t xml:space="preserve">write the </w:t>
      </w:r>
      <w:r w:rsidR="00C13FFC" w:rsidRPr="000D5169">
        <w:t>Care Plan</w:t>
      </w:r>
      <w:r w:rsidRPr="000D5169">
        <w:t xml:space="preserve"> back as an update interaction, and is able to handle a </w:t>
      </w:r>
      <w:r w:rsidR="00C13FFC" w:rsidRPr="000D5169">
        <w:t>failure</w:t>
      </w:r>
      <w:r w:rsidRPr="000D5169">
        <w:t xml:space="preserve"> response</w:t>
      </w:r>
      <w:r w:rsidR="00474113" w:rsidRPr="000D5169">
        <w:t>, commonly due to other Contributor Updates</w:t>
      </w:r>
      <w:r w:rsidRPr="000D5169">
        <w:t xml:space="preserve"> (usually by trying again)</w:t>
      </w:r>
      <w:r w:rsidR="00B809FB" w:rsidRPr="000D5169">
        <w:t>.</w:t>
      </w:r>
    </w:p>
    <w:p w14:paraId="2E49AD45" w14:textId="5A6F2CE7" w:rsidR="006D2CFB" w:rsidRPr="000D5169" w:rsidRDefault="006D2CFB" w:rsidP="006D2CFB">
      <w:pPr>
        <w:pStyle w:val="ListBullet2"/>
        <w:numPr>
          <w:ilvl w:val="0"/>
          <w:numId w:val="0"/>
        </w:numPr>
      </w:pPr>
      <w:r w:rsidRPr="000D5169">
        <w:t>The same pattern SHALL be used when multiple Care Plan Contributors are updating the same Plan Definition hosted by a Ca</w:t>
      </w:r>
      <w:r w:rsidR="00F81AC4" w:rsidRPr="000D5169">
        <w:t xml:space="preserve">re Plan </w:t>
      </w:r>
      <w:ins w:id="109" w:author="Jones, Emma" w:date="2018-07-16T15:59:00Z">
        <w:r w:rsidR="004E5AB9">
          <w:t>Definition</w:t>
        </w:r>
        <w:r w:rsidR="004E5AB9" w:rsidRPr="000D5169">
          <w:t xml:space="preserve"> </w:t>
        </w:r>
      </w:ins>
      <w:del w:id="110" w:author="Jones, Emma" w:date="2018-07-16T15:59:00Z">
        <w:r w:rsidR="00F81AC4" w:rsidRPr="000D5169" w:rsidDel="004E5AB9">
          <w:delText xml:space="preserve">Guidance </w:delText>
        </w:r>
      </w:del>
      <w:r w:rsidR="00F81AC4" w:rsidRPr="000D5169">
        <w:t>Service.</w:t>
      </w:r>
    </w:p>
    <w:p w14:paraId="0D698A7D" w14:textId="1821339A" w:rsidR="00FD69BC" w:rsidRPr="000D5169" w:rsidRDefault="00FD69BC" w:rsidP="00FD69BC">
      <w:pPr>
        <w:pStyle w:val="ListBullet2"/>
      </w:pPr>
      <w:r w:rsidRPr="000D5169">
        <w:t>Before updating, the Care Plan Contributor SHALL read the latest version of the Plan Definition;</w:t>
      </w:r>
    </w:p>
    <w:p w14:paraId="24F2A6B1" w14:textId="7050B017" w:rsidR="00FD69BC" w:rsidRPr="000D5169" w:rsidRDefault="00FD69BC" w:rsidP="00FD69BC">
      <w:pPr>
        <w:pStyle w:val="ListBullet2"/>
      </w:pPr>
      <w:r w:rsidRPr="000D5169">
        <w:t>The Care Plan Contributor SHALL apply the changes (additions, updates, deletions) it wants to the Plan Definition, leaving all other information intact;</w:t>
      </w:r>
    </w:p>
    <w:p w14:paraId="0BF1A082" w14:textId="3CF208BA" w:rsidR="00FD69BC" w:rsidRPr="000D5169" w:rsidRDefault="00FD69BC" w:rsidP="00FD69BC">
      <w:pPr>
        <w:pStyle w:val="ListBullet2"/>
      </w:pPr>
      <w:r w:rsidRPr="000D5169">
        <w:t>The Care Plan Contributor SHALL write the Plan Definition back as an update interaction, and is able to handle a failure response, commonly due to other Contributor Updates (usually by trying again).</w:t>
      </w:r>
    </w:p>
    <w:p w14:paraId="33E475CD" w14:textId="39F49F1F" w:rsidR="00FD69BC" w:rsidRPr="000D5169" w:rsidRDefault="00FD69BC" w:rsidP="00870FB2">
      <w:pPr>
        <w:pStyle w:val="BodyText"/>
      </w:pPr>
      <w:r w:rsidRPr="000D5169">
        <w:t xml:space="preserve">If a Care Plan Contributor follows this pattern, then information from other systems that they do not manage will be maintained through the update. </w:t>
      </w:r>
    </w:p>
    <w:p w14:paraId="468481B9" w14:textId="492C6834" w:rsidR="00C636C8" w:rsidRPr="000D5169" w:rsidRDefault="00C636C8" w:rsidP="00C636C8">
      <w:pPr>
        <w:pStyle w:val="Heading4"/>
        <w:numPr>
          <w:ilvl w:val="0"/>
          <w:numId w:val="0"/>
        </w:numPr>
        <w:rPr>
          <w:noProof w:val="0"/>
        </w:rPr>
      </w:pPr>
      <w:bookmarkStart w:id="111" w:name="_Toc514934346"/>
      <w:r w:rsidRPr="000D5169">
        <w:rPr>
          <w:noProof w:val="0"/>
        </w:rPr>
        <w:t>X.1.1.</w:t>
      </w:r>
      <w:r w:rsidR="00B949AD" w:rsidRPr="000D5169">
        <w:rPr>
          <w:noProof w:val="0"/>
        </w:rPr>
        <w:t>2</w:t>
      </w:r>
      <w:r w:rsidRPr="000D5169">
        <w:rPr>
          <w:noProof w:val="0"/>
        </w:rPr>
        <w:t xml:space="preserve"> Care Plan </w:t>
      </w:r>
      <w:r w:rsidR="00FB66E9" w:rsidRPr="000D5169">
        <w:rPr>
          <w:noProof w:val="0"/>
        </w:rPr>
        <w:t>Service</w:t>
      </w:r>
      <w:bookmarkEnd w:id="111"/>
    </w:p>
    <w:p w14:paraId="64716FBF" w14:textId="36658C23" w:rsidR="00E61FFC" w:rsidRPr="000D5169" w:rsidRDefault="00E61FFC" w:rsidP="007C43DB">
      <w:pPr>
        <w:pStyle w:val="BodyText"/>
      </w:pPr>
      <w:r w:rsidRPr="000D5169">
        <w:t xml:space="preserve">This actor </w:t>
      </w:r>
      <w:r w:rsidR="00CB2334" w:rsidRPr="000D5169">
        <w:t>manages</w:t>
      </w:r>
      <w:r w:rsidRPr="000D5169">
        <w:t xml:space="preserve"> Care Plan</w:t>
      </w:r>
      <w:r w:rsidR="00E962B3" w:rsidRPr="000D5169">
        <w:t>s</w:t>
      </w:r>
      <w:r w:rsidRPr="000D5169">
        <w:t xml:space="preserve"> received from Care Plan </w:t>
      </w:r>
      <w:r w:rsidR="00DF23FE" w:rsidRPr="000D5169">
        <w:t>Contributors and</w:t>
      </w:r>
      <w:r w:rsidRPr="000D5169">
        <w:t xml:space="preserve"> provides </w:t>
      </w:r>
      <w:r w:rsidR="00E962B3" w:rsidRPr="000D5169">
        <w:t xml:space="preserve">updated </w:t>
      </w:r>
      <w:r w:rsidRPr="000D5169">
        <w:t>Care Plan</w:t>
      </w:r>
      <w:r w:rsidR="00E962B3" w:rsidRPr="000D5169">
        <w:t>s</w:t>
      </w:r>
      <w:r w:rsidRPr="000D5169">
        <w:t xml:space="preserve"> </w:t>
      </w:r>
      <w:r w:rsidR="00CB2334" w:rsidRPr="000D5169">
        <w:t>to subscribe</w:t>
      </w:r>
      <w:r w:rsidR="006B35E6" w:rsidRPr="000D5169">
        <w:t>rs</w:t>
      </w:r>
      <w:r w:rsidR="00CB2334" w:rsidRPr="000D5169">
        <w:t>.</w:t>
      </w:r>
    </w:p>
    <w:p w14:paraId="6ED8CE8C" w14:textId="422B355B" w:rsidR="00C13FFC" w:rsidRPr="000D5169" w:rsidRDefault="00C13FFC" w:rsidP="007C43DB">
      <w:pPr>
        <w:pStyle w:val="BodyText"/>
      </w:pPr>
      <w:r w:rsidRPr="000D5169">
        <w:t xml:space="preserve">As described above under the Care Plan Contributor, the Care Plan </w:t>
      </w:r>
      <w:r w:rsidR="00EF19A5" w:rsidRPr="000D5169">
        <w:t>Service</w:t>
      </w:r>
      <w:r w:rsidRPr="000D5169">
        <w:t xml:space="preserve"> receives a Care Plan and manages versions of the Care Plan</w:t>
      </w:r>
      <w:r w:rsidR="003045B6" w:rsidRPr="000D5169">
        <w:t xml:space="preserve"> as a whole.</w:t>
      </w:r>
      <w:r w:rsidR="002818E5" w:rsidRPr="000D5169">
        <w:t xml:space="preserve"> </w:t>
      </w:r>
      <w:r w:rsidR="00D1223C" w:rsidRPr="000D5169">
        <w:t>Note – the Care Plan Service SHALL support versioning of the CarePlan resource</w:t>
      </w:r>
      <w:r w:rsidR="002818E5" w:rsidRPr="000D5169">
        <w:t>.</w:t>
      </w:r>
    </w:p>
    <w:p w14:paraId="3E6EEAD0" w14:textId="12445136" w:rsidR="00C11FE6" w:rsidRPr="000D5169" w:rsidRDefault="00C11FE6" w:rsidP="007C43DB">
      <w:pPr>
        <w:pStyle w:val="BodyText"/>
      </w:pPr>
      <w:r w:rsidRPr="000D5169">
        <w:t>The Care Plan Service SHALL support the delete interaction for the Subscription resource</w:t>
      </w:r>
      <w:r w:rsidR="00D87F67" w:rsidRPr="000D5169">
        <w:t xml:space="preserve">. </w:t>
      </w:r>
      <w:r w:rsidRPr="000D5169">
        <w:t xml:space="preserve">See </w:t>
      </w:r>
      <w:hyperlink r:id="rId29" w:anchor="delete" w:history="1">
        <w:r w:rsidR="007B4B7C" w:rsidRPr="000D5169">
          <w:rPr>
            <w:rStyle w:val="Hyperlink"/>
          </w:rPr>
          <w:t>http://hl7.org/fhir/STU3/</w:t>
        </w:r>
        <w:r w:rsidR="00A87B89" w:rsidRPr="000D5169">
          <w:rPr>
            <w:rStyle w:val="Hyperlink"/>
          </w:rPr>
          <w:t>http.html#delete</w:t>
        </w:r>
      </w:hyperlink>
      <w:r w:rsidR="00A87B89" w:rsidRPr="000D5169">
        <w:t xml:space="preserve">. </w:t>
      </w:r>
      <w:r w:rsidR="008200AA" w:rsidRPr="000D5169">
        <w:t>This enables a Care Plan Contributor to unsubscribe from updates for a care plan.</w:t>
      </w:r>
    </w:p>
    <w:p w14:paraId="7091F416" w14:textId="15634CAE" w:rsidR="007211D3" w:rsidRPr="000D5169" w:rsidRDefault="007211D3" w:rsidP="007211D3">
      <w:pPr>
        <w:pStyle w:val="Heading4"/>
        <w:numPr>
          <w:ilvl w:val="0"/>
          <w:numId w:val="0"/>
        </w:numPr>
        <w:rPr>
          <w:noProof w:val="0"/>
        </w:rPr>
      </w:pPr>
      <w:bookmarkStart w:id="112" w:name="_Toc514934347"/>
      <w:r w:rsidRPr="000D5169">
        <w:rPr>
          <w:noProof w:val="0"/>
        </w:rPr>
        <w:lastRenderedPageBreak/>
        <w:t xml:space="preserve">X.1.1.3 Care Plan </w:t>
      </w:r>
      <w:del w:id="113" w:author="Jones, Emma" w:date="2018-07-16T15:59:00Z">
        <w:r w:rsidRPr="000D5169" w:rsidDel="004E5AB9">
          <w:rPr>
            <w:noProof w:val="0"/>
          </w:rPr>
          <w:delText xml:space="preserve">Guidance </w:delText>
        </w:r>
      </w:del>
      <w:ins w:id="114" w:author="Jones, Emma" w:date="2018-07-16T15:59:00Z">
        <w:r w:rsidR="004E5AB9">
          <w:rPr>
            <w:noProof w:val="0"/>
          </w:rPr>
          <w:t>Definition</w:t>
        </w:r>
        <w:r w:rsidR="004E5AB9" w:rsidRPr="000D5169">
          <w:rPr>
            <w:noProof w:val="0"/>
          </w:rPr>
          <w:t xml:space="preserve"> </w:t>
        </w:r>
      </w:ins>
      <w:r w:rsidRPr="000D5169">
        <w:rPr>
          <w:noProof w:val="0"/>
        </w:rPr>
        <w:t>Service</w:t>
      </w:r>
      <w:bookmarkEnd w:id="112"/>
    </w:p>
    <w:p w14:paraId="301297F5" w14:textId="70BDECAF" w:rsidR="00FD69BC" w:rsidRPr="000D5169" w:rsidRDefault="00FD69BC" w:rsidP="00FD69BC">
      <w:pPr>
        <w:pStyle w:val="BodyText"/>
      </w:pPr>
      <w:r w:rsidRPr="000D5169">
        <w:t xml:space="preserve">This actor manages Plan Definitions received from Care Plan </w:t>
      </w:r>
      <w:r w:rsidR="00DF23FE" w:rsidRPr="000D5169">
        <w:t>Contributors and</w:t>
      </w:r>
      <w:r w:rsidRPr="000D5169">
        <w:t xml:space="preserve"> provides updated Plan Definitions to subscribers.</w:t>
      </w:r>
      <w:r w:rsidR="0057312C" w:rsidRPr="000D5169">
        <w:t xml:space="preserve"> Examples of Plan Definitions include order sets, protocols, clinical practice guideline</w:t>
      </w:r>
      <w:r w:rsidR="0027025A" w:rsidRPr="000D5169">
        <w:t>s</w:t>
      </w:r>
      <w:r w:rsidR="0057312C" w:rsidRPr="000D5169">
        <w:t>, decision support rules, etc.</w:t>
      </w:r>
      <w:r w:rsidR="0057312C" w:rsidRPr="000D5169">
        <w:rPr>
          <w:rStyle w:val="FootnoteReference"/>
        </w:rPr>
        <w:footnoteReference w:id="9"/>
      </w:r>
    </w:p>
    <w:p w14:paraId="545C59C9" w14:textId="51880B36" w:rsidR="00FD69BC" w:rsidRPr="000D5169" w:rsidRDefault="00FD69BC" w:rsidP="00FD69BC">
      <w:pPr>
        <w:pStyle w:val="BodyText"/>
      </w:pPr>
      <w:r w:rsidRPr="000D5169">
        <w:t xml:space="preserve">As described above under the Care Plan Contributor, the Care Plan </w:t>
      </w:r>
      <w:ins w:id="115" w:author="Jones, Emma" w:date="2018-07-16T15:59:00Z">
        <w:r w:rsidR="004E5AB9">
          <w:t>Definition</w:t>
        </w:r>
        <w:r w:rsidR="004E5AB9" w:rsidRPr="000D5169">
          <w:t xml:space="preserve"> </w:t>
        </w:r>
      </w:ins>
      <w:del w:id="116" w:author="Jones, Emma" w:date="2018-07-16T15:59:00Z">
        <w:r w:rsidRPr="000D5169" w:rsidDel="004E5AB9">
          <w:delText xml:space="preserve">Guidance </w:delText>
        </w:r>
      </w:del>
      <w:r w:rsidRPr="000D5169">
        <w:t>Service receives a Plan Definition and manages versions of the Plan Definition as a whole. Note – the Plan Definition Service SHALL support versioning of the PlanDefinition resource.</w:t>
      </w:r>
    </w:p>
    <w:p w14:paraId="2A5FE621" w14:textId="61EC52B1" w:rsidR="00FD69BC" w:rsidRPr="000D5169" w:rsidRDefault="00FD69BC" w:rsidP="00FD69BC">
      <w:pPr>
        <w:pStyle w:val="BodyText"/>
      </w:pPr>
      <w:r w:rsidRPr="000D5169">
        <w:t>The Care Plan Definition Service SHALL support the delete interaction for the Subscription resource. See</w:t>
      </w:r>
      <w:r w:rsidRPr="00D251BA">
        <w:t xml:space="preserve"> </w:t>
      </w:r>
      <w:hyperlink r:id="rId30" w:anchor="delete" w:history="1">
        <w:r w:rsidR="00C83CB8" w:rsidRPr="000D5169">
          <w:rPr>
            <w:rStyle w:val="Hyperlink"/>
          </w:rPr>
          <w:t>http://hl7.org/fhir/STU3/http.html#delete</w:t>
        </w:r>
      </w:hyperlink>
      <w:r w:rsidRPr="00D251BA">
        <w:t xml:space="preserve">. </w:t>
      </w:r>
      <w:r w:rsidRPr="000D5169">
        <w:t>This enables a Care Plan Contributor to unsubscribe from updates for a Plan Definition.</w:t>
      </w:r>
    </w:p>
    <w:p w14:paraId="0E78BABD" w14:textId="77777777" w:rsidR="00CF283F" w:rsidRPr="000D5169" w:rsidRDefault="004B575B" w:rsidP="00303E20">
      <w:pPr>
        <w:pStyle w:val="Heading2"/>
        <w:numPr>
          <w:ilvl w:val="0"/>
          <w:numId w:val="0"/>
        </w:numPr>
        <w:rPr>
          <w:noProof w:val="0"/>
        </w:rPr>
      </w:pPr>
      <w:bookmarkStart w:id="117" w:name="_Toc514934348"/>
      <w:r w:rsidRPr="000D5169">
        <w:rPr>
          <w:noProof w:val="0"/>
        </w:rPr>
        <w:t>X.2 DCP</w:t>
      </w:r>
      <w:r w:rsidR="00104BE6" w:rsidRPr="000D5169">
        <w:rPr>
          <w:noProof w:val="0"/>
        </w:rPr>
        <w:t xml:space="preserve"> Actor</w:t>
      </w:r>
      <w:r w:rsidR="00CF283F" w:rsidRPr="000D5169">
        <w:rPr>
          <w:noProof w:val="0"/>
        </w:rPr>
        <w:t xml:space="preserve"> Options</w:t>
      </w:r>
      <w:bookmarkEnd w:id="117"/>
    </w:p>
    <w:p w14:paraId="65343611" w14:textId="4447D80B" w:rsidR="00CF283F" w:rsidRPr="000D5169" w:rsidRDefault="00CF283F" w:rsidP="008E0275">
      <w:pPr>
        <w:pStyle w:val="BodyText"/>
      </w:pPr>
      <w:r w:rsidRPr="000D5169">
        <w:t>Options that may be selected for</w:t>
      </w:r>
      <w:r w:rsidR="00323461" w:rsidRPr="000D5169">
        <w:t xml:space="preserve"> each actor in</w:t>
      </w:r>
      <w:r w:rsidRPr="000D5169">
        <w:t xml:space="preserve"> this </w:t>
      </w:r>
      <w:r w:rsidR="00323461" w:rsidRPr="000D5169">
        <w:t>p</w:t>
      </w:r>
      <w:r w:rsidRPr="000D5169">
        <w:t>rofile</w:t>
      </w:r>
      <w:r w:rsidR="00323461" w:rsidRPr="000D5169">
        <w:t>, if any,</w:t>
      </w:r>
      <w:r w:rsidRPr="000D5169">
        <w:t xml:space="preserve"> are listed in </w:t>
      </w:r>
      <w:r w:rsidR="00A256B9" w:rsidRPr="000D5169">
        <w:t>Table</w:t>
      </w:r>
      <w:r w:rsidRPr="000D5169">
        <w:t xml:space="preserve"> X.2-1</w:t>
      </w:r>
      <w:r w:rsidR="00F0665F" w:rsidRPr="000D5169">
        <w:t xml:space="preserve">. </w:t>
      </w:r>
      <w:r w:rsidRPr="000D5169">
        <w:t>Dependencies between options when applicable are specified in notes.</w:t>
      </w:r>
    </w:p>
    <w:p w14:paraId="0532CFCB" w14:textId="77777777" w:rsidR="00CF283F" w:rsidRPr="000D5169" w:rsidRDefault="00CF283F" w:rsidP="00C56183">
      <w:pPr>
        <w:pStyle w:val="TableTitle"/>
      </w:pPr>
      <w:r w:rsidRPr="000D5169">
        <w:t>Table X.2-1</w:t>
      </w:r>
      <w:r w:rsidR="00701B3A" w:rsidRPr="000D5169">
        <w:t xml:space="preserve">: </w:t>
      </w:r>
      <w:r w:rsidR="004B575B" w:rsidRPr="000D5169">
        <w:t>DCP</w:t>
      </w:r>
      <w:r w:rsidRPr="000D5169">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0D5169" w14:paraId="4EDB905B" w14:textId="77777777" w:rsidTr="004A653D">
        <w:trPr>
          <w:cantSplit/>
          <w:tblHeader/>
          <w:jc w:val="center"/>
        </w:trPr>
        <w:tc>
          <w:tcPr>
            <w:tcW w:w="2891" w:type="dxa"/>
            <w:shd w:val="pct15" w:color="auto" w:fill="FFFFFF"/>
          </w:tcPr>
          <w:p w14:paraId="095A64F5" w14:textId="77777777" w:rsidR="00991D63" w:rsidRPr="000D5169" w:rsidRDefault="00991D63" w:rsidP="00663624">
            <w:pPr>
              <w:pStyle w:val="TableEntryHeader"/>
            </w:pPr>
            <w:r w:rsidRPr="000D5169">
              <w:t>Actor</w:t>
            </w:r>
          </w:p>
        </w:tc>
        <w:tc>
          <w:tcPr>
            <w:tcW w:w="3130" w:type="dxa"/>
            <w:shd w:val="pct15" w:color="auto" w:fill="FFFFFF"/>
          </w:tcPr>
          <w:p w14:paraId="6BDFC60C" w14:textId="77777777" w:rsidR="00991D63" w:rsidRPr="000D5169" w:rsidRDefault="00991D63" w:rsidP="00E007E6">
            <w:pPr>
              <w:pStyle w:val="TableEntryHeader"/>
            </w:pPr>
            <w:r w:rsidRPr="000D5169">
              <w:t>Option Name</w:t>
            </w:r>
          </w:p>
        </w:tc>
        <w:tc>
          <w:tcPr>
            <w:tcW w:w="3438" w:type="dxa"/>
            <w:shd w:val="pct15" w:color="auto" w:fill="FFFFFF"/>
          </w:tcPr>
          <w:p w14:paraId="02BD994C" w14:textId="77777777" w:rsidR="00991D63" w:rsidRPr="000D5169" w:rsidRDefault="00907134" w:rsidP="00663624">
            <w:pPr>
              <w:pStyle w:val="TableEntryHeader"/>
            </w:pPr>
            <w:r w:rsidRPr="000D5169">
              <w:t>Reference</w:t>
            </w:r>
          </w:p>
          <w:p w14:paraId="3EAEB17B" w14:textId="3541F9E5" w:rsidR="00787B2D" w:rsidRPr="000D5169" w:rsidRDefault="00787B2D" w:rsidP="00AD069D">
            <w:pPr>
              <w:pStyle w:val="TableEntryHeader"/>
              <w:rPr>
                <w:rFonts w:ascii="Times New Roman" w:hAnsi="Times New Roman"/>
                <w:b w:val="0"/>
                <w:i/>
              </w:rPr>
            </w:pPr>
          </w:p>
        </w:tc>
      </w:tr>
      <w:tr w:rsidR="001132F6" w:rsidRPr="000D5169" w14:paraId="09AC6CE3" w14:textId="77777777" w:rsidTr="004A653D">
        <w:trPr>
          <w:cantSplit/>
          <w:trHeight w:val="332"/>
          <w:jc w:val="center"/>
        </w:trPr>
        <w:tc>
          <w:tcPr>
            <w:tcW w:w="2891" w:type="dxa"/>
            <w:vMerge w:val="restart"/>
          </w:tcPr>
          <w:p w14:paraId="583DC747" w14:textId="77777777" w:rsidR="001132F6" w:rsidRPr="000D5169" w:rsidRDefault="001132F6" w:rsidP="00663624">
            <w:pPr>
              <w:pStyle w:val="TableEntry"/>
            </w:pPr>
            <w:r w:rsidRPr="000D5169">
              <w:t>Care Plan Contributor</w:t>
            </w:r>
          </w:p>
        </w:tc>
        <w:tc>
          <w:tcPr>
            <w:tcW w:w="3130" w:type="dxa"/>
          </w:tcPr>
          <w:p w14:paraId="5512CEED" w14:textId="1F988911" w:rsidR="001132F6" w:rsidRPr="000D5169" w:rsidRDefault="001132F6" w:rsidP="008358E5">
            <w:pPr>
              <w:pStyle w:val="TableEntry"/>
            </w:pPr>
            <w:r w:rsidRPr="000D5169">
              <w:t>Subscribe to Care Plan Updates</w:t>
            </w:r>
          </w:p>
        </w:tc>
        <w:tc>
          <w:tcPr>
            <w:tcW w:w="3438" w:type="dxa"/>
          </w:tcPr>
          <w:p w14:paraId="4D9935A9" w14:textId="69CB4E7D" w:rsidR="001132F6" w:rsidRPr="000D5169" w:rsidRDefault="001132F6" w:rsidP="00B92EA1">
            <w:pPr>
              <w:pStyle w:val="TableEntry"/>
            </w:pPr>
            <w:r w:rsidRPr="000D5169">
              <w:t>3.39</w:t>
            </w:r>
          </w:p>
        </w:tc>
      </w:tr>
      <w:tr w:rsidR="001132F6" w:rsidRPr="000D5169" w14:paraId="0FFCEA12" w14:textId="77777777" w:rsidTr="004A653D">
        <w:trPr>
          <w:cantSplit/>
          <w:trHeight w:val="332"/>
          <w:jc w:val="center"/>
        </w:trPr>
        <w:tc>
          <w:tcPr>
            <w:tcW w:w="2891" w:type="dxa"/>
            <w:vMerge/>
          </w:tcPr>
          <w:p w14:paraId="213169B3" w14:textId="77777777" w:rsidR="001132F6" w:rsidRPr="000D5169" w:rsidRDefault="001132F6" w:rsidP="00663624">
            <w:pPr>
              <w:pStyle w:val="TableEntry"/>
            </w:pPr>
          </w:p>
        </w:tc>
        <w:tc>
          <w:tcPr>
            <w:tcW w:w="3130" w:type="dxa"/>
          </w:tcPr>
          <w:p w14:paraId="7FB0B278" w14:textId="39114FC7" w:rsidR="001132F6" w:rsidRPr="000D5169" w:rsidRDefault="001132F6" w:rsidP="008358E5">
            <w:pPr>
              <w:pStyle w:val="TableEntry"/>
            </w:pPr>
            <w:r w:rsidRPr="000D5169">
              <w:t>Subscribe to Plan Definition Updates</w:t>
            </w:r>
          </w:p>
        </w:tc>
        <w:tc>
          <w:tcPr>
            <w:tcW w:w="3438" w:type="dxa"/>
          </w:tcPr>
          <w:p w14:paraId="38BB9982" w14:textId="2ED6A7F2" w:rsidR="001132F6" w:rsidRPr="000D5169" w:rsidRDefault="001132F6" w:rsidP="00B92EA1">
            <w:pPr>
              <w:pStyle w:val="TableEntry"/>
            </w:pPr>
            <w:r w:rsidRPr="000D5169">
              <w:t>3.Y.4</w:t>
            </w:r>
          </w:p>
        </w:tc>
      </w:tr>
      <w:tr w:rsidR="001132F6" w:rsidRPr="000D5169" w14:paraId="748D4BE9" w14:textId="77777777" w:rsidTr="004A653D">
        <w:trPr>
          <w:cantSplit/>
          <w:trHeight w:val="332"/>
          <w:jc w:val="center"/>
        </w:trPr>
        <w:tc>
          <w:tcPr>
            <w:tcW w:w="2891" w:type="dxa"/>
            <w:vMerge/>
          </w:tcPr>
          <w:p w14:paraId="69A4127A" w14:textId="77777777" w:rsidR="001132F6" w:rsidRPr="000D5169" w:rsidRDefault="001132F6" w:rsidP="00663624">
            <w:pPr>
              <w:pStyle w:val="TableEntry"/>
            </w:pPr>
          </w:p>
        </w:tc>
        <w:tc>
          <w:tcPr>
            <w:tcW w:w="3130" w:type="dxa"/>
          </w:tcPr>
          <w:p w14:paraId="5665CFE6" w14:textId="21A17889" w:rsidR="001132F6" w:rsidRPr="000D5169" w:rsidRDefault="00D17B4E" w:rsidP="008358E5">
            <w:pPr>
              <w:pStyle w:val="TableEntry"/>
            </w:pPr>
            <w:r w:rsidRPr="000D5169">
              <w:t>Apply Activity Definition Operation</w:t>
            </w:r>
          </w:p>
        </w:tc>
        <w:tc>
          <w:tcPr>
            <w:tcW w:w="3438" w:type="dxa"/>
          </w:tcPr>
          <w:p w14:paraId="1AE594E1" w14:textId="2626B69D" w:rsidR="001132F6" w:rsidRPr="000D5169" w:rsidRDefault="001132F6" w:rsidP="00B92EA1">
            <w:pPr>
              <w:pStyle w:val="TableEntry"/>
            </w:pPr>
            <w:r w:rsidRPr="000D5169">
              <w:t>3.Y.7</w:t>
            </w:r>
          </w:p>
        </w:tc>
      </w:tr>
      <w:tr w:rsidR="00016D30" w:rsidRPr="000D5169" w14:paraId="60D28FCC" w14:textId="77777777" w:rsidTr="004A653D">
        <w:trPr>
          <w:cantSplit/>
          <w:trHeight w:val="521"/>
          <w:jc w:val="center"/>
        </w:trPr>
        <w:tc>
          <w:tcPr>
            <w:tcW w:w="2891" w:type="dxa"/>
          </w:tcPr>
          <w:p w14:paraId="04895E3D" w14:textId="59FD1DC8" w:rsidR="00016D30" w:rsidRPr="000D5169" w:rsidRDefault="00016D30" w:rsidP="00016D30">
            <w:pPr>
              <w:pStyle w:val="TableEntry"/>
            </w:pPr>
            <w:r w:rsidRPr="000D5169">
              <w:t>Care Plan Service</w:t>
            </w:r>
          </w:p>
        </w:tc>
        <w:tc>
          <w:tcPr>
            <w:tcW w:w="3130" w:type="dxa"/>
          </w:tcPr>
          <w:p w14:paraId="24F10954" w14:textId="77777777" w:rsidR="00016D30" w:rsidRPr="000D5169" w:rsidRDefault="00016D30" w:rsidP="00016D30">
            <w:pPr>
              <w:pStyle w:val="TableEntry"/>
            </w:pPr>
            <w:r w:rsidRPr="000D5169">
              <w:t xml:space="preserve">No options defined </w:t>
            </w:r>
          </w:p>
        </w:tc>
        <w:tc>
          <w:tcPr>
            <w:tcW w:w="3438" w:type="dxa"/>
          </w:tcPr>
          <w:p w14:paraId="4DFF93B6" w14:textId="77777777" w:rsidR="00016D30" w:rsidRPr="000D5169" w:rsidRDefault="00016D30" w:rsidP="00016D30">
            <w:pPr>
              <w:pStyle w:val="TableEntry"/>
            </w:pPr>
            <w:r w:rsidRPr="000D5169">
              <w:t>--</w:t>
            </w:r>
          </w:p>
        </w:tc>
      </w:tr>
      <w:tr w:rsidR="00016D30" w:rsidRPr="000D5169" w14:paraId="5A9FEAA3" w14:textId="77777777" w:rsidTr="004A653D">
        <w:trPr>
          <w:cantSplit/>
          <w:trHeight w:val="521"/>
          <w:jc w:val="center"/>
        </w:trPr>
        <w:tc>
          <w:tcPr>
            <w:tcW w:w="2891" w:type="dxa"/>
          </w:tcPr>
          <w:p w14:paraId="184F0358" w14:textId="2B9AF24B" w:rsidR="00016D30" w:rsidRPr="000D5169" w:rsidRDefault="00016D30" w:rsidP="00016D30">
            <w:pPr>
              <w:pStyle w:val="TableEntry"/>
            </w:pPr>
            <w:r w:rsidRPr="000D5169">
              <w:t xml:space="preserve">Care Plan </w:t>
            </w:r>
            <w:ins w:id="118" w:author="Jones, Emma" w:date="2018-07-16T15:59:00Z">
              <w:r w:rsidR="004E5AB9">
                <w:t>Definition</w:t>
              </w:r>
              <w:r w:rsidR="004E5AB9" w:rsidRPr="000D5169">
                <w:t xml:space="preserve"> </w:t>
              </w:r>
            </w:ins>
            <w:del w:id="119" w:author="Jones, Emma" w:date="2018-07-16T15:59:00Z">
              <w:r w:rsidRPr="000D5169" w:rsidDel="004E5AB9">
                <w:delText xml:space="preserve">Guidance </w:delText>
              </w:r>
            </w:del>
            <w:r w:rsidRPr="000D5169">
              <w:t>Service</w:t>
            </w:r>
          </w:p>
        </w:tc>
        <w:tc>
          <w:tcPr>
            <w:tcW w:w="3130" w:type="dxa"/>
          </w:tcPr>
          <w:p w14:paraId="2A40053C" w14:textId="0EAF0414" w:rsidR="00016D30" w:rsidRPr="000D5169" w:rsidRDefault="00016D30" w:rsidP="00016D30">
            <w:pPr>
              <w:pStyle w:val="TableEntry"/>
            </w:pPr>
            <w:r w:rsidRPr="000D5169">
              <w:t>No options defined</w:t>
            </w:r>
          </w:p>
        </w:tc>
        <w:tc>
          <w:tcPr>
            <w:tcW w:w="3438" w:type="dxa"/>
          </w:tcPr>
          <w:p w14:paraId="7515A676" w14:textId="49DDFDD9" w:rsidR="00016D30" w:rsidRPr="000D5169" w:rsidRDefault="00016D30" w:rsidP="00016D30">
            <w:pPr>
              <w:pStyle w:val="TableEntry"/>
            </w:pPr>
            <w:r w:rsidRPr="000D5169">
              <w:t>--</w:t>
            </w:r>
          </w:p>
        </w:tc>
      </w:tr>
    </w:tbl>
    <w:p w14:paraId="17033357" w14:textId="77777777" w:rsidR="006116E2" w:rsidRPr="000D5169" w:rsidRDefault="006116E2" w:rsidP="00597DB2">
      <w:pPr>
        <w:pStyle w:val="BodyText"/>
      </w:pPr>
    </w:p>
    <w:p w14:paraId="4BE735FA" w14:textId="7FC528DF" w:rsidR="0049682F" w:rsidRPr="000D5169" w:rsidRDefault="00323461" w:rsidP="00D251BA">
      <w:pPr>
        <w:pStyle w:val="Heading3"/>
      </w:pPr>
      <w:bookmarkStart w:id="120" w:name="_Toc514934349"/>
      <w:r w:rsidRPr="000D5169">
        <w:t xml:space="preserve">X.2.1 </w:t>
      </w:r>
      <w:r w:rsidR="001A3F2B" w:rsidRPr="000D5169">
        <w:t>Subscribe to Care Plan Updates</w:t>
      </w:r>
      <w:bookmarkEnd w:id="120"/>
    </w:p>
    <w:p w14:paraId="7BCEE061" w14:textId="121F5020" w:rsidR="002C5B22" w:rsidRPr="000D5169" w:rsidRDefault="0049682F" w:rsidP="003C01D9">
      <w:pPr>
        <w:pStyle w:val="BodyText"/>
      </w:pPr>
      <w:r w:rsidRPr="000D5169">
        <w:t>Support for this Subscribe to Care Plan Updates means that the optional Subscribe to Care Plan Updates [PCC-</w:t>
      </w:r>
      <w:r w:rsidR="004D3D70" w:rsidRPr="000D5169">
        <w:t>39</w:t>
      </w:r>
      <w:r w:rsidRPr="000D5169">
        <w:t xml:space="preserve">] </w:t>
      </w:r>
      <w:r w:rsidR="000870E1" w:rsidRPr="000D5169">
        <w:t xml:space="preserve">and the optional Provide Care Plan [PCC-40] are both </w:t>
      </w:r>
      <w:r w:rsidRPr="000D5169">
        <w:t>supported.</w:t>
      </w:r>
      <w:r w:rsidR="003C01D9" w:rsidRPr="000D5169">
        <w:t xml:space="preserve"> </w:t>
      </w:r>
    </w:p>
    <w:p w14:paraId="6C27CE82" w14:textId="4612F431" w:rsidR="0049682F" w:rsidRPr="000D5169" w:rsidRDefault="003C01D9" w:rsidP="00CF5713">
      <w:pPr>
        <w:pStyle w:val="BodyText"/>
      </w:pPr>
      <w:r w:rsidRPr="000D5169">
        <w:t>The alternative to subscribing to care plan updates is a polling process, where a Care Plan Contributor would periodically query for a CarePlan resource history and determine that a Retrieve Care Plan was necessary.</w:t>
      </w:r>
    </w:p>
    <w:p w14:paraId="237F0A6D" w14:textId="18C99EF2" w:rsidR="007211D3" w:rsidRPr="000D5169" w:rsidRDefault="00FB321B" w:rsidP="00D251BA">
      <w:pPr>
        <w:pStyle w:val="Heading3"/>
      </w:pPr>
      <w:bookmarkStart w:id="121" w:name="_Toc514934350"/>
      <w:r w:rsidRPr="000D5169">
        <w:lastRenderedPageBreak/>
        <w:t>X.2.2</w:t>
      </w:r>
      <w:r w:rsidR="007211D3" w:rsidRPr="000D5169">
        <w:t xml:space="preserve"> Subscribe to Plan Definition Updates</w:t>
      </w:r>
      <w:bookmarkEnd w:id="121"/>
    </w:p>
    <w:p w14:paraId="7ADC6BA9" w14:textId="01AB2996" w:rsidR="00FD69BC" w:rsidRPr="000D5169" w:rsidRDefault="00FD69BC" w:rsidP="00FD69BC">
      <w:pPr>
        <w:pStyle w:val="BodyText"/>
      </w:pPr>
      <w:r w:rsidRPr="000D5169">
        <w:t xml:space="preserve">Support for this Subscribe to Plan Definition Updates means that the optional Subscribe to Plan Definition Updates [PCC-Y4] and the optional Provide Plan Definition [PCC-Y5] are both supported. </w:t>
      </w:r>
    </w:p>
    <w:p w14:paraId="751B330B" w14:textId="47796969" w:rsidR="00FD69BC" w:rsidRPr="000D5169" w:rsidRDefault="00FD69BC" w:rsidP="00FD69BC">
      <w:pPr>
        <w:pStyle w:val="BodyText"/>
      </w:pPr>
      <w:r w:rsidRPr="000D5169">
        <w:t>The alternative to subscribing to plan definition updates is a polling process, where a Care Plan Contributor would periodically query for a PlanDefinition resource history and determine that a Retrieve Plan Definition was necessary.</w:t>
      </w:r>
    </w:p>
    <w:p w14:paraId="602EE214" w14:textId="336B54A0" w:rsidR="007211D3" w:rsidRPr="000D5169" w:rsidRDefault="00934D38" w:rsidP="00D251BA">
      <w:pPr>
        <w:pStyle w:val="Heading3"/>
      </w:pPr>
      <w:bookmarkStart w:id="122" w:name="_Toc514934351"/>
      <w:r w:rsidRPr="000D5169">
        <w:t xml:space="preserve">X.2.3 </w:t>
      </w:r>
      <w:r w:rsidR="00D17B4E" w:rsidRPr="000D5169">
        <w:t>Apply Activity Definition Operation</w:t>
      </w:r>
      <w:bookmarkEnd w:id="122"/>
    </w:p>
    <w:p w14:paraId="62EAE305" w14:textId="412DEAD6" w:rsidR="005D44DA" w:rsidRPr="000D5169" w:rsidRDefault="005D44DA" w:rsidP="005D44DA">
      <w:pPr>
        <w:pStyle w:val="BodyText"/>
      </w:pPr>
      <w:r w:rsidRPr="000D5169">
        <w:t xml:space="preserve">Support for this </w:t>
      </w:r>
      <w:r w:rsidR="00D17B4E" w:rsidRPr="000D5169">
        <w:t>Apply Activity Definition Operation</w:t>
      </w:r>
      <w:r w:rsidRPr="000D5169">
        <w:t xml:space="preserve"> means that the optional </w:t>
      </w:r>
      <w:r w:rsidR="00D17B4E" w:rsidRPr="000D5169">
        <w:t>Apply Activity Definition Operation</w:t>
      </w:r>
      <w:r w:rsidRPr="000D5169">
        <w:t xml:space="preserve"> [PCC-Y7] and the required Update Care Plan are both supported.</w:t>
      </w:r>
      <w:r w:rsidR="00BC39ED" w:rsidRPr="000D5169">
        <w:t xml:space="preserve"> The </w:t>
      </w:r>
      <w:r w:rsidR="00D17B4E" w:rsidRPr="000D5169">
        <w:t>Apply Activity Definition Operation</w:t>
      </w:r>
      <w:r w:rsidR="00BC39ED" w:rsidRPr="000D5169">
        <w:t xml:space="preserve"> </w:t>
      </w:r>
      <w:r w:rsidR="00E87EE8">
        <w:t>Option</w:t>
      </w:r>
      <w:r w:rsidR="00BC39ED" w:rsidRPr="000D5169">
        <w:t xml:space="preserve"> supports the generation of request </w:t>
      </w:r>
      <w:r w:rsidR="00740F7B" w:rsidRPr="000D5169">
        <w:t xml:space="preserve">or task </w:t>
      </w:r>
      <w:r w:rsidR="00BC39ED" w:rsidRPr="000D5169">
        <w:t xml:space="preserve">resources as part of the care planning process. Request resources </w:t>
      </w:r>
      <w:r w:rsidR="00862855" w:rsidRPr="000D5169">
        <w:t>as defined by FHIR are “resources that represent a specific proposal, plan and/or order for some sort of action or service”.</w:t>
      </w:r>
      <w:r w:rsidR="00862855" w:rsidRPr="000D5169">
        <w:rPr>
          <w:rStyle w:val="FootnoteReference"/>
        </w:rPr>
        <w:footnoteReference w:id="10"/>
      </w:r>
      <w:r w:rsidR="00862855" w:rsidRPr="000D5169">
        <w:t xml:space="preserve"> Request resources associated with the </w:t>
      </w:r>
      <w:proofErr w:type="spellStart"/>
      <w:proofErr w:type="gramStart"/>
      <w:r w:rsidR="00862855" w:rsidRPr="000D5169">
        <w:t>CarePlan.activity.reference</w:t>
      </w:r>
      <w:proofErr w:type="spellEnd"/>
      <w:proofErr w:type="gramEnd"/>
      <w:r w:rsidR="00862855" w:rsidRPr="000D5169">
        <w:t xml:space="preserve"> are </w:t>
      </w:r>
      <w:r w:rsidR="002005F2" w:rsidRPr="000D5169">
        <w:t xml:space="preserve">Appointment, </w:t>
      </w:r>
      <w:proofErr w:type="spellStart"/>
      <w:r w:rsidR="002005F2" w:rsidRPr="000D5169">
        <w:t>CommunicationRequest</w:t>
      </w:r>
      <w:proofErr w:type="spellEnd"/>
      <w:r w:rsidR="002005F2" w:rsidRPr="000D5169">
        <w:t xml:space="preserve">, </w:t>
      </w:r>
      <w:proofErr w:type="spellStart"/>
      <w:r w:rsidR="002005F2" w:rsidRPr="000D5169">
        <w:t>DeviceRequest</w:t>
      </w:r>
      <w:proofErr w:type="spellEnd"/>
      <w:r w:rsidR="002005F2" w:rsidRPr="000D5169">
        <w:t xml:space="preserve">, </w:t>
      </w:r>
      <w:proofErr w:type="spellStart"/>
      <w:r w:rsidR="002005F2" w:rsidRPr="000D5169">
        <w:t>MedicationRequest</w:t>
      </w:r>
      <w:proofErr w:type="spellEnd"/>
      <w:r w:rsidR="002005F2" w:rsidRPr="000D5169">
        <w:t xml:space="preserve">, </w:t>
      </w:r>
      <w:proofErr w:type="spellStart"/>
      <w:r w:rsidR="002005F2" w:rsidRPr="000D5169">
        <w:t>NutritionOrder</w:t>
      </w:r>
      <w:proofErr w:type="spellEnd"/>
      <w:r w:rsidR="002005F2" w:rsidRPr="000D5169">
        <w:t xml:space="preserve">, Task, </w:t>
      </w:r>
      <w:proofErr w:type="spellStart"/>
      <w:r w:rsidR="002005F2" w:rsidRPr="000D5169">
        <w:t>ProcedureRequest</w:t>
      </w:r>
      <w:proofErr w:type="spellEnd"/>
      <w:r w:rsidR="002005F2" w:rsidRPr="000D5169">
        <w:t xml:space="preserve">, </w:t>
      </w:r>
      <w:proofErr w:type="spellStart"/>
      <w:r w:rsidR="002005F2" w:rsidRPr="000D5169">
        <w:t>ReferralRequest</w:t>
      </w:r>
      <w:proofErr w:type="spellEnd"/>
      <w:r w:rsidR="002005F2" w:rsidRPr="000D5169">
        <w:t xml:space="preserve"> , </w:t>
      </w:r>
      <w:proofErr w:type="spellStart"/>
      <w:r w:rsidR="002005F2" w:rsidRPr="000D5169">
        <w:t>VisionPrescription</w:t>
      </w:r>
      <w:proofErr w:type="spellEnd"/>
      <w:r w:rsidR="002005F2" w:rsidRPr="000D5169">
        <w:t>,</w:t>
      </w:r>
      <w:r w:rsidR="00862855" w:rsidRPr="000D5169">
        <w:t xml:space="preserve"> </w:t>
      </w:r>
      <w:proofErr w:type="spellStart"/>
      <w:r w:rsidR="00862855" w:rsidRPr="000D5169">
        <w:t>RequestGroup</w:t>
      </w:r>
      <w:proofErr w:type="spellEnd"/>
      <w:r w:rsidR="00862855" w:rsidRPr="000D5169">
        <w:t xml:space="preserve">. </w:t>
      </w:r>
    </w:p>
    <w:p w14:paraId="611E0DF2" w14:textId="77777777" w:rsidR="00921B52" w:rsidRPr="000D5169" w:rsidRDefault="005F21E7" w:rsidP="00303E20">
      <w:pPr>
        <w:pStyle w:val="Heading2"/>
        <w:numPr>
          <w:ilvl w:val="0"/>
          <w:numId w:val="0"/>
        </w:numPr>
        <w:rPr>
          <w:noProof w:val="0"/>
        </w:rPr>
      </w:pPr>
      <w:bookmarkStart w:id="123" w:name="_Toc514934352"/>
      <w:bookmarkStart w:id="124" w:name="_Toc37034636"/>
      <w:bookmarkStart w:id="125" w:name="_Toc38846114"/>
      <w:bookmarkStart w:id="126" w:name="_Toc504625757"/>
      <w:bookmarkStart w:id="127" w:name="_Toc530206510"/>
      <w:bookmarkStart w:id="128" w:name="_Toc1388430"/>
      <w:bookmarkStart w:id="129" w:name="_Toc1388584"/>
      <w:bookmarkStart w:id="130" w:name="_Toc1456611"/>
      <w:r w:rsidRPr="000D5169">
        <w:rPr>
          <w:noProof w:val="0"/>
        </w:rPr>
        <w:t xml:space="preserve">X.3 </w:t>
      </w:r>
      <w:r w:rsidR="004B575B" w:rsidRPr="000D5169">
        <w:rPr>
          <w:noProof w:val="0"/>
        </w:rPr>
        <w:t>DCP</w:t>
      </w:r>
      <w:r w:rsidRPr="000D5169">
        <w:rPr>
          <w:noProof w:val="0"/>
        </w:rPr>
        <w:t xml:space="preserve"> </w:t>
      </w:r>
      <w:r w:rsidR="001579E7" w:rsidRPr="000D5169">
        <w:rPr>
          <w:noProof w:val="0"/>
        </w:rPr>
        <w:t xml:space="preserve">Required </w:t>
      </w:r>
      <w:r w:rsidR="00C158E0" w:rsidRPr="000D5169">
        <w:rPr>
          <w:noProof w:val="0"/>
        </w:rPr>
        <w:t>Actor</w:t>
      </w:r>
      <w:r w:rsidRPr="000D5169">
        <w:rPr>
          <w:noProof w:val="0"/>
        </w:rPr>
        <w:t xml:space="preserve"> Groupings</w:t>
      </w:r>
      <w:bookmarkEnd w:id="123"/>
    </w:p>
    <w:p w14:paraId="6C747D78" w14:textId="77777777" w:rsidR="00761469" w:rsidRPr="000D5169" w:rsidRDefault="00761469" w:rsidP="00761469">
      <w:pPr>
        <w:pStyle w:val="TableTitle"/>
      </w:pPr>
      <w:r w:rsidRPr="000D5169">
        <w:t>Table X.3-1</w:t>
      </w:r>
      <w:r w:rsidR="00701B3A" w:rsidRPr="000D5169">
        <w:t xml:space="preserve">: </w:t>
      </w:r>
      <w:r w:rsidR="004B575B" w:rsidRPr="000D5169">
        <w:t>DCP</w:t>
      </w:r>
      <w:r w:rsidRPr="000D5169">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0D5169" w14:paraId="5C2F2BED" w14:textId="77777777" w:rsidTr="00BB76BC">
        <w:trPr>
          <w:cantSplit/>
          <w:tblHeader/>
          <w:jc w:val="center"/>
        </w:trPr>
        <w:tc>
          <w:tcPr>
            <w:tcW w:w="2326" w:type="dxa"/>
            <w:shd w:val="pct15" w:color="auto" w:fill="FFFFFF"/>
          </w:tcPr>
          <w:p w14:paraId="4BFE63F9" w14:textId="4C1C4188" w:rsidR="00761469" w:rsidRPr="000D5169" w:rsidRDefault="001A6676" w:rsidP="00DB186B">
            <w:pPr>
              <w:pStyle w:val="TableEntryHeader"/>
            </w:pPr>
            <w:r w:rsidRPr="000D5169">
              <w:t>DCP</w:t>
            </w:r>
            <w:r w:rsidR="00761469" w:rsidRPr="000D5169">
              <w:t xml:space="preserve"> Actor</w:t>
            </w:r>
          </w:p>
        </w:tc>
        <w:tc>
          <w:tcPr>
            <w:tcW w:w="1980" w:type="dxa"/>
            <w:shd w:val="pct15" w:color="auto" w:fill="FFFFFF"/>
          </w:tcPr>
          <w:p w14:paraId="794E1933" w14:textId="77777777" w:rsidR="00761469" w:rsidRPr="000D5169" w:rsidRDefault="00761469" w:rsidP="00DB186B">
            <w:pPr>
              <w:pStyle w:val="TableEntryHeader"/>
            </w:pPr>
            <w:r w:rsidRPr="000D5169">
              <w:t>Actor to be grouped with</w:t>
            </w:r>
          </w:p>
        </w:tc>
        <w:tc>
          <w:tcPr>
            <w:tcW w:w="2160" w:type="dxa"/>
            <w:shd w:val="pct15" w:color="auto" w:fill="FFFFFF"/>
          </w:tcPr>
          <w:p w14:paraId="4429C040" w14:textId="77777777" w:rsidR="00761469" w:rsidRPr="000D5169" w:rsidRDefault="00CD44D7" w:rsidP="00DB186B">
            <w:pPr>
              <w:pStyle w:val="TableEntryHeader"/>
            </w:pPr>
            <w:r w:rsidRPr="000D5169">
              <w:t>Reference</w:t>
            </w:r>
          </w:p>
        </w:tc>
        <w:tc>
          <w:tcPr>
            <w:tcW w:w="2685" w:type="dxa"/>
            <w:shd w:val="pct15" w:color="auto" w:fill="FFFFFF"/>
          </w:tcPr>
          <w:p w14:paraId="10C12182" w14:textId="77777777" w:rsidR="00761469" w:rsidRPr="000D5169" w:rsidRDefault="00761469" w:rsidP="00DB186B">
            <w:pPr>
              <w:pStyle w:val="TableEntryHeader"/>
            </w:pPr>
            <w:r w:rsidRPr="000D5169">
              <w:t>Content Bindings Reference</w:t>
            </w:r>
          </w:p>
        </w:tc>
      </w:tr>
      <w:tr w:rsidR="00761469" w:rsidRPr="000D5169" w14:paraId="03FC170D" w14:textId="77777777" w:rsidTr="00BB76BC">
        <w:trPr>
          <w:cantSplit/>
          <w:trHeight w:val="332"/>
          <w:jc w:val="center"/>
        </w:trPr>
        <w:tc>
          <w:tcPr>
            <w:tcW w:w="2326" w:type="dxa"/>
          </w:tcPr>
          <w:p w14:paraId="18B509AD" w14:textId="55F4ADF5" w:rsidR="00761469" w:rsidRPr="000D5169" w:rsidRDefault="001A6676" w:rsidP="00921B52">
            <w:pPr>
              <w:pStyle w:val="TableEntry"/>
            </w:pPr>
            <w:r w:rsidRPr="000D5169">
              <w:t xml:space="preserve">Care Plan </w:t>
            </w:r>
            <w:r w:rsidR="00921B52" w:rsidRPr="000D5169">
              <w:t>Contributor</w:t>
            </w:r>
          </w:p>
        </w:tc>
        <w:tc>
          <w:tcPr>
            <w:tcW w:w="1980" w:type="dxa"/>
          </w:tcPr>
          <w:p w14:paraId="7440FEDF" w14:textId="2D061988" w:rsidR="00761469" w:rsidRPr="000D5169" w:rsidRDefault="00FD185C" w:rsidP="00DB186B">
            <w:pPr>
              <w:pStyle w:val="TableEntry"/>
            </w:pPr>
            <w:r w:rsidRPr="000D5169">
              <w:t>n</w:t>
            </w:r>
            <w:r w:rsidR="00016E5D" w:rsidRPr="000D5169">
              <w:t>one</w:t>
            </w:r>
          </w:p>
        </w:tc>
        <w:tc>
          <w:tcPr>
            <w:tcW w:w="2160" w:type="dxa"/>
          </w:tcPr>
          <w:p w14:paraId="7C7EA6B9" w14:textId="5E0E49F3" w:rsidR="00761469" w:rsidRPr="000D5169" w:rsidRDefault="00761469" w:rsidP="00AD069D">
            <w:pPr>
              <w:pStyle w:val="TableEntry"/>
            </w:pPr>
          </w:p>
        </w:tc>
        <w:tc>
          <w:tcPr>
            <w:tcW w:w="2685" w:type="dxa"/>
          </w:tcPr>
          <w:p w14:paraId="1AAD4350" w14:textId="5F4CA690" w:rsidR="00761469" w:rsidRPr="000D5169" w:rsidRDefault="00761469" w:rsidP="00B541EC">
            <w:pPr>
              <w:pStyle w:val="TableEntry"/>
            </w:pPr>
          </w:p>
        </w:tc>
      </w:tr>
      <w:tr w:rsidR="00761469" w:rsidRPr="000D5169" w14:paraId="2033FD8B" w14:textId="77777777" w:rsidTr="00BB76BC">
        <w:trPr>
          <w:cantSplit/>
          <w:trHeight w:val="332"/>
          <w:jc w:val="center"/>
        </w:trPr>
        <w:tc>
          <w:tcPr>
            <w:tcW w:w="2326" w:type="dxa"/>
          </w:tcPr>
          <w:p w14:paraId="049D34D0" w14:textId="0EDB8D2F" w:rsidR="00761469" w:rsidRPr="000D5169" w:rsidRDefault="001A6676" w:rsidP="00DB186B">
            <w:pPr>
              <w:pStyle w:val="TableEntry"/>
            </w:pPr>
            <w:r w:rsidRPr="000D5169">
              <w:t xml:space="preserve">Care Plan </w:t>
            </w:r>
            <w:r w:rsidR="00EF19A5" w:rsidRPr="000D5169">
              <w:t>Service</w:t>
            </w:r>
          </w:p>
        </w:tc>
        <w:tc>
          <w:tcPr>
            <w:tcW w:w="1980" w:type="dxa"/>
          </w:tcPr>
          <w:p w14:paraId="77D04977" w14:textId="62978FF9" w:rsidR="00761469" w:rsidRPr="000D5169" w:rsidRDefault="001A6676" w:rsidP="00DB186B">
            <w:pPr>
              <w:pStyle w:val="TableEntry"/>
            </w:pPr>
            <w:r w:rsidRPr="000D5169">
              <w:t>none</w:t>
            </w:r>
          </w:p>
        </w:tc>
        <w:tc>
          <w:tcPr>
            <w:tcW w:w="2160" w:type="dxa"/>
          </w:tcPr>
          <w:p w14:paraId="0C9F58B6" w14:textId="5BF8222A" w:rsidR="00761469" w:rsidRPr="000D5169" w:rsidRDefault="00761469" w:rsidP="00DB186B">
            <w:pPr>
              <w:pStyle w:val="TableEntry"/>
            </w:pPr>
          </w:p>
        </w:tc>
        <w:tc>
          <w:tcPr>
            <w:tcW w:w="2685" w:type="dxa"/>
          </w:tcPr>
          <w:p w14:paraId="581B08F8" w14:textId="77777777" w:rsidR="00761469" w:rsidRPr="000D5169" w:rsidRDefault="0020453A" w:rsidP="00D251BA">
            <w:pPr>
              <w:pStyle w:val="TableEntry"/>
              <w:jc w:val="center"/>
            </w:pPr>
            <w:r w:rsidRPr="000D5169">
              <w:t>--</w:t>
            </w:r>
          </w:p>
        </w:tc>
      </w:tr>
      <w:tr w:rsidR="00FD185C" w:rsidRPr="000D5169" w14:paraId="5589D0AB" w14:textId="77777777" w:rsidTr="00BB76BC">
        <w:trPr>
          <w:cantSplit/>
          <w:trHeight w:val="332"/>
          <w:jc w:val="center"/>
        </w:trPr>
        <w:tc>
          <w:tcPr>
            <w:tcW w:w="2326" w:type="dxa"/>
          </w:tcPr>
          <w:p w14:paraId="05F472B8" w14:textId="4AB944C4" w:rsidR="00FD185C" w:rsidRPr="000D5169" w:rsidRDefault="00FD185C" w:rsidP="00DB186B">
            <w:pPr>
              <w:pStyle w:val="TableEntry"/>
            </w:pPr>
            <w:r w:rsidRPr="000D5169">
              <w:t xml:space="preserve">Care Plan </w:t>
            </w:r>
            <w:ins w:id="131" w:author="Jones, Emma" w:date="2018-07-16T15:59:00Z">
              <w:r w:rsidR="004E5AB9">
                <w:t>Definition</w:t>
              </w:r>
              <w:r w:rsidR="004E5AB9" w:rsidRPr="000D5169">
                <w:t xml:space="preserve"> </w:t>
              </w:r>
            </w:ins>
            <w:del w:id="132" w:author="Jones, Emma" w:date="2018-07-16T15:59:00Z">
              <w:r w:rsidRPr="000D5169" w:rsidDel="004E5AB9">
                <w:delText xml:space="preserve">Guidance </w:delText>
              </w:r>
            </w:del>
            <w:r w:rsidRPr="000D5169">
              <w:t>Service</w:t>
            </w:r>
          </w:p>
        </w:tc>
        <w:tc>
          <w:tcPr>
            <w:tcW w:w="1980" w:type="dxa"/>
          </w:tcPr>
          <w:p w14:paraId="0DE1B784" w14:textId="4DA224D1" w:rsidR="00FD185C" w:rsidRPr="000D5169" w:rsidRDefault="00FD185C" w:rsidP="00DB186B">
            <w:pPr>
              <w:pStyle w:val="TableEntry"/>
            </w:pPr>
            <w:r w:rsidRPr="000D5169">
              <w:t>none</w:t>
            </w:r>
          </w:p>
        </w:tc>
        <w:tc>
          <w:tcPr>
            <w:tcW w:w="2160" w:type="dxa"/>
          </w:tcPr>
          <w:p w14:paraId="2749FF0C" w14:textId="77777777" w:rsidR="00FD185C" w:rsidRPr="000D5169" w:rsidRDefault="00FD185C" w:rsidP="00DB186B">
            <w:pPr>
              <w:pStyle w:val="TableEntry"/>
            </w:pPr>
          </w:p>
        </w:tc>
        <w:tc>
          <w:tcPr>
            <w:tcW w:w="2685" w:type="dxa"/>
          </w:tcPr>
          <w:p w14:paraId="5CCA3CC2" w14:textId="77777777" w:rsidR="00FD185C" w:rsidRPr="000D5169" w:rsidRDefault="00FD185C" w:rsidP="00B541EC">
            <w:pPr>
              <w:pStyle w:val="TableEntry"/>
              <w:ind w:left="0"/>
              <w:jc w:val="center"/>
            </w:pPr>
          </w:p>
        </w:tc>
      </w:tr>
    </w:tbl>
    <w:p w14:paraId="6E5BD468" w14:textId="77777777" w:rsidR="00CF283F" w:rsidRPr="000D5169" w:rsidRDefault="00CF283F" w:rsidP="00303E20">
      <w:pPr>
        <w:pStyle w:val="Heading2"/>
        <w:numPr>
          <w:ilvl w:val="0"/>
          <w:numId w:val="0"/>
        </w:numPr>
        <w:rPr>
          <w:noProof w:val="0"/>
        </w:rPr>
      </w:pPr>
      <w:bookmarkStart w:id="133" w:name="_Toc514934353"/>
      <w:r w:rsidRPr="000D5169">
        <w:rPr>
          <w:noProof w:val="0"/>
        </w:rPr>
        <w:t>X.</w:t>
      </w:r>
      <w:r w:rsidR="00AF472E" w:rsidRPr="000D5169">
        <w:rPr>
          <w:noProof w:val="0"/>
        </w:rPr>
        <w:t>4</w:t>
      </w:r>
      <w:r w:rsidR="005F21E7" w:rsidRPr="000D5169">
        <w:rPr>
          <w:noProof w:val="0"/>
        </w:rPr>
        <w:t xml:space="preserve"> </w:t>
      </w:r>
      <w:r w:rsidR="004B575B" w:rsidRPr="000D5169">
        <w:rPr>
          <w:noProof w:val="0"/>
        </w:rPr>
        <w:t>DCP</w:t>
      </w:r>
      <w:r w:rsidRPr="000D5169">
        <w:rPr>
          <w:noProof w:val="0"/>
        </w:rPr>
        <w:t xml:space="preserve"> </w:t>
      </w:r>
      <w:bookmarkEnd w:id="124"/>
      <w:bookmarkEnd w:id="125"/>
      <w:r w:rsidR="00167DB7" w:rsidRPr="000D5169">
        <w:rPr>
          <w:noProof w:val="0"/>
        </w:rPr>
        <w:t>Overview</w:t>
      </w:r>
      <w:bookmarkEnd w:id="133"/>
    </w:p>
    <w:p w14:paraId="50BA5666" w14:textId="11456F80" w:rsidR="003F58C5" w:rsidRPr="000D5169" w:rsidRDefault="003C3AD6" w:rsidP="003A09FE">
      <w:pPr>
        <w:pStyle w:val="BodyText"/>
        <w:rPr>
          <w:iCs/>
        </w:rPr>
      </w:pPr>
      <w:r w:rsidRPr="000D5169">
        <w:rPr>
          <w:iCs/>
        </w:rPr>
        <w:t xml:space="preserve">Care planning is needed to manage medically complex and/or functionally impaired individuals as they interact with the health care system. Often, these individuals require real time coordination of the care as they </w:t>
      </w:r>
      <w:r w:rsidR="00E36293" w:rsidRPr="000D5169">
        <w:rPr>
          <w:iCs/>
        </w:rPr>
        <w:t xml:space="preserve">receive care from </w:t>
      </w:r>
      <w:r w:rsidRPr="000D5169">
        <w:rPr>
          <w:iCs/>
        </w:rPr>
        <w:t>multiple care providers</w:t>
      </w:r>
      <w:r w:rsidR="00E36293" w:rsidRPr="000D5169">
        <w:rPr>
          <w:iCs/>
        </w:rPr>
        <w:t xml:space="preserve"> and care settings</w:t>
      </w:r>
      <w:r w:rsidR="00CA4288" w:rsidRPr="000D5169">
        <w:rPr>
          <w:iCs/>
        </w:rPr>
        <w:t xml:space="preserve">. </w:t>
      </w:r>
      <w:r w:rsidR="00E36293" w:rsidRPr="000D5169">
        <w:rPr>
          <w:iCs/>
        </w:rPr>
        <w:t xml:space="preserve">HL7 Care Plan Domain Analysis Model </w:t>
      </w:r>
      <w:r w:rsidR="007767F8" w:rsidRPr="000D5169">
        <w:rPr>
          <w:iCs/>
        </w:rPr>
        <w:t>(C</w:t>
      </w:r>
      <w:ins w:id="134" w:author="Jones, Emma" w:date="2018-07-16T16:15:00Z">
        <w:r w:rsidR="004E6DC8">
          <w:rPr>
            <w:iCs/>
          </w:rPr>
          <w:t xml:space="preserve">are </w:t>
        </w:r>
      </w:ins>
      <w:r w:rsidR="007767F8" w:rsidRPr="000D5169">
        <w:rPr>
          <w:iCs/>
        </w:rPr>
        <w:t>P</w:t>
      </w:r>
      <w:ins w:id="135" w:author="Jones, Emma" w:date="2018-07-16T16:15:00Z">
        <w:r w:rsidR="004E6DC8">
          <w:rPr>
            <w:iCs/>
          </w:rPr>
          <w:t>lan</w:t>
        </w:r>
      </w:ins>
      <w:r w:rsidR="007767F8" w:rsidRPr="000D5169">
        <w:rPr>
          <w:iCs/>
        </w:rPr>
        <w:t xml:space="preserve"> DAM) </w:t>
      </w:r>
      <w:r w:rsidR="00E36293" w:rsidRPr="000D5169">
        <w:rPr>
          <w:iCs/>
        </w:rPr>
        <w:t xml:space="preserve">depicts the care plan as a tool used by clinicians to plan and </w:t>
      </w:r>
      <w:r w:rsidR="00FD2E73" w:rsidRPr="000D5169">
        <w:rPr>
          <w:iCs/>
        </w:rPr>
        <w:t>c</w:t>
      </w:r>
      <w:r w:rsidR="00E36293" w:rsidRPr="000D5169">
        <w:rPr>
          <w:iCs/>
        </w:rPr>
        <w:t>oordinate care</w:t>
      </w:r>
      <w:r w:rsidR="00F70316" w:rsidRPr="000D5169">
        <w:rPr>
          <w:rStyle w:val="FootnoteReference"/>
          <w:iCs/>
        </w:rPr>
        <w:footnoteReference w:id="11"/>
      </w:r>
      <w:r w:rsidR="00E36293" w:rsidRPr="000D5169">
        <w:rPr>
          <w:iCs/>
        </w:rPr>
        <w:t xml:space="preserve">. </w:t>
      </w:r>
      <w:r w:rsidR="00F70316" w:rsidRPr="000D5169">
        <w:rPr>
          <w:iCs/>
        </w:rPr>
        <w:t>Effective care planning and care coordination for patient</w:t>
      </w:r>
      <w:ins w:id="136" w:author="Jones, Emma" w:date="2018-07-16T14:19:00Z">
        <w:r w:rsidR="00D25D80">
          <w:rPr>
            <w:iCs/>
          </w:rPr>
          <w:t>s</w:t>
        </w:r>
      </w:ins>
      <w:r w:rsidR="00F70316" w:rsidRPr="000D5169">
        <w:rPr>
          <w:iCs/>
        </w:rPr>
        <w:t xml:space="preserve"> with complex health problems and needs are need</w:t>
      </w:r>
      <w:r w:rsidR="00265874" w:rsidRPr="000D5169">
        <w:rPr>
          <w:iCs/>
        </w:rPr>
        <w:t>ed</w:t>
      </w:r>
      <w:r w:rsidR="00F70316" w:rsidRPr="000D5169">
        <w:rPr>
          <w:iCs/>
        </w:rPr>
        <w:t xml:space="preserve"> throughout the world.</w:t>
      </w:r>
      <w:r w:rsidR="003F58C5" w:rsidRPr="000D5169">
        <w:rPr>
          <w:iCs/>
        </w:rPr>
        <w:t xml:space="preserve"> Both the European Union and the United States are currently working to encourage more effective use of </w:t>
      </w:r>
      <w:r w:rsidR="003F58C5" w:rsidRPr="000D5169">
        <w:rPr>
          <w:iCs/>
        </w:rPr>
        <w:lastRenderedPageBreak/>
        <w:t>information and communication technology to support the delivery of health services. This has led to the promotion of interoperability of health information and communication technology products and services.</w:t>
      </w:r>
      <w:r w:rsidR="003F58C5" w:rsidRPr="000D5169">
        <w:rPr>
          <w:rStyle w:val="FootnoteReference"/>
          <w:iCs/>
        </w:rPr>
        <w:footnoteReference w:id="12"/>
      </w:r>
    </w:p>
    <w:p w14:paraId="65208EB6" w14:textId="08665A61" w:rsidR="00071B0C" w:rsidRPr="000D5169" w:rsidRDefault="003C3AD6" w:rsidP="00D3503E">
      <w:pPr>
        <w:pStyle w:val="BodyText"/>
        <w:rPr>
          <w:iCs/>
        </w:rPr>
      </w:pPr>
      <w:r w:rsidRPr="000D5169">
        <w:rPr>
          <w:iCs/>
        </w:rPr>
        <w:t>In the United States,</w:t>
      </w:r>
      <w:r w:rsidR="00CE63C0" w:rsidRPr="000D5169">
        <w:rPr>
          <w:iCs/>
        </w:rPr>
        <w:t xml:space="preserve"> providers and payers are interested in ensuring that patients are receiving effective and efficient care.</w:t>
      </w:r>
      <w:r w:rsidRPr="000D5169">
        <w:rPr>
          <w:iCs/>
        </w:rPr>
        <w:t xml:space="preserve"> </w:t>
      </w:r>
      <w:r w:rsidR="00CE63C0" w:rsidRPr="000D5169">
        <w:rPr>
          <w:iCs/>
        </w:rPr>
        <w:t xml:space="preserve">The </w:t>
      </w:r>
      <w:r w:rsidRPr="000D5169">
        <w:rPr>
          <w:iCs/>
        </w:rPr>
        <w:t xml:space="preserve">Medicare and Medicaid EHR incentive programs provide </w:t>
      </w:r>
      <w:r w:rsidR="00FF33D1" w:rsidRPr="000D5169">
        <w:rPr>
          <w:iCs/>
        </w:rPr>
        <w:t xml:space="preserve">financial </w:t>
      </w:r>
      <w:r w:rsidRPr="000D5169">
        <w:rPr>
          <w:iCs/>
        </w:rPr>
        <w:t xml:space="preserve">incentives </w:t>
      </w:r>
      <w:r w:rsidR="00FF33D1" w:rsidRPr="000D5169">
        <w:rPr>
          <w:iCs/>
        </w:rPr>
        <w:t xml:space="preserve">to care providers </w:t>
      </w:r>
      <w:r w:rsidRPr="000D5169">
        <w:rPr>
          <w:iCs/>
        </w:rPr>
        <w:t xml:space="preserve">for the meaningful use of certified EHR technology </w:t>
      </w:r>
      <w:r w:rsidR="00FF33D1" w:rsidRPr="000D5169">
        <w:rPr>
          <w:iCs/>
        </w:rPr>
        <w:t>that</w:t>
      </w:r>
      <w:r w:rsidRPr="000D5169">
        <w:rPr>
          <w:iCs/>
        </w:rPr>
        <w:t xml:space="preserve"> support</w:t>
      </w:r>
      <w:r w:rsidR="00E36293" w:rsidRPr="000D5169">
        <w:rPr>
          <w:iCs/>
        </w:rPr>
        <w:t>s</w:t>
      </w:r>
      <w:r w:rsidR="00FF33D1" w:rsidRPr="000D5169">
        <w:rPr>
          <w:iCs/>
        </w:rPr>
        <w:t xml:space="preserve"> care coordination</w:t>
      </w:r>
      <w:r w:rsidR="00FF33D1" w:rsidRPr="000D5169">
        <w:rPr>
          <w:rStyle w:val="FootnoteReference"/>
          <w:iCs/>
        </w:rPr>
        <w:footnoteReference w:id="13"/>
      </w:r>
      <w:r w:rsidR="00FF33D1" w:rsidRPr="000D5169">
        <w:rPr>
          <w:iCs/>
        </w:rPr>
        <w:t xml:space="preserve">. </w:t>
      </w:r>
      <w:r w:rsidR="00265874" w:rsidRPr="000D5169">
        <w:rPr>
          <w:iCs/>
        </w:rPr>
        <w:t>According to the United States Office of the National Coordinator for Health Information Technology’s Connecting Health and Care for the Nation Shared Nationwide Interoperability Roadmap, “Providers also play a critical role in coordinating care with other providers in support of patients. However, coordinating care and engaging with multi-disciplinary, cross-organization care, support and service teams has been incredibly difficult with the tools available today. Technology that does not facilitate the sharing and use of electronic health information that providers need, when they need it, which often creates additional challenges to care coordination.</w:t>
      </w:r>
      <w:r w:rsidR="00FD2E73" w:rsidRPr="000D5169">
        <w:rPr>
          <w:iCs/>
        </w:rPr>
        <w:t xml:space="preserve"> </w:t>
      </w:r>
      <w:r w:rsidR="00265874" w:rsidRPr="000D5169">
        <w:rPr>
          <w:iCs/>
        </w:rPr>
        <w:t>Additionally, care coordination via electronic means requires workflow changes for providers and their staff, particularly to close referral loops and ensure all of an individual’s health information is available to the entire care, support and services team. These workflow changes are not insignificant and must be overcome in order to enable interoperability.”</w:t>
      </w:r>
      <w:r w:rsidR="00265874" w:rsidRPr="000D5169">
        <w:rPr>
          <w:rStyle w:val="FootnoteReference"/>
          <w:iCs/>
        </w:rPr>
        <w:footnoteReference w:id="14"/>
      </w:r>
    </w:p>
    <w:p w14:paraId="61BE2F0B" w14:textId="24E12BEE" w:rsidR="00467CEA" w:rsidRPr="000D5169" w:rsidRDefault="007767F8" w:rsidP="00E008B6">
      <w:pPr>
        <w:pStyle w:val="BodyText"/>
      </w:pPr>
      <w:r w:rsidRPr="000D5169">
        <w:rPr>
          <w:iCs/>
        </w:rPr>
        <w:t xml:space="preserve">CP DAM recognizes that many clinical settings use multiple tools such as (templates, protocols, care pathways, </w:t>
      </w:r>
      <w:proofErr w:type="spellStart"/>
      <w:r w:rsidRPr="000D5169">
        <w:rPr>
          <w:iCs/>
        </w:rPr>
        <w:t>ordersets</w:t>
      </w:r>
      <w:proofErr w:type="spellEnd"/>
      <w:r w:rsidRPr="000D5169">
        <w:rPr>
          <w:iCs/>
        </w:rPr>
        <w:t>) without regards of overlap or discrepancy in care planning</w:t>
      </w:r>
      <w:r w:rsidRPr="000D5169">
        <w:rPr>
          <w:rStyle w:val="FootnoteReference"/>
          <w:iCs/>
        </w:rPr>
        <w:footnoteReference w:id="15"/>
      </w:r>
      <w:r w:rsidRPr="000D5169">
        <w:rPr>
          <w:iCs/>
        </w:rPr>
        <w:t xml:space="preserve">. </w:t>
      </w:r>
      <w:r w:rsidR="003F58C5" w:rsidRPr="000D5169">
        <w:t xml:space="preserve">This profile depicts how care plans can be </w:t>
      </w:r>
      <w:r w:rsidRPr="000D5169">
        <w:t>created with the use of coordinated tools</w:t>
      </w:r>
      <w:r w:rsidR="0057312C" w:rsidRPr="000D5169">
        <w:t xml:space="preserve"> by using FHIR </w:t>
      </w:r>
      <w:proofErr w:type="spellStart"/>
      <w:r w:rsidR="0057312C" w:rsidRPr="000D5169">
        <w:t>planDefinition</w:t>
      </w:r>
      <w:proofErr w:type="spellEnd"/>
      <w:r w:rsidRPr="000D5169">
        <w:t xml:space="preserve">. </w:t>
      </w:r>
      <w:r w:rsidR="00326101" w:rsidRPr="000D5169">
        <w:t>The Care Plan</w:t>
      </w:r>
      <w:r w:rsidRPr="000D5169">
        <w:t xml:space="preserve"> can then be </w:t>
      </w:r>
      <w:r w:rsidR="00034E50" w:rsidRPr="000D5169">
        <w:t>shared</w:t>
      </w:r>
      <w:r w:rsidR="003F58C5" w:rsidRPr="000D5169">
        <w:t xml:space="preserve"> and used to plan and coordinate care</w:t>
      </w:r>
      <w:r w:rsidR="00071B0C" w:rsidRPr="000D5169">
        <w:t>.</w:t>
      </w:r>
      <w:r w:rsidR="003F58C5" w:rsidRPr="000D5169">
        <w:t xml:space="preserve"> </w:t>
      </w:r>
    </w:p>
    <w:p w14:paraId="581FA50B" w14:textId="77777777" w:rsidR="00167DB7" w:rsidRPr="000D5169" w:rsidRDefault="00104BE6" w:rsidP="00E008B6">
      <w:pPr>
        <w:pStyle w:val="Heading3"/>
        <w:numPr>
          <w:ilvl w:val="0"/>
          <w:numId w:val="0"/>
        </w:numPr>
        <w:rPr>
          <w:bCs/>
          <w:noProof w:val="0"/>
        </w:rPr>
      </w:pPr>
      <w:bookmarkStart w:id="137" w:name="_Toc514934354"/>
      <w:r w:rsidRPr="000D5169">
        <w:rPr>
          <w:bCs/>
          <w:noProof w:val="0"/>
        </w:rPr>
        <w:t>X.</w:t>
      </w:r>
      <w:r w:rsidR="00AF472E" w:rsidRPr="000D5169">
        <w:rPr>
          <w:bCs/>
          <w:noProof w:val="0"/>
        </w:rPr>
        <w:t>4</w:t>
      </w:r>
      <w:r w:rsidR="00167DB7" w:rsidRPr="000D5169">
        <w:rPr>
          <w:bCs/>
          <w:noProof w:val="0"/>
        </w:rPr>
        <w:t>.1 Concepts</w:t>
      </w:r>
      <w:bookmarkEnd w:id="137"/>
    </w:p>
    <w:p w14:paraId="2B5C5322" w14:textId="53E8CD5C" w:rsidR="0068337A" w:rsidRPr="000D5169" w:rsidRDefault="004B575B" w:rsidP="00E008B6">
      <w:pPr>
        <w:pStyle w:val="BodyText"/>
      </w:pPr>
      <w:r w:rsidRPr="000D5169">
        <w:t>Care plans have many different meanings to many different people. Each discipline has its own definition of what a care plan is and what it</w:t>
      </w:r>
      <w:r w:rsidR="00991226" w:rsidRPr="000D5169">
        <w:t xml:space="preserve"> contains. </w:t>
      </w:r>
      <w:r w:rsidR="00BC4147" w:rsidRPr="000D5169">
        <w:t xml:space="preserve">Dynamic care planning </w:t>
      </w:r>
      <w:r w:rsidR="00991226" w:rsidRPr="000D5169">
        <w:t>expands the concept of care plan</w:t>
      </w:r>
      <w:r w:rsidR="00034E50" w:rsidRPr="000D5169">
        <w:t>ning</w:t>
      </w:r>
      <w:r w:rsidR="00991226" w:rsidRPr="000D5169">
        <w:t xml:space="preserve"> from being only discipline specific to an interdisciplinary </w:t>
      </w:r>
      <w:r w:rsidR="00034E50" w:rsidRPr="000D5169">
        <w:t>process</w:t>
      </w:r>
      <w:r w:rsidR="00991226" w:rsidRPr="000D5169">
        <w:t xml:space="preserve"> where all disciplines that care for the patient are able to </w:t>
      </w:r>
      <w:r w:rsidR="00273D80" w:rsidRPr="000D5169">
        <w:t xml:space="preserve">share </w:t>
      </w:r>
      <w:r w:rsidR="00991226" w:rsidRPr="000D5169">
        <w:t>their plan</w:t>
      </w:r>
      <w:r w:rsidR="00034E50" w:rsidRPr="000D5169">
        <w:t>s</w:t>
      </w:r>
      <w:r w:rsidR="00991226" w:rsidRPr="000D5169">
        <w:t xml:space="preserve"> of care, treatment plan</w:t>
      </w:r>
      <w:r w:rsidR="00034E50" w:rsidRPr="000D5169">
        <w:t>s</w:t>
      </w:r>
      <w:r w:rsidR="00991226" w:rsidRPr="000D5169">
        <w:t>, health issues, interventions and goals/outcomes,</w:t>
      </w:r>
      <w:r w:rsidR="00034E50" w:rsidRPr="000D5169">
        <w:t xml:space="preserve"> etc</w:t>
      </w:r>
      <w:r w:rsidR="00BC4147" w:rsidRPr="000D5169">
        <w:t>.</w:t>
      </w:r>
      <w:r w:rsidR="00991226" w:rsidRPr="000D5169">
        <w:t xml:space="preserve"> for the patient.</w:t>
      </w:r>
      <w:r w:rsidR="00005649" w:rsidRPr="000D5169">
        <w:t xml:space="preserve"> For a view of the Shared Care Planning process, see</w:t>
      </w:r>
      <w:r w:rsidR="0068337A" w:rsidRPr="000D5169">
        <w:t xml:space="preserve"> </w:t>
      </w:r>
      <w:hyperlink r:id="rId31" w:history="1">
        <w:r w:rsidR="0068337A" w:rsidRPr="000D5169">
          <w:rPr>
            <w:rStyle w:val="Hyperlink"/>
          </w:rPr>
          <w:t>ftp://ftp.ihe.net/TF_Implementation_Material/PCC/DCP/Use%20Case%20Dynamic%20Care%20Planning%20Diagram.pptx</w:t>
        </w:r>
      </w:hyperlink>
    </w:p>
    <w:p w14:paraId="47173655" w14:textId="77777777" w:rsidR="00062040" w:rsidRPr="000D5169" w:rsidRDefault="004B575B" w:rsidP="00E008B6">
      <w:pPr>
        <w:pStyle w:val="BodyText"/>
      </w:pPr>
      <w:r w:rsidRPr="000D5169">
        <w:t xml:space="preserve">As identified in the </w:t>
      </w:r>
      <w:r w:rsidR="00991226" w:rsidRPr="000D5169">
        <w:t xml:space="preserve">IHE PCC </w:t>
      </w:r>
      <w:r w:rsidRPr="000D5169">
        <w:t xml:space="preserve">Nursing White Paper to Advocate the Uptake of Patient Plan of Care and </w:t>
      </w:r>
      <w:proofErr w:type="spellStart"/>
      <w:r w:rsidRPr="000D5169">
        <w:t>eNursing</w:t>
      </w:r>
      <w:proofErr w:type="spellEnd"/>
      <w:r w:rsidRPr="000D5169">
        <w:t xml:space="preserve"> Summary Profiles July 2012, each clinical discipline’s plan of care or treatment plan should be incorporated into one overarching central Care Plan for the patient.</w:t>
      </w:r>
    </w:p>
    <w:p w14:paraId="435EAB9D" w14:textId="169A3649" w:rsidR="00062040" w:rsidRPr="000D5169" w:rsidRDefault="00062040" w:rsidP="00CF5713">
      <w:pPr>
        <w:pStyle w:val="BodyText"/>
      </w:pPr>
      <w:r w:rsidRPr="000D5169">
        <w:t xml:space="preserve">In environments where there is no centralized care plan, this profile enables care </w:t>
      </w:r>
      <w:r w:rsidR="0004489F" w:rsidRPr="000D5169">
        <w:t>team members</w:t>
      </w:r>
      <w:r w:rsidRPr="000D5169">
        <w:t xml:space="preserve"> to share the details of their specific care plans with other providers to coordinate care. For example, a payer or provider might share a care plan they have for a patient with the provider who is caring for them, or the payer who is covering the care of the patient using this profile, without any assumption that there is a centrally managed singular care plan for the patient.</w:t>
      </w:r>
    </w:p>
    <w:p w14:paraId="140D2EB2" w14:textId="77777777" w:rsidR="00126A38" w:rsidRPr="000D5169" w:rsidRDefault="00126A38" w:rsidP="00126A38">
      <w:pPr>
        <w:pStyle w:val="Heading3"/>
        <w:keepNext w:val="0"/>
        <w:numPr>
          <w:ilvl w:val="0"/>
          <w:numId w:val="0"/>
        </w:numPr>
        <w:rPr>
          <w:bCs/>
          <w:noProof w:val="0"/>
        </w:rPr>
      </w:pPr>
      <w:bookmarkStart w:id="138" w:name="_Toc514934355"/>
      <w:r w:rsidRPr="000D5169">
        <w:rPr>
          <w:bCs/>
          <w:noProof w:val="0"/>
        </w:rPr>
        <w:t>X.4.2 Use Case</w:t>
      </w:r>
      <w:bookmarkEnd w:id="138"/>
    </w:p>
    <w:p w14:paraId="319C0EB3" w14:textId="6CE31BE7" w:rsidR="0043277F" w:rsidRDefault="00BB4DB0" w:rsidP="00BB4DB0">
      <w:pPr>
        <w:pStyle w:val="BodyText"/>
        <w:rPr>
          <w:ins w:id="139" w:author="Jones, Emma" w:date="2018-07-16T15:15:00Z"/>
        </w:rPr>
      </w:pPr>
      <w:r w:rsidRPr="000D5169">
        <w:t>This profile reuses the HL7 Care Plan Domain Analysis Model specification storyboard 2: Chronic Conditions</w:t>
      </w:r>
      <w:r w:rsidRPr="000D5169">
        <w:rPr>
          <w:rStyle w:val="FootnoteReference"/>
        </w:rPr>
        <w:footnoteReference w:id="16"/>
      </w:r>
      <w:r w:rsidRPr="000D5169">
        <w:t xml:space="preserve"> with permission from H</w:t>
      </w:r>
      <w:r w:rsidR="00355623" w:rsidRPr="000D5169">
        <w:t>L7 Patient Care Work Group. The</w:t>
      </w:r>
      <w:r w:rsidRPr="000D5169">
        <w:t xml:space="preserve"> storyboard includes chronic disea</w:t>
      </w:r>
      <w:r w:rsidR="00614038" w:rsidRPr="000D5169">
        <w:t xml:space="preserve">se management as well as a </w:t>
      </w:r>
      <w:r w:rsidRPr="000D5169">
        <w:t>transition of care</w:t>
      </w:r>
      <w:r w:rsidR="00614038" w:rsidRPr="000D5169">
        <w:t xml:space="preserve"> episode</w:t>
      </w:r>
      <w:r w:rsidRPr="000D5169">
        <w:t xml:space="preserve">. </w:t>
      </w:r>
      <w:r w:rsidR="0057312C" w:rsidRPr="000D5169">
        <w:t xml:space="preserve">This profile asserts that the providers </w:t>
      </w:r>
      <w:r w:rsidR="006D6AF7" w:rsidRPr="000D5169">
        <w:t xml:space="preserve">depicted in the use cases </w:t>
      </w:r>
      <w:r w:rsidR="0057312C" w:rsidRPr="000D5169">
        <w:t>are utilizing care protocols</w:t>
      </w:r>
      <w:r w:rsidR="006D6AF7" w:rsidRPr="000D5169">
        <w:t xml:space="preserve"> or order sets as part of their workflow process</w:t>
      </w:r>
      <w:ins w:id="140" w:author="Jones, Emma" w:date="2018-07-16T14:54:00Z">
        <w:r w:rsidR="004F19C5">
          <w:t xml:space="preserve">. This is </w:t>
        </w:r>
      </w:ins>
      <w:ins w:id="141" w:author="Jones, Emma" w:date="2018-07-16T15:13:00Z">
        <w:r w:rsidR="004F19C5">
          <w:t>depicted</w:t>
        </w:r>
      </w:ins>
      <w:ins w:id="142" w:author="Jones, Emma" w:date="2018-07-16T14:54:00Z">
        <w:r w:rsidR="004F19C5">
          <w:t xml:space="preserve"> </w:t>
        </w:r>
      </w:ins>
      <w:ins w:id="143" w:author="Jones, Emma" w:date="2018-07-16T15:13:00Z">
        <w:r w:rsidR="004F19C5">
          <w:t xml:space="preserve">by </w:t>
        </w:r>
      </w:ins>
      <w:ins w:id="144" w:author="Jones, Emma" w:date="2018-07-16T15:14:00Z">
        <w:r w:rsidR="004F19C5" w:rsidRPr="004F19C5">
          <w:t>Figure X.4.2.1.1.1-1: Encounter A: Basic Process Flow for Plan Definition</w:t>
        </w:r>
      </w:ins>
      <w:ins w:id="145" w:author="Jones, Emma" w:date="2018-07-16T14:54:00Z">
        <w:r w:rsidR="006E200F">
          <w:t xml:space="preserve">. </w:t>
        </w:r>
      </w:ins>
      <w:ins w:id="146" w:author="Jones, Emma" w:date="2018-07-16T15:14:00Z">
        <w:r w:rsidR="004F19C5">
          <w:t xml:space="preserve">The </w:t>
        </w:r>
      </w:ins>
      <w:ins w:id="147" w:author="Jones, Emma" w:date="2018-07-16T14:54:00Z">
        <w:r w:rsidR="006E200F">
          <w:t>Plan and Activity definitions are used to</w:t>
        </w:r>
      </w:ins>
      <w:ins w:id="148" w:author="Jones, Emma" w:date="2018-07-16T15:12:00Z">
        <w:r w:rsidR="004F19C5">
          <w:t xml:space="preserve"> create or update the patient care plan</w:t>
        </w:r>
      </w:ins>
      <w:ins w:id="149" w:author="Jones, Emma" w:date="2018-07-16T15:14:00Z">
        <w:r w:rsidR="004F19C5">
          <w:t>.</w:t>
        </w:r>
      </w:ins>
      <w:ins w:id="150" w:author="Jones, Emma" w:date="2018-07-16T14:54:00Z">
        <w:r w:rsidR="006E200F">
          <w:t xml:space="preserve"> </w:t>
        </w:r>
      </w:ins>
      <w:ins w:id="151" w:author="Jones, Emma" w:date="2018-07-16T15:15:00Z">
        <w:r w:rsidR="0043277F">
          <w:t>This is</w:t>
        </w:r>
        <w:r w:rsidR="00D935DF">
          <w:t xml:space="preserve"> further explained in Volume 2 o</w:t>
        </w:r>
        <w:r w:rsidR="0043277F">
          <w:t>f the profile.</w:t>
        </w:r>
      </w:ins>
    </w:p>
    <w:p w14:paraId="58C5231A" w14:textId="6EE06553" w:rsidR="00BB4DB0" w:rsidRPr="000D5169" w:rsidRDefault="006D6AF7" w:rsidP="00BB4DB0">
      <w:pPr>
        <w:pStyle w:val="BodyText"/>
      </w:pPr>
      <w:del w:id="152" w:author="Jones, Emma" w:date="2018-07-16T14:54:00Z">
        <w:r w:rsidRPr="000D5169" w:rsidDel="006E200F">
          <w:delText xml:space="preserve">. </w:delText>
        </w:r>
      </w:del>
      <w:r w:rsidRPr="000D5169">
        <w:t xml:space="preserve">The profile will not go into detail as to the content of the care protocols or order sets. </w:t>
      </w:r>
    </w:p>
    <w:p w14:paraId="1DE07E61" w14:textId="77777777" w:rsidR="00355623" w:rsidRPr="000D5169" w:rsidRDefault="00355623" w:rsidP="00BB4DB0">
      <w:pPr>
        <w:pStyle w:val="BodyText"/>
      </w:pPr>
      <w:r w:rsidRPr="000D5169">
        <w:t xml:space="preserve">For the purpose of IHE profiling, the storyboard is being referred to as a use case. </w:t>
      </w:r>
    </w:p>
    <w:p w14:paraId="485D1239" w14:textId="77777777" w:rsidR="00FD6B22" w:rsidRPr="000D5169" w:rsidRDefault="007773C8" w:rsidP="00126A38">
      <w:pPr>
        <w:pStyle w:val="Heading4"/>
        <w:numPr>
          <w:ilvl w:val="0"/>
          <w:numId w:val="0"/>
        </w:numPr>
        <w:ind w:left="864" w:hanging="864"/>
        <w:rPr>
          <w:noProof w:val="0"/>
        </w:rPr>
      </w:pPr>
      <w:bookmarkStart w:id="153" w:name="_Toc514934356"/>
      <w:r w:rsidRPr="000D5169">
        <w:rPr>
          <w:noProof w:val="0"/>
        </w:rPr>
        <w:t>X.</w:t>
      </w:r>
      <w:r w:rsidR="00AF472E" w:rsidRPr="000D5169">
        <w:rPr>
          <w:noProof w:val="0"/>
        </w:rPr>
        <w:t>4</w:t>
      </w:r>
      <w:r w:rsidRPr="000D5169">
        <w:rPr>
          <w:noProof w:val="0"/>
        </w:rPr>
        <w:t>.2</w:t>
      </w:r>
      <w:r w:rsidR="00126A38" w:rsidRPr="000D5169">
        <w:rPr>
          <w:noProof w:val="0"/>
        </w:rPr>
        <w:t>.1</w:t>
      </w:r>
      <w:r w:rsidRPr="000D5169">
        <w:rPr>
          <w:noProof w:val="0"/>
        </w:rPr>
        <w:t xml:space="preserve"> Use</w:t>
      </w:r>
      <w:r w:rsidR="00FD6B22" w:rsidRPr="000D5169">
        <w:rPr>
          <w:noProof w:val="0"/>
        </w:rPr>
        <w:t xml:space="preserve"> Case</w:t>
      </w:r>
      <w:r w:rsidR="002869E8" w:rsidRPr="000D5169">
        <w:rPr>
          <w:noProof w:val="0"/>
        </w:rPr>
        <w:t xml:space="preserve">: </w:t>
      </w:r>
      <w:r w:rsidR="00BB4DB0" w:rsidRPr="000D5169">
        <w:rPr>
          <w:noProof w:val="0"/>
        </w:rPr>
        <w:t>Chronic Conditions</w:t>
      </w:r>
      <w:bookmarkEnd w:id="153"/>
    </w:p>
    <w:p w14:paraId="3590FD62" w14:textId="1577BCD5" w:rsidR="00614038" w:rsidRPr="000D5169" w:rsidRDefault="00614038" w:rsidP="00614038">
      <w:pPr>
        <w:pStyle w:val="BodyText"/>
      </w:pPr>
      <w:r w:rsidRPr="000D5169">
        <w:t xml:space="preserve">The use case provides narrative description of clinical scenarios where the care plan is accessed, updated or used during care provision. </w:t>
      </w:r>
      <w:r w:rsidR="00EB0233" w:rsidRPr="000D5169">
        <w:t xml:space="preserve">For a process flow diagram of this entire use case, see the diagram at: </w:t>
      </w:r>
      <w:hyperlink r:id="rId32" w:history="1">
        <w:r w:rsidR="00B62BEA" w:rsidRPr="000D5169">
          <w:rPr>
            <w:rStyle w:val="Hyperlink"/>
          </w:rPr>
          <w:t>ftp://ftp.ihe.net/TF_Implementation_Material/PCC/DCP/DynamicCarePlanningFlow_chronicCondition.vsd</w:t>
        </w:r>
      </w:hyperlink>
    </w:p>
    <w:p w14:paraId="165568ED" w14:textId="77777777" w:rsidR="00CF283F" w:rsidRPr="000D5169" w:rsidRDefault="007773C8" w:rsidP="00126A38">
      <w:pPr>
        <w:pStyle w:val="Heading5"/>
        <w:numPr>
          <w:ilvl w:val="0"/>
          <w:numId w:val="0"/>
        </w:numPr>
        <w:rPr>
          <w:noProof w:val="0"/>
        </w:rPr>
      </w:pPr>
      <w:bookmarkStart w:id="154" w:name="_Toc514934357"/>
      <w:r w:rsidRPr="000D5169">
        <w:rPr>
          <w:noProof w:val="0"/>
        </w:rPr>
        <w:t>X.</w:t>
      </w:r>
      <w:r w:rsidR="00AF472E" w:rsidRPr="000D5169">
        <w:rPr>
          <w:noProof w:val="0"/>
        </w:rPr>
        <w:t>4</w:t>
      </w:r>
      <w:r w:rsidRPr="000D5169">
        <w:rPr>
          <w:noProof w:val="0"/>
        </w:rPr>
        <w:t>.2.1</w:t>
      </w:r>
      <w:r w:rsidR="00126A38" w:rsidRPr="000D5169">
        <w:rPr>
          <w:noProof w:val="0"/>
        </w:rPr>
        <w:t>.1</w:t>
      </w:r>
      <w:r w:rsidRPr="000D5169">
        <w:rPr>
          <w:noProof w:val="0"/>
        </w:rPr>
        <w:t xml:space="preserve"> </w:t>
      </w:r>
      <w:r w:rsidR="00614038" w:rsidRPr="000D5169">
        <w:rPr>
          <w:noProof w:val="0"/>
        </w:rPr>
        <w:t xml:space="preserve">Chronic Conditions </w:t>
      </w:r>
      <w:r w:rsidR="005F21E7" w:rsidRPr="000D5169">
        <w:rPr>
          <w:noProof w:val="0"/>
        </w:rPr>
        <w:t>Use Case</w:t>
      </w:r>
      <w:r w:rsidR="002869E8" w:rsidRPr="000D5169">
        <w:rPr>
          <w:noProof w:val="0"/>
        </w:rPr>
        <w:t xml:space="preserve"> Description</w:t>
      </w:r>
      <w:bookmarkEnd w:id="154"/>
    </w:p>
    <w:p w14:paraId="65A71B25" w14:textId="7442CBD8" w:rsidR="00614038" w:rsidRPr="000D5169" w:rsidRDefault="00614038" w:rsidP="00614038">
      <w:pPr>
        <w:pStyle w:val="BodyText"/>
      </w:pPr>
      <w:r w:rsidRPr="000D5169">
        <w:t xml:space="preserve">The purpose of the HL7 chronic conditions care plan storyboard (use case) is to illustrate the </w:t>
      </w:r>
      <w:r w:rsidR="00DD5EE0" w:rsidRPr="000D5169">
        <w:t xml:space="preserve">creation/update, </w:t>
      </w:r>
      <w:r w:rsidRPr="000D5169">
        <w:t>communication flow and documentation of a care plan</w:t>
      </w:r>
      <w:r w:rsidR="00DD5EE0" w:rsidRPr="000D5169">
        <w:t>. The Care plan is then shared</w:t>
      </w:r>
      <w:r w:rsidRPr="000D5169">
        <w:t xml:space="preserve"> between a patient, his or her primary care provider</w:t>
      </w:r>
      <w:r w:rsidR="00EF5BD1" w:rsidRPr="000D5169">
        <w:t>, ancillary providers</w:t>
      </w:r>
      <w:r w:rsidRPr="000D5169">
        <w:t xml:space="preserve"> and specialists involved in the </w:t>
      </w:r>
      <w:r w:rsidR="00071C84" w:rsidRPr="000D5169">
        <w:t xml:space="preserve">care </w:t>
      </w:r>
      <w:r w:rsidRPr="000D5169">
        <w:t>and treatment of a case of Type II Diabetes Mellitus. It</w:t>
      </w:r>
      <w:r w:rsidR="009013A1" w:rsidRPr="000D5169">
        <w:t xml:space="preserve"> consists of </w:t>
      </w:r>
      <w:r w:rsidR="007549D4" w:rsidRPr="000D5169">
        <w:t xml:space="preserve">four </w:t>
      </w:r>
      <w:r w:rsidR="009013A1" w:rsidRPr="000D5169">
        <w:t xml:space="preserve">types of </w:t>
      </w:r>
      <w:r w:rsidRPr="000D5169">
        <w:t xml:space="preserve">encounters (although in reality there could be many more encounters) which also include an episode of care in which transition of care occurs. </w:t>
      </w:r>
      <w:r w:rsidR="00355623" w:rsidRPr="000D5169">
        <w:t xml:space="preserve">The following encounters are depicted: </w:t>
      </w:r>
    </w:p>
    <w:p w14:paraId="56C94C7B" w14:textId="77777777" w:rsidR="00355623" w:rsidRPr="000D5169" w:rsidRDefault="00596000" w:rsidP="00E008B6">
      <w:pPr>
        <w:pStyle w:val="ListBullet2"/>
      </w:pPr>
      <w:r w:rsidRPr="000D5169">
        <w:lastRenderedPageBreak/>
        <w:t>Encounter A:</w:t>
      </w:r>
      <w:r w:rsidR="00355623" w:rsidRPr="000D5169">
        <w:t xml:space="preserve"> Primary Care Physician Initial Visit</w:t>
      </w:r>
    </w:p>
    <w:p w14:paraId="0387F60F" w14:textId="77777777" w:rsidR="00355623" w:rsidRPr="000D5169" w:rsidRDefault="00596000" w:rsidP="00E008B6">
      <w:pPr>
        <w:pStyle w:val="ListBullet2"/>
      </w:pPr>
      <w:r w:rsidRPr="000D5169">
        <w:t>Encounter</w:t>
      </w:r>
      <w:r w:rsidR="00EF5BD1" w:rsidRPr="000D5169">
        <w:t>(s)</w:t>
      </w:r>
      <w:r w:rsidRPr="000D5169">
        <w:t xml:space="preserve"> </w:t>
      </w:r>
      <w:r w:rsidR="00355623" w:rsidRPr="000D5169">
        <w:t>B</w:t>
      </w:r>
      <w:r w:rsidRPr="000D5169">
        <w:t>:</w:t>
      </w:r>
      <w:r w:rsidR="00355623" w:rsidRPr="000D5169">
        <w:t xml:space="preserve"> Allied Health Care Provider Visits</w:t>
      </w:r>
      <w:r w:rsidRPr="000D5169">
        <w:t>/Specialist Visits</w:t>
      </w:r>
      <w:r w:rsidR="00355623" w:rsidRPr="000D5169">
        <w:t xml:space="preserve"> </w:t>
      </w:r>
    </w:p>
    <w:p w14:paraId="11F75C18" w14:textId="77777777" w:rsidR="00355623" w:rsidRPr="000D5169" w:rsidRDefault="00596000" w:rsidP="00E008B6">
      <w:pPr>
        <w:pStyle w:val="ListBullet2"/>
      </w:pPr>
      <w:r w:rsidRPr="000D5169">
        <w:t>Encounter</w:t>
      </w:r>
      <w:r w:rsidR="007337B8" w:rsidRPr="000D5169">
        <w:t>(s) C: ED Visit with hospital admission</w:t>
      </w:r>
      <w:r w:rsidR="00BE7EBE" w:rsidRPr="000D5169">
        <w:t xml:space="preserve"> (inpatient stay)</w:t>
      </w:r>
    </w:p>
    <w:p w14:paraId="3890B1AA" w14:textId="3AF64D0D" w:rsidR="00355623" w:rsidRPr="000D5169" w:rsidRDefault="00596000" w:rsidP="00E008B6">
      <w:pPr>
        <w:pStyle w:val="ListBullet2"/>
      </w:pPr>
      <w:r w:rsidRPr="000D5169">
        <w:t xml:space="preserve">Encounter </w:t>
      </w:r>
      <w:r w:rsidR="005A0264" w:rsidRPr="000D5169">
        <w:t>D</w:t>
      </w:r>
      <w:r w:rsidRPr="000D5169">
        <w:t>:</w:t>
      </w:r>
      <w:r w:rsidR="00355623" w:rsidRPr="000D5169">
        <w:t xml:space="preserve"> Primary Care Follow-up </w:t>
      </w:r>
      <w:r w:rsidRPr="000D5169">
        <w:t>post hospital discharge Visit</w:t>
      </w:r>
    </w:p>
    <w:p w14:paraId="21FCA672" w14:textId="39F07B7F" w:rsidR="00111C67" w:rsidRPr="000D5169" w:rsidRDefault="00111C67" w:rsidP="00111C67">
      <w:pPr>
        <w:pStyle w:val="BodyText"/>
      </w:pPr>
      <w:r w:rsidRPr="000D5169">
        <w:t>The use case contains the following actors and roles</w:t>
      </w:r>
      <w:r w:rsidR="00CA4288" w:rsidRPr="000D5169">
        <w:t xml:space="preserve">. </w:t>
      </w:r>
    </w:p>
    <w:p w14:paraId="748A152A" w14:textId="77777777" w:rsidR="00111C67" w:rsidRPr="000D5169" w:rsidRDefault="00111C67" w:rsidP="00E008B6">
      <w:pPr>
        <w:pStyle w:val="ListBullet2"/>
      </w:pPr>
      <w:r w:rsidRPr="000D5169">
        <w:t>Primary Care Physician: Dr. Patricia Primary</w:t>
      </w:r>
    </w:p>
    <w:p w14:paraId="705ADD79" w14:textId="77777777" w:rsidR="00111C67" w:rsidRPr="000D5169" w:rsidRDefault="00111C67" w:rsidP="00E008B6">
      <w:pPr>
        <w:pStyle w:val="ListBullet2"/>
      </w:pPr>
      <w:r w:rsidRPr="000D5169">
        <w:t>Patient: Mr. Bob Anyman</w:t>
      </w:r>
    </w:p>
    <w:p w14:paraId="68EF567A" w14:textId="77777777" w:rsidR="00111C67" w:rsidRPr="000D5169" w:rsidRDefault="00111C67" w:rsidP="00E008B6">
      <w:pPr>
        <w:pStyle w:val="ListBullet2"/>
      </w:pPr>
      <w:r w:rsidRPr="000D5169">
        <w:t>Diabetic Educator: Ms. Edith Teaching</w:t>
      </w:r>
    </w:p>
    <w:p w14:paraId="40D57956" w14:textId="77777777" w:rsidR="00111C67" w:rsidRPr="000D5169" w:rsidRDefault="00111C67" w:rsidP="00E008B6">
      <w:pPr>
        <w:pStyle w:val="ListBullet2"/>
      </w:pPr>
      <w:r w:rsidRPr="000D5169">
        <w:t>Dietitian/Nutrit</w:t>
      </w:r>
      <w:r w:rsidR="00CB6758" w:rsidRPr="000D5169">
        <w:t xml:space="preserve">ionist: Ms. Debbie Nutrition </w:t>
      </w:r>
    </w:p>
    <w:p w14:paraId="589CAB1D" w14:textId="77777777" w:rsidR="00111C67" w:rsidRPr="000D5169" w:rsidRDefault="00111C67" w:rsidP="00E008B6">
      <w:pPr>
        <w:pStyle w:val="ListBullet2"/>
      </w:pPr>
      <w:r w:rsidRPr="000D5169">
        <w:t>Exercise Physiologist: Mr. Ed Active</w:t>
      </w:r>
    </w:p>
    <w:p w14:paraId="0D5D4D55" w14:textId="77777777" w:rsidR="00CB6758" w:rsidRPr="000D5169" w:rsidRDefault="00CB6758" w:rsidP="00E008B6">
      <w:pPr>
        <w:pStyle w:val="ListBullet2"/>
      </w:pPr>
      <w:r w:rsidRPr="000D5169">
        <w:t>Pharmacist: Ms. Susan Script</w:t>
      </w:r>
    </w:p>
    <w:p w14:paraId="4F6C6888" w14:textId="77777777" w:rsidR="00111C67" w:rsidRPr="000D5169" w:rsidRDefault="00CB6758" w:rsidP="00E008B6">
      <w:pPr>
        <w:pStyle w:val="ListBullet2"/>
      </w:pPr>
      <w:r w:rsidRPr="000D5169">
        <w:t>Optometrist: D</w:t>
      </w:r>
      <w:r w:rsidR="00111C67" w:rsidRPr="000D5169">
        <w:t>r. Victor Vision</w:t>
      </w:r>
    </w:p>
    <w:p w14:paraId="0CF2FB28" w14:textId="77777777" w:rsidR="00111C67" w:rsidRPr="000D5169" w:rsidRDefault="00CB6758" w:rsidP="00E008B6">
      <w:pPr>
        <w:pStyle w:val="ListBullet2"/>
      </w:pPr>
      <w:r w:rsidRPr="000D5169">
        <w:t>Podiatrist: D</w:t>
      </w:r>
      <w:r w:rsidR="00111C67" w:rsidRPr="000D5169">
        <w:t>r. Barry Bunion</w:t>
      </w:r>
    </w:p>
    <w:p w14:paraId="6099E786" w14:textId="77777777" w:rsidR="00111C67" w:rsidRPr="000D5169" w:rsidRDefault="00CB6758" w:rsidP="00E008B6">
      <w:pPr>
        <w:pStyle w:val="ListBullet2"/>
      </w:pPr>
      <w:r w:rsidRPr="000D5169">
        <w:t xml:space="preserve">Psychologist: Dr. Larry Listener </w:t>
      </w:r>
    </w:p>
    <w:p w14:paraId="0B53F027" w14:textId="77777777" w:rsidR="00CB6758" w:rsidRPr="000D5169" w:rsidRDefault="00CB6758" w:rsidP="00E008B6">
      <w:pPr>
        <w:pStyle w:val="ListBullet2"/>
      </w:pPr>
      <w:r w:rsidRPr="000D5169">
        <w:t>Emergency Department Physician: Dr. Eddie Emergent</w:t>
      </w:r>
    </w:p>
    <w:p w14:paraId="1C8D7248" w14:textId="50ACF1B3" w:rsidR="00596000" w:rsidRPr="000D5169" w:rsidRDefault="00111C67" w:rsidP="00E008B6">
      <w:pPr>
        <w:pStyle w:val="ListBullet2"/>
      </w:pPr>
      <w:r w:rsidRPr="000D5169">
        <w:t>Hospital Attending Physician: Dr. Allen Attend</w:t>
      </w:r>
    </w:p>
    <w:p w14:paraId="7966006E" w14:textId="77777777" w:rsidR="00596000" w:rsidRPr="000D5169" w:rsidRDefault="0084683E" w:rsidP="0084683E">
      <w:pPr>
        <w:pStyle w:val="Heading6"/>
        <w:numPr>
          <w:ilvl w:val="0"/>
          <w:numId w:val="0"/>
        </w:numPr>
        <w:ind w:left="1152" w:hanging="1152"/>
        <w:rPr>
          <w:noProof w:val="0"/>
        </w:rPr>
      </w:pPr>
      <w:bookmarkStart w:id="155" w:name="_Toc514934358"/>
      <w:r w:rsidRPr="000D5169">
        <w:rPr>
          <w:noProof w:val="0"/>
        </w:rPr>
        <w:t xml:space="preserve">X.4.2.1.1.1 </w:t>
      </w:r>
      <w:r w:rsidR="00596000" w:rsidRPr="000D5169">
        <w:rPr>
          <w:noProof w:val="0"/>
        </w:rPr>
        <w:t>Encounter A: Primary Care Physician Initial Visit</w:t>
      </w:r>
      <w:bookmarkEnd w:id="155"/>
    </w:p>
    <w:p w14:paraId="592B78B7" w14:textId="15C149FB" w:rsidR="00596000" w:rsidRPr="000D5169" w:rsidRDefault="00596000" w:rsidP="00596000">
      <w:pPr>
        <w:pStyle w:val="BodyText"/>
        <w:rPr>
          <w:szCs w:val="24"/>
        </w:rPr>
      </w:pPr>
      <w:r w:rsidRPr="000D5169">
        <w:rPr>
          <w:b/>
          <w:szCs w:val="24"/>
        </w:rPr>
        <w:t>Pre-conditions:</w:t>
      </w:r>
      <w:r w:rsidRPr="000D5169">
        <w:rPr>
          <w:szCs w:val="24"/>
        </w:rPr>
        <w:t xml:space="preserve"> Patient Mr. Bob Anyman attends his primary care physician (PCP) clinic because he has been feeling generally unwell in the past 7-8 months. His recent blood test results reveal abnormal glucose challenge test profile.</w:t>
      </w:r>
    </w:p>
    <w:p w14:paraId="73C2EEF3" w14:textId="1996F7ED" w:rsidR="003E2AA2" w:rsidRPr="000D5169" w:rsidRDefault="003E2AA2" w:rsidP="003E2AA2">
      <w:pPr>
        <w:pStyle w:val="BodyText"/>
      </w:pPr>
      <w:r w:rsidRPr="000D5169">
        <w:rPr>
          <w:b/>
        </w:rPr>
        <w:t>Description of Encounter:</w:t>
      </w:r>
      <w:r w:rsidRPr="000D5169">
        <w:t xml:space="preserve"> Dr. Patricia Primary reviews Mr. Anyman’s medical history, presenting complaints and the oral glucose tolerance test results and concludes the patient suffers from Type II Diabetes Mellitus (Type II DM). Dr. Primary accesses Mr. Anyman’s medical </w:t>
      </w:r>
      <w:r w:rsidR="00DF23FE" w:rsidRPr="000D5169">
        <w:t>record and</w:t>
      </w:r>
      <w:r w:rsidRPr="000D5169">
        <w:t xml:space="preserve"> records the clinical assessment findings and the diagnosis.</w:t>
      </w:r>
    </w:p>
    <w:p w14:paraId="1855E4C1" w14:textId="5778757E" w:rsidR="003E2AA2" w:rsidRPr="000D5169" w:rsidRDefault="003E2AA2" w:rsidP="003E2AA2">
      <w:pPr>
        <w:pStyle w:val="BodyText"/>
      </w:pPr>
      <w:r w:rsidRPr="000D5169">
        <w:t xml:space="preserve">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w:t>
      </w:r>
      <w:r w:rsidR="00DD5EE0" w:rsidRPr="000D5169">
        <w:t xml:space="preserve">evidenced-based </w:t>
      </w:r>
      <w:r w:rsidRPr="000D5169">
        <w:t>Type II DM care plan adopted for use by her practice.</w:t>
      </w:r>
      <w:r w:rsidR="00DD5EE0" w:rsidRPr="000D5169">
        <w:t xml:space="preserve"> The care plan is derived from American Diabetes Association 2017 </w:t>
      </w:r>
      <w:r w:rsidR="00DD5EE0" w:rsidRPr="000D5169">
        <w:lastRenderedPageBreak/>
        <w:t>Standards of Medical Care in Diabetes</w:t>
      </w:r>
      <w:r w:rsidR="00DD5EE0" w:rsidRPr="000D5169">
        <w:rPr>
          <w:rStyle w:val="FootnoteReference"/>
        </w:rPr>
        <w:footnoteReference w:id="17"/>
      </w:r>
      <w:r w:rsidR="00DD5EE0" w:rsidRPr="000D5169">
        <w:t xml:space="preserve">. </w:t>
      </w:r>
      <w:r w:rsidRPr="000D5169">
        <w:t>Agreed goals and scheduled activities specific for the care of Mr. Anyman are entered into the care plan.</w:t>
      </w:r>
    </w:p>
    <w:p w14:paraId="323578FC" w14:textId="77777777" w:rsidR="003E2AA2" w:rsidRPr="000D5169" w:rsidRDefault="003E2AA2" w:rsidP="003E2AA2">
      <w:pPr>
        <w:pStyle w:val="BodyText"/>
      </w:pPr>
      <w:r w:rsidRPr="000D5169">
        <w:t>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6C99918F" w14:textId="333FCF84" w:rsidR="00EF5BD1" w:rsidRPr="000D5169" w:rsidRDefault="003E2AA2" w:rsidP="00333152">
      <w:pPr>
        <w:pStyle w:val="BodyText"/>
      </w:pPr>
      <w:r w:rsidRPr="000D5169">
        <w:t>Dr. Primary generates a set of referrals to these allied health care providers. The referrals contain information about the patient’s medical history including the recent diagnosis of Type II diabetes, reasons for referral, requested services and supporting clinical information such as any relevant clinical assessment findings including test results. A copy of the care plan agreed to by the patient is made available with the referral</w:t>
      </w:r>
      <w:r w:rsidR="007D3FD3" w:rsidRPr="000D5169">
        <w:t>.</w:t>
      </w:r>
    </w:p>
    <w:p w14:paraId="6316008B" w14:textId="3208D0AC" w:rsidR="00EF5BD1" w:rsidRPr="000D5169" w:rsidRDefault="003E2AA2" w:rsidP="00E008B6">
      <w:pPr>
        <w:pStyle w:val="BodyText"/>
      </w:pPr>
      <w:r w:rsidRPr="000D5169">
        <w:rPr>
          <w:b/>
        </w:rPr>
        <w:t xml:space="preserve">Post Condition: </w:t>
      </w:r>
      <w:r w:rsidRPr="000D5169">
        <w:t xml:space="preserve">Once the care plan is completed, it is committed to the patient’s medical record. The patient is offered a copy of the plan. </w:t>
      </w:r>
    </w:p>
    <w:p w14:paraId="5E1FAD0F" w14:textId="751CA4AE" w:rsidR="003E2AA2" w:rsidRPr="000D5169" w:rsidRDefault="003E2AA2" w:rsidP="00E008B6">
      <w:pPr>
        <w:pStyle w:val="BodyText"/>
      </w:pPr>
      <w:r w:rsidRPr="000D5169">
        <w:t xml:space="preserve">A number of referrals in the form of notification/request for services together with the care plan </w:t>
      </w:r>
      <w:r w:rsidR="00655B19" w:rsidRPr="000D5169">
        <w:t xml:space="preserve">are </w:t>
      </w:r>
      <w:r w:rsidRPr="000D5169">
        <w:t>made available to the relevant health care providers</w:t>
      </w:r>
      <w:r w:rsidR="00655B19" w:rsidRPr="000D5169">
        <w:t>.</w:t>
      </w:r>
      <w:r w:rsidRPr="000D5169">
        <w:t xml:space="preserve"> </w:t>
      </w:r>
    </w:p>
    <w:p w14:paraId="003F0D1E" w14:textId="4FB1ECF4" w:rsidR="003E2AA2" w:rsidRPr="000D5169" w:rsidRDefault="003E2AA2" w:rsidP="005B164F">
      <w:pPr>
        <w:pStyle w:val="BodyText"/>
        <w:rPr>
          <w:szCs w:val="24"/>
        </w:rPr>
      </w:pPr>
      <w:r w:rsidRPr="000D5169">
        <w:rPr>
          <w:szCs w:val="24"/>
        </w:rPr>
        <w:t xml:space="preserve">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w:t>
      </w:r>
      <w:r w:rsidR="00DF23FE" w:rsidRPr="000D5169">
        <w:rPr>
          <w:szCs w:val="24"/>
        </w:rPr>
        <w:t>made or</w:t>
      </w:r>
      <w:r w:rsidRPr="000D5169">
        <w:rPr>
          <w:szCs w:val="24"/>
        </w:rPr>
        <w:t xml:space="preserve"> may be able to schedule his own appointment using booking systems of the specialist or allied health providers.</w:t>
      </w:r>
    </w:p>
    <w:p w14:paraId="31472C29" w14:textId="43EA0EB0" w:rsidR="008874BD" w:rsidRPr="000D5169" w:rsidRDefault="008874BD" w:rsidP="005B164F">
      <w:pPr>
        <w:pStyle w:val="BodyText"/>
        <w:rPr>
          <w:szCs w:val="24"/>
        </w:rPr>
      </w:pPr>
    </w:p>
    <w:p w14:paraId="05424212" w14:textId="2D5A890D" w:rsidR="008874BD" w:rsidRPr="000D5169" w:rsidRDefault="008874BD" w:rsidP="005B164F">
      <w:pPr>
        <w:pStyle w:val="BodyText"/>
        <w:rPr>
          <w:szCs w:val="24"/>
        </w:rPr>
      </w:pPr>
    </w:p>
    <w:p w14:paraId="05488906" w14:textId="5E62561D" w:rsidR="008874BD" w:rsidRPr="000D5169" w:rsidRDefault="008874BD" w:rsidP="005B164F">
      <w:pPr>
        <w:pStyle w:val="BodyText"/>
        <w:rPr>
          <w:szCs w:val="24"/>
        </w:rPr>
      </w:pPr>
    </w:p>
    <w:p w14:paraId="7D8E825B" w14:textId="02DBABDC" w:rsidR="008874BD" w:rsidRPr="000D5169" w:rsidRDefault="008874BD" w:rsidP="005B164F">
      <w:pPr>
        <w:pStyle w:val="BodyText"/>
        <w:rPr>
          <w:szCs w:val="24"/>
        </w:rPr>
      </w:pPr>
    </w:p>
    <w:p w14:paraId="405CCD52" w14:textId="64AC5256" w:rsidR="008874BD" w:rsidRPr="000D5169" w:rsidRDefault="008874BD" w:rsidP="005B164F">
      <w:pPr>
        <w:pStyle w:val="BodyText"/>
        <w:rPr>
          <w:szCs w:val="24"/>
        </w:rPr>
      </w:pPr>
    </w:p>
    <w:p w14:paraId="41DF8F2C" w14:textId="0E9DA910" w:rsidR="008874BD" w:rsidRPr="000D5169" w:rsidRDefault="008874BD" w:rsidP="005B164F">
      <w:pPr>
        <w:pStyle w:val="BodyText"/>
        <w:rPr>
          <w:szCs w:val="24"/>
        </w:rPr>
      </w:pPr>
    </w:p>
    <w:p w14:paraId="516B93B8" w14:textId="110B4AB7" w:rsidR="008874BD" w:rsidRPr="000D5169" w:rsidRDefault="008874BD" w:rsidP="005B164F">
      <w:pPr>
        <w:pStyle w:val="BodyText"/>
        <w:rPr>
          <w:szCs w:val="24"/>
        </w:rPr>
      </w:pPr>
    </w:p>
    <w:p w14:paraId="793E13F0" w14:textId="65AEA01D" w:rsidR="008874BD" w:rsidRPr="000D5169" w:rsidRDefault="008874BD" w:rsidP="005B164F">
      <w:pPr>
        <w:pStyle w:val="BodyText"/>
        <w:rPr>
          <w:szCs w:val="24"/>
        </w:rPr>
      </w:pPr>
    </w:p>
    <w:p w14:paraId="774164A7" w14:textId="727A0514" w:rsidR="008874BD" w:rsidRPr="000D5169" w:rsidRDefault="008874BD" w:rsidP="005B164F">
      <w:pPr>
        <w:pStyle w:val="BodyText"/>
        <w:rPr>
          <w:szCs w:val="24"/>
        </w:rPr>
      </w:pPr>
    </w:p>
    <w:p w14:paraId="4E21B5CB" w14:textId="74B1A53A" w:rsidR="008874BD" w:rsidRPr="000D5169" w:rsidRDefault="008874BD" w:rsidP="005B164F">
      <w:pPr>
        <w:pStyle w:val="BodyText"/>
        <w:rPr>
          <w:szCs w:val="24"/>
        </w:rPr>
      </w:pPr>
    </w:p>
    <w:p w14:paraId="5E1CA5A5" w14:textId="03730994" w:rsidR="008874BD" w:rsidRPr="000D5169" w:rsidRDefault="008874BD" w:rsidP="005B164F">
      <w:pPr>
        <w:pStyle w:val="BodyText"/>
        <w:rPr>
          <w:szCs w:val="24"/>
        </w:rPr>
      </w:pPr>
    </w:p>
    <w:p w14:paraId="6F4322F1" w14:textId="77777777" w:rsidR="008874BD" w:rsidRPr="000D5169" w:rsidRDefault="008874BD" w:rsidP="005B164F">
      <w:pPr>
        <w:pStyle w:val="BodyText"/>
        <w:rPr>
          <w:szCs w:val="24"/>
        </w:rPr>
      </w:pPr>
    </w:p>
    <w:p w14:paraId="0DE6E442" w14:textId="54354790" w:rsidR="001073CE" w:rsidRPr="000D5169" w:rsidRDefault="008874BD" w:rsidP="00E008B6">
      <w:pPr>
        <w:pStyle w:val="BodyText"/>
        <w:rPr>
          <w:highlight w:val="yellow"/>
        </w:rPr>
      </w:pPr>
      <w:r w:rsidRPr="000D5169">
        <w:rPr>
          <w:noProof/>
        </w:rPr>
        <mc:AlternateContent>
          <mc:Choice Requires="wps">
            <w:drawing>
              <wp:anchor distT="0" distB="0" distL="114300" distR="114300" simplePos="0" relativeHeight="251660288" behindDoc="0" locked="0" layoutInCell="1" allowOverlap="1" wp14:anchorId="55AABC3E" wp14:editId="1DED248A">
                <wp:simplePos x="0" y="0"/>
                <wp:positionH relativeFrom="column">
                  <wp:posOffset>633904</wp:posOffset>
                </wp:positionH>
                <wp:positionV relativeFrom="paragraph">
                  <wp:posOffset>3810</wp:posOffset>
                </wp:positionV>
                <wp:extent cx="1001638" cy="607695"/>
                <wp:effectExtent l="0" t="0" r="8255" b="1905"/>
                <wp:wrapNone/>
                <wp:docPr id="98"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638" cy="607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93A4FA" w14:textId="4F6B2BA9" w:rsidR="00D10FFC" w:rsidRDefault="00D10FFC" w:rsidP="00D251BA">
                            <w:pPr>
                              <w:pStyle w:val="TOC2"/>
                              <w:jc w:val="center"/>
                              <w:rPr>
                                <w:sz w:val="20"/>
                              </w:rPr>
                            </w:pPr>
                            <w:r w:rsidRPr="00773965">
                              <w:rPr>
                                <w:sz w:val="20"/>
                              </w:rPr>
                              <w:t>PCP EHR</w:t>
                            </w:r>
                            <w:r>
                              <w:rPr>
                                <w:sz w:val="20"/>
                              </w:rPr>
                              <w:t xml:space="preserve"> </w:t>
                            </w:r>
                            <w:r w:rsidRPr="00773965">
                              <w:rPr>
                                <w:sz w:val="20"/>
                              </w:rPr>
                              <w:t>as</w:t>
                            </w:r>
                          </w:p>
                          <w:p w14:paraId="1CD870D5" w14:textId="5ADF2FB7" w:rsidR="00D10FFC" w:rsidRDefault="00D10FFC" w:rsidP="00D251BA">
                            <w:pPr>
                              <w:pStyle w:val="TOC2"/>
                              <w:jc w:val="center"/>
                              <w:rPr>
                                <w:sz w:val="20"/>
                              </w:rPr>
                            </w:pPr>
                            <w:r w:rsidRPr="00773965">
                              <w:rPr>
                                <w:sz w:val="20"/>
                              </w:rPr>
                              <w:t>Care Plan</w:t>
                            </w:r>
                          </w:p>
                          <w:p w14:paraId="4530CE07" w14:textId="3F3664B5" w:rsidR="00D10FFC" w:rsidRPr="00077324" w:rsidRDefault="00D10FFC" w:rsidP="00D251BA">
                            <w:pPr>
                              <w:pStyle w:val="TOC2"/>
                              <w:jc w:val="center"/>
                              <w:rPr>
                                <w:sz w:val="22"/>
                                <w:szCs w:val="22"/>
                              </w:rPr>
                            </w:pPr>
                            <w:r w:rsidRPr="00773965">
                              <w:rPr>
                                <w:sz w:val="20"/>
                              </w:rPr>
                              <w:t>Contributor</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AABC3E" id="Text Box 326" o:spid="_x0000_s1035" type="#_x0000_t202" style="position:absolute;margin-left:49.9pt;margin-top:.3pt;width:78.85pt;height:4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" stroked="f">
                <v:textbox inset="0,0,0,0">
                  <w:txbxContent>
                    <w:p w14:paraId="0093A4FA" w14:textId="4F6B2BA9" w:rsidR="00D10FFC" w:rsidRDefault="00D10FFC" w:rsidP="00D251BA">
                      <w:pPr>
                        <w:pStyle w:val="TOC2"/>
                        <w:jc w:val="center"/>
                        <w:rPr>
                          <w:sz w:val="20"/>
                        </w:rPr>
                      </w:pPr>
                      <w:r w:rsidRPr="00773965">
                        <w:rPr>
                          <w:sz w:val="20"/>
                        </w:rPr>
                        <w:t>PCP EHR</w:t>
                      </w:r>
                      <w:r>
                        <w:rPr>
                          <w:sz w:val="20"/>
                        </w:rPr>
                        <w:t xml:space="preserve"> </w:t>
                      </w:r>
                      <w:r w:rsidRPr="00773965">
                        <w:rPr>
                          <w:sz w:val="20"/>
                        </w:rPr>
                        <w:t>as</w:t>
                      </w:r>
                    </w:p>
                    <w:p w14:paraId="1CD870D5" w14:textId="5ADF2FB7" w:rsidR="00D10FFC" w:rsidRDefault="00D10FFC" w:rsidP="00D251BA">
                      <w:pPr>
                        <w:pStyle w:val="TOC2"/>
                        <w:jc w:val="center"/>
                        <w:rPr>
                          <w:sz w:val="20"/>
                        </w:rPr>
                      </w:pPr>
                      <w:r w:rsidRPr="00773965">
                        <w:rPr>
                          <w:sz w:val="20"/>
                        </w:rPr>
                        <w:t>Care Plan</w:t>
                      </w:r>
                    </w:p>
                    <w:p w14:paraId="4530CE07" w14:textId="3F3664B5" w:rsidR="00D10FFC" w:rsidRPr="00077324" w:rsidRDefault="00D10FFC" w:rsidP="00D251BA">
                      <w:pPr>
                        <w:pStyle w:val="TOC2"/>
                        <w:jc w:val="center"/>
                        <w:rPr>
                          <w:sz w:val="22"/>
                          <w:szCs w:val="22"/>
                        </w:rPr>
                      </w:pPr>
                      <w:r w:rsidRPr="00773965">
                        <w:rPr>
                          <w:sz w:val="20"/>
                        </w:rPr>
                        <w:t>Contributor</w:t>
                      </w:r>
                    </w:p>
                  </w:txbxContent>
                </v:textbox>
              </v:shape>
            </w:pict>
          </mc:Fallback>
        </mc:AlternateContent>
      </w:r>
      <w:r w:rsidRPr="000D5169">
        <w:rPr>
          <w:noProof/>
        </w:rPr>
        <mc:AlternateContent>
          <mc:Choice Requires="wps">
            <w:drawing>
              <wp:anchor distT="0" distB="0" distL="114300" distR="114300" simplePos="0" relativeHeight="251662336" behindDoc="0" locked="0" layoutInCell="1" allowOverlap="1" wp14:anchorId="10358468" wp14:editId="1B072F43">
                <wp:simplePos x="0" y="0"/>
                <wp:positionH relativeFrom="column">
                  <wp:posOffset>2463974</wp:posOffset>
                </wp:positionH>
                <wp:positionV relativeFrom="paragraph">
                  <wp:posOffset>79375</wp:posOffset>
                </wp:positionV>
                <wp:extent cx="1974850" cy="532130"/>
                <wp:effectExtent l="0" t="0" r="6350" b="1270"/>
                <wp:wrapNone/>
                <wp:docPr id="100"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0" cy="532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5CB868" w14:textId="4D5E3269" w:rsidR="00D10FFC" w:rsidRPr="00077324" w:rsidRDefault="00D10FFC" w:rsidP="00D251BA">
                            <w:pPr>
                              <w:pStyle w:val="TOC2"/>
                              <w:ind w:left="288" w:firstLine="0"/>
                              <w:jc w:val="center"/>
                              <w:rPr>
                                <w:sz w:val="22"/>
                                <w:szCs w:val="22"/>
                              </w:rPr>
                            </w:pPr>
                            <w:r w:rsidRPr="00F0650A">
                              <w:rPr>
                                <w:sz w:val="20"/>
                              </w:rPr>
                              <w:t>Plan</w:t>
                            </w:r>
                            <w:r>
                              <w:rPr>
                                <w:sz w:val="20"/>
                              </w:rPr>
                              <w:t xml:space="preserve"> Definition Management System as Care Plan </w:t>
                            </w:r>
                            <w:del w:id="156" w:author="Jones, Emma" w:date="2018-07-16T16:09:00Z">
                              <w:r w:rsidDel="00E60E7C">
                                <w:rPr>
                                  <w:sz w:val="20"/>
                                </w:rPr>
                                <w:delText xml:space="preserve">Guidance </w:delText>
                              </w:r>
                            </w:del>
                            <w:ins w:id="157" w:author="Jones, Emma" w:date="2018-07-16T16:09:00Z">
                              <w:r>
                                <w:rPr>
                                  <w:sz w:val="20"/>
                                </w:rPr>
                                <w:t xml:space="preserve">Definition </w:t>
                              </w:r>
                            </w:ins>
                            <w:r>
                              <w:rPr>
                                <w:sz w:val="20"/>
                              </w:rPr>
                              <w:t>Service</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10358468" id="Text Box 328" o:spid="_x0000_s1036" type="#_x0000_t202" style="position:absolute;margin-left:194pt;margin-top:6.25pt;width:155.5pt;height:41.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" stroked="f">
                <v:textbox inset="0,0,0,0">
                  <w:txbxContent>
                    <w:p w14:paraId="7C5CB868" w14:textId="4D5E3269" w:rsidR="00D10FFC" w:rsidRPr="00077324" w:rsidRDefault="00D10FFC" w:rsidP="00D251BA">
                      <w:pPr>
                        <w:pStyle w:val="TOC2"/>
                        <w:ind w:left="288" w:firstLine="0"/>
                        <w:jc w:val="center"/>
                        <w:rPr>
                          <w:sz w:val="22"/>
                          <w:szCs w:val="22"/>
                        </w:rPr>
                      </w:pPr>
                      <w:r w:rsidRPr="00F0650A">
                        <w:rPr>
                          <w:sz w:val="20"/>
                        </w:rPr>
                        <w:t>Plan</w:t>
                      </w:r>
                      <w:r>
                        <w:rPr>
                          <w:sz w:val="20"/>
                        </w:rPr>
                        <w:t xml:space="preserve"> Definition Management System as Care Plan </w:t>
                      </w:r>
                      <w:del w:id="158" w:author="Jones, Emma" w:date="2018-07-16T16:09:00Z">
                        <w:r w:rsidDel="00E60E7C">
                          <w:rPr>
                            <w:sz w:val="20"/>
                          </w:rPr>
                          <w:delText xml:space="preserve">Guidance </w:delText>
                        </w:r>
                      </w:del>
                      <w:ins w:id="159" w:author="Jones, Emma" w:date="2018-07-16T16:09:00Z">
                        <w:r>
                          <w:rPr>
                            <w:sz w:val="20"/>
                          </w:rPr>
                          <w:t xml:space="preserve">Definition </w:t>
                        </w:r>
                      </w:ins>
                      <w:r>
                        <w:rPr>
                          <w:sz w:val="20"/>
                        </w:rPr>
                        <w:t>Service</w:t>
                      </w:r>
                    </w:p>
                  </w:txbxContent>
                </v:textbox>
              </v:shape>
            </w:pict>
          </mc:Fallback>
        </mc:AlternateContent>
      </w:r>
    </w:p>
    <w:p w14:paraId="79966FB0" w14:textId="10F7A28E" w:rsidR="006D6AF7" w:rsidRPr="000D5169" w:rsidRDefault="006D6AF7" w:rsidP="00E008B6">
      <w:pPr>
        <w:pStyle w:val="BodyText"/>
        <w:rPr>
          <w:highlight w:val="yellow"/>
        </w:rPr>
      </w:pPr>
      <w:r w:rsidRPr="000D5169">
        <w:rPr>
          <w:noProof/>
        </w:rPr>
        <mc:AlternateContent>
          <mc:Choice Requires="wps">
            <w:drawing>
              <wp:anchor distT="0" distB="0" distL="114300" distR="114300" simplePos="0" relativeHeight="251659264" behindDoc="0" locked="0" layoutInCell="1" allowOverlap="1" wp14:anchorId="0BC7EEB6" wp14:editId="499E58F0">
                <wp:simplePos x="0" y="0"/>
                <wp:positionH relativeFrom="column">
                  <wp:posOffset>0</wp:posOffset>
                </wp:positionH>
                <wp:positionV relativeFrom="paragraph">
                  <wp:posOffset>749300</wp:posOffset>
                </wp:positionV>
                <wp:extent cx="1114425" cy="337792"/>
                <wp:effectExtent l="0" t="0" r="0" b="0"/>
                <wp:wrapNone/>
                <wp:docPr id="97"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92D637" w14:textId="77777777" w:rsidR="00D10FFC" w:rsidRPr="00077324" w:rsidRDefault="00D10FFC" w:rsidP="006D6AF7">
                            <w:pPr>
                              <w:pStyle w:val="TOC2"/>
                              <w:rPr>
                                <w:sz w:val="22"/>
                                <w:szCs w:val="22"/>
                              </w:rPr>
                            </w:pPr>
                            <w:r w:rsidRPr="00CF5713">
                              <w:rPr>
                                <w:sz w:val="20"/>
                              </w:rPr>
                              <w:t>Encounter A</w:t>
                            </w:r>
                          </w:p>
                        </w:txbxContent>
                      </wps:txbx>
                      <wps:bodyPr rot="0" vert="horz" wrap="square" lIns="0" tIns="0" rIns="0" bIns="0" anchor="t" anchorCtr="0" upright="1">
                        <a:noAutofit/>
                      </wps:bodyPr>
                    </wps:wsp>
                  </a:graphicData>
                </a:graphic>
              </wp:anchor>
            </w:drawing>
          </mc:Choice>
          <mc:Fallback>
            <w:pict>
              <v:shape w14:anchorId="0BC7EEB6" id="Text Box 325" o:spid="_x0000_s1037" type="#_x0000_t202" style="position:absolute;margin-left:0;margin-top:59pt;width:87.75pt;height:26.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" stroked="f">
                <v:textbox inset="0,0,0,0">
                  <w:txbxContent>
                    <w:p w14:paraId="3D92D637" w14:textId="77777777" w:rsidR="00D10FFC" w:rsidRPr="00077324" w:rsidRDefault="00D10FFC" w:rsidP="006D6AF7">
                      <w:pPr>
                        <w:pStyle w:val="TOC2"/>
                        <w:rPr>
                          <w:sz w:val="22"/>
                          <w:szCs w:val="22"/>
                        </w:rPr>
                      </w:pPr>
                      <w:r w:rsidRPr="00CF5713">
                        <w:rPr>
                          <w:sz w:val="20"/>
                        </w:rPr>
                        <w:t>Encounter A</w:t>
                      </w:r>
                    </w:p>
                  </w:txbxContent>
                </v:textbox>
              </v:shape>
            </w:pict>
          </mc:Fallback>
        </mc:AlternateContent>
      </w:r>
      <w:r w:rsidRPr="000D5169">
        <w:rPr>
          <w:noProof/>
        </w:rPr>
        <mc:AlternateContent>
          <mc:Choice Requires="wps">
            <w:drawing>
              <wp:anchor distT="0" distB="0" distL="114300" distR="114300" simplePos="0" relativeHeight="251661312" behindDoc="0" locked="0" layoutInCell="1" allowOverlap="1" wp14:anchorId="4F49121A" wp14:editId="0E557251">
                <wp:simplePos x="0" y="0"/>
                <wp:positionH relativeFrom="column">
                  <wp:posOffset>1236345</wp:posOffset>
                </wp:positionH>
                <wp:positionV relativeFrom="paragraph">
                  <wp:posOffset>415290</wp:posOffset>
                </wp:positionV>
                <wp:extent cx="8890" cy="2633765"/>
                <wp:effectExtent l="0" t="0" r="0" b="0"/>
                <wp:wrapNone/>
                <wp:docPr id="99"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477D794" id="Line 327"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35pt,32.7pt" to="98.05pt,2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unMMQIAAFo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">
                <v:stroke dashstyle="dash"/>
              </v:line>
            </w:pict>
          </mc:Fallback>
        </mc:AlternateContent>
      </w:r>
      <w:r w:rsidRPr="000D5169">
        <w:rPr>
          <w:noProof/>
        </w:rPr>
        <mc:AlternateContent>
          <mc:Choice Requires="wps">
            <w:drawing>
              <wp:anchor distT="0" distB="0" distL="114300" distR="114300" simplePos="0" relativeHeight="251677696" behindDoc="0" locked="0" layoutInCell="1" allowOverlap="1" wp14:anchorId="018B8D50" wp14:editId="5EEAD23F">
                <wp:simplePos x="0" y="0"/>
                <wp:positionH relativeFrom="column">
                  <wp:posOffset>1318260</wp:posOffset>
                </wp:positionH>
                <wp:positionV relativeFrom="paragraph">
                  <wp:posOffset>500380</wp:posOffset>
                </wp:positionV>
                <wp:extent cx="1901283" cy="228581"/>
                <wp:effectExtent l="0" t="0" r="0" b="0"/>
                <wp:wrapNone/>
                <wp:docPr id="125"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283" cy="2285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301D26" w14:textId="078DB0FF" w:rsidR="00D10FFC" w:rsidRDefault="00D10FFC" w:rsidP="006D6AF7">
                            <w:pPr>
                              <w:jc w:val="center"/>
                            </w:pPr>
                            <w:r w:rsidRPr="00CF5713">
                              <w:rPr>
                                <w:sz w:val="20"/>
                              </w:rPr>
                              <w:t>S</w:t>
                            </w:r>
                            <w:r>
                              <w:rPr>
                                <w:sz w:val="20"/>
                              </w:rPr>
                              <w:t>earch for Plan Definition</w:t>
                            </w:r>
                          </w:p>
                        </w:txbxContent>
                      </wps:txbx>
                      <wps:bodyPr rot="0" vert="horz" wrap="square" lIns="0" tIns="0" rIns="0" bIns="0" anchor="t" anchorCtr="0" upright="1">
                        <a:noAutofit/>
                      </wps:bodyPr>
                    </wps:wsp>
                  </a:graphicData>
                </a:graphic>
              </wp:anchor>
            </w:drawing>
          </mc:Choice>
          <mc:Fallback>
            <w:pict>
              <v:shape w14:anchorId="018B8D50" id="Text Box 344" o:spid="_x0000_s1038" type="#_x0000_t202" style="position:absolute;margin-left:103.8pt;margin-top:39.4pt;width:149.7pt;height:1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" stroked="f">
                <v:textbox inset="0,0,0,0">
                  <w:txbxContent>
                    <w:p w14:paraId="2C301D26" w14:textId="078DB0FF" w:rsidR="00D10FFC" w:rsidRDefault="00D10FFC" w:rsidP="006D6AF7">
                      <w:pPr>
                        <w:jc w:val="center"/>
                      </w:pPr>
                      <w:r w:rsidRPr="00CF5713">
                        <w:rPr>
                          <w:sz w:val="20"/>
                        </w:rPr>
                        <w:t>S</w:t>
                      </w:r>
                      <w:r>
                        <w:rPr>
                          <w:sz w:val="20"/>
                        </w:rPr>
                        <w:t>earch for Plan Definition</w:t>
                      </w:r>
                    </w:p>
                  </w:txbxContent>
                </v:textbox>
              </v:shape>
            </w:pict>
          </mc:Fallback>
        </mc:AlternateContent>
      </w:r>
      <w:r w:rsidRPr="000D5169">
        <w:rPr>
          <w:noProof/>
        </w:rPr>
        <mc:AlternateContent>
          <mc:Choice Requires="wps">
            <w:drawing>
              <wp:anchor distT="0" distB="0" distL="114300" distR="114300" simplePos="0" relativeHeight="251678720" behindDoc="0" locked="0" layoutInCell="1" allowOverlap="1" wp14:anchorId="0AFBBD4D" wp14:editId="361CDB9A">
                <wp:simplePos x="0" y="0"/>
                <wp:positionH relativeFrom="column">
                  <wp:posOffset>1135380</wp:posOffset>
                </wp:positionH>
                <wp:positionV relativeFrom="paragraph">
                  <wp:posOffset>2108200</wp:posOffset>
                </wp:positionV>
                <wp:extent cx="232410" cy="428866"/>
                <wp:effectExtent l="0" t="0" r="0" b="0"/>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2886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A66ADB3" id="Rectangle 126" o:spid="_x0000_s1026" style="position:absolute;margin-left:89.4pt;margin-top:166pt;width:18.3pt;height:33.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"/>
            </w:pict>
          </mc:Fallback>
        </mc:AlternateContent>
      </w:r>
      <w:del w:id="160" w:author="Jones, Emma" w:date="2018-07-16T15:02:00Z">
        <w:r w:rsidRPr="000D5169" w:rsidDel="006E200F">
          <w:rPr>
            <w:noProof/>
          </w:rPr>
          <mc:AlternateContent>
            <mc:Choice Requires="wps">
              <w:drawing>
                <wp:anchor distT="0" distB="0" distL="114300" distR="114300" simplePos="0" relativeHeight="251679744" behindDoc="0" locked="0" layoutInCell="1" allowOverlap="1" wp14:anchorId="099AB669" wp14:editId="0723CE06">
                  <wp:simplePos x="0" y="0"/>
                  <wp:positionH relativeFrom="column">
                    <wp:posOffset>3372485</wp:posOffset>
                  </wp:positionH>
                  <wp:positionV relativeFrom="paragraph">
                    <wp:posOffset>1290955</wp:posOffset>
                  </wp:positionV>
                  <wp:extent cx="232410" cy="532404"/>
                  <wp:effectExtent l="0" t="0" r="0" b="0"/>
                  <wp:wrapNone/>
                  <wp:docPr id="127"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53240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4CF91E6E" id="Rectangle 127" o:spid="_x0000_s1026" style="position:absolute;margin-left:265.55pt;margin-top:101.65pt;width:18.3pt;height:41.9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"/>
              </w:pict>
            </mc:Fallback>
          </mc:AlternateContent>
        </w:r>
      </w:del>
      <w:r w:rsidRPr="000D5169">
        <w:rPr>
          <w:noProof/>
        </w:rPr>
        <mc:AlternateContent>
          <mc:Choice Requires="wps">
            <w:drawing>
              <wp:anchor distT="0" distB="0" distL="114300" distR="114300" simplePos="0" relativeHeight="251680768" behindDoc="0" locked="0" layoutInCell="1" allowOverlap="1" wp14:anchorId="38A4ABA0" wp14:editId="2058F0DE">
                <wp:simplePos x="0" y="0"/>
                <wp:positionH relativeFrom="column">
                  <wp:posOffset>3372485</wp:posOffset>
                </wp:positionH>
                <wp:positionV relativeFrom="paragraph">
                  <wp:posOffset>691515</wp:posOffset>
                </wp:positionV>
                <wp:extent cx="232410" cy="417161"/>
                <wp:effectExtent l="0" t="0" r="0" b="0"/>
                <wp:wrapNone/>
                <wp:docPr id="1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6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F5E1D5A" id="Rectangle 128" o:spid="_x0000_s1026" style="position:absolute;margin-left:265.55pt;margin-top:54.45pt;width:18.3pt;height:32.8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"/>
            </w:pict>
          </mc:Fallback>
        </mc:AlternateContent>
      </w:r>
      <w:r w:rsidRPr="000D5169">
        <w:rPr>
          <w:noProof/>
        </w:rPr>
        <mc:AlternateContent>
          <mc:Choice Requires="wps">
            <w:drawing>
              <wp:anchor distT="0" distB="0" distL="114300" distR="114300" simplePos="0" relativeHeight="251682816" behindDoc="0" locked="0" layoutInCell="1" allowOverlap="1" wp14:anchorId="6EF72CBF" wp14:editId="70CAFA30">
                <wp:simplePos x="0" y="0"/>
                <wp:positionH relativeFrom="column">
                  <wp:posOffset>3359150</wp:posOffset>
                </wp:positionH>
                <wp:positionV relativeFrom="paragraph">
                  <wp:posOffset>2086610</wp:posOffset>
                </wp:positionV>
                <wp:extent cx="232410" cy="302783"/>
                <wp:effectExtent l="0" t="0" r="0" b="0"/>
                <wp:wrapNone/>
                <wp:docPr id="1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3027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6F31122" id="Rectangle 130" o:spid="_x0000_s1026" style="position:absolute;margin-left:264.5pt;margin-top:164.3pt;width:18.3pt;height:23.8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"/>
            </w:pict>
          </mc:Fallback>
        </mc:AlternateContent>
      </w:r>
    </w:p>
    <w:p w14:paraId="362ACEA3" w14:textId="3CE215B0" w:rsidR="006D6AF7" w:rsidRPr="000D5169" w:rsidRDefault="005A1D8B" w:rsidP="00E008B6">
      <w:pPr>
        <w:pStyle w:val="BodyText"/>
        <w:rPr>
          <w:highlight w:val="yellow"/>
        </w:rPr>
      </w:pPr>
      <w:r w:rsidRPr="000D5169">
        <w:rPr>
          <w:noProof/>
        </w:rPr>
        <mc:AlternateContent>
          <mc:Choice Requires="wps">
            <w:drawing>
              <wp:anchor distT="0" distB="0" distL="114300" distR="114300" simplePos="0" relativeHeight="251658239" behindDoc="0" locked="0" layoutInCell="1" allowOverlap="1" wp14:anchorId="1C9C1BA2" wp14:editId="70CD1C1D">
                <wp:simplePos x="0" y="0"/>
                <wp:positionH relativeFrom="column">
                  <wp:posOffset>3467100</wp:posOffset>
                </wp:positionH>
                <wp:positionV relativeFrom="paragraph">
                  <wp:posOffset>83185</wp:posOffset>
                </wp:positionV>
                <wp:extent cx="8890" cy="2633765"/>
                <wp:effectExtent l="0" t="0" r="0" b="0"/>
                <wp:wrapNone/>
                <wp:docPr id="131"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A80DD83" id="Line 327" o:spid="_x0000_s1026" style="position:absolute;flip:x y;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55pt" to="273.7pt,2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nuvMQIAAFs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">
                <v:stroke dashstyle="dash"/>
              </v:line>
            </w:pict>
          </mc:Fallback>
        </mc:AlternateContent>
      </w:r>
    </w:p>
    <w:p w14:paraId="01259680" w14:textId="16CB0511" w:rsidR="006D6AF7" w:rsidRPr="000D5169" w:rsidRDefault="006D6AF7" w:rsidP="00E008B6">
      <w:pPr>
        <w:pStyle w:val="BodyText"/>
        <w:rPr>
          <w:highlight w:val="yellow"/>
        </w:rPr>
      </w:pPr>
    </w:p>
    <w:p w14:paraId="316240D1" w14:textId="64CA274A" w:rsidR="006D6AF7" w:rsidRPr="000D5169" w:rsidRDefault="00B706C6" w:rsidP="00E008B6">
      <w:pPr>
        <w:pStyle w:val="BodyText"/>
        <w:rPr>
          <w:highlight w:val="yellow"/>
        </w:rPr>
      </w:pPr>
      <w:r w:rsidRPr="000D5169">
        <w:rPr>
          <w:noProof/>
        </w:rPr>
        <mc:AlternateContent>
          <mc:Choice Requires="wps">
            <w:drawing>
              <wp:anchor distT="0" distB="0" distL="114300" distR="114300" simplePos="0" relativeHeight="251674624" behindDoc="0" locked="0" layoutInCell="1" allowOverlap="1" wp14:anchorId="618B2418" wp14:editId="0B7CE429">
                <wp:simplePos x="0" y="0"/>
                <wp:positionH relativeFrom="column">
                  <wp:posOffset>1362205</wp:posOffset>
                </wp:positionH>
                <wp:positionV relativeFrom="paragraph">
                  <wp:posOffset>14405</wp:posOffset>
                </wp:positionV>
                <wp:extent cx="1990725" cy="0"/>
                <wp:effectExtent l="0" t="76200" r="9525" b="95250"/>
                <wp:wrapNone/>
                <wp:docPr id="116"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0725"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04F1FD7" id="Line 343"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25pt,1.15pt" to="26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">
                <v:stroke startarrow="block"/>
              </v:line>
            </w:pict>
          </mc:Fallback>
        </mc:AlternateContent>
      </w:r>
      <w:r w:rsidR="008874BD" w:rsidRPr="000D5169">
        <w:rPr>
          <w:noProof/>
        </w:rPr>
        <mc:AlternateContent>
          <mc:Choice Requires="wps">
            <w:drawing>
              <wp:anchor distT="0" distB="0" distL="114300" distR="114300" simplePos="0" relativeHeight="251675648" behindDoc="0" locked="0" layoutInCell="1" allowOverlap="1" wp14:anchorId="1110DD21" wp14:editId="189DCB62">
                <wp:simplePos x="0" y="0"/>
                <wp:positionH relativeFrom="column">
                  <wp:posOffset>1447800</wp:posOffset>
                </wp:positionH>
                <wp:positionV relativeFrom="paragraph">
                  <wp:posOffset>135429</wp:posOffset>
                </wp:positionV>
                <wp:extent cx="1819275" cy="161925"/>
                <wp:effectExtent l="0" t="0" r="9525" b="9525"/>
                <wp:wrapNone/>
                <wp:docPr id="123"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4AC9E5" w14:textId="175A9019" w:rsidR="00D10FFC" w:rsidRPr="00077324" w:rsidRDefault="00D10FFC"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10DD21" id="_x0000_s1039" type="#_x0000_t202" style="position:absolute;margin-left:114pt;margin-top:10.65pt;width:143.25pt;height:1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" stroked="f">
                <v:textbox inset="0,0,0,0">
                  <w:txbxContent>
                    <w:p w14:paraId="0C4AC9E5" w14:textId="175A9019" w:rsidR="00D10FFC" w:rsidRPr="00077324" w:rsidRDefault="00D10FFC"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v:textbox>
              </v:shape>
            </w:pict>
          </mc:Fallback>
        </mc:AlternateContent>
      </w:r>
      <w:r w:rsidR="00D322CD" w:rsidRPr="000D5169">
        <w:rPr>
          <w:noProof/>
        </w:rPr>
        <mc:AlternateContent>
          <mc:Choice Requires="wps">
            <w:drawing>
              <wp:anchor distT="0" distB="0" distL="114300" distR="114300" simplePos="0" relativeHeight="251665408" behindDoc="0" locked="0" layoutInCell="1" allowOverlap="1" wp14:anchorId="3BC0BBEA" wp14:editId="13CCE9CC">
                <wp:simplePos x="0" y="0"/>
                <wp:positionH relativeFrom="column">
                  <wp:posOffset>1139190</wp:posOffset>
                </wp:positionH>
                <wp:positionV relativeFrom="paragraph">
                  <wp:posOffset>11430</wp:posOffset>
                </wp:positionV>
                <wp:extent cx="232410" cy="971550"/>
                <wp:effectExtent l="0" t="0" r="15240" b="19050"/>
                <wp:wrapNone/>
                <wp:docPr id="103" name="Rectangle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971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0442C8F9" id="Rectangle 332" o:spid="_x0000_s1026" style="position:absolute;margin-left:89.7pt;margin-top:.9pt;width:18.3pt;height:7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"/>
            </w:pict>
          </mc:Fallback>
        </mc:AlternateContent>
      </w:r>
    </w:p>
    <w:p w14:paraId="59B594DE" w14:textId="735F814E" w:rsidR="006D6AF7" w:rsidRPr="000D5169" w:rsidRDefault="003C3CEB" w:rsidP="00E008B6">
      <w:pPr>
        <w:pStyle w:val="BodyText"/>
        <w:rPr>
          <w:highlight w:val="yellow"/>
        </w:rPr>
      </w:pPr>
      <w:ins w:id="161" w:author="Jones, Emma" w:date="2018-07-16T17:10:00Z">
        <w:r w:rsidRPr="003C3CEB">
          <w:rPr>
            <w:noProof/>
          </w:rPr>
          <mc:AlternateContent>
            <mc:Choice Requires="wps">
              <w:drawing>
                <wp:anchor distT="0" distB="0" distL="114300" distR="114300" simplePos="0" relativeHeight="251719680" behindDoc="0" locked="0" layoutInCell="1" allowOverlap="1" wp14:anchorId="25885BE3" wp14:editId="423B4379">
                  <wp:simplePos x="0" y="0"/>
                  <wp:positionH relativeFrom="column">
                    <wp:posOffset>142875</wp:posOffset>
                  </wp:positionH>
                  <wp:positionV relativeFrom="paragraph">
                    <wp:posOffset>245745</wp:posOffset>
                  </wp:positionV>
                  <wp:extent cx="702310" cy="606056"/>
                  <wp:effectExtent l="0" t="0" r="2540" b="3810"/>
                  <wp:wrapNone/>
                  <wp:docPr id="326"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310" cy="6060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2BF007" w14:textId="0FD4492F" w:rsidR="00D10FFC" w:rsidRPr="009A41FE" w:rsidRDefault="00D10FFC" w:rsidP="003C3CEB">
                              <w:pPr>
                                <w:jc w:val="center"/>
                                <w:rPr>
                                  <w:sz w:val="16"/>
                                  <w:szCs w:val="16"/>
                                </w:rPr>
                              </w:pPr>
                              <w:ins w:id="162" w:author="Jones, Emma" w:date="2018-07-16T17:11:00Z">
                                <w:r>
                                  <w:rPr>
                                    <w:sz w:val="16"/>
                                    <w:szCs w:val="16"/>
                                  </w:rPr>
                                  <w:t>Update Plan Definition</w:t>
                                </w:r>
                              </w:ins>
                              <w:del w:id="163" w:author="Jones, Emma" w:date="2018-07-16T17:11:00Z">
                                <w:r w:rsidRPr="009A41FE" w:rsidDel="003C3CEB">
                                  <w:rPr>
                                    <w:sz w:val="16"/>
                                    <w:szCs w:val="16"/>
                                  </w:rPr>
                                  <w:delText>Store Care Plan</w:delText>
                                </w:r>
                              </w:del>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25885BE3" id="Text Box 160" o:spid="_x0000_s1040" type="#_x0000_t202" style="position:absolute;margin-left:11.25pt;margin-top:19.35pt;width:55.3pt;height:47.7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" stroked="f">
                  <v:textbox>
                    <w:txbxContent>
                      <w:p w14:paraId="752BF007" w14:textId="0FD4492F" w:rsidR="00D10FFC" w:rsidRPr="009A41FE" w:rsidRDefault="00D10FFC" w:rsidP="003C3CEB">
                        <w:pPr>
                          <w:jc w:val="center"/>
                          <w:rPr>
                            <w:sz w:val="16"/>
                            <w:szCs w:val="16"/>
                          </w:rPr>
                        </w:pPr>
                        <w:ins w:id="164" w:author="Jones, Emma" w:date="2018-07-16T17:11:00Z">
                          <w:r>
                            <w:rPr>
                              <w:sz w:val="16"/>
                              <w:szCs w:val="16"/>
                            </w:rPr>
                            <w:t>Update Plan Definition</w:t>
                          </w:r>
                        </w:ins>
                        <w:del w:id="165" w:author="Jones, Emma" w:date="2018-07-16T17:11:00Z">
                          <w:r w:rsidRPr="009A41FE" w:rsidDel="003C3CEB">
                            <w:rPr>
                              <w:sz w:val="16"/>
                              <w:szCs w:val="16"/>
                            </w:rPr>
                            <w:delText>Store Care Plan</w:delText>
                          </w:r>
                        </w:del>
                      </w:p>
                    </w:txbxContent>
                  </v:textbox>
                </v:shape>
              </w:pict>
            </mc:Fallback>
          </mc:AlternateContent>
        </w:r>
      </w:ins>
      <w:del w:id="166" w:author="Jones, Emma" w:date="2018-07-16T15:02:00Z">
        <w:r w:rsidR="00B706C6" w:rsidRPr="000D5169" w:rsidDel="006E200F">
          <w:rPr>
            <w:noProof/>
          </w:rPr>
          <mc:AlternateContent>
            <mc:Choice Requires="wps">
              <w:drawing>
                <wp:anchor distT="0" distB="0" distL="114300" distR="114300" simplePos="0" relativeHeight="251672576" behindDoc="0" locked="0" layoutInCell="1" allowOverlap="1" wp14:anchorId="74483B6E" wp14:editId="3CE3A44C">
                  <wp:simplePos x="0" y="0"/>
                  <wp:positionH relativeFrom="column">
                    <wp:posOffset>1537335</wp:posOffset>
                  </wp:positionH>
                  <wp:positionV relativeFrom="paragraph">
                    <wp:posOffset>225251</wp:posOffset>
                  </wp:positionV>
                  <wp:extent cx="1724025" cy="205105"/>
                  <wp:effectExtent l="0" t="0" r="9525" b="4445"/>
                  <wp:wrapNone/>
                  <wp:docPr id="110" name="Text 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05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0F5C09" w14:textId="5D76DE54" w:rsidR="00D10FFC" w:rsidRPr="00077324" w:rsidRDefault="00D10FFC" w:rsidP="006D6AF7">
                              <w:pPr>
                                <w:pStyle w:val="TOC2"/>
                                <w:rPr>
                                  <w:sz w:val="22"/>
                                  <w:szCs w:val="22"/>
                                </w:rPr>
                              </w:pPr>
                              <w:r>
                                <w:rPr>
                                  <w:sz w:val="18"/>
                                  <w:szCs w:val="18"/>
                                </w:rPr>
                                <w:t xml:space="preserve">Provide </w:t>
                              </w:r>
                              <w:r>
                                <w:rPr>
                                  <w:sz w:val="20"/>
                                </w:rPr>
                                <w:t>Plan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483B6E" id="Text Box 340" o:spid="_x0000_s1041" type="#_x0000_t202" style="position:absolute;margin-left:121.05pt;margin-top:17.75pt;width:135.75pt;height:16.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" stroked="f">
                  <v:textbox inset="0,0,0,0">
                    <w:txbxContent>
                      <w:p w14:paraId="740F5C09" w14:textId="5D76DE54" w:rsidR="00D10FFC" w:rsidRPr="00077324" w:rsidRDefault="00D10FFC" w:rsidP="006D6AF7">
                        <w:pPr>
                          <w:pStyle w:val="TOC2"/>
                          <w:rPr>
                            <w:sz w:val="22"/>
                            <w:szCs w:val="22"/>
                          </w:rPr>
                        </w:pPr>
                        <w:r>
                          <w:rPr>
                            <w:sz w:val="18"/>
                            <w:szCs w:val="18"/>
                          </w:rPr>
                          <w:t xml:space="preserve">Provide </w:t>
                        </w:r>
                        <w:r>
                          <w:rPr>
                            <w:sz w:val="20"/>
                          </w:rPr>
                          <w:t>Plan Definition</w:t>
                        </w:r>
                      </w:p>
                    </w:txbxContent>
                  </v:textbox>
                </v:shape>
              </w:pict>
            </mc:Fallback>
          </mc:AlternateContent>
        </w:r>
      </w:del>
      <w:r w:rsidR="00B706C6" w:rsidRPr="000D5169">
        <w:rPr>
          <w:noProof/>
        </w:rPr>
        <mc:AlternateContent>
          <mc:Choice Requires="wps">
            <w:drawing>
              <wp:anchor distT="0" distB="0" distL="114300" distR="114300" simplePos="0" relativeHeight="251676672" behindDoc="0" locked="0" layoutInCell="1" allowOverlap="1" wp14:anchorId="49BA106E" wp14:editId="0422DB45">
                <wp:simplePos x="0" y="0"/>
                <wp:positionH relativeFrom="column">
                  <wp:posOffset>1387258</wp:posOffset>
                </wp:positionH>
                <wp:positionV relativeFrom="paragraph">
                  <wp:posOffset>38518</wp:posOffset>
                </wp:positionV>
                <wp:extent cx="1966307" cy="0"/>
                <wp:effectExtent l="0" t="76200" r="15240" b="95250"/>
                <wp:wrapNone/>
                <wp:docPr id="124"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66307"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93C9EA8" id="Line 343"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5pt,3.05pt" to="264.1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">
                <v:stroke startarrow="block"/>
              </v:line>
            </w:pict>
          </mc:Fallback>
        </mc:AlternateContent>
      </w:r>
    </w:p>
    <w:p w14:paraId="523006A4" w14:textId="68CBCDB3" w:rsidR="006D6AF7" w:rsidRPr="000D5169" w:rsidRDefault="003C3CEB" w:rsidP="00E008B6">
      <w:pPr>
        <w:pStyle w:val="BodyText"/>
        <w:rPr>
          <w:highlight w:val="yellow"/>
        </w:rPr>
      </w:pPr>
      <w:ins w:id="167" w:author="Jones, Emma" w:date="2018-07-16T17:18:00Z">
        <w:r w:rsidRPr="003C3CEB">
          <w:rPr>
            <w:noProof/>
          </w:rPr>
          <mc:AlternateContent>
            <mc:Choice Requires="wps">
              <w:drawing>
                <wp:anchor distT="0" distB="0" distL="114300" distR="114300" simplePos="0" relativeHeight="251722752" behindDoc="0" locked="0" layoutInCell="1" allowOverlap="1" wp14:anchorId="2D86AD73" wp14:editId="7A0BB5E3">
                  <wp:simplePos x="0" y="0"/>
                  <wp:positionH relativeFrom="margin">
                    <wp:posOffset>844550</wp:posOffset>
                  </wp:positionH>
                  <wp:positionV relativeFrom="paragraph">
                    <wp:posOffset>89535</wp:posOffset>
                  </wp:positionV>
                  <wp:extent cx="9525" cy="275590"/>
                  <wp:effectExtent l="0" t="0" r="28575" b="29210"/>
                  <wp:wrapNone/>
                  <wp:docPr id="328" name="Straight Connector 328"/>
                  <wp:cNvGraphicFramePr/>
                  <a:graphic xmlns:a="http://schemas.openxmlformats.org/drawingml/2006/main">
                    <a:graphicData uri="http://schemas.microsoft.com/office/word/2010/wordprocessingShape">
                      <wps:wsp>
                        <wps:cNvCnPr/>
                        <wps:spPr>
                          <a:xfrm flipH="1">
                            <a:off x="0" y="0"/>
                            <a:ext cx="9525" cy="2755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6EE706" id="Straight Connector 328" o:spid="_x0000_s1026" style="position:absolute;flip:x;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5pt,7.05pt" to="67.2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" strokecolor="black [3213]" strokeweight=".5pt">
                  <v:stroke joinstyle="miter"/>
                  <w10:wrap anchorx="margin"/>
                </v:line>
              </w:pict>
            </mc:Fallback>
          </mc:AlternateContent>
        </w:r>
        <w:r w:rsidRPr="003C3CEB">
          <w:rPr>
            <w:noProof/>
          </w:rPr>
          <mc:AlternateContent>
            <mc:Choice Requires="wps">
              <w:drawing>
                <wp:anchor distT="0" distB="0" distL="114300" distR="114300" simplePos="0" relativeHeight="251721728" behindDoc="0" locked="0" layoutInCell="1" allowOverlap="1" wp14:anchorId="256DC6D1" wp14:editId="69C76FE9">
                  <wp:simplePos x="0" y="0"/>
                  <wp:positionH relativeFrom="column">
                    <wp:posOffset>828675</wp:posOffset>
                  </wp:positionH>
                  <wp:positionV relativeFrom="paragraph">
                    <wp:posOffset>85725</wp:posOffset>
                  </wp:positionV>
                  <wp:extent cx="256540" cy="0"/>
                  <wp:effectExtent l="0" t="0" r="0" b="0"/>
                  <wp:wrapNone/>
                  <wp:docPr id="327" name="Straight Connector 327"/>
                  <wp:cNvGraphicFramePr/>
                  <a:graphic xmlns:a="http://schemas.openxmlformats.org/drawingml/2006/main">
                    <a:graphicData uri="http://schemas.microsoft.com/office/word/2010/wordprocessingShape">
                      <wps:wsp>
                        <wps:cNvCnPr/>
                        <wps:spPr>
                          <a:xfrm>
                            <a:off x="0" y="0"/>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84E28B" id="Straight Connector 327"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65.25pt,6.75pt" to="85.4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" strokecolor="black [3213]" strokeweight=".5pt">
                  <v:stroke joinstyle="miter"/>
                </v:line>
              </w:pict>
            </mc:Fallback>
          </mc:AlternateContent>
        </w:r>
      </w:ins>
      <w:del w:id="168" w:author="Jones, Emma" w:date="2018-07-16T15:02:00Z">
        <w:r w:rsidR="005A1D8B" w:rsidRPr="000D5169" w:rsidDel="006E200F">
          <w:rPr>
            <w:noProof/>
          </w:rPr>
          <mc:AlternateContent>
            <mc:Choice Requires="wps">
              <w:drawing>
                <wp:anchor distT="0" distB="0" distL="114300" distR="114300" simplePos="0" relativeHeight="251673600" behindDoc="0" locked="0" layoutInCell="1" allowOverlap="1" wp14:anchorId="782C1662" wp14:editId="10DD54F7">
                  <wp:simplePos x="0" y="0"/>
                  <wp:positionH relativeFrom="column">
                    <wp:posOffset>1390649</wp:posOffset>
                  </wp:positionH>
                  <wp:positionV relativeFrom="paragraph">
                    <wp:posOffset>114300</wp:posOffset>
                  </wp:positionV>
                  <wp:extent cx="1975485" cy="19050"/>
                  <wp:effectExtent l="38100" t="76200" r="0" b="76200"/>
                  <wp:wrapNone/>
                  <wp:docPr id="111" name="Lin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75485" cy="190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8B67553" id="Line 341"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pt,9pt" to="265.0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">
                  <v:stroke endarrow="block"/>
                </v:line>
              </w:pict>
            </mc:Fallback>
          </mc:AlternateContent>
        </w:r>
      </w:del>
    </w:p>
    <w:p w14:paraId="384C1341" w14:textId="3DB77A4D" w:rsidR="006D6AF7" w:rsidRPr="000D5169" w:rsidRDefault="003C3CEB" w:rsidP="00E008B6">
      <w:pPr>
        <w:pStyle w:val="BodyText"/>
        <w:rPr>
          <w:highlight w:val="yellow"/>
        </w:rPr>
      </w:pPr>
      <w:ins w:id="169" w:author="Jones, Emma" w:date="2018-07-16T17:18:00Z">
        <w:r w:rsidRPr="003C3CEB">
          <w:rPr>
            <w:noProof/>
          </w:rPr>
          <mc:AlternateContent>
            <mc:Choice Requires="wps">
              <w:drawing>
                <wp:anchor distT="0" distB="0" distL="114300" distR="114300" simplePos="0" relativeHeight="251723776" behindDoc="0" locked="0" layoutInCell="1" allowOverlap="1" wp14:anchorId="2AD7FE62" wp14:editId="0DA58DCD">
                  <wp:simplePos x="0" y="0"/>
                  <wp:positionH relativeFrom="column">
                    <wp:posOffset>879475</wp:posOffset>
                  </wp:positionH>
                  <wp:positionV relativeFrom="paragraph">
                    <wp:posOffset>86360</wp:posOffset>
                  </wp:positionV>
                  <wp:extent cx="207338" cy="0"/>
                  <wp:effectExtent l="0" t="0" r="0" b="0"/>
                  <wp:wrapNone/>
                  <wp:docPr id="435" name="Straight Arrow Connector 435"/>
                  <wp:cNvGraphicFramePr/>
                  <a:graphic xmlns:a="http://schemas.openxmlformats.org/drawingml/2006/main">
                    <a:graphicData uri="http://schemas.microsoft.com/office/word/2010/wordprocessingShape">
                      <wps:wsp>
                        <wps:cNvCnPr/>
                        <wps:spPr>
                          <a:xfrm>
                            <a:off x="0" y="0"/>
                            <a:ext cx="20733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EF0CC5" id="_x0000_t32" coordsize="21600,21600" o:spt="32" o:oned="t" path="m,l21600,21600e" filled="f">
                  <v:path arrowok="t" fillok="f" o:connecttype="none"/>
                  <o:lock v:ext="edit" shapetype="t"/>
                </v:shapetype>
                <v:shape id="Straight Arrow Connector 435" o:spid="_x0000_s1026" type="#_x0000_t32" style="position:absolute;margin-left:69.25pt;margin-top:6.8pt;width:16.3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" strokecolor="black [3213]" strokeweight=".5pt">
                  <v:stroke endarrow="block" joinstyle="miter"/>
                </v:shape>
              </w:pict>
            </mc:Fallback>
          </mc:AlternateContent>
        </w:r>
      </w:ins>
    </w:p>
    <w:p w14:paraId="6BA73135" w14:textId="13D4E116" w:rsidR="006D6AF7" w:rsidRPr="000D5169" w:rsidRDefault="005A1D8B" w:rsidP="00E008B6">
      <w:pPr>
        <w:pStyle w:val="BodyText"/>
        <w:rPr>
          <w:highlight w:val="yellow"/>
        </w:rPr>
      </w:pPr>
      <w:r w:rsidRPr="000D5169">
        <w:rPr>
          <w:noProof/>
        </w:rPr>
        <mc:AlternateContent>
          <mc:Choice Requires="wps">
            <w:drawing>
              <wp:anchor distT="0" distB="0" distL="114300" distR="114300" simplePos="0" relativeHeight="251666432" behindDoc="0" locked="0" layoutInCell="1" allowOverlap="1" wp14:anchorId="4E2C941D" wp14:editId="76E87B17">
                <wp:simplePos x="0" y="0"/>
                <wp:positionH relativeFrom="column">
                  <wp:posOffset>1505933</wp:posOffset>
                </wp:positionH>
                <wp:positionV relativeFrom="paragraph">
                  <wp:posOffset>25157</wp:posOffset>
                </wp:positionV>
                <wp:extent cx="1181100" cy="295275"/>
                <wp:effectExtent l="0" t="0" r="0" b="9525"/>
                <wp:wrapNone/>
                <wp:docPr id="104"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42E3B1" w14:textId="3B9266E2" w:rsidR="00D10FFC" w:rsidRPr="00077324" w:rsidRDefault="00D10FFC">
                            <w:pPr>
                              <w:pStyle w:val="TOC2"/>
                              <w:ind w:left="0" w:firstLine="0"/>
                              <w:rPr>
                                <w:sz w:val="22"/>
                                <w:szCs w:val="22"/>
                              </w:rPr>
                              <w:pPrChange w:id="170" w:author="Jones, Emma" w:date="2018-07-16T17:11:00Z">
                                <w:pPr>
                                  <w:pStyle w:val="TOC2"/>
                                </w:pPr>
                              </w:pPrChange>
                            </w:pPr>
                            <w:ins w:id="171" w:author="Jones, Emma" w:date="2018-07-16T17:11:00Z">
                              <w:r>
                                <w:rPr>
                                  <w:sz w:val="20"/>
                                </w:rPr>
                                <w:t xml:space="preserve">Provide </w:t>
                              </w:r>
                            </w:ins>
                            <w:del w:id="172" w:author="Jones, Emma" w:date="2018-07-16T17:11:00Z">
                              <w:r w:rsidRPr="00CF5713" w:rsidDel="003C3CEB">
                                <w:rPr>
                                  <w:sz w:val="20"/>
                                </w:rPr>
                                <w:delText>U</w:delText>
                              </w:r>
                              <w:r w:rsidDel="003C3CEB">
                                <w:rPr>
                                  <w:sz w:val="20"/>
                                </w:rPr>
                                <w:delText>pdate</w:delText>
                              </w:r>
                            </w:del>
                            <w:r>
                              <w:rPr>
                                <w:sz w:val="20"/>
                              </w:rPr>
                              <w:t xml:space="preserve"> </w:t>
                            </w:r>
                            <w:r w:rsidRPr="00CF5713">
                              <w:rPr>
                                <w:sz w:val="20"/>
                              </w:rPr>
                              <w:t>Plan</w:t>
                            </w:r>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2C941D" id="Text Box 333" o:spid="_x0000_s1042" type="#_x0000_t202" style="position:absolute;margin-left:118.6pt;margin-top:2pt;width:93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" stroked="f">
                <v:textbox inset="0,0,0,0">
                  <w:txbxContent>
                    <w:p w14:paraId="1442E3B1" w14:textId="3B9266E2" w:rsidR="00D10FFC" w:rsidRPr="00077324" w:rsidRDefault="00D10FFC">
                      <w:pPr>
                        <w:pStyle w:val="TOC2"/>
                        <w:ind w:left="0" w:firstLine="0"/>
                        <w:rPr>
                          <w:sz w:val="22"/>
                          <w:szCs w:val="22"/>
                        </w:rPr>
                        <w:pPrChange w:id="173" w:author="Jones, Emma" w:date="2018-07-16T17:11:00Z">
                          <w:pPr>
                            <w:pStyle w:val="TOC2"/>
                          </w:pPr>
                        </w:pPrChange>
                      </w:pPr>
                      <w:ins w:id="174" w:author="Jones, Emma" w:date="2018-07-16T17:11:00Z">
                        <w:r>
                          <w:rPr>
                            <w:sz w:val="20"/>
                          </w:rPr>
                          <w:t xml:space="preserve">Provide </w:t>
                        </w:r>
                      </w:ins>
                      <w:del w:id="175" w:author="Jones, Emma" w:date="2018-07-16T17:11:00Z">
                        <w:r w:rsidRPr="00CF5713" w:rsidDel="003C3CEB">
                          <w:rPr>
                            <w:sz w:val="20"/>
                          </w:rPr>
                          <w:delText>U</w:delText>
                        </w:r>
                        <w:r w:rsidDel="003C3CEB">
                          <w:rPr>
                            <w:sz w:val="20"/>
                          </w:rPr>
                          <w:delText>pdate</w:delText>
                        </w:r>
                      </w:del>
                      <w:r>
                        <w:rPr>
                          <w:sz w:val="20"/>
                        </w:rPr>
                        <w:t xml:space="preserve"> </w:t>
                      </w:r>
                      <w:r w:rsidRPr="00CF5713">
                        <w:rPr>
                          <w:sz w:val="20"/>
                        </w:rPr>
                        <w:t>Plan</w:t>
                      </w:r>
                      <w:r>
                        <w:rPr>
                          <w:sz w:val="20"/>
                        </w:rPr>
                        <w:t xml:space="preserve"> Definition</w:t>
                      </w:r>
                    </w:p>
                  </w:txbxContent>
                </v:textbox>
              </v:shape>
            </w:pict>
          </mc:Fallback>
        </mc:AlternateContent>
      </w:r>
    </w:p>
    <w:p w14:paraId="0CAEF614" w14:textId="04409C43" w:rsidR="006D6AF7" w:rsidRPr="000D5169" w:rsidRDefault="00B706C6" w:rsidP="00E008B6">
      <w:pPr>
        <w:pStyle w:val="BodyText"/>
        <w:rPr>
          <w:highlight w:val="yellow"/>
        </w:rPr>
      </w:pPr>
      <w:r w:rsidRPr="000D5169">
        <w:rPr>
          <w:noProof/>
        </w:rPr>
        <mc:AlternateContent>
          <mc:Choice Requires="wps">
            <w:drawing>
              <wp:anchor distT="0" distB="0" distL="114300" distR="114300" simplePos="0" relativeHeight="251667456" behindDoc="0" locked="0" layoutInCell="1" allowOverlap="1" wp14:anchorId="326CA52C" wp14:editId="73040322">
                <wp:simplePos x="0" y="0"/>
                <wp:positionH relativeFrom="column">
                  <wp:posOffset>1362205</wp:posOffset>
                </wp:positionH>
                <wp:positionV relativeFrom="paragraph">
                  <wp:posOffset>106280</wp:posOffset>
                </wp:positionV>
                <wp:extent cx="1991013" cy="0"/>
                <wp:effectExtent l="0" t="76200" r="9525" b="95250"/>
                <wp:wrapNone/>
                <wp:docPr id="105"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9101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3D8A1CFD" id="Line 335" o:spid="_x0000_s1026" style="position:absolute;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7.25pt,8.35pt" to="264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">
                <v:stroke endarrow="block"/>
              </v:line>
            </w:pict>
          </mc:Fallback>
        </mc:AlternateContent>
      </w:r>
    </w:p>
    <w:p w14:paraId="6640C54C" w14:textId="286DC81A" w:rsidR="006D6AF7" w:rsidRPr="000D5169" w:rsidRDefault="006D6AF7" w:rsidP="00E008B6">
      <w:pPr>
        <w:pStyle w:val="BodyText"/>
        <w:rPr>
          <w:highlight w:val="yellow"/>
        </w:rPr>
      </w:pPr>
    </w:p>
    <w:p w14:paraId="16A263EA" w14:textId="45F7516A" w:rsidR="006D6AF7" w:rsidRPr="000D5169" w:rsidRDefault="006D6AF7" w:rsidP="00E008B6">
      <w:pPr>
        <w:pStyle w:val="BodyText"/>
        <w:rPr>
          <w:highlight w:val="yellow"/>
        </w:rPr>
      </w:pPr>
    </w:p>
    <w:p w14:paraId="2019D112" w14:textId="496B32A5" w:rsidR="006D6AF7" w:rsidRPr="000D5169" w:rsidRDefault="006D6AF7" w:rsidP="00E008B6">
      <w:pPr>
        <w:pStyle w:val="BodyText"/>
        <w:rPr>
          <w:highlight w:val="yellow"/>
        </w:rPr>
      </w:pPr>
    </w:p>
    <w:p w14:paraId="3082CD11" w14:textId="3628A06F" w:rsidR="006D6AF7" w:rsidRPr="000D5169" w:rsidRDefault="006D6AF7" w:rsidP="00E008B6">
      <w:pPr>
        <w:pStyle w:val="BodyText"/>
        <w:rPr>
          <w:highlight w:val="yellow"/>
        </w:rPr>
      </w:pPr>
    </w:p>
    <w:p w14:paraId="4B650E95" w14:textId="78F35085" w:rsidR="005A1D8B" w:rsidRPr="000D5169" w:rsidRDefault="005A1D8B" w:rsidP="005A1D8B">
      <w:pPr>
        <w:pStyle w:val="FigureTitle"/>
      </w:pPr>
      <w:r w:rsidRPr="000D5169">
        <w:t>Figure X.4.2.1.1.1-1: Encounter A: Basic Process Flow for Plan Definition</w:t>
      </w:r>
    </w:p>
    <w:p w14:paraId="1F4291DD" w14:textId="246CEF47" w:rsidR="006D6AF7" w:rsidRPr="000D5169" w:rsidRDefault="006D6AF7" w:rsidP="00E008B6">
      <w:pPr>
        <w:pStyle w:val="BodyText"/>
        <w:rPr>
          <w:highlight w:val="yellow"/>
        </w:rPr>
      </w:pPr>
    </w:p>
    <w:p w14:paraId="0224379C" w14:textId="130F012B" w:rsidR="006D6AF7" w:rsidRPr="000D5169" w:rsidRDefault="006D6AF7" w:rsidP="00E008B6">
      <w:pPr>
        <w:pStyle w:val="BodyText"/>
        <w:rPr>
          <w:highlight w:val="yellow"/>
        </w:rPr>
      </w:pPr>
    </w:p>
    <w:p w14:paraId="41AC93C8" w14:textId="77777777" w:rsidR="006D6AF7" w:rsidRPr="000D5169" w:rsidRDefault="006D6AF7" w:rsidP="00E008B6">
      <w:pPr>
        <w:pStyle w:val="BodyText"/>
        <w:rPr>
          <w:highlight w:val="yellow"/>
        </w:rPr>
      </w:pPr>
    </w:p>
    <w:p w14:paraId="2EB7257E" w14:textId="77777777" w:rsidR="006D6AF7" w:rsidRPr="000D5169" w:rsidRDefault="006D6AF7" w:rsidP="00E008B6">
      <w:pPr>
        <w:pStyle w:val="BodyText"/>
        <w:rPr>
          <w:highlight w:val="yellow"/>
        </w:rPr>
      </w:pPr>
    </w:p>
    <w:p w14:paraId="3EE4A615" w14:textId="40994D39" w:rsidR="00DD19F9" w:rsidRPr="000D5169" w:rsidRDefault="004C7B88" w:rsidP="00E008B6">
      <w:pPr>
        <w:pStyle w:val="BodyText"/>
      </w:pPr>
      <w:r w:rsidRPr="000D5169">
        <w:rPr>
          <w:noProof/>
        </w:rPr>
        <w:lastRenderedPageBreak/>
        <mc:AlternateContent>
          <mc:Choice Requires="wpc">
            <w:drawing>
              <wp:inline distT="0" distB="0" distL="0" distR="0" wp14:anchorId="720AFA23" wp14:editId="263C5CD2">
                <wp:extent cx="5912285" cy="3373120"/>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28575"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0A74DC" w14:textId="4857D81D" w:rsidR="00D10FFC" w:rsidRPr="00077324" w:rsidRDefault="00D10FFC" w:rsidP="001073CE">
                              <w:pPr>
                                <w:pStyle w:val="BodyText"/>
                                <w:rPr>
                                  <w:sz w:val="22"/>
                                  <w:szCs w:val="22"/>
                                </w:rPr>
                              </w:pPr>
                              <w:r w:rsidRPr="00CF5713">
                                <w:rPr>
                                  <w:sz w:val="20"/>
                                </w:rPr>
                                <w:t>Encounter A</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91675" cy="455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EFF39A" w14:textId="2241C22F" w:rsidR="00D10FFC" w:rsidRPr="00077324" w:rsidRDefault="00D10FFC" w:rsidP="001073CE">
                              <w:pPr>
                                <w:pStyle w:val="BodyText"/>
                                <w:rPr>
                                  <w:sz w:val="22"/>
                                  <w:szCs w:val="22"/>
                                </w:rPr>
                              </w:pPr>
                              <w:r w:rsidRPr="00773965">
                                <w:rPr>
                                  <w:sz w:val="20"/>
                                </w:rPr>
                                <w:t>PCP EHR</w:t>
                              </w:r>
                              <w:r w:rsidRPr="00773965">
                                <w:rPr>
                                  <w:sz w:val="20"/>
                                </w:rPr>
                                <w:br/>
                                <w:t>as Care Plan Contributor</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47"/>
                            <a:ext cx="1546225"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45E3C" w14:textId="41D604F1" w:rsidR="00D10FFC" w:rsidRPr="00077324" w:rsidRDefault="00D10FFC" w:rsidP="001073CE">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94B087" w14:textId="4A887235" w:rsidR="00D10FFC" w:rsidRPr="00077324" w:rsidRDefault="00D10FFC" w:rsidP="00CF5713">
                              <w:pPr>
                                <w:pStyle w:val="BodyText"/>
                                <w:jc w:val="center"/>
                                <w:rPr>
                                  <w:sz w:val="22"/>
                                  <w:szCs w:val="22"/>
                                </w:rPr>
                              </w:pPr>
                              <w:r w:rsidRPr="00F214E1">
                                <w:rPr>
                                  <w:sz w:val="20"/>
                                </w:rPr>
                                <w:t xml:space="preserve">Patient </w:t>
                              </w:r>
                              <w:r>
                                <w:rPr>
                                  <w:sz w:val="20"/>
                                </w:rPr>
                                <w:t>Portal as Care Plan Contributor</w:t>
                              </w: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73169" y="1954550"/>
                            <a:ext cx="1609756" cy="267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02E5C7" w14:textId="6864EE5E" w:rsidR="00D10FFC" w:rsidRPr="000C7F8B" w:rsidRDefault="00D10FFC" w:rsidP="001073CE">
                              <w:pPr>
                                <w:pStyle w:val="BodyText"/>
                                <w:rPr>
                                  <w:sz w:val="20"/>
                                </w:rPr>
                              </w:pPr>
                              <w:r w:rsidRPr="00CF5713">
                                <w:rPr>
                                  <w:sz w:val="20"/>
                                </w:rPr>
                                <w:t>Update Care Pla</w:t>
                              </w:r>
                              <w:r>
                                <w:rPr>
                                  <w:sz w:val="20"/>
                                </w:rPr>
                                <w:t>n</w:t>
                              </w:r>
                            </w:p>
                          </w:txbxContent>
                        </wps:txbx>
                        <wps:bodyPr rot="0" vert="horz" wrap="square" lIns="0" tIns="0" rIns="0" bIns="0" anchor="t" anchorCtr="0" upright="1">
                          <a:noAutofit/>
                        </wps:bodyPr>
                      </wps:wsp>
                      <wps:wsp>
                        <wps:cNvPr id="346" name="Line 335"/>
                        <wps:cNvCnPr>
                          <a:cxnSpLocks noChangeShapeType="1"/>
                        </wps:cNvCnPr>
                        <wps:spPr bwMode="auto">
                          <a:xfrm flipV="1">
                            <a:off x="1396969" y="2195814"/>
                            <a:ext cx="192725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87293" y="230296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887529" w14:textId="05BB1312" w:rsidR="00D10FFC" w:rsidRPr="00077324" w:rsidRDefault="00D10FFC" w:rsidP="001073CE">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349" name="Line 338"/>
                        <wps:cNvCnPr>
                          <a:cxnSpLocks noChangeShapeType="1"/>
                        </wps:cNvCnPr>
                        <wps:spPr bwMode="auto">
                          <a:xfrm>
                            <a:off x="3611031" y="2561189"/>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96857"/>
                            <a:ext cx="1494944"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11"/>
                            <a:ext cx="101331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0FC6A1" w14:textId="3DEBD3EB" w:rsidR="00D10FFC" w:rsidRPr="00077324" w:rsidRDefault="00D10FFC"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98BA45" w14:textId="1F2CD5EC" w:rsidR="00D10FFC" w:rsidRPr="00077324" w:rsidRDefault="00D10FFC" w:rsidP="001073CE">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194" name="Line 343"/>
                        <wps:cNvCnPr>
                          <a:cxnSpLocks noChangeShapeType="1"/>
                        </wps:cNvCnPr>
                        <wps:spPr bwMode="auto">
                          <a:xfrm flipH="1">
                            <a:off x="1390015" y="841306"/>
                            <a:ext cx="1998314"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775621" y="899846"/>
                            <a:ext cx="101520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9C254F" w14:textId="4F4870D3" w:rsidR="00D10FFC" w:rsidRPr="00077324" w:rsidRDefault="00D10FFC" w:rsidP="001073CE">
                              <w:pPr>
                                <w:pStyle w:val="BodyText"/>
                                <w:rPr>
                                  <w:sz w:val="22"/>
                                  <w:szCs w:val="22"/>
                                </w:rPr>
                              </w:pPr>
                              <w:r w:rsidRPr="00CF5713">
                                <w:rPr>
                                  <w:sz w:val="20"/>
                                </w:rPr>
                                <w:t>Retrieve Care</w:t>
                              </w:r>
                              <w:r w:rsidRPr="00773965">
                                <w:rPr>
                                  <w:sz w:val="20"/>
                                </w:rPr>
                                <w:t xml:space="preserve"> Plan</w:t>
                              </w:r>
                            </w:p>
                          </w:txbxContent>
                        </wps:txbx>
                        <wps:bodyPr rot="0" vert="horz" wrap="square" lIns="0" tIns="0" rIns="0" bIns="0" anchor="t" anchorCtr="0" upright="1">
                          <a:noAutofit/>
                        </wps:bodyPr>
                      </wps:wsp>
                      <wps:wsp>
                        <wps:cNvPr id="174" name="Line 343"/>
                        <wps:cNvCnPr>
                          <a:cxnSpLocks noChangeShapeType="1"/>
                        </wps:cNvCnPr>
                        <wps:spPr bwMode="auto">
                          <a:xfrm flipH="1">
                            <a:off x="1409700" y="1128354"/>
                            <a:ext cx="1978629" cy="74"/>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79649B" w14:textId="271F6C68" w:rsidR="00D10FFC" w:rsidRDefault="00D10FFC" w:rsidP="00CF5713">
                              <w:pPr>
                                <w:pStyle w:val="NormalWeb"/>
                                <w:jc w:val="center"/>
                              </w:pPr>
                              <w:r w:rsidRPr="00CF5713">
                                <w:rPr>
                                  <w:sz w:val="20"/>
                                  <w:szCs w:val="20"/>
                                </w:rPr>
                                <w:t>Search for Care</w:t>
                              </w:r>
                              <w:r w:rsidRPr="00773965">
                                <w:rPr>
                                  <w:sz w:val="20"/>
                                </w:rPr>
                                <w:t xml:space="preserve"> Plan</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61128" y="2561192"/>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334"/>
                            <a:ext cx="232410" cy="4730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 name="Line 335"/>
                        <wps:cNvCnPr>
                          <a:cxnSpLocks noChangeShapeType="1"/>
                        </wps:cNvCnPr>
                        <wps:spPr bwMode="auto">
                          <a:xfrm flipV="1">
                            <a:off x="1409700" y="2484773"/>
                            <a:ext cx="1978629"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1" name="Text Box 333"/>
                        <wps:cNvSpPr txBox="1">
                          <a:spLocks noChangeArrowheads="1"/>
                        </wps:cNvSpPr>
                        <wps:spPr bwMode="auto">
                          <a:xfrm>
                            <a:off x="1446825" y="2221771"/>
                            <a:ext cx="1877400" cy="2261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57B3B" w14:textId="281587F8" w:rsidR="00D10FFC" w:rsidRPr="000C7F8B" w:rsidRDefault="00D10FFC" w:rsidP="00C34B06">
                              <w:pPr>
                                <w:pStyle w:val="NormalWeb"/>
                                <w:rPr>
                                  <w:sz w:val="18"/>
                                  <w:szCs w:val="18"/>
                                </w:rPr>
                              </w:pPr>
                              <w:r w:rsidRPr="000C7F8B">
                                <w:rPr>
                                  <w:sz w:val="18"/>
                                  <w:szCs w:val="18"/>
                                </w:rPr>
                                <w:t xml:space="preserve">Apply </w:t>
                              </w:r>
                              <w:r>
                                <w:rPr>
                                  <w:sz w:val="18"/>
                                  <w:szCs w:val="18"/>
                                </w:rPr>
                                <w:t xml:space="preserve">Activity Definition </w:t>
                              </w:r>
                              <w:r w:rsidRPr="000C7F8B">
                                <w:rPr>
                                  <w:sz w:val="18"/>
                                  <w:szCs w:val="18"/>
                                </w:rPr>
                                <w:t>Operation</w:t>
                              </w:r>
                            </w:p>
                          </w:txbxContent>
                        </wps:txbx>
                        <wps:bodyPr rot="0" vert="horz" wrap="square" lIns="0" tIns="0" rIns="0" bIns="0" anchor="t" anchorCtr="0" upright="1">
                          <a:noAutofit/>
                        </wps:bodyPr>
                      </wps:wsp>
                    </wpc:wpc>
                  </a:graphicData>
                </a:graphic>
              </wp:inline>
            </w:drawing>
          </mc:Choice>
          <mc:Fallback>
            <w:pict>
              <v:group w14:anchorId="720AFA23" id="Canvas 323" o:spid="_x0000_s1043" editas="canvas" style="width:465.55pt;height:265.6pt;mso-position-horizontal-relative:char;mso-position-vertical-relative:line" coordsize="59118,33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">
                <v:shape id="_x0000_s1044" type="#_x0000_t75" style="position:absolute;width:59118;height:33731;visibility:visible;mso-wrap-style:square">
                  <v:fill o:detectmouseclick="t"/>
                  <v:path o:connecttype="none"/>
                </v:shape>
                <v:shape id="_x0000_s1045" type="#_x0000_t202" style="position:absolute;left:285;top:8280;width:11145;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" stroked="f">
                  <v:textbox inset="0,0,0,0">
                    <w:txbxContent>
                      <w:p w14:paraId="6B0A74DC" w14:textId="4857D81D" w:rsidR="00D10FFC" w:rsidRPr="00077324" w:rsidRDefault="00D10FFC" w:rsidP="001073CE">
                        <w:pPr>
                          <w:pStyle w:val="BodyText"/>
                          <w:rPr>
                            <w:sz w:val="22"/>
                            <w:szCs w:val="22"/>
                          </w:rPr>
                        </w:pPr>
                        <w:r w:rsidRPr="00CF5713">
                          <w:rPr>
                            <w:sz w:val="20"/>
                          </w:rPr>
                          <w:t>Encounter A</w:t>
                        </w:r>
                      </w:p>
                    </w:txbxContent>
                  </v:textbox>
                </v:shape>
                <v:shape id="_x0000_s1046" type="#_x0000_t202" style="position:absolute;left:4964;top:16;width:15917;height:4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" stroked="f">
                  <v:textbox inset="0,0,0,0">
                    <w:txbxContent>
                      <w:p w14:paraId="12EFF39A" w14:textId="2241C22F" w:rsidR="00D10FFC" w:rsidRPr="00077324" w:rsidRDefault="00D10FFC" w:rsidP="001073CE">
                        <w:pPr>
                          <w:pStyle w:val="BodyText"/>
                          <w:rPr>
                            <w:sz w:val="22"/>
                            <w:szCs w:val="22"/>
                          </w:rPr>
                        </w:pPr>
                        <w:r w:rsidRPr="00773965">
                          <w:rPr>
                            <w:sz w:val="20"/>
                          </w:rPr>
                          <w:t>PCP EHR</w:t>
                        </w:r>
                        <w:r w:rsidRPr="00773965">
                          <w:rPr>
                            <w:sz w:val="20"/>
                          </w:rPr>
                          <w:br/>
                          <w:t>as Care Plan Contributor</w:t>
                        </w:r>
                      </w:p>
                    </w:txbxContent>
                  </v:textbox>
                </v:shape>
                <v:line id="Line 327" o:spid="_x0000_s1047" style="position:absolute;flip:x y;visibility:visible;mso-wrap-style:square" from="12649,4940" to="1273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">
                  <v:stroke dashstyle="dash"/>
                </v:line>
                <v:shape id="_x0000_s1048" type="#_x0000_t202" style="position:absolute;left:30067;top:339;width:15462;height:5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" stroked="f">
                  <v:textbox inset="0,0,0,0">
                    <w:txbxContent>
                      <w:p w14:paraId="2B745E3C" w14:textId="41D604F1" w:rsidR="00D10FFC" w:rsidRPr="00077324" w:rsidRDefault="00D10FFC" w:rsidP="001073CE">
                        <w:pPr>
                          <w:pStyle w:val="BodyText"/>
                          <w:rPr>
                            <w:sz w:val="22"/>
                            <w:szCs w:val="22"/>
                          </w:rPr>
                        </w:pPr>
                        <w:r w:rsidRPr="00F0650A">
                          <w:rPr>
                            <w:sz w:val="20"/>
                          </w:rPr>
                          <w:t>Care Plan</w:t>
                        </w:r>
                        <w:r>
                          <w:rPr>
                            <w:sz w:val="20"/>
                          </w:rPr>
                          <w:t xml:space="preserve"> Management System as Care Plan Service</w:t>
                        </w:r>
                      </w:p>
                    </w:txbxContent>
                  </v:textbox>
                </v:shape>
                <v:line id="Line 329" o:spid="_x0000_s1049" style="position:absolute;flip:x y;visibility:visible;mso-wrap-style:square" from="34988,6083" to="35217,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">
                  <v:stroke dashstyle="dash"/>
                </v:line>
                <v:line id="Line 330" o:spid="_x0000_s1050" style="position:absolute;flip:y;visibility:visible;mso-wrap-style:square" from="52508,6083" to="52730,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">
                  <v:stroke dashstyle="dash"/>
                </v:line>
                <v:shape id="Text Box 331" o:spid="_x0000_s1051" type="#_x0000_t202" style="position:absolute;left:47269;top:1570;width:10973;height:4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cSxxQAAANwAAAAPAAAAZHJzL2Rvd25yZXYueG1sRI/Ni8Iw&#10;FMTvC/4P4Ql7WdZUXUS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AlhcSxxQAAANwAAAAP&#10;AAAAAAAAAAAAAAAAAAcCAABkcnMvZG93bnJldi54bWxQSwUGAAAAAAMAAwC3AAAA+QIAAAAA&#10;" stroked="f">
                  <v:textbox inset="0,0,0,0">
                    <w:txbxContent>
                      <w:p w14:paraId="3894B087" w14:textId="4A887235" w:rsidR="00D10FFC" w:rsidRPr="00077324" w:rsidRDefault="00D10FFC" w:rsidP="00CF5713">
                        <w:pPr>
                          <w:pStyle w:val="BodyText"/>
                          <w:jc w:val="center"/>
                          <w:rPr>
                            <w:sz w:val="22"/>
                            <w:szCs w:val="22"/>
                          </w:rPr>
                        </w:pPr>
                        <w:r w:rsidRPr="00F214E1">
                          <w:rPr>
                            <w:sz w:val="20"/>
                          </w:rPr>
                          <w:t xml:space="preserve">Patient </w:t>
                        </w:r>
                        <w:r>
                          <w:rPr>
                            <w:sz w:val="20"/>
                          </w:rPr>
                          <w:t>Portal as Care Plan Contributor</w:t>
                        </w:r>
                      </w:p>
                    </w:txbxContent>
                  </v:textbox>
                </v:shape>
                <v:rect id="Rectangle 332" o:spid="_x0000_s1052" style="position:absolute;left:11772;top:8280;width:2325;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shape id="_x0000_s1053" type="#_x0000_t202" style="position:absolute;left:14731;top:19545;width:1609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" stroked="f">
                  <v:textbox inset="0,0,0,0">
                    <w:txbxContent>
                      <w:p w14:paraId="7502E5C7" w14:textId="6864EE5E" w:rsidR="00D10FFC" w:rsidRPr="000C7F8B" w:rsidRDefault="00D10FFC" w:rsidP="001073CE">
                        <w:pPr>
                          <w:pStyle w:val="BodyText"/>
                          <w:rPr>
                            <w:sz w:val="20"/>
                          </w:rPr>
                        </w:pPr>
                        <w:r w:rsidRPr="00CF5713">
                          <w:rPr>
                            <w:sz w:val="20"/>
                          </w:rPr>
                          <w:t>Update Care Pla</w:t>
                        </w:r>
                        <w:r>
                          <w:rPr>
                            <w:sz w:val="20"/>
                          </w:rPr>
                          <w:t>n</w:t>
                        </w:r>
                      </w:p>
                    </w:txbxContent>
                  </v:textbox>
                </v:shape>
                <v:line id="Line 335" o:spid="_x0000_s1054" style="position:absolute;flip:y;visibility:visible;mso-wrap-style:square" from="13969,21958" to="33242,21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0X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">
                  <v:stroke endarrow="block"/>
                </v:line>
                <v:rect id="Rectangle 336" o:spid="_x0000_s1055" style="position:absolute;left:51611;top:13692;width:2476;height:5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"/>
                <v:shape id="Text Box 337" o:spid="_x0000_s1056" type="#_x0000_t202" style="position:absolute;left:36872;top:23029;width:1473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" stroked="f">
                  <v:textbox inset="0,0,0,0">
                    <w:txbxContent>
                      <w:p w14:paraId="7F887529" w14:textId="05BB1312" w:rsidR="00D10FFC" w:rsidRPr="00077324" w:rsidRDefault="00D10FFC" w:rsidP="001073CE">
                        <w:pPr>
                          <w:pStyle w:val="BodyText"/>
                          <w:rPr>
                            <w:sz w:val="22"/>
                            <w:szCs w:val="22"/>
                          </w:rPr>
                        </w:pPr>
                        <w:r w:rsidRPr="00CF5713">
                          <w:rPr>
                            <w:sz w:val="20"/>
                          </w:rPr>
                          <w:t>Provide Care Plan</w:t>
                        </w:r>
                      </w:p>
                    </w:txbxContent>
                  </v:textbox>
                </v:shape>
                <v:line id="Line 338" o:spid="_x0000_s1057" style="position:absolute;visibility:visible;mso-wrap-style:square" from="36110,25611" to="51765,25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">
                  <v:stroke endarrow="block"/>
                </v:line>
                <v:line id="Line 339" o:spid="_x0000_s1058" style="position:absolute;flip:x y;visibility:visible;mso-wrap-style:square" from="36482,18968" to="51431,18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">
                  <v:stroke endarrow="block"/>
                </v:line>
                <v:shape id="_x0000_s1059" type="#_x0000_t202" style="position:absolute;left:38920;top:10729;width:1013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FJsxQAAANwAAAAPAAAAZHJzL2Rvd25yZXYueG1sRI/Ni8Iw&#10;FMTvC/4P4Ql7WdZUZUW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CgXFJsxQAAANwAAAAP&#10;AAAAAAAAAAAAAAAAAAcCAABkcnMvZG93bnJldi54bWxQSwUGAAAAAAMAAwC3AAAA+QIAAAAA&#10;" stroked="f">
                  <v:textbox inset="0,0,0,0">
                    <w:txbxContent>
                      <w:p w14:paraId="1E0FC6A1" w14:textId="3DEBD3EB" w:rsidR="00D10FFC" w:rsidRPr="00077324" w:rsidRDefault="00D10FFC"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41" o:spid="_x0000_s1060" style="position:absolute;flip:x y;visibility:visible;mso-wrap-style:square" from="36388,13856" to="51765,13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">
                  <v:stroke endarrow="block"/>
                </v:line>
                <v:shape id="Text Box 342" o:spid="_x0000_s1061" type="#_x0000_t202" style="position:absolute;left:36893;top:14438;width:13735;height:3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737wwAAANwAAAAPAAAAZHJzL2Rvd25yZXYueG1sRE9La8JA&#10;EL4X/A/LCL0U3TQF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ab+9+8MAAADcAAAADwAA&#10;AAAAAAAAAAAAAAAHAgAAZHJzL2Rvd25yZXYueG1sUEsFBgAAAAADAAMAtwAAAPcCAAAAAA==&#10;" stroked="f">
                  <v:textbox inset="0,0,0,0">
                    <w:txbxContent>
                      <w:p w14:paraId="7198BA45" w14:textId="1F2CD5EC" w:rsidR="00D10FFC" w:rsidRPr="00077324" w:rsidRDefault="00D10FFC" w:rsidP="001073CE">
                        <w:pPr>
                          <w:pStyle w:val="BodyText"/>
                          <w:rPr>
                            <w:sz w:val="22"/>
                            <w:szCs w:val="22"/>
                          </w:rPr>
                        </w:pPr>
                        <w:r w:rsidRPr="00CF5713">
                          <w:rPr>
                            <w:sz w:val="20"/>
                          </w:rPr>
                          <w:t>Subscribe to Care Plan Updates</w:t>
                        </w:r>
                      </w:p>
                    </w:txbxContent>
                  </v:textbox>
                </v:shape>
                <v:line id="Line 343" o:spid="_x0000_s1062" style="position:absolute;flip:x;visibility:visible;mso-wrap-style:square" from="13900,8413" to="33883,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">
                  <v:stroke startarrow="block"/>
                </v:line>
                <v:shape id="_x0000_s1063" type="#_x0000_t202" style="position:absolute;left:17756;top:8998;width:1015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oAUwwAAANwAAAAPAAAAZHJzL2Rvd25yZXYueG1sRE9La8JA&#10;EL4X/A/LCL0U3TRQ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iRqAFMMAAADcAAAADwAA&#10;AAAAAAAAAAAAAAAHAgAAZHJzL2Rvd25yZXYueG1sUEsFBgAAAAADAAMAtwAAAPcCAAAAAA==&#10;" stroked="f">
                  <v:textbox inset="0,0,0,0">
                    <w:txbxContent>
                      <w:p w14:paraId="059C254F" w14:textId="4F4870D3" w:rsidR="00D10FFC" w:rsidRPr="00077324" w:rsidRDefault="00D10FFC" w:rsidP="001073CE">
                        <w:pPr>
                          <w:pStyle w:val="BodyText"/>
                          <w:rPr>
                            <w:sz w:val="22"/>
                            <w:szCs w:val="22"/>
                          </w:rPr>
                        </w:pPr>
                        <w:r w:rsidRPr="00CF5713">
                          <w:rPr>
                            <w:sz w:val="20"/>
                          </w:rPr>
                          <w:t>Retrieve Care</w:t>
                        </w:r>
                        <w:r w:rsidRPr="00773965">
                          <w:rPr>
                            <w:sz w:val="20"/>
                          </w:rPr>
                          <w:t xml:space="preserve"> Plan</w:t>
                        </w:r>
                      </w:p>
                    </w:txbxContent>
                  </v:textbox>
                </v:shape>
                <v:line id="Line 343" o:spid="_x0000_s1064" style="position:absolute;flip:x;visibility:visible;mso-wrap-style:square" from="14097,11283" to="33883,11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">
                  <v:stroke startarrow="block"/>
                </v:line>
                <v:shape id="_x0000_s1065" type="#_x0000_t202" style="position:absolute;left:13468;top:5789;width:1901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" stroked="f">
                  <v:textbox inset="0,0,0,0">
                    <w:txbxContent>
                      <w:p w14:paraId="2479649B" w14:textId="271F6C68" w:rsidR="00D10FFC" w:rsidRDefault="00D10FFC" w:rsidP="00CF5713">
                        <w:pPr>
                          <w:pStyle w:val="NormalWeb"/>
                          <w:jc w:val="center"/>
                        </w:pPr>
                        <w:r w:rsidRPr="00CF5713">
                          <w:rPr>
                            <w:sz w:val="20"/>
                            <w:szCs w:val="20"/>
                          </w:rPr>
                          <w:t>Search for Care</w:t>
                        </w:r>
                        <w:r w:rsidRPr="00773965">
                          <w:rPr>
                            <w:sz w:val="20"/>
                          </w:rPr>
                          <w:t xml:space="preserve"> Plan</w:t>
                        </w:r>
                      </w:p>
                    </w:txbxContent>
                  </v:textbox>
                </v:shape>
                <v:rect id="Rectangle 112" o:spid="_x0000_s1066" style="position:absolute;left:11645;top:21865;width:2324;height:4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"/>
                <v:rect id="Rectangle 113" o:spid="_x0000_s1067" style="position:absolute;left:34010;top:13692;width:2324;height:5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"/>
                <v:rect id="Rectangle 115" o:spid="_x0000_s1068" style="position:absolute;left:34010;top:7699;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rect id="Rectangle 117" o:spid="_x0000_s1069" style="position:absolute;left:51611;top:25611;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"/>
                <v:rect id="Rectangle 118" o:spid="_x0000_s1070" style="position:absolute;left:33883;top:21653;width:2324;height:4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"/>
                <v:line id="Line 335" o:spid="_x0000_s1071" style="position:absolute;flip:y;visibility:visible;mso-wrap-style:square" from="14097,24847" to="33883,24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">
                  <v:stroke endarrow="block"/>
                </v:line>
                <v:shape id="_x0000_s1072" type="#_x0000_t202" style="position:absolute;left:14468;top:22217;width:18774;height:2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" stroked="f">
                  <v:textbox inset="0,0,0,0">
                    <w:txbxContent>
                      <w:p w14:paraId="3ED57B3B" w14:textId="281587F8" w:rsidR="00D10FFC" w:rsidRPr="000C7F8B" w:rsidRDefault="00D10FFC" w:rsidP="00C34B06">
                        <w:pPr>
                          <w:pStyle w:val="NormalWeb"/>
                          <w:rPr>
                            <w:sz w:val="18"/>
                            <w:szCs w:val="18"/>
                          </w:rPr>
                        </w:pPr>
                        <w:r w:rsidRPr="000C7F8B">
                          <w:rPr>
                            <w:sz w:val="18"/>
                            <w:szCs w:val="18"/>
                          </w:rPr>
                          <w:t xml:space="preserve">Apply </w:t>
                        </w:r>
                        <w:r>
                          <w:rPr>
                            <w:sz w:val="18"/>
                            <w:szCs w:val="18"/>
                          </w:rPr>
                          <w:t xml:space="preserve">Activity Definition </w:t>
                        </w:r>
                        <w:r w:rsidRPr="000C7F8B">
                          <w:rPr>
                            <w:sz w:val="18"/>
                            <w:szCs w:val="18"/>
                          </w:rPr>
                          <w:t>Operation</w:t>
                        </w:r>
                      </w:p>
                    </w:txbxContent>
                  </v:textbox>
                </v:shape>
                <w10:anchorlock/>
              </v:group>
            </w:pict>
          </mc:Fallback>
        </mc:AlternateContent>
      </w:r>
    </w:p>
    <w:p w14:paraId="6DCF7FD5" w14:textId="143DC4D5" w:rsidR="001073CE" w:rsidRPr="000D5169" w:rsidRDefault="005A1D8B" w:rsidP="001073CE">
      <w:pPr>
        <w:pStyle w:val="FigureTitle"/>
      </w:pPr>
      <w:r w:rsidRPr="000D5169">
        <w:t>Figure X.4.2.1.1.1-2</w:t>
      </w:r>
      <w:r w:rsidR="001073CE" w:rsidRPr="000D5169">
        <w:t>: Encounter A: B</w:t>
      </w:r>
      <w:r w:rsidRPr="000D5169">
        <w:t>asic Process Flow for Care Plan</w:t>
      </w:r>
    </w:p>
    <w:p w14:paraId="221F9465" w14:textId="77777777" w:rsidR="003E2AA2" w:rsidRPr="000D5169" w:rsidRDefault="007270F3" w:rsidP="007270F3">
      <w:pPr>
        <w:pStyle w:val="Heading6"/>
        <w:numPr>
          <w:ilvl w:val="0"/>
          <w:numId w:val="0"/>
        </w:numPr>
        <w:ind w:left="1152" w:hanging="1152"/>
        <w:rPr>
          <w:noProof w:val="0"/>
        </w:rPr>
      </w:pPr>
      <w:bookmarkStart w:id="176" w:name="_Toc514934359"/>
      <w:r w:rsidRPr="000D5169">
        <w:rPr>
          <w:noProof w:val="0"/>
        </w:rPr>
        <w:t xml:space="preserve">X.4.2.1.1.2 </w:t>
      </w:r>
      <w:r w:rsidR="003E2AA2" w:rsidRPr="000D5169">
        <w:rPr>
          <w:noProof w:val="0"/>
        </w:rPr>
        <w:t>Encounter</w:t>
      </w:r>
      <w:r w:rsidR="00EF5BD1" w:rsidRPr="000D5169">
        <w:rPr>
          <w:noProof w:val="0"/>
        </w:rPr>
        <w:t>(s)</w:t>
      </w:r>
      <w:r w:rsidR="003E2AA2" w:rsidRPr="000D5169">
        <w:rPr>
          <w:noProof w:val="0"/>
        </w:rPr>
        <w:t xml:space="preserve"> B: </w:t>
      </w:r>
      <w:r w:rsidR="0084683E" w:rsidRPr="000D5169">
        <w:rPr>
          <w:noProof w:val="0"/>
        </w:rPr>
        <w:t>A</w:t>
      </w:r>
      <w:r w:rsidRPr="000D5169">
        <w:rPr>
          <w:noProof w:val="0"/>
        </w:rPr>
        <w:t xml:space="preserve">llied Health Care Providers and </w:t>
      </w:r>
      <w:r w:rsidR="0084683E" w:rsidRPr="000D5169">
        <w:rPr>
          <w:noProof w:val="0"/>
        </w:rPr>
        <w:t>Specialists</w:t>
      </w:r>
      <w:bookmarkEnd w:id="176"/>
    </w:p>
    <w:p w14:paraId="308CA003" w14:textId="77777777" w:rsidR="00EF5BD1" w:rsidRPr="000D5169" w:rsidRDefault="0084683E" w:rsidP="00E008B6">
      <w:pPr>
        <w:pStyle w:val="BodyText"/>
      </w:pPr>
      <w:r w:rsidRPr="000D5169">
        <w:rPr>
          <w:b/>
          <w:szCs w:val="24"/>
        </w:rPr>
        <w:t>Pre-conditions:</w:t>
      </w:r>
      <w:r w:rsidRPr="000D5169">
        <w:rPr>
          <w:szCs w:val="24"/>
        </w:rPr>
        <w:t xml:space="preserve"> </w:t>
      </w:r>
      <w:r w:rsidR="00EF5BD1" w:rsidRPr="000D5169">
        <w:t>Mr. Anyman’s allied health care provider</w:t>
      </w:r>
      <w:r w:rsidRPr="000D5169">
        <w:t>s and specialists have</w:t>
      </w:r>
      <w:r w:rsidR="00EF5BD1" w:rsidRPr="000D5169">
        <w:t xml:space="preserve"> received a referral with copy of care plan from Dr. Patricia Primary. </w:t>
      </w:r>
    </w:p>
    <w:p w14:paraId="1DE36B35" w14:textId="77777777" w:rsidR="00EF5BD1" w:rsidRPr="000D5169" w:rsidRDefault="00EF5BD1" w:rsidP="00E008B6">
      <w:pPr>
        <w:pStyle w:val="BodyText"/>
      </w:pPr>
      <w:r w:rsidRPr="000D5169">
        <w:t>The allied health care provider</w:t>
      </w:r>
      <w:r w:rsidR="0084683E" w:rsidRPr="000D5169">
        <w:t>s</w:t>
      </w:r>
      <w:r w:rsidRPr="000D5169">
        <w:t xml:space="preserve"> </w:t>
      </w:r>
      <w:r w:rsidR="0084683E" w:rsidRPr="000D5169">
        <w:t>and specialists have</w:t>
      </w:r>
      <w:r w:rsidRPr="000D5169">
        <w:t xml:space="preserve"> accepted the referral and scheduled a first visit with the patient – Mr. Bob Anyman.</w:t>
      </w:r>
    </w:p>
    <w:p w14:paraId="380F4642" w14:textId="173A2889" w:rsidR="0084683E" w:rsidRPr="000D5169" w:rsidRDefault="00EF5BD1" w:rsidP="00E008B6">
      <w:pPr>
        <w:pStyle w:val="BodyText"/>
      </w:pPr>
      <w:r w:rsidRPr="000D5169">
        <w:t>The case has been assigned to the following individual allied health care providers</w:t>
      </w:r>
      <w:r w:rsidR="0084683E" w:rsidRPr="000D5169">
        <w:t xml:space="preserve"> and </w:t>
      </w:r>
      <w:r w:rsidR="007270F3" w:rsidRPr="000D5169">
        <w:t xml:space="preserve">referrals made to the applicable </w:t>
      </w:r>
      <w:r w:rsidR="0084683E" w:rsidRPr="000D5169">
        <w:t>specialists</w:t>
      </w:r>
      <w:r w:rsidRPr="000D5169">
        <w:t>:</w:t>
      </w:r>
    </w:p>
    <w:p w14:paraId="3D071796" w14:textId="77777777" w:rsidR="00EF5BD1" w:rsidRPr="000D5169" w:rsidRDefault="00EF5BD1" w:rsidP="00624172">
      <w:pPr>
        <w:pStyle w:val="ListNumber2"/>
        <w:numPr>
          <w:ilvl w:val="0"/>
          <w:numId w:val="14"/>
        </w:numPr>
      </w:pPr>
      <w:r w:rsidRPr="000D5169">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rsidRPr="000D5169">
        <w:t>.</w:t>
      </w:r>
    </w:p>
    <w:p w14:paraId="5420A584" w14:textId="77777777" w:rsidR="00EF5BD1" w:rsidRPr="000D5169" w:rsidRDefault="00EF5BD1" w:rsidP="00624172">
      <w:pPr>
        <w:pStyle w:val="ListNumber2"/>
        <w:numPr>
          <w:ilvl w:val="0"/>
          <w:numId w:val="14"/>
        </w:numPr>
      </w:pPr>
      <w:r w:rsidRPr="000D5169">
        <w:t>Ms. Debbie Nutrition (Dietitian/Nutritionist) for development and implementation of a nutrition care plan for diabetes to ensure effective stabilization of the blood glucose level with the help of effective diet control</w:t>
      </w:r>
      <w:r w:rsidR="005719CE" w:rsidRPr="000D5169">
        <w:t>.</w:t>
      </w:r>
    </w:p>
    <w:p w14:paraId="037A927F" w14:textId="296FC050" w:rsidR="00EF5BD1" w:rsidRPr="000D5169" w:rsidRDefault="00EF5BD1" w:rsidP="00624172">
      <w:pPr>
        <w:pStyle w:val="ListNumber2"/>
        <w:numPr>
          <w:ilvl w:val="0"/>
          <w:numId w:val="14"/>
        </w:numPr>
      </w:pPr>
      <w:r w:rsidRPr="000D5169">
        <w:t>Mr. Ed Active (Exercise Physiologist) for development and implementation of an exercise regime</w:t>
      </w:r>
      <w:r w:rsidR="005719CE" w:rsidRPr="000D5169">
        <w:t>.</w:t>
      </w:r>
    </w:p>
    <w:p w14:paraId="1052C7F0" w14:textId="2D31BF47" w:rsidR="00EF5BD1" w:rsidRPr="000D5169" w:rsidRDefault="00EF5BD1" w:rsidP="00624172">
      <w:pPr>
        <w:pStyle w:val="ListNumber2"/>
        <w:numPr>
          <w:ilvl w:val="0"/>
          <w:numId w:val="14"/>
        </w:numPr>
      </w:pPr>
      <w:r w:rsidRPr="000D5169">
        <w:t>In certain countries (</w:t>
      </w:r>
      <w:r w:rsidR="00A256B9" w:rsidRPr="000D5169">
        <w:t xml:space="preserve">e.g., </w:t>
      </w:r>
      <w:r w:rsidRPr="000D5169">
        <w:t xml:space="preserve">Australia), the community pharmacist (Ms. Susan Script) provides patient with education on diabetic medications prescribed for the patient by Dr. </w:t>
      </w:r>
      <w:r w:rsidRPr="000D5169">
        <w:lastRenderedPageBreak/>
        <w:t>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Pr="000D5169" w:rsidRDefault="007270F3" w:rsidP="00624172">
      <w:pPr>
        <w:pStyle w:val="ListNumber2"/>
        <w:numPr>
          <w:ilvl w:val="0"/>
          <w:numId w:val="14"/>
        </w:numPr>
      </w:pPr>
      <w:r w:rsidRPr="000D5169">
        <w:t>D</w:t>
      </w:r>
      <w:r w:rsidR="00EF5BD1" w:rsidRPr="000D5169">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rsidRPr="000D5169">
        <w:t>well-being</w:t>
      </w:r>
      <w:r w:rsidR="00EF5BD1" w:rsidRPr="000D5169">
        <w:t>. The plan may include enrolling patient in diabetic support group.</w:t>
      </w:r>
    </w:p>
    <w:p w14:paraId="1E6070C2" w14:textId="6883C069" w:rsidR="00EF5BD1" w:rsidRPr="000D5169" w:rsidRDefault="007270F3" w:rsidP="00624172">
      <w:pPr>
        <w:pStyle w:val="ListNumber2"/>
        <w:numPr>
          <w:ilvl w:val="0"/>
          <w:numId w:val="14"/>
        </w:numPr>
      </w:pPr>
      <w:r w:rsidRPr="000D5169">
        <w:t>Dr.</w:t>
      </w:r>
      <w:r w:rsidR="00EF5BD1" w:rsidRPr="000D5169">
        <w:t xml:space="preserve"> Victor Vision (Optometrist) for regular (</w:t>
      </w:r>
      <w:r w:rsidR="00A256B9" w:rsidRPr="000D5169">
        <w:t xml:space="preserve">e.g., </w:t>
      </w:r>
      <w:r w:rsidR="00EF5BD1" w:rsidRPr="000D5169">
        <w:t>6 monthly) visual and retinal screening and to educate patient on the eye care and how best to prevent/minimize the risks of ocular complications</w:t>
      </w:r>
      <w:r w:rsidR="005719CE" w:rsidRPr="000D5169">
        <w:t>.</w:t>
      </w:r>
    </w:p>
    <w:p w14:paraId="74D275F3" w14:textId="77777777" w:rsidR="00EF5BD1" w:rsidRPr="000D5169" w:rsidRDefault="007270F3" w:rsidP="00624172">
      <w:pPr>
        <w:pStyle w:val="ListNumber2"/>
        <w:numPr>
          <w:ilvl w:val="0"/>
          <w:numId w:val="14"/>
        </w:numPr>
      </w:pPr>
      <w:r w:rsidRPr="000D5169">
        <w:t>Dr.</w:t>
      </w:r>
      <w:r w:rsidR="00EF5BD1" w:rsidRPr="000D5169">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Pr="000D5169" w:rsidRDefault="007270F3" w:rsidP="00E008B6">
      <w:pPr>
        <w:pStyle w:val="BodyText"/>
      </w:pPr>
      <w:r w:rsidRPr="000D5169">
        <w:rPr>
          <w:b/>
        </w:rPr>
        <w:t>Description of Encounter:</w:t>
      </w:r>
      <w:r w:rsidRPr="000D5169">
        <w:t xml:space="preserve"> </w:t>
      </w:r>
      <w:r w:rsidR="00EF5BD1" w:rsidRPr="000D5169">
        <w:t>The patient is registered at the allied health care provider</w:t>
      </w:r>
      <w:r w:rsidRPr="000D5169">
        <w:t>/specialist</w:t>
      </w:r>
      <w:r w:rsidR="00EF5BD1" w:rsidRPr="000D5169">
        <w:t>’s reception. Any additional or new information provided by the patient is recorded in the health care record system operated by the allied health provider clinic.</w:t>
      </w:r>
    </w:p>
    <w:p w14:paraId="35344D9A" w14:textId="2678E8F5" w:rsidR="00EF5BD1" w:rsidRPr="00E51015" w:rsidRDefault="00EF5BD1" w:rsidP="00E008B6">
      <w:pPr>
        <w:pStyle w:val="BodyText"/>
        <w:rPr>
          <w:i/>
          <w:rPrChange w:id="177" w:author="Jones, Emma" w:date="2018-07-16T14:32:00Z">
            <w:rPr/>
          </w:rPrChange>
        </w:rPr>
      </w:pPr>
      <w:r w:rsidRPr="000D5169">
        <w:t>During the first consultation, the allied health care provider</w:t>
      </w:r>
      <w:r w:rsidR="007270F3" w:rsidRPr="000D5169">
        <w:t>/specialist</w:t>
      </w:r>
      <w:r w:rsidRPr="000D5169">
        <w:t xml:space="preserve"> reviews the referral and care plan </w:t>
      </w:r>
      <w:r w:rsidR="003F2A72" w:rsidRPr="000D5169">
        <w:t xml:space="preserve">provided </w:t>
      </w:r>
      <w:r w:rsidRPr="000D5169">
        <w:t xml:space="preserve">by Dr. Primary. </w:t>
      </w:r>
      <w:r w:rsidR="006D6AF7" w:rsidRPr="00E51015">
        <w:rPr>
          <w:i/>
          <w:rPrChange w:id="178" w:author="Jones, Emma" w:date="2018-07-16T14:32:00Z">
            <w:rPr/>
          </w:rPrChange>
        </w:rPr>
        <w:t xml:space="preserve">The creation/update of the care plan is based on order sets, care guides, protocols, etc. </w:t>
      </w:r>
    </w:p>
    <w:p w14:paraId="22A89AAF" w14:textId="2E97A651" w:rsidR="00EF5BD1" w:rsidRPr="000D5169" w:rsidRDefault="00EF5BD1" w:rsidP="00E008B6">
      <w:pPr>
        <w:pStyle w:val="BodyText"/>
      </w:pPr>
      <w:r w:rsidRPr="000D5169">
        <w:t xml:space="preserve">During subsequent consultation, the allied health care </w:t>
      </w:r>
      <w:r w:rsidR="007270F3" w:rsidRPr="000D5169">
        <w:t xml:space="preserve">provider/specialist </w:t>
      </w:r>
      <w:r w:rsidRPr="000D5169">
        <w:t>reviews the patient’s health care record and most recent care plan of the patient</w:t>
      </w:r>
      <w:r w:rsidR="003F2A72" w:rsidRPr="000D5169">
        <w:t>.</w:t>
      </w:r>
    </w:p>
    <w:p w14:paraId="593C7BCF" w14:textId="6EAB3A50" w:rsidR="00EF5BD1" w:rsidRPr="000D5169" w:rsidRDefault="00EF5BD1" w:rsidP="00E008B6">
      <w:pPr>
        <w:pStyle w:val="BodyText"/>
      </w:pPr>
      <w:r w:rsidRPr="000D5169">
        <w:t>At each consultation, the allied health care provider reviews the patient’s health record, assesses the patient, checks the progress and any risks of non-adherence (compliance) and complications, and discusses the outcomes of the management strategies and/or risks</w:t>
      </w:r>
      <w:r w:rsidR="00CA4288" w:rsidRPr="000D5169">
        <w:t xml:space="preserve">. </w:t>
      </w:r>
      <w:r w:rsidRPr="000D5169">
        <w:t>Any difficulties in following the management strategies or activities by the patient are discussed</w:t>
      </w:r>
      <w:r w:rsidR="00CA4288" w:rsidRPr="000D5169">
        <w:t xml:space="preserve">. </w:t>
      </w:r>
      <w:r w:rsidRPr="000D5169">
        <w:t>Any new/revised goals and timing, new intervention and self-care activities are discussed and agreed to by the patient. The new/changed activities are scheduled and target dates agreed upon.</w:t>
      </w:r>
    </w:p>
    <w:p w14:paraId="7C0DFC76" w14:textId="543460EB" w:rsidR="00A24DBE" w:rsidRPr="000D5169" w:rsidRDefault="00EF5BD1" w:rsidP="00E008B6">
      <w:pPr>
        <w:pStyle w:val="BodyText"/>
      </w:pPr>
      <w:r w:rsidRPr="000D5169">
        <w:t>The allied health care provider updates the clinical notes and the care plan with the assessment details, and any changes to the management plan including new advice to the patient. The date of next visit is also determined.</w:t>
      </w:r>
    </w:p>
    <w:p w14:paraId="5C77BD60" w14:textId="3BFB24C7" w:rsidR="00A24DBE" w:rsidRPr="000D5169" w:rsidRDefault="00A24DBE" w:rsidP="00D251BA">
      <w:pPr>
        <w:pStyle w:val="TableTitle"/>
      </w:pPr>
      <w:r w:rsidRPr="000D5169">
        <w:lastRenderedPageBreak/>
        <w:t>Table X.4.2.1.1.2-1: Allied Health Professionals/Specialists Encounters – Activities and</w:t>
      </w:r>
      <w:r w:rsidR="00B706C6" w:rsidRPr="000D5169">
        <w:t xml:space="preserve"> </w:t>
      </w:r>
      <w:r w:rsidRPr="000D5169">
        <w:t>Outcomes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2325"/>
        <w:gridCol w:w="3000"/>
        <w:gridCol w:w="2250"/>
      </w:tblGrid>
      <w:tr w:rsidR="00EF5BD1" w:rsidRPr="000D5169" w14:paraId="497DA915" w14:textId="77777777" w:rsidTr="00E008B6">
        <w:trPr>
          <w:cantSplit/>
          <w:tblHeader/>
        </w:trPr>
        <w:tc>
          <w:tcPr>
            <w:tcW w:w="1870" w:type="dxa"/>
            <w:shd w:val="clear" w:color="auto" w:fill="D9D9D9" w:themeFill="background1" w:themeFillShade="D9"/>
          </w:tcPr>
          <w:p w14:paraId="328621E6" w14:textId="77777777" w:rsidR="00EF5BD1" w:rsidRPr="000D5169" w:rsidRDefault="00EF5BD1" w:rsidP="00E008B6">
            <w:pPr>
              <w:pStyle w:val="TableEntryHeader"/>
            </w:pPr>
            <w:r w:rsidRPr="000D5169">
              <w:t>Provider / Allied Health Provider</w:t>
            </w:r>
          </w:p>
        </w:tc>
        <w:tc>
          <w:tcPr>
            <w:tcW w:w="2325" w:type="dxa"/>
            <w:shd w:val="clear" w:color="auto" w:fill="D9D9D9" w:themeFill="background1" w:themeFillShade="D9"/>
          </w:tcPr>
          <w:p w14:paraId="5ECF3BBC" w14:textId="77777777" w:rsidR="00EF5BD1" w:rsidRPr="000D5169" w:rsidRDefault="00EF5BD1" w:rsidP="00E008B6">
            <w:pPr>
              <w:pStyle w:val="TableEntryHeader"/>
            </w:pPr>
            <w:r w:rsidRPr="000D5169">
              <w:t>Encounter Activities</w:t>
            </w:r>
          </w:p>
        </w:tc>
        <w:tc>
          <w:tcPr>
            <w:tcW w:w="3000" w:type="dxa"/>
            <w:shd w:val="clear" w:color="auto" w:fill="D9D9D9" w:themeFill="background1" w:themeFillShade="D9"/>
          </w:tcPr>
          <w:p w14:paraId="4F338A91" w14:textId="77777777" w:rsidR="00EF5BD1" w:rsidRPr="000D5169" w:rsidRDefault="00EF5BD1" w:rsidP="00E008B6">
            <w:pPr>
              <w:pStyle w:val="TableEntryHeader"/>
            </w:pPr>
            <w:r w:rsidRPr="000D5169">
              <w:t>Outcomes</w:t>
            </w:r>
          </w:p>
        </w:tc>
        <w:tc>
          <w:tcPr>
            <w:tcW w:w="2250" w:type="dxa"/>
            <w:shd w:val="clear" w:color="auto" w:fill="D9D9D9" w:themeFill="background1" w:themeFillShade="D9"/>
          </w:tcPr>
          <w:p w14:paraId="0757AC67" w14:textId="77777777" w:rsidR="00EF5BD1" w:rsidRPr="000D5169" w:rsidRDefault="00EF5BD1" w:rsidP="00E008B6">
            <w:pPr>
              <w:pStyle w:val="TableEntryHeader"/>
            </w:pPr>
            <w:r w:rsidRPr="000D5169">
              <w:t>Communications</w:t>
            </w:r>
          </w:p>
        </w:tc>
      </w:tr>
      <w:tr w:rsidR="00EF5BD1" w:rsidRPr="000D5169" w14:paraId="6EECA2E3" w14:textId="77777777" w:rsidTr="00E008B6">
        <w:trPr>
          <w:cantSplit/>
        </w:trPr>
        <w:tc>
          <w:tcPr>
            <w:tcW w:w="1870" w:type="dxa"/>
            <w:shd w:val="clear" w:color="auto" w:fill="auto"/>
          </w:tcPr>
          <w:p w14:paraId="74CC7746" w14:textId="77777777" w:rsidR="00EF5BD1" w:rsidRPr="000D5169" w:rsidRDefault="00EF5BD1" w:rsidP="00E008B6">
            <w:pPr>
              <w:pStyle w:val="TableEntry"/>
            </w:pPr>
            <w:r w:rsidRPr="000D5169">
              <w:t>Diabetic Educator</w:t>
            </w:r>
          </w:p>
        </w:tc>
        <w:tc>
          <w:tcPr>
            <w:tcW w:w="2325" w:type="dxa"/>
            <w:shd w:val="clear" w:color="auto" w:fill="auto"/>
          </w:tcPr>
          <w:p w14:paraId="6308A0CE" w14:textId="77777777" w:rsidR="00EF5BD1" w:rsidRPr="000D5169" w:rsidRDefault="00EF5BD1" w:rsidP="00E008B6">
            <w:pPr>
              <w:pStyle w:val="TableEntry"/>
            </w:pPr>
            <w:r w:rsidRPr="000D5169">
              <w:t>Review referral/patient progress</w:t>
            </w:r>
          </w:p>
          <w:p w14:paraId="5D0DD9B9" w14:textId="77777777" w:rsidR="00EF5BD1" w:rsidRPr="000D5169" w:rsidRDefault="00EF5BD1" w:rsidP="00E008B6">
            <w:pPr>
              <w:pStyle w:val="TableEntry"/>
            </w:pPr>
            <w:r w:rsidRPr="000D5169">
              <w:t>assess learning needs and strategy</w:t>
            </w:r>
          </w:p>
          <w:p w14:paraId="776674B5" w14:textId="77777777" w:rsidR="00EF5BD1" w:rsidRPr="000D5169" w:rsidRDefault="00EF5BD1" w:rsidP="00E008B6">
            <w:pPr>
              <w:pStyle w:val="TableEntry"/>
            </w:pPr>
            <w:r w:rsidRPr="000D5169">
              <w:t>discuss and finalize education plan</w:t>
            </w:r>
          </w:p>
        </w:tc>
        <w:tc>
          <w:tcPr>
            <w:tcW w:w="3000" w:type="dxa"/>
            <w:shd w:val="clear" w:color="auto" w:fill="auto"/>
          </w:tcPr>
          <w:p w14:paraId="3098302D" w14:textId="77777777" w:rsidR="00EF5BD1" w:rsidRPr="000D5169" w:rsidRDefault="00EF5BD1" w:rsidP="00E008B6">
            <w:pPr>
              <w:pStyle w:val="TableEntry"/>
            </w:pPr>
            <w:r w:rsidRPr="000D5169">
              <w:t>Develop/update education plan</w:t>
            </w:r>
          </w:p>
          <w:p w14:paraId="597D01E4" w14:textId="77777777" w:rsidR="00EF5BD1" w:rsidRPr="000D5169" w:rsidRDefault="00EF5BD1" w:rsidP="00E008B6">
            <w:pPr>
              <w:pStyle w:val="TableEntry"/>
            </w:pPr>
            <w:r w:rsidRPr="000D5169">
              <w:t>Update clinical notes</w:t>
            </w:r>
          </w:p>
          <w:p w14:paraId="2BBE75F9" w14:textId="77777777" w:rsidR="00EF5BD1" w:rsidRPr="000D5169" w:rsidRDefault="00EF5BD1" w:rsidP="00E008B6">
            <w:pPr>
              <w:pStyle w:val="TableEntry"/>
            </w:pPr>
            <w:r w:rsidRPr="000D5169">
              <w:t>Generate progress notes</w:t>
            </w:r>
          </w:p>
        </w:tc>
        <w:tc>
          <w:tcPr>
            <w:tcW w:w="2250" w:type="dxa"/>
            <w:shd w:val="clear" w:color="auto" w:fill="auto"/>
          </w:tcPr>
          <w:p w14:paraId="44C0ABBF" w14:textId="77777777" w:rsidR="00EF5BD1" w:rsidRPr="000D5169" w:rsidRDefault="00EF5BD1" w:rsidP="00E008B6">
            <w:pPr>
              <w:pStyle w:val="TableEntry"/>
            </w:pPr>
            <w:r w:rsidRPr="000D5169">
              <w:t>New/updated education plan to patient</w:t>
            </w:r>
          </w:p>
          <w:p w14:paraId="2E899382" w14:textId="6FCD7CB0" w:rsidR="00EF5BD1" w:rsidRPr="000D5169" w:rsidRDefault="003F2A72" w:rsidP="00E008B6">
            <w:pPr>
              <w:pStyle w:val="TableEntry"/>
            </w:pPr>
            <w:r w:rsidRPr="000D5169">
              <w:t>Summary care plan and progress note shared with primary care provider and other care providers,</w:t>
            </w:r>
          </w:p>
        </w:tc>
      </w:tr>
      <w:tr w:rsidR="00EF5BD1" w:rsidRPr="000D5169" w14:paraId="0807952D" w14:textId="77777777" w:rsidTr="00E008B6">
        <w:trPr>
          <w:cantSplit/>
        </w:trPr>
        <w:tc>
          <w:tcPr>
            <w:tcW w:w="1870" w:type="dxa"/>
            <w:shd w:val="clear" w:color="auto" w:fill="auto"/>
          </w:tcPr>
          <w:p w14:paraId="0731D54E" w14:textId="77777777" w:rsidR="00EF5BD1" w:rsidRPr="000D5169" w:rsidRDefault="00EF5BD1" w:rsidP="00E008B6">
            <w:pPr>
              <w:pStyle w:val="TableEntry"/>
            </w:pPr>
            <w:r w:rsidRPr="000D5169">
              <w:t>Dietitian/Nutritionist</w:t>
            </w:r>
          </w:p>
        </w:tc>
        <w:tc>
          <w:tcPr>
            <w:tcW w:w="2325" w:type="dxa"/>
            <w:shd w:val="clear" w:color="auto" w:fill="auto"/>
          </w:tcPr>
          <w:p w14:paraId="1DD0C81C" w14:textId="77777777" w:rsidR="00EF5BD1" w:rsidRPr="000D5169" w:rsidRDefault="00EF5BD1" w:rsidP="00E008B6">
            <w:pPr>
              <w:pStyle w:val="TableEntry"/>
            </w:pPr>
            <w:r w:rsidRPr="000D5169">
              <w:t>Review referral/patient progress</w:t>
            </w:r>
          </w:p>
          <w:p w14:paraId="6D99AB8B" w14:textId="77777777" w:rsidR="00EF5BD1" w:rsidRPr="000D5169" w:rsidRDefault="00EF5BD1" w:rsidP="00E008B6">
            <w:pPr>
              <w:pStyle w:val="TableEntry"/>
            </w:pPr>
            <w:r w:rsidRPr="000D5169">
              <w:t>Assess diet management needs and strategies</w:t>
            </w:r>
          </w:p>
          <w:p w14:paraId="3B56D760" w14:textId="77777777" w:rsidR="00EF5BD1" w:rsidRPr="000D5169" w:rsidRDefault="00EF5BD1" w:rsidP="00E008B6">
            <w:pPr>
              <w:pStyle w:val="TableEntry"/>
            </w:pPr>
            <w:r w:rsidRPr="000D5169">
              <w:t>Discuss and finalize diet management plan</w:t>
            </w:r>
          </w:p>
        </w:tc>
        <w:tc>
          <w:tcPr>
            <w:tcW w:w="3000" w:type="dxa"/>
            <w:shd w:val="clear" w:color="auto" w:fill="auto"/>
          </w:tcPr>
          <w:p w14:paraId="0D915CAA" w14:textId="77777777" w:rsidR="00EF5BD1" w:rsidRPr="000D5169" w:rsidRDefault="00EF5BD1" w:rsidP="00E008B6">
            <w:pPr>
              <w:pStyle w:val="TableEntry"/>
            </w:pPr>
            <w:r w:rsidRPr="000D5169">
              <w:t>Develop/update diet plan</w:t>
            </w:r>
          </w:p>
          <w:p w14:paraId="1C9C909F" w14:textId="77777777" w:rsidR="00EF5BD1" w:rsidRPr="000D5169" w:rsidRDefault="00EF5BD1" w:rsidP="00E008B6">
            <w:pPr>
              <w:pStyle w:val="TableEntry"/>
            </w:pPr>
            <w:r w:rsidRPr="000D5169">
              <w:t>Weight assessment; Exercise plan</w:t>
            </w:r>
          </w:p>
          <w:p w14:paraId="3D64D357" w14:textId="77777777" w:rsidR="00EF5BD1" w:rsidRPr="000D5169" w:rsidRDefault="00EF5BD1" w:rsidP="00E008B6">
            <w:pPr>
              <w:pStyle w:val="TableEntry"/>
            </w:pPr>
            <w:r w:rsidRPr="000D5169">
              <w:t xml:space="preserve">Diet management plan; </w:t>
            </w:r>
          </w:p>
          <w:p w14:paraId="600C978E" w14:textId="77777777" w:rsidR="00EF5BD1" w:rsidRPr="000D5169" w:rsidRDefault="00EF5BD1" w:rsidP="00E008B6">
            <w:pPr>
              <w:pStyle w:val="TableEntry"/>
            </w:pPr>
            <w:r w:rsidRPr="000D5169">
              <w:t>Referral to educator and exercise therapy if necessary</w:t>
            </w:r>
          </w:p>
          <w:p w14:paraId="5E1F1274" w14:textId="77777777" w:rsidR="00EF5BD1" w:rsidRPr="000D5169" w:rsidRDefault="00EF5BD1" w:rsidP="00E008B6">
            <w:pPr>
              <w:pStyle w:val="TableEntry"/>
            </w:pPr>
            <w:r w:rsidRPr="000D5169">
              <w:t>Update clinical notes</w:t>
            </w:r>
          </w:p>
          <w:p w14:paraId="6913CD3F" w14:textId="77777777" w:rsidR="00EF5BD1" w:rsidRPr="000D5169" w:rsidRDefault="00EF5BD1" w:rsidP="00E008B6">
            <w:pPr>
              <w:pStyle w:val="TableEntry"/>
            </w:pPr>
            <w:r w:rsidRPr="000D5169">
              <w:t>Generate progress notes</w:t>
            </w:r>
          </w:p>
        </w:tc>
        <w:tc>
          <w:tcPr>
            <w:tcW w:w="2250" w:type="dxa"/>
            <w:shd w:val="clear" w:color="auto" w:fill="auto"/>
          </w:tcPr>
          <w:p w14:paraId="37B5D350" w14:textId="77777777" w:rsidR="00EF5BD1" w:rsidRPr="000D5169" w:rsidRDefault="00EF5BD1" w:rsidP="00E008B6">
            <w:pPr>
              <w:pStyle w:val="TableEntry"/>
            </w:pPr>
            <w:r w:rsidRPr="000D5169">
              <w:t>New/updated care plan to patient</w:t>
            </w:r>
          </w:p>
          <w:p w14:paraId="55786D57" w14:textId="76762049" w:rsidR="00EF5BD1" w:rsidRPr="000D5169" w:rsidRDefault="003F2A72" w:rsidP="00E008B6">
            <w:pPr>
              <w:pStyle w:val="TableEntry"/>
            </w:pPr>
            <w:r w:rsidRPr="000D5169">
              <w:t>Summary care plan and progress note shared with primary care provider and other care providers,</w:t>
            </w:r>
            <w:r w:rsidR="00EF5BD1" w:rsidRPr="000D5169">
              <w:t xml:space="preserve"> </w:t>
            </w:r>
            <w:r w:rsidR="00A256B9" w:rsidRPr="000D5169">
              <w:t xml:space="preserve">e.g., </w:t>
            </w:r>
            <w:r w:rsidR="00EF5BD1" w:rsidRPr="000D5169">
              <w:t>diabetic educator, exercise physiologist, etc.</w:t>
            </w:r>
          </w:p>
        </w:tc>
      </w:tr>
      <w:tr w:rsidR="00EF5BD1" w:rsidRPr="000D5169" w14:paraId="3A88B4CE" w14:textId="77777777" w:rsidTr="00E008B6">
        <w:trPr>
          <w:cantSplit/>
        </w:trPr>
        <w:tc>
          <w:tcPr>
            <w:tcW w:w="1870" w:type="dxa"/>
            <w:shd w:val="clear" w:color="auto" w:fill="auto"/>
          </w:tcPr>
          <w:p w14:paraId="25F28869" w14:textId="77777777" w:rsidR="00EF5BD1" w:rsidRPr="000D5169" w:rsidRDefault="00EF5BD1" w:rsidP="00E008B6">
            <w:pPr>
              <w:pStyle w:val="TableEntry"/>
            </w:pPr>
            <w:r w:rsidRPr="000D5169">
              <w:t>Exercise Physiologist</w:t>
            </w:r>
          </w:p>
        </w:tc>
        <w:tc>
          <w:tcPr>
            <w:tcW w:w="2325" w:type="dxa"/>
            <w:shd w:val="clear" w:color="auto" w:fill="auto"/>
          </w:tcPr>
          <w:p w14:paraId="6467EC4C" w14:textId="77777777" w:rsidR="00EF5BD1" w:rsidRPr="000D5169" w:rsidRDefault="00EF5BD1" w:rsidP="00E008B6">
            <w:pPr>
              <w:pStyle w:val="TableEntry"/>
            </w:pPr>
            <w:r w:rsidRPr="000D5169">
              <w:t>Review referral/patient progress</w:t>
            </w:r>
          </w:p>
          <w:p w14:paraId="01E11CBE" w14:textId="77777777" w:rsidR="00EF5BD1" w:rsidRPr="000D5169" w:rsidRDefault="00EF5BD1" w:rsidP="00E008B6">
            <w:pPr>
              <w:pStyle w:val="TableEntry"/>
            </w:pPr>
            <w:r w:rsidRPr="000D5169">
              <w:t>Assess exercise/activity needs and strategies</w:t>
            </w:r>
          </w:p>
          <w:p w14:paraId="3418658A" w14:textId="77777777" w:rsidR="00EF5BD1" w:rsidRPr="000D5169" w:rsidRDefault="00EF5BD1" w:rsidP="00E008B6">
            <w:pPr>
              <w:pStyle w:val="TableEntry"/>
            </w:pPr>
            <w:r w:rsidRPr="000D5169">
              <w:t>Discuss and finalize exercise plan</w:t>
            </w:r>
          </w:p>
        </w:tc>
        <w:tc>
          <w:tcPr>
            <w:tcW w:w="3000" w:type="dxa"/>
            <w:shd w:val="clear" w:color="auto" w:fill="auto"/>
          </w:tcPr>
          <w:p w14:paraId="26FC21AC" w14:textId="77777777" w:rsidR="00EF5BD1" w:rsidRPr="000D5169" w:rsidRDefault="00EF5BD1" w:rsidP="00E008B6">
            <w:pPr>
              <w:pStyle w:val="TableEntry"/>
            </w:pPr>
            <w:r w:rsidRPr="000D5169">
              <w:t>Develop/update exercise plan:</w:t>
            </w:r>
          </w:p>
          <w:p w14:paraId="31A4995A" w14:textId="77777777" w:rsidR="00EF5BD1" w:rsidRPr="000D5169" w:rsidRDefault="00EF5BD1" w:rsidP="00E008B6">
            <w:pPr>
              <w:pStyle w:val="TableEntry"/>
            </w:pPr>
            <w:r w:rsidRPr="000D5169">
              <w:t>Weight assessment; exercise plan</w:t>
            </w:r>
          </w:p>
          <w:p w14:paraId="129BF1AE" w14:textId="77777777" w:rsidR="00EF5BD1" w:rsidRPr="000D5169" w:rsidRDefault="00EF5BD1" w:rsidP="00E008B6">
            <w:pPr>
              <w:pStyle w:val="TableEntry"/>
            </w:pPr>
            <w:r w:rsidRPr="000D5169">
              <w:t>Update clinical notes</w:t>
            </w:r>
          </w:p>
          <w:p w14:paraId="03936DD7" w14:textId="77777777" w:rsidR="00EF5BD1" w:rsidRPr="000D5169" w:rsidRDefault="00EF5BD1" w:rsidP="00E008B6">
            <w:pPr>
              <w:pStyle w:val="TableEntry"/>
            </w:pPr>
            <w:r w:rsidRPr="000D5169">
              <w:t>Generate progress notes</w:t>
            </w:r>
          </w:p>
        </w:tc>
        <w:tc>
          <w:tcPr>
            <w:tcW w:w="2250" w:type="dxa"/>
            <w:shd w:val="clear" w:color="auto" w:fill="auto"/>
          </w:tcPr>
          <w:p w14:paraId="49E98B79" w14:textId="77777777" w:rsidR="00EF5BD1" w:rsidRPr="000D5169" w:rsidRDefault="00EF5BD1" w:rsidP="00E008B6">
            <w:pPr>
              <w:pStyle w:val="TableEntry"/>
            </w:pPr>
            <w:r w:rsidRPr="000D5169">
              <w:t>New/updated exercise plan to patient</w:t>
            </w:r>
          </w:p>
          <w:p w14:paraId="1F988DE8" w14:textId="1686D5A7" w:rsidR="00EF5BD1" w:rsidRPr="000D5169" w:rsidRDefault="000E1F9A" w:rsidP="00E008B6">
            <w:pPr>
              <w:pStyle w:val="TableEntry"/>
            </w:pPr>
            <w:r w:rsidRPr="000D5169">
              <w:t xml:space="preserve">Summary care plan and progress note shared with primary care provider and other care providers, </w:t>
            </w:r>
            <w:r w:rsidR="00A256B9" w:rsidRPr="000D5169">
              <w:t xml:space="preserve">e.g., </w:t>
            </w:r>
            <w:r w:rsidRPr="000D5169">
              <w:t>diabetic educator, dietitian, etc</w:t>
            </w:r>
            <w:r w:rsidR="00EF5BD1" w:rsidRPr="000D5169">
              <w:t>.</w:t>
            </w:r>
          </w:p>
        </w:tc>
      </w:tr>
      <w:tr w:rsidR="00EF5BD1" w:rsidRPr="000D5169" w14:paraId="0AA3B66D" w14:textId="77777777" w:rsidTr="00E008B6">
        <w:trPr>
          <w:cantSplit/>
        </w:trPr>
        <w:tc>
          <w:tcPr>
            <w:tcW w:w="1870" w:type="dxa"/>
            <w:shd w:val="clear" w:color="auto" w:fill="auto"/>
          </w:tcPr>
          <w:p w14:paraId="298D0D2B" w14:textId="77777777" w:rsidR="00EF5BD1" w:rsidRPr="000D5169" w:rsidRDefault="00EF5BD1" w:rsidP="00E008B6">
            <w:pPr>
              <w:pStyle w:val="TableEntry"/>
            </w:pPr>
            <w:r w:rsidRPr="000D5169">
              <w:t>Community Pharmacist</w:t>
            </w:r>
          </w:p>
        </w:tc>
        <w:tc>
          <w:tcPr>
            <w:tcW w:w="2325" w:type="dxa"/>
            <w:shd w:val="clear" w:color="auto" w:fill="auto"/>
          </w:tcPr>
          <w:p w14:paraId="233EE54B" w14:textId="77777777" w:rsidR="00EF5BD1" w:rsidRPr="000D5169" w:rsidRDefault="00EF5BD1" w:rsidP="00E008B6">
            <w:pPr>
              <w:pStyle w:val="TableEntry"/>
            </w:pPr>
            <w:r w:rsidRPr="000D5169">
              <w:t>Review patient medication profile</w:t>
            </w:r>
          </w:p>
          <w:p w14:paraId="3EEF2A57" w14:textId="77777777" w:rsidR="00EF5BD1" w:rsidRPr="000D5169" w:rsidRDefault="00EF5BD1" w:rsidP="00E008B6">
            <w:pPr>
              <w:pStyle w:val="TableEntry"/>
            </w:pPr>
            <w:r w:rsidRPr="000D5169">
              <w:t>Assess medication management (education, conformance, etc.) needs and strategies</w:t>
            </w:r>
          </w:p>
          <w:p w14:paraId="78381901" w14:textId="77777777" w:rsidR="00EF5BD1" w:rsidRPr="000D5169" w:rsidRDefault="00EF5BD1" w:rsidP="00E008B6">
            <w:pPr>
              <w:pStyle w:val="TableEntry"/>
            </w:pPr>
            <w:r w:rsidRPr="000D5169">
              <w:t>Discuss and finalize medication management plan</w:t>
            </w:r>
          </w:p>
        </w:tc>
        <w:tc>
          <w:tcPr>
            <w:tcW w:w="3000" w:type="dxa"/>
            <w:shd w:val="clear" w:color="auto" w:fill="auto"/>
          </w:tcPr>
          <w:p w14:paraId="1B242D8E" w14:textId="77777777" w:rsidR="00EF5BD1" w:rsidRPr="000D5169" w:rsidRDefault="00EF5BD1" w:rsidP="00E008B6">
            <w:pPr>
              <w:pStyle w:val="TableEntry"/>
            </w:pPr>
            <w:r w:rsidRPr="000D5169">
              <w:t>Develop/update medication management plan:</w:t>
            </w:r>
          </w:p>
          <w:p w14:paraId="55F47388" w14:textId="77777777" w:rsidR="00EF5BD1" w:rsidRPr="000D5169" w:rsidRDefault="00EF5BD1" w:rsidP="00E008B6">
            <w:pPr>
              <w:pStyle w:val="TableEntry"/>
            </w:pPr>
            <w:r w:rsidRPr="000D5169">
              <w:t>patient current medication list assessment result;</w:t>
            </w:r>
          </w:p>
          <w:p w14:paraId="1E01052B" w14:textId="77777777" w:rsidR="00EF5BD1" w:rsidRPr="000D5169" w:rsidRDefault="00EF5BD1" w:rsidP="00E008B6">
            <w:pPr>
              <w:pStyle w:val="TableEntry"/>
            </w:pPr>
            <w:r w:rsidRPr="000D5169">
              <w:t xml:space="preserve">recommendation on meds management; referral to </w:t>
            </w:r>
            <w:proofErr w:type="gramStart"/>
            <w:r w:rsidRPr="000D5169">
              <w:t>other</w:t>
            </w:r>
            <w:proofErr w:type="gramEnd"/>
            <w:r w:rsidRPr="000D5169">
              <w:t xml:space="preserve"> provider(s) if necessary</w:t>
            </w:r>
          </w:p>
          <w:p w14:paraId="28301784" w14:textId="77777777" w:rsidR="00EF5BD1" w:rsidRPr="000D5169" w:rsidRDefault="00EF5BD1" w:rsidP="00E008B6">
            <w:pPr>
              <w:pStyle w:val="TableEntry"/>
            </w:pPr>
            <w:r w:rsidRPr="000D5169">
              <w:t>dispense record on dispensed meds</w:t>
            </w:r>
          </w:p>
          <w:p w14:paraId="5802F513" w14:textId="77777777" w:rsidR="00EF5BD1" w:rsidRPr="000D5169" w:rsidRDefault="00EF5BD1" w:rsidP="00E008B6">
            <w:pPr>
              <w:pStyle w:val="TableEntry"/>
            </w:pPr>
            <w:r w:rsidRPr="000D5169">
              <w:t>Update clinical notes</w:t>
            </w:r>
          </w:p>
          <w:p w14:paraId="0480B6BE" w14:textId="77777777" w:rsidR="00EF5BD1" w:rsidRPr="000D5169" w:rsidRDefault="00EF5BD1" w:rsidP="00E008B6">
            <w:pPr>
              <w:pStyle w:val="TableEntry"/>
            </w:pPr>
            <w:r w:rsidRPr="000D5169">
              <w:t>Generate progress notes</w:t>
            </w:r>
          </w:p>
        </w:tc>
        <w:tc>
          <w:tcPr>
            <w:tcW w:w="2250" w:type="dxa"/>
            <w:shd w:val="clear" w:color="auto" w:fill="auto"/>
          </w:tcPr>
          <w:p w14:paraId="58EF4C85" w14:textId="77777777" w:rsidR="00EF5BD1" w:rsidRPr="000D5169" w:rsidRDefault="00EF5BD1" w:rsidP="00E008B6">
            <w:pPr>
              <w:pStyle w:val="TableEntry"/>
            </w:pPr>
            <w:r w:rsidRPr="000D5169">
              <w:t>New/updated medication management plan to patient</w:t>
            </w:r>
          </w:p>
          <w:p w14:paraId="6F577EAD" w14:textId="4DBF23C3" w:rsidR="00EF5BD1" w:rsidRPr="000D5169" w:rsidRDefault="00EF5BD1" w:rsidP="00E008B6">
            <w:pPr>
              <w:pStyle w:val="TableEntry"/>
            </w:pPr>
            <w:r w:rsidRPr="000D5169">
              <w:t xml:space="preserve">Summary care plan and progress note </w:t>
            </w:r>
            <w:r w:rsidR="006A670E" w:rsidRPr="000D5169">
              <w:t xml:space="preserve">shared with </w:t>
            </w:r>
            <w:r w:rsidRPr="000D5169">
              <w:t xml:space="preserve">primary care provider and to </w:t>
            </w:r>
            <w:r w:rsidR="006A670E" w:rsidRPr="000D5169">
              <w:t>other care providers</w:t>
            </w:r>
            <w:r w:rsidRPr="000D5169">
              <w:t xml:space="preserve">, </w:t>
            </w:r>
            <w:r w:rsidR="00A256B9" w:rsidRPr="000D5169">
              <w:t xml:space="preserve">e.g., </w:t>
            </w:r>
            <w:r w:rsidRPr="000D5169">
              <w:t>diabetic educator, dietitian, etc.</w:t>
            </w:r>
          </w:p>
        </w:tc>
      </w:tr>
      <w:tr w:rsidR="00EF5BD1" w:rsidRPr="000D5169" w14:paraId="543317E8" w14:textId="77777777" w:rsidTr="00E008B6">
        <w:trPr>
          <w:cantSplit/>
        </w:trPr>
        <w:tc>
          <w:tcPr>
            <w:tcW w:w="1870" w:type="dxa"/>
            <w:shd w:val="clear" w:color="auto" w:fill="auto"/>
          </w:tcPr>
          <w:p w14:paraId="459A2593" w14:textId="77777777" w:rsidR="00EF5BD1" w:rsidRPr="000D5169" w:rsidRDefault="00EF5BD1" w:rsidP="00E008B6">
            <w:pPr>
              <w:pStyle w:val="TableEntry"/>
            </w:pPr>
            <w:r w:rsidRPr="000D5169">
              <w:t>Clinical Psychologist</w:t>
            </w:r>
          </w:p>
        </w:tc>
        <w:tc>
          <w:tcPr>
            <w:tcW w:w="2325" w:type="dxa"/>
            <w:shd w:val="clear" w:color="auto" w:fill="auto"/>
          </w:tcPr>
          <w:p w14:paraId="45A05829" w14:textId="77777777" w:rsidR="00EF5BD1" w:rsidRPr="000D5169" w:rsidRDefault="00EF5BD1" w:rsidP="00E008B6">
            <w:pPr>
              <w:pStyle w:val="TableEntry"/>
            </w:pPr>
            <w:r w:rsidRPr="000D5169">
              <w:t>Review referral/patient progress</w:t>
            </w:r>
          </w:p>
          <w:p w14:paraId="3362FBFB" w14:textId="77777777" w:rsidR="00EF5BD1" w:rsidRPr="000D5169" w:rsidRDefault="00EF5BD1" w:rsidP="00E008B6">
            <w:pPr>
              <w:pStyle w:val="TableEntry"/>
            </w:pPr>
            <w:r w:rsidRPr="000D5169">
              <w:t>Assess emotional status, coping mechanisms and strategies</w:t>
            </w:r>
          </w:p>
          <w:p w14:paraId="776992EA" w14:textId="77777777" w:rsidR="00EF5BD1" w:rsidRPr="000D5169" w:rsidRDefault="00EF5BD1" w:rsidP="00E008B6">
            <w:pPr>
              <w:pStyle w:val="TableEntry"/>
            </w:pPr>
            <w:r w:rsidRPr="000D5169">
              <w:t>Discuss and finalize psychological management plan</w:t>
            </w:r>
          </w:p>
        </w:tc>
        <w:tc>
          <w:tcPr>
            <w:tcW w:w="3000" w:type="dxa"/>
            <w:shd w:val="clear" w:color="auto" w:fill="auto"/>
          </w:tcPr>
          <w:p w14:paraId="283606D5" w14:textId="77777777" w:rsidR="00EF5BD1" w:rsidRPr="000D5169" w:rsidRDefault="00EF5BD1" w:rsidP="00E008B6">
            <w:pPr>
              <w:pStyle w:val="TableEntry"/>
            </w:pPr>
            <w:r w:rsidRPr="000D5169">
              <w:t>Develop/update psychological management plan:</w:t>
            </w:r>
          </w:p>
          <w:p w14:paraId="3BB0DB8B" w14:textId="77777777" w:rsidR="00EF5BD1" w:rsidRPr="000D5169" w:rsidRDefault="00EF5BD1" w:rsidP="00E008B6">
            <w:pPr>
              <w:pStyle w:val="TableEntry"/>
            </w:pPr>
            <w:r w:rsidRPr="000D5169">
              <w:t>Emotion assessment;</w:t>
            </w:r>
          </w:p>
          <w:p w14:paraId="0AE325E3" w14:textId="77777777" w:rsidR="00EF5BD1" w:rsidRPr="000D5169" w:rsidRDefault="00EF5BD1" w:rsidP="00E008B6">
            <w:pPr>
              <w:pStyle w:val="TableEntry"/>
            </w:pPr>
            <w:r w:rsidRPr="000D5169">
              <w:t>Psychotherapy session plan</w:t>
            </w:r>
          </w:p>
          <w:p w14:paraId="47312665" w14:textId="77777777" w:rsidR="00EF5BD1" w:rsidRPr="000D5169" w:rsidRDefault="00EF5BD1" w:rsidP="00E008B6">
            <w:pPr>
              <w:pStyle w:val="TableEntry"/>
            </w:pPr>
            <w:r w:rsidRPr="000D5169">
              <w:t>Update clinical notes</w:t>
            </w:r>
          </w:p>
          <w:p w14:paraId="439ABB9F" w14:textId="77777777" w:rsidR="00EF5BD1" w:rsidRPr="000D5169" w:rsidRDefault="00EF5BD1" w:rsidP="00E008B6">
            <w:pPr>
              <w:pStyle w:val="TableEntry"/>
            </w:pPr>
            <w:r w:rsidRPr="000D5169">
              <w:t>Generate progress notes</w:t>
            </w:r>
          </w:p>
        </w:tc>
        <w:tc>
          <w:tcPr>
            <w:tcW w:w="2250" w:type="dxa"/>
            <w:shd w:val="clear" w:color="auto" w:fill="auto"/>
          </w:tcPr>
          <w:p w14:paraId="221C8ED1" w14:textId="77777777" w:rsidR="00EF5BD1" w:rsidRPr="000D5169" w:rsidRDefault="00EF5BD1" w:rsidP="00E008B6">
            <w:pPr>
              <w:pStyle w:val="TableEntry"/>
            </w:pPr>
            <w:r w:rsidRPr="000D5169">
              <w:t>New/updated psychological management plan to patient</w:t>
            </w:r>
          </w:p>
          <w:p w14:paraId="3C9FA96A" w14:textId="38CBBD3E" w:rsidR="00EF5BD1" w:rsidRPr="000D5169" w:rsidRDefault="00492541" w:rsidP="00E008B6">
            <w:pPr>
              <w:pStyle w:val="TableEntry"/>
            </w:pPr>
            <w:r w:rsidRPr="000D5169">
              <w:t xml:space="preserve">Summary care plan and progress note shared with primary care provider and other care providers, </w:t>
            </w:r>
            <w:r w:rsidR="00A256B9" w:rsidRPr="000D5169">
              <w:t xml:space="preserve">e.g., </w:t>
            </w:r>
            <w:r w:rsidRPr="000D5169">
              <w:t>diabetic educator, dietitian, etc.</w:t>
            </w:r>
          </w:p>
        </w:tc>
      </w:tr>
      <w:tr w:rsidR="00EF5BD1" w:rsidRPr="000D5169" w14:paraId="13388481" w14:textId="77777777" w:rsidTr="00E008B6">
        <w:trPr>
          <w:cantSplit/>
        </w:trPr>
        <w:tc>
          <w:tcPr>
            <w:tcW w:w="1870" w:type="dxa"/>
            <w:shd w:val="clear" w:color="auto" w:fill="auto"/>
          </w:tcPr>
          <w:p w14:paraId="4728F54C" w14:textId="77777777" w:rsidR="00EF5BD1" w:rsidRPr="000D5169" w:rsidRDefault="00EF5BD1" w:rsidP="00E008B6">
            <w:pPr>
              <w:pStyle w:val="TableEntry"/>
            </w:pPr>
            <w:r w:rsidRPr="000D5169">
              <w:lastRenderedPageBreak/>
              <w:t>Optometrist</w:t>
            </w:r>
          </w:p>
        </w:tc>
        <w:tc>
          <w:tcPr>
            <w:tcW w:w="2325" w:type="dxa"/>
            <w:shd w:val="clear" w:color="auto" w:fill="auto"/>
          </w:tcPr>
          <w:p w14:paraId="09575288" w14:textId="77777777" w:rsidR="00EF5BD1" w:rsidRPr="000D5169" w:rsidRDefault="00EF5BD1" w:rsidP="00E008B6">
            <w:pPr>
              <w:pStyle w:val="TableEntry"/>
            </w:pPr>
            <w:r w:rsidRPr="000D5169">
              <w:t>Review referral/patient progress</w:t>
            </w:r>
          </w:p>
          <w:p w14:paraId="7605F0C9" w14:textId="77777777" w:rsidR="00EF5BD1" w:rsidRPr="000D5169" w:rsidRDefault="00EF5BD1" w:rsidP="00E008B6">
            <w:pPr>
              <w:pStyle w:val="TableEntry"/>
            </w:pPr>
            <w:r w:rsidRPr="000D5169">
              <w:t>Assess eye care needs and strategies</w:t>
            </w:r>
          </w:p>
          <w:p w14:paraId="5CF356DD" w14:textId="77777777" w:rsidR="00EF5BD1" w:rsidRPr="000D5169" w:rsidRDefault="00EF5BD1" w:rsidP="00E008B6">
            <w:pPr>
              <w:pStyle w:val="TableEntry"/>
            </w:pPr>
            <w:r w:rsidRPr="000D5169">
              <w:t>Discuss and finalize eye care plan</w:t>
            </w:r>
          </w:p>
        </w:tc>
        <w:tc>
          <w:tcPr>
            <w:tcW w:w="3000" w:type="dxa"/>
            <w:shd w:val="clear" w:color="auto" w:fill="auto"/>
          </w:tcPr>
          <w:p w14:paraId="7E584242" w14:textId="77777777" w:rsidR="00EF5BD1" w:rsidRPr="000D5169" w:rsidRDefault="00EF5BD1" w:rsidP="00E008B6">
            <w:pPr>
              <w:pStyle w:val="TableEntry"/>
            </w:pPr>
            <w:r w:rsidRPr="000D5169">
              <w:t>Develop/update eye care plan:</w:t>
            </w:r>
          </w:p>
          <w:p w14:paraId="1AF2E659" w14:textId="77777777" w:rsidR="00EF5BD1" w:rsidRPr="000D5169" w:rsidRDefault="00EF5BD1" w:rsidP="00E008B6">
            <w:pPr>
              <w:pStyle w:val="TableEntry"/>
            </w:pPr>
            <w:r w:rsidRPr="000D5169">
              <w:t>Regular eye checks for early detection of Diabetic retinopathy (1yearly to 2 yearly depending on national protocol and how advanced is DM)</w:t>
            </w:r>
          </w:p>
          <w:p w14:paraId="737BAE49" w14:textId="77777777" w:rsidR="00EF5BD1" w:rsidRPr="000D5169" w:rsidRDefault="00EF5BD1" w:rsidP="00E008B6">
            <w:pPr>
              <w:pStyle w:val="TableEntry"/>
            </w:pPr>
            <w:r w:rsidRPr="000D5169">
              <w:t>Stop smoking (prevent smoking related damage to eye cells)</w:t>
            </w:r>
          </w:p>
          <w:p w14:paraId="6ADA0B12" w14:textId="77777777" w:rsidR="00EF5BD1" w:rsidRPr="000D5169" w:rsidRDefault="00EF5BD1" w:rsidP="00E008B6">
            <w:pPr>
              <w:pStyle w:val="TableEntry"/>
            </w:pPr>
            <w:r w:rsidRPr="000D5169">
              <w:t>Wear sun glasses when in sun (prevent UV accelerating eye damage) – dispense prescription sun glasses if necessary;</w:t>
            </w:r>
          </w:p>
          <w:p w14:paraId="49E7A8C0" w14:textId="77777777" w:rsidR="00EF5BD1" w:rsidRPr="000D5169" w:rsidRDefault="00EF5BD1" w:rsidP="00E008B6">
            <w:pPr>
              <w:pStyle w:val="TableEntry"/>
            </w:pPr>
            <w:r w:rsidRPr="000D5169">
              <w:t>Referral to Dietitian/Nutritionist for counseling on diet rich in fruits and green leafy veg and Omega 3 fats along with effective weight control</w:t>
            </w:r>
          </w:p>
          <w:p w14:paraId="5741A74A" w14:textId="77777777" w:rsidR="00EF5BD1" w:rsidRPr="000D5169" w:rsidRDefault="00EF5BD1" w:rsidP="00E008B6">
            <w:pPr>
              <w:pStyle w:val="TableEntry"/>
            </w:pPr>
            <w:r w:rsidRPr="000D5169">
              <w:t>Update clinical notes</w:t>
            </w:r>
          </w:p>
          <w:p w14:paraId="0CBB9E0C" w14:textId="77777777" w:rsidR="00EF5BD1" w:rsidRPr="000D5169" w:rsidRDefault="00EF5BD1" w:rsidP="00E008B6">
            <w:pPr>
              <w:pStyle w:val="TableEntry"/>
            </w:pPr>
            <w:r w:rsidRPr="000D5169">
              <w:t>Generate progress notes</w:t>
            </w:r>
          </w:p>
        </w:tc>
        <w:tc>
          <w:tcPr>
            <w:tcW w:w="2250" w:type="dxa"/>
            <w:shd w:val="clear" w:color="auto" w:fill="auto"/>
          </w:tcPr>
          <w:p w14:paraId="14AAF5DF" w14:textId="77777777" w:rsidR="00EF5BD1" w:rsidRPr="000D5169" w:rsidRDefault="00EF5BD1" w:rsidP="00E008B6">
            <w:pPr>
              <w:pStyle w:val="TableEntry"/>
            </w:pPr>
            <w:r w:rsidRPr="000D5169">
              <w:t>New/updated eye care plan to patient</w:t>
            </w:r>
          </w:p>
          <w:p w14:paraId="7DA738BC" w14:textId="3EE4B2A4" w:rsidR="00EF5BD1" w:rsidRPr="000D5169" w:rsidRDefault="006A670E" w:rsidP="00E008B6">
            <w:pPr>
              <w:pStyle w:val="TableEntry"/>
            </w:pPr>
            <w:r w:rsidRPr="000D5169">
              <w:t xml:space="preserve">Summary care plan and progress note shared with primary care provider and other care providers, </w:t>
            </w:r>
            <w:r w:rsidR="00A256B9" w:rsidRPr="000D5169">
              <w:t xml:space="preserve">e.g., </w:t>
            </w:r>
            <w:r w:rsidRPr="000D5169">
              <w:t>diabetic educator, dietitian, etc.</w:t>
            </w:r>
          </w:p>
        </w:tc>
      </w:tr>
      <w:tr w:rsidR="00EF5BD1" w:rsidRPr="000D5169" w14:paraId="640C4488" w14:textId="77777777" w:rsidTr="00E008B6">
        <w:trPr>
          <w:cantSplit/>
        </w:trPr>
        <w:tc>
          <w:tcPr>
            <w:tcW w:w="1870" w:type="dxa"/>
            <w:shd w:val="clear" w:color="auto" w:fill="auto"/>
          </w:tcPr>
          <w:p w14:paraId="7A3FF43E" w14:textId="77777777" w:rsidR="00EF5BD1" w:rsidRPr="000D5169" w:rsidRDefault="00EF5BD1" w:rsidP="00E008B6">
            <w:pPr>
              <w:pStyle w:val="TableEntry"/>
            </w:pPr>
            <w:r w:rsidRPr="000D5169">
              <w:t>Podiatrist</w:t>
            </w:r>
          </w:p>
        </w:tc>
        <w:tc>
          <w:tcPr>
            <w:tcW w:w="2325" w:type="dxa"/>
            <w:shd w:val="clear" w:color="auto" w:fill="auto"/>
          </w:tcPr>
          <w:p w14:paraId="0289F540" w14:textId="77777777" w:rsidR="00EF5BD1" w:rsidRPr="000D5169" w:rsidRDefault="00EF5BD1" w:rsidP="00E008B6">
            <w:pPr>
              <w:pStyle w:val="TableEntry"/>
            </w:pPr>
            <w:r w:rsidRPr="000D5169">
              <w:t>Review referral/patient progress</w:t>
            </w:r>
          </w:p>
          <w:p w14:paraId="01923C25" w14:textId="77777777" w:rsidR="00EF5BD1" w:rsidRPr="000D5169" w:rsidRDefault="00EF5BD1" w:rsidP="00E008B6">
            <w:pPr>
              <w:pStyle w:val="TableEntry"/>
            </w:pPr>
            <w:r w:rsidRPr="000D5169">
              <w:t>Assess foot care needs and strategies</w:t>
            </w:r>
          </w:p>
          <w:p w14:paraId="621A0B24" w14:textId="77777777" w:rsidR="00EF5BD1" w:rsidRPr="000D5169" w:rsidRDefault="00EF5BD1" w:rsidP="00E008B6">
            <w:pPr>
              <w:pStyle w:val="TableEntry"/>
            </w:pPr>
            <w:r w:rsidRPr="000D5169">
              <w:t>Discuss and finalize foot care plan</w:t>
            </w:r>
          </w:p>
        </w:tc>
        <w:tc>
          <w:tcPr>
            <w:tcW w:w="3000" w:type="dxa"/>
            <w:shd w:val="clear" w:color="auto" w:fill="auto"/>
          </w:tcPr>
          <w:p w14:paraId="1C2A61A8" w14:textId="77777777" w:rsidR="00EF5BD1" w:rsidRPr="000D5169" w:rsidRDefault="00EF5BD1" w:rsidP="00E008B6">
            <w:pPr>
              <w:pStyle w:val="TableEntry"/>
            </w:pPr>
            <w:r w:rsidRPr="000D5169">
              <w:t>Develop/update foot care plan</w:t>
            </w:r>
          </w:p>
          <w:p w14:paraId="20F11AE3" w14:textId="77777777" w:rsidR="00EF5BD1" w:rsidRPr="000D5169" w:rsidRDefault="00EF5BD1" w:rsidP="00E008B6">
            <w:pPr>
              <w:pStyle w:val="TableEntry"/>
            </w:pPr>
            <w:r w:rsidRPr="000D5169">
              <w:t>Foot assessment</w:t>
            </w:r>
          </w:p>
          <w:p w14:paraId="5CA13A6C" w14:textId="77777777" w:rsidR="00EF5BD1" w:rsidRPr="000D5169" w:rsidRDefault="00EF5BD1" w:rsidP="00E008B6">
            <w:pPr>
              <w:pStyle w:val="TableEntry"/>
            </w:pPr>
            <w:r w:rsidRPr="000D5169">
              <w:t>Foot care plan</w:t>
            </w:r>
          </w:p>
          <w:p w14:paraId="304B37C6" w14:textId="77777777" w:rsidR="00EF5BD1" w:rsidRPr="000D5169" w:rsidRDefault="00EF5BD1" w:rsidP="00E008B6">
            <w:pPr>
              <w:pStyle w:val="TableEntry"/>
            </w:pPr>
            <w:r w:rsidRPr="000D5169">
              <w:t>Update clinical notes</w:t>
            </w:r>
          </w:p>
          <w:p w14:paraId="50A7680B" w14:textId="77777777" w:rsidR="00EF5BD1" w:rsidRPr="000D5169" w:rsidRDefault="00EF5BD1" w:rsidP="00E008B6">
            <w:pPr>
              <w:pStyle w:val="TableEntry"/>
            </w:pPr>
            <w:r w:rsidRPr="000D5169">
              <w:t>Generate progress notes</w:t>
            </w:r>
          </w:p>
        </w:tc>
        <w:tc>
          <w:tcPr>
            <w:tcW w:w="2250" w:type="dxa"/>
            <w:shd w:val="clear" w:color="auto" w:fill="auto"/>
          </w:tcPr>
          <w:p w14:paraId="414F41EB" w14:textId="77777777" w:rsidR="00EF5BD1" w:rsidRPr="000D5169" w:rsidRDefault="00EF5BD1" w:rsidP="00E008B6">
            <w:pPr>
              <w:pStyle w:val="TableEntry"/>
            </w:pPr>
            <w:r w:rsidRPr="000D5169">
              <w:t>New/updated foot care plan to patient</w:t>
            </w:r>
          </w:p>
          <w:p w14:paraId="18A098A2" w14:textId="66A61A6A" w:rsidR="00EF5BD1" w:rsidRPr="000D5169" w:rsidRDefault="00492541" w:rsidP="00E008B6">
            <w:pPr>
              <w:pStyle w:val="TableEntry"/>
            </w:pPr>
            <w:r w:rsidRPr="000D5169">
              <w:t xml:space="preserve">Summary care plan and progress note shared with primary care provider and other care </w:t>
            </w:r>
            <w:proofErr w:type="gramStart"/>
            <w:r w:rsidRPr="000D5169">
              <w:t xml:space="preserve">providers, </w:t>
            </w:r>
            <w:r w:rsidR="00EF5BD1" w:rsidRPr="000D5169">
              <w:t xml:space="preserve"> </w:t>
            </w:r>
            <w:r w:rsidR="00A256B9" w:rsidRPr="000D5169">
              <w:t>e.g.</w:t>
            </w:r>
            <w:proofErr w:type="gramEnd"/>
            <w:r w:rsidR="00A256B9" w:rsidRPr="000D5169">
              <w:t xml:space="preserve">, </w:t>
            </w:r>
            <w:r w:rsidR="00EF5BD1" w:rsidRPr="000D5169">
              <w:t>diabetic educator, dietitian, pharmacist, etc.</w:t>
            </w:r>
          </w:p>
        </w:tc>
      </w:tr>
    </w:tbl>
    <w:p w14:paraId="42129842" w14:textId="77777777" w:rsidR="00EF5BD1" w:rsidRPr="000D5169" w:rsidRDefault="00EF5BD1" w:rsidP="00E008B6">
      <w:pPr>
        <w:pStyle w:val="BodyText"/>
      </w:pPr>
    </w:p>
    <w:p w14:paraId="55B59FF1" w14:textId="6B9F1025" w:rsidR="00EF5BD1" w:rsidRPr="000D5169" w:rsidRDefault="006F1780" w:rsidP="00EF5BD1">
      <w:pPr>
        <w:pStyle w:val="Footer"/>
      </w:pPr>
      <w:r w:rsidRPr="000D5169">
        <w:rPr>
          <w:b/>
        </w:rPr>
        <w:t>Post Condition:</w:t>
      </w:r>
      <w:r w:rsidRPr="000D5169">
        <w:t xml:space="preserve"> </w:t>
      </w:r>
      <w:r w:rsidR="00EF5BD1" w:rsidRPr="000D5169">
        <w:t>An updated allied health domain specific care plan complete with action items and target dates is completed with patient agreement.</w:t>
      </w:r>
    </w:p>
    <w:p w14:paraId="443E97FB" w14:textId="55E6BF9C" w:rsidR="00EF5BD1" w:rsidRPr="000D5169" w:rsidRDefault="00EF5BD1" w:rsidP="00EF5BD1">
      <w:pPr>
        <w:pStyle w:val="Footer"/>
      </w:pPr>
      <w:r w:rsidRPr="000D5169">
        <w:t xml:space="preserve">The patient is </w:t>
      </w:r>
      <w:r w:rsidR="00314713" w:rsidRPr="000D5169">
        <w:t>provided</w:t>
      </w:r>
      <w:r w:rsidRPr="000D5169">
        <w:t xml:space="preserve"> a copy of the new/updated care plan at the end of each allied health</w:t>
      </w:r>
      <w:r w:rsidR="00314713" w:rsidRPr="000D5169">
        <w:t>/specialist</w:t>
      </w:r>
      <w:r w:rsidRPr="000D5169">
        <w:t xml:space="preserve"> consultation.</w:t>
      </w:r>
    </w:p>
    <w:p w14:paraId="52413CAE" w14:textId="20EA91AB" w:rsidR="00D93A54" w:rsidRPr="000D5169" w:rsidRDefault="00BC6F47" w:rsidP="00274982">
      <w:pPr>
        <w:pStyle w:val="Footer"/>
      </w:pPr>
      <w:r w:rsidRPr="000D5169">
        <w:t>Updates to the care plan are supported by workflow, where for example a</w:t>
      </w:r>
      <w:r w:rsidR="00EF5BD1" w:rsidRPr="000D5169">
        <w:t>t the end of each consultation a progress note is written by the allied health provider</w:t>
      </w:r>
      <w:r w:rsidR="001F106D" w:rsidRPr="000D5169">
        <w:t>/specialist</w:t>
      </w:r>
      <w:r w:rsidR="00EF5BD1" w:rsidRPr="000D5169">
        <w:t xml:space="preserve"> which documents the outcomes of the assessment, any new risks identified and changes to or new management strategies that have been included in the updated care plan. This allied health domain specific progress note is s</w:t>
      </w:r>
      <w:r w:rsidR="00267883" w:rsidRPr="000D5169">
        <w:t xml:space="preserve">hared with </w:t>
      </w:r>
      <w:r w:rsidR="00EF5BD1" w:rsidRPr="000D5169">
        <w:t xml:space="preserve">the patient’s primary care provider, Dr. Primary. Any care coordination responsibilities required of Dr. Primary is also communicated. </w:t>
      </w:r>
    </w:p>
    <w:p w14:paraId="30595E9D" w14:textId="5F05D738" w:rsidR="00274982" w:rsidRPr="000D5169" w:rsidRDefault="00EF5BD1" w:rsidP="00274982">
      <w:pPr>
        <w:pStyle w:val="Footer"/>
      </w:pPr>
      <w:r w:rsidRPr="000D5169">
        <w:t xml:space="preserve">The progress note </w:t>
      </w:r>
      <w:r w:rsidR="008D3D4F" w:rsidRPr="000D5169">
        <w:t xml:space="preserve">may </w:t>
      </w:r>
      <w:r w:rsidRPr="000D5169">
        <w:t xml:space="preserve">also </w:t>
      </w:r>
      <w:r w:rsidR="005E17A3" w:rsidRPr="000D5169">
        <w:t xml:space="preserve">be </w:t>
      </w:r>
      <w:r w:rsidR="00267883" w:rsidRPr="000D5169">
        <w:t xml:space="preserve">shared with </w:t>
      </w:r>
      <w:r w:rsidRPr="000D5169">
        <w:t xml:space="preserve">any other allied health care provider(s) who may need to be informed about changes in risks, goals, and management plan that are relevant to the ongoing management of the patient. For example, </w:t>
      </w:r>
      <w:r w:rsidR="00F263CF" w:rsidRPr="000D5169">
        <w:t xml:space="preserve">a </w:t>
      </w:r>
      <w:r w:rsidRPr="000D5169">
        <w:t>progress note from a dietitian/nutritionist may contain clinical information that may need to be considered by the diabetic educator.</w:t>
      </w:r>
      <w:r w:rsidR="00274982" w:rsidRPr="000D5169">
        <w:t xml:space="preserve"> </w:t>
      </w:r>
    </w:p>
    <w:p w14:paraId="7E1E55F5" w14:textId="77777777" w:rsidR="00BC6DEA" w:rsidRPr="000D5169" w:rsidRDefault="00BC6DEA" w:rsidP="00274982">
      <w:pPr>
        <w:pStyle w:val="Footer"/>
      </w:pPr>
    </w:p>
    <w:p w14:paraId="0643CC08" w14:textId="5A65C5F6" w:rsidR="002C7904" w:rsidRPr="000D5169" w:rsidRDefault="002C7904" w:rsidP="00274982">
      <w:pPr>
        <w:pStyle w:val="Footer"/>
      </w:pPr>
    </w:p>
    <w:p w14:paraId="0D685745" w14:textId="052943C8" w:rsidR="005A1D8B" w:rsidRPr="000D5169" w:rsidRDefault="00C34B06" w:rsidP="00274982">
      <w:pPr>
        <w:pStyle w:val="Footer"/>
      </w:pPr>
      <w:r w:rsidRPr="000D5169">
        <w:rPr>
          <w:noProof/>
        </w:rPr>
        <mc:AlternateContent>
          <mc:Choice Requires="wps">
            <w:drawing>
              <wp:anchor distT="0" distB="0" distL="114300" distR="114300" simplePos="0" relativeHeight="251685888" behindDoc="0" locked="0" layoutInCell="1" allowOverlap="1" wp14:anchorId="63CB10CA" wp14:editId="112E34B0">
                <wp:simplePos x="0" y="0"/>
                <wp:positionH relativeFrom="column">
                  <wp:posOffset>609600</wp:posOffset>
                </wp:positionH>
                <wp:positionV relativeFrom="paragraph">
                  <wp:posOffset>-234314</wp:posOffset>
                </wp:positionV>
                <wp:extent cx="1384935" cy="924560"/>
                <wp:effectExtent l="0" t="0" r="5715" b="8890"/>
                <wp:wrapNone/>
                <wp:docPr id="133"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924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D75D6" w14:textId="77777777" w:rsidR="00D10FFC" w:rsidRPr="00077324" w:rsidRDefault="00D10FFC" w:rsidP="005A1D8B">
                            <w:pPr>
                              <w:pStyle w:val="TOC2"/>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63CB10CA" id="Text Box 348" o:spid="_x0000_s1073" type="#_x0000_t202" style="position:absolute;margin-left:48pt;margin-top:-18.45pt;width:109.05pt;height:72.8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" stroked="f">
                <v:textbox inset="0,0,0,0">
                  <w:txbxContent>
                    <w:p w14:paraId="44ED75D6" w14:textId="77777777" w:rsidR="00D10FFC" w:rsidRPr="00077324" w:rsidRDefault="00D10FFC" w:rsidP="005A1D8B">
                      <w:pPr>
                        <w:pStyle w:val="TOC2"/>
                        <w:rPr>
                          <w:sz w:val="22"/>
                          <w:szCs w:val="22"/>
                        </w:rPr>
                      </w:pPr>
                      <w:r w:rsidRPr="00CF5713">
                        <w:rPr>
                          <w:sz w:val="20"/>
                        </w:rPr>
                        <w:t>Providers EHRs (e.g., specialists and Allied Care Providers) as Care Plan Contributor</w:t>
                      </w:r>
                    </w:p>
                  </w:txbxContent>
                </v:textbox>
              </v:shape>
            </w:pict>
          </mc:Fallback>
        </mc:AlternateContent>
      </w:r>
      <w:r w:rsidR="009F0990" w:rsidRPr="000D5169">
        <w:rPr>
          <w:noProof/>
        </w:rPr>
        <mc:AlternateContent>
          <mc:Choice Requires="wps">
            <w:drawing>
              <wp:anchor distT="0" distB="0" distL="114300" distR="114300" simplePos="0" relativeHeight="251687936" behindDoc="0" locked="0" layoutInCell="1" allowOverlap="1" wp14:anchorId="3363D5AD" wp14:editId="17B3A5D0">
                <wp:simplePos x="0" y="0"/>
                <wp:positionH relativeFrom="column">
                  <wp:posOffset>2771775</wp:posOffset>
                </wp:positionH>
                <wp:positionV relativeFrom="paragraph">
                  <wp:posOffset>4445</wp:posOffset>
                </wp:positionV>
                <wp:extent cx="1410896" cy="568029"/>
                <wp:effectExtent l="0" t="0" r="0" b="0"/>
                <wp:wrapNone/>
                <wp:docPr id="135" name="Text Box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0896" cy="5680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D428B" w14:textId="5BEEE643" w:rsidR="00D10FFC" w:rsidRPr="00077324" w:rsidRDefault="00D10FFC" w:rsidP="009F0990">
                            <w:pPr>
                              <w:pStyle w:val="TOC2"/>
                              <w:ind w:left="288" w:firstLine="0"/>
                              <w:rPr>
                                <w:sz w:val="22"/>
                                <w:szCs w:val="22"/>
                              </w:rPr>
                            </w:pPr>
                            <w:r w:rsidRPr="00F0650A">
                              <w:rPr>
                                <w:sz w:val="20"/>
                              </w:rPr>
                              <w:t>Plan</w:t>
                            </w:r>
                            <w:r>
                              <w:rPr>
                                <w:sz w:val="20"/>
                              </w:rPr>
                              <w:t xml:space="preserve"> Definition Management System as Care Plan </w:t>
                            </w:r>
                            <w:del w:id="179" w:author="Jones, Emma" w:date="2018-07-16T16:09:00Z">
                              <w:r w:rsidDel="00E60E7C">
                                <w:rPr>
                                  <w:sz w:val="20"/>
                                </w:rPr>
                                <w:delText xml:space="preserve">Guidance </w:delText>
                              </w:r>
                            </w:del>
                            <w:ins w:id="180" w:author="Jones, Emma" w:date="2018-07-16T16:09:00Z">
                              <w:r>
                                <w:rPr>
                                  <w:sz w:val="20"/>
                                </w:rPr>
                                <w:t xml:space="preserve">Definition </w:t>
                              </w:r>
                            </w:ins>
                            <w:r>
                              <w:rPr>
                                <w:sz w:val="20"/>
                              </w:rPr>
                              <w:t>Service</w:t>
                            </w:r>
                          </w:p>
                          <w:p w14:paraId="64CE7A84" w14:textId="39348A5F" w:rsidR="00D10FFC" w:rsidRPr="00077324" w:rsidRDefault="00D10FFC" w:rsidP="005A1D8B">
                            <w:pPr>
                              <w:pStyle w:val="TOC2"/>
                              <w:rPr>
                                <w:sz w:val="22"/>
                                <w:szCs w:val="22"/>
                              </w:rPr>
                            </w:pPr>
                          </w:p>
                        </w:txbxContent>
                      </wps:txbx>
                      <wps:bodyPr rot="0" vert="horz" wrap="square" lIns="0" tIns="0" rIns="0" bIns="0" anchor="t" anchorCtr="0" upright="1">
                        <a:noAutofit/>
                      </wps:bodyPr>
                    </wps:wsp>
                  </a:graphicData>
                </a:graphic>
              </wp:anchor>
            </w:drawing>
          </mc:Choice>
          <mc:Fallback>
            <w:pict>
              <v:shape w14:anchorId="3363D5AD" id="Text Box 350" o:spid="_x0000_s1074" type="#_x0000_t202" style="position:absolute;margin-left:218.25pt;margin-top:.35pt;width:111.1pt;height:44.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" stroked="f">
                <v:textbox inset="0,0,0,0">
                  <w:txbxContent>
                    <w:p w14:paraId="2FAD428B" w14:textId="5BEEE643" w:rsidR="00D10FFC" w:rsidRPr="00077324" w:rsidRDefault="00D10FFC" w:rsidP="009F0990">
                      <w:pPr>
                        <w:pStyle w:val="TOC2"/>
                        <w:ind w:left="288" w:firstLine="0"/>
                        <w:rPr>
                          <w:sz w:val="22"/>
                          <w:szCs w:val="22"/>
                        </w:rPr>
                      </w:pPr>
                      <w:r w:rsidRPr="00F0650A">
                        <w:rPr>
                          <w:sz w:val="20"/>
                        </w:rPr>
                        <w:t>Plan</w:t>
                      </w:r>
                      <w:r>
                        <w:rPr>
                          <w:sz w:val="20"/>
                        </w:rPr>
                        <w:t xml:space="preserve"> Definition Management System as Care Plan </w:t>
                      </w:r>
                      <w:del w:id="181" w:author="Jones, Emma" w:date="2018-07-16T16:09:00Z">
                        <w:r w:rsidDel="00E60E7C">
                          <w:rPr>
                            <w:sz w:val="20"/>
                          </w:rPr>
                          <w:delText xml:space="preserve">Guidance </w:delText>
                        </w:r>
                      </w:del>
                      <w:ins w:id="182" w:author="Jones, Emma" w:date="2018-07-16T16:09:00Z">
                        <w:r>
                          <w:rPr>
                            <w:sz w:val="20"/>
                          </w:rPr>
                          <w:t xml:space="preserve">Definition </w:t>
                        </w:r>
                      </w:ins>
                      <w:r>
                        <w:rPr>
                          <w:sz w:val="20"/>
                        </w:rPr>
                        <w:t>Service</w:t>
                      </w:r>
                    </w:p>
                    <w:p w14:paraId="64CE7A84" w14:textId="39348A5F" w:rsidR="00D10FFC" w:rsidRPr="00077324" w:rsidRDefault="00D10FFC" w:rsidP="005A1D8B">
                      <w:pPr>
                        <w:pStyle w:val="TOC2"/>
                        <w:rPr>
                          <w:sz w:val="22"/>
                          <w:szCs w:val="22"/>
                        </w:rPr>
                      </w:pPr>
                    </w:p>
                  </w:txbxContent>
                </v:textbox>
              </v:shape>
            </w:pict>
          </mc:Fallback>
        </mc:AlternateContent>
      </w:r>
      <w:r w:rsidR="005A1D8B" w:rsidRPr="000D5169">
        <w:rPr>
          <w:noProof/>
        </w:rPr>
        <mc:AlternateContent>
          <mc:Choice Requires="wps">
            <w:drawing>
              <wp:anchor distT="0" distB="0" distL="114300" distR="114300" simplePos="0" relativeHeight="251684864" behindDoc="0" locked="0" layoutInCell="1" allowOverlap="1" wp14:anchorId="626254CA" wp14:editId="52CC6B91">
                <wp:simplePos x="0" y="0"/>
                <wp:positionH relativeFrom="column">
                  <wp:posOffset>0</wp:posOffset>
                </wp:positionH>
                <wp:positionV relativeFrom="paragraph">
                  <wp:posOffset>750570</wp:posOffset>
                </wp:positionV>
                <wp:extent cx="1114425" cy="337789"/>
                <wp:effectExtent l="0" t="0" r="0" b="0"/>
                <wp:wrapNone/>
                <wp:docPr id="132" name="Text 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14116E" w14:textId="77777777" w:rsidR="00D10FFC" w:rsidRPr="00077324" w:rsidRDefault="00D10FFC" w:rsidP="005A1D8B">
                            <w:pPr>
                              <w:pStyle w:val="TOC2"/>
                              <w:rPr>
                                <w:sz w:val="22"/>
                                <w:szCs w:val="22"/>
                              </w:rPr>
                            </w:pPr>
                            <w:r w:rsidRPr="00CF5713">
                              <w:rPr>
                                <w:sz w:val="20"/>
                              </w:rPr>
                              <w:t>Encounter(s) B</w:t>
                            </w:r>
                          </w:p>
                        </w:txbxContent>
                      </wps:txbx>
                      <wps:bodyPr rot="0" vert="horz" wrap="square" lIns="0" tIns="0" rIns="0" bIns="0" anchor="t" anchorCtr="0" upright="1">
                        <a:noAutofit/>
                      </wps:bodyPr>
                    </wps:wsp>
                  </a:graphicData>
                </a:graphic>
              </wp:anchor>
            </w:drawing>
          </mc:Choice>
          <mc:Fallback>
            <w:pict>
              <v:shape w14:anchorId="626254CA" id="Text Box 347" o:spid="_x0000_s1075" type="#_x0000_t202" style="position:absolute;margin-left:0;margin-top:59.1pt;width:87.75pt;height:26.6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" stroked="f">
                <v:textbox inset="0,0,0,0">
                  <w:txbxContent>
                    <w:p w14:paraId="4814116E" w14:textId="77777777" w:rsidR="00D10FFC" w:rsidRPr="00077324" w:rsidRDefault="00D10FFC" w:rsidP="005A1D8B">
                      <w:pPr>
                        <w:pStyle w:val="TOC2"/>
                        <w:rPr>
                          <w:sz w:val="22"/>
                          <w:szCs w:val="22"/>
                        </w:rPr>
                      </w:pPr>
                      <w:r w:rsidRPr="00CF5713">
                        <w:rPr>
                          <w:sz w:val="20"/>
                        </w:rPr>
                        <w:t>Encounter(s) B</w:t>
                      </w:r>
                    </w:p>
                  </w:txbxContent>
                </v:textbox>
              </v:shape>
            </w:pict>
          </mc:Fallback>
        </mc:AlternateContent>
      </w:r>
      <w:r w:rsidR="005A1D8B" w:rsidRPr="000D5169">
        <w:rPr>
          <w:noProof/>
        </w:rPr>
        <mc:AlternateContent>
          <mc:Choice Requires="wps">
            <w:drawing>
              <wp:anchor distT="0" distB="0" distL="114300" distR="114300" simplePos="0" relativeHeight="251688960" behindDoc="0" locked="0" layoutInCell="1" allowOverlap="1" wp14:anchorId="3297B8DC" wp14:editId="38E64A4A">
                <wp:simplePos x="0" y="0"/>
                <wp:positionH relativeFrom="column">
                  <wp:posOffset>3498850</wp:posOffset>
                </wp:positionH>
                <wp:positionV relativeFrom="paragraph">
                  <wp:posOffset>530860</wp:posOffset>
                </wp:positionV>
                <wp:extent cx="19050" cy="2420860"/>
                <wp:effectExtent l="0" t="0" r="0" b="0"/>
                <wp:wrapNone/>
                <wp:docPr id="136"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 cy="24208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09D85AC" id="Line 351"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275.5pt,41.8pt" to="277pt,2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">
                <v:stroke dashstyle="dash"/>
              </v:line>
            </w:pict>
          </mc:Fallback>
        </mc:AlternateContent>
      </w:r>
      <w:r w:rsidR="005A1D8B" w:rsidRPr="000D5169">
        <w:rPr>
          <w:noProof/>
        </w:rPr>
        <mc:AlternateContent>
          <mc:Choice Requires="wps">
            <w:drawing>
              <wp:anchor distT="0" distB="0" distL="114300" distR="114300" simplePos="0" relativeHeight="251693056" behindDoc="0" locked="0" layoutInCell="1" allowOverlap="1" wp14:anchorId="08BE16DC" wp14:editId="4E8FB130">
                <wp:simplePos x="0" y="0"/>
                <wp:positionH relativeFrom="column">
                  <wp:posOffset>3389630</wp:posOffset>
                </wp:positionH>
                <wp:positionV relativeFrom="paragraph">
                  <wp:posOffset>821055</wp:posOffset>
                </wp:positionV>
                <wp:extent cx="227330" cy="874268"/>
                <wp:effectExtent l="0" t="0" r="0" b="0"/>
                <wp:wrapNone/>
                <wp:docPr id="148"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330" cy="8742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BF7605A" id="Rectangle 355" o:spid="_x0000_s1026" style="position:absolute;margin-left:266.9pt;margin-top:64.65pt;width:17.9pt;height:68.8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"/>
            </w:pict>
          </mc:Fallback>
        </mc:AlternateContent>
      </w:r>
      <w:r w:rsidR="005A1D8B" w:rsidRPr="000D5169">
        <w:rPr>
          <w:noProof/>
        </w:rPr>
        <mc:AlternateContent>
          <mc:Choice Requires="wps">
            <w:drawing>
              <wp:anchor distT="0" distB="0" distL="114300" distR="114300" simplePos="0" relativeHeight="251712512" behindDoc="0" locked="0" layoutInCell="1" allowOverlap="1" wp14:anchorId="2B1DAB0F" wp14:editId="6BB7785E">
                <wp:simplePos x="0" y="0"/>
                <wp:positionH relativeFrom="column">
                  <wp:posOffset>1412240</wp:posOffset>
                </wp:positionH>
                <wp:positionV relativeFrom="paragraph">
                  <wp:posOffset>934085</wp:posOffset>
                </wp:positionV>
                <wp:extent cx="1996137" cy="0"/>
                <wp:effectExtent l="0" t="0" r="0" b="0"/>
                <wp:wrapNone/>
                <wp:docPr id="162" name="Lin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E06ECAD" id="Line 365"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11.2pt,73.55pt" to="268.4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">
                <v:stroke endarrow="block"/>
              </v:line>
            </w:pict>
          </mc:Fallback>
        </mc:AlternateContent>
      </w:r>
      <w:r w:rsidR="005A1D8B" w:rsidRPr="000D5169">
        <w:rPr>
          <w:noProof/>
        </w:rPr>
        <mc:AlternateContent>
          <mc:Choice Requires="wps">
            <w:drawing>
              <wp:anchor distT="0" distB="0" distL="114300" distR="114300" simplePos="0" relativeHeight="251706368" behindDoc="0" locked="0" layoutInCell="1" allowOverlap="1" wp14:anchorId="49118FB9" wp14:editId="182A19C7">
                <wp:simplePos x="0" y="0"/>
                <wp:positionH relativeFrom="column">
                  <wp:posOffset>1172845</wp:posOffset>
                </wp:positionH>
                <wp:positionV relativeFrom="paragraph">
                  <wp:posOffset>2296160</wp:posOffset>
                </wp:positionV>
                <wp:extent cx="232410" cy="417157"/>
                <wp:effectExtent l="0" t="0" r="0" b="0"/>
                <wp:wrapNone/>
                <wp:docPr id="166"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1E717902" id="Rectangle 166" o:spid="_x0000_s1026" style="position:absolute;margin-left:92.35pt;margin-top:180.8pt;width:18.3pt;height:32.8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"/>
            </w:pict>
          </mc:Fallback>
        </mc:AlternateContent>
      </w:r>
      <w:r w:rsidR="005A1D8B" w:rsidRPr="000D5169">
        <w:rPr>
          <w:noProof/>
        </w:rPr>
        <mc:AlternateContent>
          <mc:Choice Requires="wps">
            <w:drawing>
              <wp:anchor distT="0" distB="0" distL="114300" distR="114300" simplePos="0" relativeHeight="251707392" behindDoc="0" locked="0" layoutInCell="1" allowOverlap="1" wp14:anchorId="0502EBA6" wp14:editId="5C16E5F7">
                <wp:simplePos x="0" y="0"/>
                <wp:positionH relativeFrom="column">
                  <wp:posOffset>3390265</wp:posOffset>
                </wp:positionH>
                <wp:positionV relativeFrom="paragraph">
                  <wp:posOffset>2303780</wp:posOffset>
                </wp:positionV>
                <wp:extent cx="232410" cy="417157"/>
                <wp:effectExtent l="0" t="0" r="0" b="0"/>
                <wp:wrapNone/>
                <wp:docPr id="167"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B986104" id="Rectangle 167" o:spid="_x0000_s1026" style="position:absolute;margin-left:266.95pt;margin-top:181.4pt;width:18.3pt;height:32.8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"/>
            </w:pict>
          </mc:Fallback>
        </mc:AlternateContent>
      </w:r>
    </w:p>
    <w:p w14:paraId="29911680" w14:textId="29A05954" w:rsidR="005A1D8B" w:rsidRPr="000D5169" w:rsidRDefault="005A1D8B" w:rsidP="00274982">
      <w:pPr>
        <w:pStyle w:val="Footer"/>
      </w:pPr>
    </w:p>
    <w:p w14:paraId="6D3AF472" w14:textId="27B37C41" w:rsidR="005A1D8B" w:rsidRPr="000D5169" w:rsidRDefault="00CB220B" w:rsidP="00274982">
      <w:pPr>
        <w:pStyle w:val="Footer"/>
      </w:pPr>
      <w:r w:rsidRPr="000D5169">
        <w:rPr>
          <w:noProof/>
        </w:rPr>
        <mc:AlternateContent>
          <mc:Choice Requires="wps">
            <w:drawing>
              <wp:anchor distT="0" distB="0" distL="114300" distR="114300" simplePos="0" relativeHeight="251705344" behindDoc="0" locked="0" layoutInCell="1" allowOverlap="1" wp14:anchorId="3CF1B38A" wp14:editId="50B1832F">
                <wp:simplePos x="0" y="0"/>
                <wp:positionH relativeFrom="column">
                  <wp:posOffset>1426845</wp:posOffset>
                </wp:positionH>
                <wp:positionV relativeFrom="paragraph">
                  <wp:posOffset>218901</wp:posOffset>
                </wp:positionV>
                <wp:extent cx="1741805" cy="227965"/>
                <wp:effectExtent l="0" t="0" r="0" b="635"/>
                <wp:wrapNone/>
                <wp:docPr id="165"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1805" cy="227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8A8280" w14:textId="5CB69973" w:rsidR="00D10FFC" w:rsidRPr="00CF5713" w:rsidRDefault="00D10FFC"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wps:txbx>
                      <wps:bodyPr rot="0" vert="horz" wrap="square" lIns="0" tIns="0" rIns="0" bIns="0" anchor="t" anchorCtr="0" upright="1">
                        <a:noAutofit/>
                      </wps:bodyPr>
                    </wps:wsp>
                  </a:graphicData>
                </a:graphic>
              </wp:anchor>
            </w:drawing>
          </mc:Choice>
          <mc:Fallback>
            <w:pict>
              <v:shape w14:anchorId="3CF1B38A" id="Text Box 369" o:spid="_x0000_s1076" type="#_x0000_t202" style="position:absolute;margin-left:112.35pt;margin-top:17.25pt;width:137.15pt;height:17.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" stroked="f">
                <v:textbox inset="0,0,0,0">
                  <w:txbxContent>
                    <w:p w14:paraId="668A8280" w14:textId="5CB69973" w:rsidR="00D10FFC" w:rsidRPr="00CF5713" w:rsidRDefault="00D10FFC"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v:textbox>
              </v:shape>
            </w:pict>
          </mc:Fallback>
        </mc:AlternateContent>
      </w:r>
      <w:r w:rsidR="00BC6DEA" w:rsidRPr="000D5169">
        <w:rPr>
          <w:noProof/>
        </w:rPr>
        <mc:AlternateContent>
          <mc:Choice Requires="wps">
            <w:drawing>
              <wp:anchor distT="0" distB="0" distL="114300" distR="114300" simplePos="0" relativeHeight="251686912" behindDoc="0" locked="0" layoutInCell="1" allowOverlap="1" wp14:anchorId="1A72F783" wp14:editId="6CCBCCFD">
                <wp:simplePos x="0" y="0"/>
                <wp:positionH relativeFrom="column">
                  <wp:posOffset>1264921</wp:posOffset>
                </wp:positionH>
                <wp:positionV relativeFrom="paragraph">
                  <wp:posOffset>83819</wp:posOffset>
                </wp:positionV>
                <wp:extent cx="15874" cy="2329815"/>
                <wp:effectExtent l="0" t="0" r="22860" b="13335"/>
                <wp:wrapNone/>
                <wp:docPr id="134" name="Lin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874" cy="232981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37A463EB" id="Line 349" o:spid="_x0000_s1026" style="position:absolute;flip:x y;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6pt,6.6pt" to="100.85pt,1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">
                <v:stroke dashstyle="dash"/>
              </v:line>
            </w:pict>
          </mc:Fallback>
        </mc:AlternateContent>
      </w:r>
    </w:p>
    <w:p w14:paraId="3093C0F8" w14:textId="67C97250" w:rsidR="005A1D8B" w:rsidRPr="000D5169" w:rsidRDefault="009F0990" w:rsidP="00274982">
      <w:pPr>
        <w:pStyle w:val="Footer"/>
      </w:pPr>
      <w:r w:rsidRPr="000D5169">
        <w:rPr>
          <w:noProof/>
        </w:rPr>
        <mc:AlternateContent>
          <mc:Choice Requires="wps">
            <w:drawing>
              <wp:anchor distT="0" distB="0" distL="114300" distR="114300" simplePos="0" relativeHeight="251701248" behindDoc="0" locked="0" layoutInCell="1" allowOverlap="1" wp14:anchorId="011AADA6" wp14:editId="5182E046">
                <wp:simplePos x="0" y="0"/>
                <wp:positionH relativeFrom="column">
                  <wp:posOffset>1143000</wp:posOffset>
                </wp:positionH>
                <wp:positionV relativeFrom="paragraph">
                  <wp:posOffset>116204</wp:posOffset>
                </wp:positionV>
                <wp:extent cx="269543" cy="1209675"/>
                <wp:effectExtent l="0" t="0" r="16510" b="28575"/>
                <wp:wrapNone/>
                <wp:docPr id="161" name="Rectangle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543" cy="12096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1113DC1" id="Rectangle 364" o:spid="_x0000_s1026" style="position:absolute;margin-left:90pt;margin-top:9.15pt;width:21.2pt;height:95.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"/>
            </w:pict>
          </mc:Fallback>
        </mc:AlternateContent>
      </w:r>
    </w:p>
    <w:p w14:paraId="6FFC8E32" w14:textId="568173DC" w:rsidR="005A1D8B" w:rsidRPr="000D5169" w:rsidRDefault="00424B1E" w:rsidP="00274982">
      <w:pPr>
        <w:pStyle w:val="Footer"/>
      </w:pPr>
      <w:r w:rsidRPr="000D5169">
        <w:rPr>
          <w:noProof/>
        </w:rPr>
        <mc:AlternateContent>
          <mc:Choice Requires="wps">
            <w:drawing>
              <wp:anchor distT="0" distB="0" distL="114300" distR="114300" simplePos="0" relativeHeight="251657214" behindDoc="0" locked="0" layoutInCell="1" allowOverlap="1" wp14:anchorId="253D8FF6" wp14:editId="2F97AC8F">
                <wp:simplePos x="0" y="0"/>
                <wp:positionH relativeFrom="column">
                  <wp:posOffset>1266825</wp:posOffset>
                </wp:positionH>
                <wp:positionV relativeFrom="paragraph">
                  <wp:posOffset>217170</wp:posOffset>
                </wp:positionV>
                <wp:extent cx="2095500" cy="276225"/>
                <wp:effectExtent l="0" t="0" r="0" b="9525"/>
                <wp:wrapNone/>
                <wp:docPr id="164"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F63B2B" w14:textId="626D7C37" w:rsidR="00D10FFC" w:rsidRPr="00077324" w:rsidRDefault="00D10FFC"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3D8FF6" id="Text Box 368" o:spid="_x0000_s1077" type="#_x0000_t202" style="position:absolute;margin-left:99.75pt;margin-top:17.1pt;width:165pt;height:21.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" stroked="f">
                <v:textbox inset="0,0,0,0">
                  <w:txbxContent>
                    <w:p w14:paraId="4FF63B2B" w14:textId="626D7C37" w:rsidR="00D10FFC" w:rsidRPr="00077324" w:rsidRDefault="00D10FFC"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v:textbox>
              </v:shape>
            </w:pict>
          </mc:Fallback>
        </mc:AlternateContent>
      </w:r>
    </w:p>
    <w:p w14:paraId="5A42EE9E" w14:textId="64194E30" w:rsidR="005A1D8B" w:rsidRPr="000D5169" w:rsidRDefault="00F24B69" w:rsidP="00274982">
      <w:pPr>
        <w:pStyle w:val="Footer"/>
      </w:pPr>
      <w:r w:rsidRPr="000D5169">
        <w:rPr>
          <w:noProof/>
        </w:rPr>
        <mc:AlternateContent>
          <mc:Choice Requires="wps">
            <w:drawing>
              <wp:anchor distT="0" distB="0" distL="114300" distR="114300" simplePos="0" relativeHeight="251703296" behindDoc="0" locked="0" layoutInCell="1" allowOverlap="1" wp14:anchorId="02A94E02" wp14:editId="349B6730">
                <wp:simplePos x="0" y="0"/>
                <wp:positionH relativeFrom="column">
                  <wp:posOffset>1436831</wp:posOffset>
                </wp:positionH>
                <wp:positionV relativeFrom="paragraph">
                  <wp:posOffset>162560</wp:posOffset>
                </wp:positionV>
                <wp:extent cx="1931557" cy="0"/>
                <wp:effectExtent l="0" t="76200" r="12065" b="95250"/>
                <wp:wrapNone/>
                <wp:docPr id="163"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31557"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4EA4B04" id="Line 367"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15pt,12.8pt" to="265.2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">
                <v:stroke startarrow="block"/>
              </v:line>
            </w:pict>
          </mc:Fallback>
        </mc:AlternateContent>
      </w:r>
    </w:p>
    <w:p w14:paraId="45D88717" w14:textId="50A9527D" w:rsidR="005A1D8B" w:rsidRPr="000D5169" w:rsidRDefault="009F0990" w:rsidP="00274982">
      <w:pPr>
        <w:pStyle w:val="Footer"/>
      </w:pPr>
      <w:r w:rsidRPr="000D5169">
        <w:rPr>
          <w:noProof/>
        </w:rPr>
        <mc:AlternateContent>
          <mc:Choice Requires="wps">
            <w:drawing>
              <wp:anchor distT="0" distB="0" distL="114300" distR="114300" simplePos="0" relativeHeight="251656189" behindDoc="0" locked="0" layoutInCell="1" allowOverlap="1" wp14:anchorId="4732D088" wp14:editId="1AB1083B">
                <wp:simplePos x="0" y="0"/>
                <wp:positionH relativeFrom="column">
                  <wp:posOffset>1511300</wp:posOffset>
                </wp:positionH>
                <wp:positionV relativeFrom="paragraph">
                  <wp:posOffset>200025</wp:posOffset>
                </wp:positionV>
                <wp:extent cx="1621155" cy="228662"/>
                <wp:effectExtent l="0" t="0" r="0" b="0"/>
                <wp:wrapNone/>
                <wp:docPr id="160"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155" cy="2286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B5B14E" w14:textId="28A752BF" w:rsidR="00D10FFC" w:rsidRPr="00CF5713" w:rsidRDefault="00D10FFC" w:rsidP="005A1D8B">
                            <w:pPr>
                              <w:pStyle w:val="TOC2"/>
                              <w:rPr>
                                <w:sz w:val="20"/>
                              </w:rPr>
                            </w:pPr>
                            <w:r>
                              <w:rPr>
                                <w:sz w:val="20"/>
                              </w:rPr>
                              <w:t>Provide Plan Definition</w:t>
                            </w:r>
                          </w:p>
                        </w:txbxContent>
                      </wps:txbx>
                      <wps:bodyPr rot="0" vert="horz" wrap="square" lIns="0" tIns="0" rIns="0" bIns="0" anchor="t" anchorCtr="0" upright="1">
                        <a:noAutofit/>
                      </wps:bodyPr>
                    </wps:wsp>
                  </a:graphicData>
                </a:graphic>
              </wp:anchor>
            </w:drawing>
          </mc:Choice>
          <mc:Fallback>
            <w:pict>
              <v:shape w14:anchorId="4732D088" id="Text Box 363" o:spid="_x0000_s1078" type="#_x0000_t202" style="position:absolute;margin-left:119pt;margin-top:15.75pt;width:127.65pt;height:18pt;z-index:25165618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" stroked="f">
                <v:textbox inset="0,0,0,0">
                  <w:txbxContent>
                    <w:p w14:paraId="5BB5B14E" w14:textId="28A752BF" w:rsidR="00D10FFC" w:rsidRPr="00CF5713" w:rsidRDefault="00D10FFC" w:rsidP="005A1D8B">
                      <w:pPr>
                        <w:pStyle w:val="TOC2"/>
                        <w:rPr>
                          <w:sz w:val="20"/>
                        </w:rPr>
                      </w:pPr>
                      <w:r>
                        <w:rPr>
                          <w:sz w:val="20"/>
                        </w:rPr>
                        <w:t>Provide Plan Definition</w:t>
                      </w:r>
                    </w:p>
                  </w:txbxContent>
                </v:textbox>
              </v:shape>
            </w:pict>
          </mc:Fallback>
        </mc:AlternateContent>
      </w:r>
    </w:p>
    <w:p w14:paraId="60B7299C" w14:textId="4A7C6D3D" w:rsidR="005A1D8B" w:rsidRPr="000D5169" w:rsidRDefault="009F0990" w:rsidP="00274982">
      <w:pPr>
        <w:pStyle w:val="Footer"/>
      </w:pPr>
      <w:r w:rsidRPr="000D5169">
        <w:rPr>
          <w:noProof/>
        </w:rPr>
        <mc:AlternateContent>
          <mc:Choice Requires="wps">
            <w:drawing>
              <wp:anchor distT="0" distB="0" distL="114300" distR="114300" simplePos="0" relativeHeight="251699200" behindDoc="0" locked="0" layoutInCell="1" allowOverlap="1" wp14:anchorId="63269A1E" wp14:editId="1005BF5A">
                <wp:simplePos x="0" y="0"/>
                <wp:positionH relativeFrom="column">
                  <wp:posOffset>1398731</wp:posOffset>
                </wp:positionH>
                <wp:positionV relativeFrom="paragraph">
                  <wp:posOffset>114300</wp:posOffset>
                </wp:positionV>
                <wp:extent cx="1984549" cy="0"/>
                <wp:effectExtent l="38100" t="76200" r="0" b="95250"/>
                <wp:wrapNone/>
                <wp:docPr id="158" name="Lin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8454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D216447" id="Line 362"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15pt,9pt" to="266.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">
                <v:stroke endarrow="block"/>
              </v:line>
            </w:pict>
          </mc:Fallback>
        </mc:AlternateContent>
      </w:r>
      <w:r w:rsidRPr="000D5169">
        <w:rPr>
          <w:noProof/>
        </w:rPr>
        <mc:AlternateContent>
          <mc:Choice Requires="wps">
            <w:drawing>
              <wp:anchor distT="0" distB="0" distL="114300" distR="114300" simplePos="0" relativeHeight="251711488" behindDoc="0" locked="0" layoutInCell="1" allowOverlap="1" wp14:anchorId="241D974C" wp14:editId="5A9CBFB6">
                <wp:simplePos x="0" y="0"/>
                <wp:positionH relativeFrom="column">
                  <wp:posOffset>3390900</wp:posOffset>
                </wp:positionH>
                <wp:positionV relativeFrom="paragraph">
                  <wp:posOffset>87630</wp:posOffset>
                </wp:positionV>
                <wp:extent cx="232410" cy="417157"/>
                <wp:effectExtent l="0" t="0" r="0" b="0"/>
                <wp:wrapNone/>
                <wp:docPr id="170"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085C619" id="Rectangle 170" o:spid="_x0000_s1026" style="position:absolute;margin-left:267pt;margin-top:6.9pt;width:18.3pt;height:32.8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"/>
            </w:pict>
          </mc:Fallback>
        </mc:AlternateContent>
      </w:r>
    </w:p>
    <w:p w14:paraId="657CCE2A" w14:textId="1B19F9C5" w:rsidR="005A1D8B" w:rsidRPr="000D5169" w:rsidRDefault="00F24B69" w:rsidP="00274982">
      <w:pPr>
        <w:pStyle w:val="Footer"/>
      </w:pPr>
      <w:r w:rsidRPr="000D5169">
        <w:rPr>
          <w:noProof/>
        </w:rPr>
        <mc:AlternateContent>
          <mc:Choice Requires="wps">
            <w:drawing>
              <wp:anchor distT="0" distB="0" distL="114300" distR="114300" simplePos="0" relativeHeight="251692032" behindDoc="0" locked="0" layoutInCell="1" allowOverlap="1" wp14:anchorId="16CB9EE3" wp14:editId="64D506E5">
                <wp:simplePos x="0" y="0"/>
                <wp:positionH relativeFrom="column">
                  <wp:posOffset>1501140</wp:posOffset>
                </wp:positionH>
                <wp:positionV relativeFrom="paragraph">
                  <wp:posOffset>86186</wp:posOffset>
                </wp:positionV>
                <wp:extent cx="1667510" cy="218440"/>
                <wp:effectExtent l="0" t="0" r="8890" b="0"/>
                <wp:wrapNone/>
                <wp:docPr id="147"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7510" cy="218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76221" w14:textId="1ADDB28E" w:rsidR="00D10FFC" w:rsidRPr="00077324" w:rsidRDefault="00D10FFC" w:rsidP="005A1D8B">
                            <w:pPr>
                              <w:pStyle w:val="TOC2"/>
                              <w:rPr>
                                <w:sz w:val="22"/>
                                <w:szCs w:val="22"/>
                              </w:rPr>
                            </w:pPr>
                            <w:r w:rsidRPr="00386D80">
                              <w:rPr>
                                <w:sz w:val="20"/>
                              </w:rPr>
                              <w:t>U</w:t>
                            </w:r>
                            <w:r>
                              <w:rPr>
                                <w:sz w:val="20"/>
                              </w:rPr>
                              <w:t>pdate Plan Definition</w:t>
                            </w:r>
                          </w:p>
                        </w:txbxContent>
                      </wps:txbx>
                      <wps:bodyPr rot="0" vert="horz" wrap="square" lIns="0" tIns="0" rIns="0" bIns="0" anchor="t" anchorCtr="0" upright="1">
                        <a:noAutofit/>
                      </wps:bodyPr>
                    </wps:wsp>
                  </a:graphicData>
                </a:graphic>
              </wp:anchor>
            </w:drawing>
          </mc:Choice>
          <mc:Fallback>
            <w:pict>
              <v:shape w14:anchorId="16CB9EE3" id="Text Box 354" o:spid="_x0000_s1079" type="#_x0000_t202" style="position:absolute;margin-left:118.2pt;margin-top:6.8pt;width:131.3pt;height:17.2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" stroked="f">
                <v:textbox inset="0,0,0,0">
                  <w:txbxContent>
                    <w:p w14:paraId="20876221" w14:textId="1ADDB28E" w:rsidR="00D10FFC" w:rsidRPr="00077324" w:rsidRDefault="00D10FFC" w:rsidP="005A1D8B">
                      <w:pPr>
                        <w:pStyle w:val="TOC2"/>
                        <w:rPr>
                          <w:sz w:val="22"/>
                          <w:szCs w:val="22"/>
                        </w:rPr>
                      </w:pPr>
                      <w:r w:rsidRPr="00386D80">
                        <w:rPr>
                          <w:sz w:val="20"/>
                        </w:rPr>
                        <w:t>U</w:t>
                      </w:r>
                      <w:r>
                        <w:rPr>
                          <w:sz w:val="20"/>
                        </w:rPr>
                        <w:t>pdate Plan Definition</w:t>
                      </w:r>
                    </w:p>
                  </w:txbxContent>
                </v:textbox>
              </v:shape>
            </w:pict>
          </mc:Fallback>
        </mc:AlternateContent>
      </w:r>
    </w:p>
    <w:p w14:paraId="4112C0E1" w14:textId="3A745D54" w:rsidR="005A1D8B" w:rsidRPr="000D5169" w:rsidRDefault="00F24B69" w:rsidP="00274982">
      <w:pPr>
        <w:pStyle w:val="Footer"/>
      </w:pPr>
      <w:r w:rsidRPr="000D5169">
        <w:rPr>
          <w:noProof/>
        </w:rPr>
        <mc:AlternateContent>
          <mc:Choice Requires="wps">
            <w:drawing>
              <wp:anchor distT="0" distB="0" distL="114300" distR="114300" simplePos="0" relativeHeight="251694080" behindDoc="0" locked="0" layoutInCell="1" allowOverlap="1" wp14:anchorId="6124ED9F" wp14:editId="394F6A0D">
                <wp:simplePos x="0" y="0"/>
                <wp:positionH relativeFrom="column">
                  <wp:posOffset>1387258</wp:posOffset>
                </wp:positionH>
                <wp:positionV relativeFrom="paragraph">
                  <wp:posOffset>60951</wp:posOffset>
                </wp:positionV>
                <wp:extent cx="1993552" cy="0"/>
                <wp:effectExtent l="0" t="76200" r="26035" b="95250"/>
                <wp:wrapNone/>
                <wp:docPr id="153" name="Lin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355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A8679B2" id="Line 35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5pt,4.8pt" to="266.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">
                <v:stroke endarrow="block"/>
              </v:line>
            </w:pict>
          </mc:Fallback>
        </mc:AlternateContent>
      </w:r>
    </w:p>
    <w:p w14:paraId="00ED219C" w14:textId="628B6E2A" w:rsidR="005A1D8B" w:rsidRPr="000D5169" w:rsidRDefault="005A1D8B" w:rsidP="00274982">
      <w:pPr>
        <w:pStyle w:val="Footer"/>
      </w:pPr>
    </w:p>
    <w:p w14:paraId="7272BCA0" w14:textId="5476C77C" w:rsidR="005A1D8B" w:rsidRPr="000D5169" w:rsidRDefault="005A1D8B" w:rsidP="00274982">
      <w:pPr>
        <w:pStyle w:val="Footer"/>
      </w:pPr>
    </w:p>
    <w:p w14:paraId="68BAC505" w14:textId="29DD2C63" w:rsidR="005A1D8B" w:rsidRPr="000D5169" w:rsidRDefault="005A1D8B" w:rsidP="00274982">
      <w:pPr>
        <w:pStyle w:val="Footer"/>
      </w:pPr>
    </w:p>
    <w:p w14:paraId="4D1E44C7" w14:textId="1FD8E3F3" w:rsidR="009F0990" w:rsidRPr="000D5169" w:rsidRDefault="009F0990" w:rsidP="009F0990">
      <w:pPr>
        <w:pStyle w:val="FigureTitle"/>
      </w:pPr>
      <w:r w:rsidRPr="000D5169">
        <w:t>Figure X.4.2.1.1.2-1: Encounter(s) B: Basic Process Flow for Plan Definition</w:t>
      </w:r>
    </w:p>
    <w:p w14:paraId="4915548F" w14:textId="77777777" w:rsidR="005A1D8B" w:rsidRPr="000D5169" w:rsidRDefault="005A1D8B" w:rsidP="00D251BA">
      <w:pPr>
        <w:pStyle w:val="BodyText"/>
      </w:pPr>
    </w:p>
    <w:p w14:paraId="35C53ECE" w14:textId="77777777" w:rsidR="005A1D8B" w:rsidRPr="00D251BA" w:rsidRDefault="005A1D8B" w:rsidP="00D251BA">
      <w:pPr>
        <w:pStyle w:val="BodyText"/>
      </w:pPr>
    </w:p>
    <w:p w14:paraId="6F8F6C1F" w14:textId="493C9FA4" w:rsidR="00274982" w:rsidRPr="000D5169" w:rsidRDefault="004C7B88" w:rsidP="00274982">
      <w:pPr>
        <w:pStyle w:val="Footer"/>
      </w:pPr>
      <w:r w:rsidRPr="000D5169">
        <w:rPr>
          <w:noProof/>
        </w:rPr>
        <w:lastRenderedPageBreak/>
        <mc:AlternateContent>
          <mc:Choice Requires="wpc">
            <w:drawing>
              <wp:inline distT="0" distB="0" distL="0" distR="0" wp14:anchorId="412B7AFD" wp14:editId="3E439E22">
                <wp:extent cx="6144260" cy="3400425"/>
                <wp:effectExtent l="0" t="0" r="0" b="9525"/>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410A3" w14:textId="3A4228E0" w:rsidR="00D10FFC" w:rsidRPr="00077324" w:rsidRDefault="00D10FFC" w:rsidP="00274982">
                              <w:pPr>
                                <w:pStyle w:val="BodyText"/>
                                <w:rPr>
                                  <w:sz w:val="22"/>
                                  <w:szCs w:val="22"/>
                                </w:rPr>
                              </w:pPr>
                              <w:r w:rsidRPr="00CF5713">
                                <w:rPr>
                                  <w:sz w:val="20"/>
                                </w:rPr>
                                <w:t>Encounter(s) B</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EF57E0" w14:textId="1BBC1B7A" w:rsidR="00D10FFC" w:rsidRPr="00077324" w:rsidRDefault="00D10FFC" w:rsidP="00274982">
                              <w:pPr>
                                <w:pStyle w:val="BodyText"/>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6B6A48F" w:rsidR="00D10FFC" w:rsidRPr="00077324" w:rsidRDefault="00D10FFC" w:rsidP="00A171E5">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227" name="Line 351"/>
                        <wps:cNvCnPr>
                          <a:cxnSpLocks noChangeShapeType="1"/>
                        </wps:cNvCnPr>
                        <wps:spPr bwMode="auto">
                          <a:xfrm flipV="1">
                            <a:off x="3498850" y="608221"/>
                            <a:ext cx="0" cy="26017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2" y="608276"/>
                            <a:ext cx="41908" cy="27730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72"/>
                            <a:ext cx="1090436" cy="5794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4CBEF" w14:textId="1A76D1B1" w:rsidR="00D10FFC" w:rsidRPr="00077324" w:rsidRDefault="00D10FFC" w:rsidP="00CF5713">
                              <w:pPr>
                                <w:pStyle w:val="BodyText"/>
                                <w:jc w:val="center"/>
                                <w:rPr>
                                  <w:sz w:val="22"/>
                                  <w:szCs w:val="22"/>
                                </w:rPr>
                              </w:pPr>
                              <w:r w:rsidRPr="00F214E1">
                                <w:rPr>
                                  <w:sz w:val="20"/>
                                </w:rPr>
                                <w:t>P</w:t>
                              </w:r>
                              <w:r>
                                <w:rPr>
                                  <w:sz w:val="20"/>
                                </w:rPr>
                                <w:t>atient Portal as Care Plan Contributor</w:t>
                              </w: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0C1087" w14:textId="48355931" w:rsidR="00D10FFC" w:rsidRPr="00077324" w:rsidRDefault="00D10FFC" w:rsidP="00274982">
                              <w:pPr>
                                <w:pStyle w:val="BodyText"/>
                                <w:rPr>
                                  <w:sz w:val="22"/>
                                  <w:szCs w:val="22"/>
                                </w:rPr>
                              </w:pPr>
                              <w:r w:rsidRPr="00386D80">
                                <w:rPr>
                                  <w:sz w:val="20"/>
                                </w:rPr>
                                <w:t>U</w:t>
                              </w:r>
                              <w:r>
                                <w:rPr>
                                  <w:sz w:val="20"/>
                                </w:rPr>
                                <w:t>pdate Care Plan</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6050" y="2396490"/>
                            <a:ext cx="19653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5417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688552" y="2588686"/>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7DF843" w14:textId="39E5E911" w:rsidR="00D10FFC" w:rsidRPr="00077324" w:rsidRDefault="00D10FFC" w:rsidP="00274982">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235" name="Line 359"/>
                        <wps:cNvCnPr>
                          <a:cxnSpLocks noChangeShapeType="1"/>
                        </wps:cNvCnPr>
                        <wps:spPr bwMode="auto">
                          <a:xfrm>
                            <a:off x="3635161" y="2868786"/>
                            <a:ext cx="151659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019F2A" w14:textId="607EC006" w:rsidR="00D10FFC" w:rsidRPr="00077324" w:rsidRDefault="00D10FFC"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238" name="Line 362"/>
                        <wps:cNvCnPr>
                          <a:cxnSpLocks noChangeShapeType="1"/>
                        </wps:cNvCnPr>
                        <wps:spPr bwMode="auto">
                          <a:xfrm flipH="1">
                            <a:off x="3635161" y="1416687"/>
                            <a:ext cx="1516594" cy="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40325" y="1114426"/>
                            <a:ext cx="1468250" cy="2666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DD75F" w14:textId="7A994D93" w:rsidR="00D10FFC" w:rsidRPr="000C7F8B" w:rsidRDefault="00D10FFC" w:rsidP="00274982">
                              <w:pPr>
                                <w:pStyle w:val="BodyText"/>
                                <w:rPr>
                                  <w:sz w:val="18"/>
                                  <w:szCs w:val="18"/>
                                </w:rPr>
                              </w:pPr>
                              <w:r w:rsidRPr="000C7F8B">
                                <w:rPr>
                                  <w:sz w:val="18"/>
                                  <w:szCs w:val="18"/>
                                </w:rPr>
                                <w:t>Subscribe to Care Plan Updates</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a:off x="1382395" y="1479475"/>
                            <a:ext cx="1969136" cy="1"/>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B64E73" w14:textId="4979FA0A" w:rsidR="00D10FFC" w:rsidRPr="00077324" w:rsidRDefault="00D10FFC" w:rsidP="00274982">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5E1379" w14:textId="144FA1CC" w:rsidR="00D10FFC" w:rsidRPr="00CF5713" w:rsidRDefault="00D10FFC" w:rsidP="00274982">
                              <w:pPr>
                                <w:pStyle w:val="BodyText"/>
                                <w:rPr>
                                  <w:sz w:val="20"/>
                                </w:rPr>
                              </w:pPr>
                              <w:r w:rsidRPr="00CF5713">
                                <w:rPr>
                                  <w:sz w:val="20"/>
                                </w:rPr>
                                <w:t>Retrieve Care</w:t>
                              </w:r>
                              <w:r w:rsidRPr="0010048C">
                                <w:rPr>
                                  <w:sz w:val="20"/>
                                </w:rPr>
                                <w:t xml:space="preserve"> Plan</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5618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212531" y="286878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42449"/>
                            <a:ext cx="147341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2" name="Text Box 354"/>
                        <wps:cNvSpPr txBox="1">
                          <a:spLocks noChangeArrowheads="1"/>
                        </wps:cNvSpPr>
                        <wps:spPr bwMode="auto">
                          <a:xfrm>
                            <a:off x="1504949" y="2456475"/>
                            <a:ext cx="187642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1013C6" w14:textId="77777777" w:rsidR="00D10FFC" w:rsidRPr="004B02F0" w:rsidRDefault="00D10FFC" w:rsidP="00BC6DEA">
                              <w:pPr>
                                <w:pStyle w:val="NormalWeb"/>
                                <w:rPr>
                                  <w:sz w:val="18"/>
                                  <w:szCs w:val="18"/>
                                </w:rPr>
                              </w:pPr>
                              <w:r w:rsidRPr="004B02F0">
                                <w:rPr>
                                  <w:sz w:val="18"/>
                                  <w:szCs w:val="18"/>
                                </w:rPr>
                                <w:t>Apply Activity Definition Operation</w:t>
                              </w:r>
                            </w:p>
                            <w:p w14:paraId="1D067806" w14:textId="5D0E0DBC" w:rsidR="00D10FFC" w:rsidRDefault="00D10FFC" w:rsidP="00721763">
                              <w:pPr>
                                <w:pStyle w:val="NormalWeb"/>
                              </w:pPr>
                            </w:p>
                          </w:txbxContent>
                        </wps:txbx>
                        <wps:bodyPr rot="0" vert="horz" wrap="square" lIns="0" tIns="0" rIns="0" bIns="0" anchor="t" anchorCtr="0" upright="1">
                          <a:noAutofit/>
                        </wps:bodyPr>
                      </wps:wsp>
                      <wps:wsp>
                        <wps:cNvPr id="533" name="Line 356"/>
                        <wps:cNvCnPr>
                          <a:cxnSpLocks noChangeShapeType="1"/>
                        </wps:cNvCnPr>
                        <wps:spPr bwMode="auto">
                          <a:xfrm>
                            <a:off x="1416050" y="2723175"/>
                            <a:ext cx="19653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080" editas="canvas" style="width:483.8pt;height:267.75pt;mso-position-horizontal-relative:char;mso-position-vertical-relative:line" coordsize="61442,34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">
                <v:shape id="_x0000_s1081" type="#_x0000_t75" style="position:absolute;width:61442;height:34004;visibility:visible;mso-wrap-style:square">
                  <v:fill o:detectmouseclick="t"/>
                  <v:path o:connecttype="none"/>
                </v:shape>
                <v:shape id="_x0000_s1082" type="#_x0000_t202" style="position:absolute;top:8280;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464410A3" w14:textId="3A4228E0" w:rsidR="00D10FFC" w:rsidRPr="00077324" w:rsidRDefault="00D10FFC" w:rsidP="00274982">
                        <w:pPr>
                          <w:pStyle w:val="BodyText"/>
                          <w:rPr>
                            <w:sz w:val="22"/>
                            <w:szCs w:val="22"/>
                          </w:rPr>
                        </w:pPr>
                        <w:r w:rsidRPr="00CF5713">
                          <w:rPr>
                            <w:sz w:val="20"/>
                          </w:rPr>
                          <w:t>Encounter(s) B</w:t>
                        </w:r>
                      </w:p>
                    </w:txbxContent>
                  </v:textbox>
                </v:shape>
                <v:shape id="_x0000_s1083" type="#_x0000_t202" style="position:absolute;left:6096;width:13849;height:7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" stroked="f">
                  <v:textbox inset="0,0,0,0">
                    <w:txbxContent>
                      <w:p w14:paraId="30EF57E0" w14:textId="1BBC1B7A" w:rsidR="00D10FFC" w:rsidRPr="00077324" w:rsidRDefault="00D10FFC" w:rsidP="00274982">
                        <w:pPr>
                          <w:pStyle w:val="BodyText"/>
                          <w:rPr>
                            <w:sz w:val="22"/>
                            <w:szCs w:val="22"/>
                          </w:rPr>
                        </w:pPr>
                        <w:r w:rsidRPr="00CF5713">
                          <w:rPr>
                            <w:sz w:val="20"/>
                          </w:rPr>
                          <w:t>Providers EHRs (e.g., specialists and Allied Care Providers) as Care Plan Contributor</w:t>
                        </w:r>
                      </w:p>
                    </w:txbxContent>
                  </v:textbox>
                </v:shape>
                <v:line id="Line 349" o:spid="_x0000_s1084" style="position:absolute;flip:x y;visibility:visible;mso-wrap-style:square" from="12649,4939" to="12795,29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">
                  <v:stroke dashstyle="dash"/>
                </v:line>
                <v:shape id="_x0000_s1085" type="#_x0000_t202" style="position:absolute;left:30007;top:1443;width:14109;height:5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" stroked="f">
                  <v:textbox inset="0,0,0,0">
                    <w:txbxContent>
                      <w:p w14:paraId="7ACAC8AC" w14:textId="56B6A48F" w:rsidR="00D10FFC" w:rsidRPr="00077324" w:rsidRDefault="00D10FFC" w:rsidP="00A171E5">
                        <w:pPr>
                          <w:pStyle w:val="BodyText"/>
                          <w:rPr>
                            <w:sz w:val="22"/>
                            <w:szCs w:val="22"/>
                          </w:rPr>
                        </w:pPr>
                        <w:r w:rsidRPr="00F0650A">
                          <w:rPr>
                            <w:sz w:val="20"/>
                          </w:rPr>
                          <w:t>Care Plan</w:t>
                        </w:r>
                        <w:r>
                          <w:rPr>
                            <w:sz w:val="20"/>
                          </w:rPr>
                          <w:t xml:space="preserve"> Management System as Care Plan Service</w:t>
                        </w:r>
                      </w:p>
                    </w:txbxContent>
                  </v:textbox>
                </v:shape>
                <v:line id="Line 351" o:spid="_x0000_s1086" style="position:absolute;flip:y;visibility:visible;mso-wrap-style:square" from="34988,6082" to="34988,32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">
                  <v:stroke dashstyle="dash"/>
                </v:line>
                <v:line id="Line 352" o:spid="_x0000_s1087" style="position:absolute;flip:x y;visibility:visible;mso-wrap-style:square" from="52730,6082" to="53149,33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">
                  <v:stroke dashstyle="dash"/>
                </v:line>
                <v:shape id="Text Box 353" o:spid="_x0000_s1088" type="#_x0000_t202" style="position:absolute;left:46932;top:1233;width:10905;height:5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" stroked="f">
                  <v:textbox inset="0,0,0,0">
                    <w:txbxContent>
                      <w:p w14:paraId="0DE4CBEF" w14:textId="1A76D1B1" w:rsidR="00D10FFC" w:rsidRPr="00077324" w:rsidRDefault="00D10FFC" w:rsidP="00CF5713">
                        <w:pPr>
                          <w:pStyle w:val="BodyText"/>
                          <w:jc w:val="center"/>
                          <w:rPr>
                            <w:sz w:val="22"/>
                            <w:szCs w:val="22"/>
                          </w:rPr>
                        </w:pPr>
                        <w:r w:rsidRPr="00F214E1">
                          <w:rPr>
                            <w:sz w:val="20"/>
                          </w:rPr>
                          <w:t>P</w:t>
                        </w:r>
                        <w:r>
                          <w:rPr>
                            <w:sz w:val="20"/>
                          </w:rPr>
                          <w:t>atient Portal as Care Plan Contributor</w:t>
                        </w:r>
                      </w:p>
                    </w:txbxContent>
                  </v:textbox>
                </v:shape>
                <v:shape id="_x0000_s1089" type="#_x0000_t202" style="position:absolute;left:15011;top:21145;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h3KwQAAANwAAAAPAAAAZHJzL2Rvd25yZXYueG1sRE9Ni8Iw&#10;EL0L+x/CLHiRNd0K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GQuHcrBAAAA3AAAAA8AAAAA&#10;AAAAAAAAAAAABwIAAGRycy9kb3ducmV2LnhtbFBLBQYAAAAAAwADALcAAAD1AgAAAAA=&#10;" stroked="f">
                  <v:textbox inset="0,0,0,0">
                    <w:txbxContent>
                      <w:p w14:paraId="770C1087" w14:textId="48355931" w:rsidR="00D10FFC" w:rsidRPr="00077324" w:rsidRDefault="00D10FFC" w:rsidP="00274982">
                        <w:pPr>
                          <w:pStyle w:val="BodyText"/>
                          <w:rPr>
                            <w:sz w:val="22"/>
                            <w:szCs w:val="22"/>
                          </w:rPr>
                        </w:pPr>
                        <w:r w:rsidRPr="00386D80">
                          <w:rPr>
                            <w:sz w:val="20"/>
                          </w:rPr>
                          <w:t>U</w:t>
                        </w:r>
                        <w:r>
                          <w:rPr>
                            <w:sz w:val="20"/>
                          </w:rPr>
                          <w:t>pdate Care Plan</w:t>
                        </w:r>
                      </w:p>
                    </w:txbxContent>
                  </v:textbox>
                </v:shape>
                <v:rect id="Rectangle 355" o:spid="_x0000_s1090" style="position:absolute;left:33898;top:8983;width:2273;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line id="Line 356" o:spid="_x0000_s1091" style="position:absolute;visibility:visible;mso-wrap-style:square" from="14160,23964" to="33813,2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">
                  <v:stroke endarrow="block"/>
                </v:line>
                <v:rect id="Rectangle 357" o:spid="_x0000_s1092" style="position:absolute;left:51255;top:9339;width:2477;height:2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shape id="Text Box 358" o:spid="_x0000_s1093" type="#_x0000_t202" style="position:absolute;left:36885;top:25886;width:143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vJxQAAANwAAAAPAAAAZHJzL2Rvd25yZXYueG1sRI9Pi8Iw&#10;FMTvC36H8IS9LJpuXUS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bFRvJxQAAANwAAAAP&#10;AAAAAAAAAAAAAAAAAAcCAABkcnMvZG93bnJldi54bWxQSwUGAAAAAAMAAwC3AAAA+QIAAAAA&#10;" stroked="f">
                  <v:textbox inset="0,0,0,0">
                    <w:txbxContent>
                      <w:p w14:paraId="007DF843" w14:textId="39E5E911" w:rsidR="00D10FFC" w:rsidRPr="00077324" w:rsidRDefault="00D10FFC" w:rsidP="00274982">
                        <w:pPr>
                          <w:pStyle w:val="BodyText"/>
                          <w:rPr>
                            <w:sz w:val="22"/>
                            <w:szCs w:val="22"/>
                          </w:rPr>
                        </w:pPr>
                        <w:r w:rsidRPr="00CF5713">
                          <w:rPr>
                            <w:sz w:val="20"/>
                          </w:rPr>
                          <w:t>Provide Care Plan</w:t>
                        </w:r>
                      </w:p>
                    </w:txbxContent>
                  </v:textbox>
                </v:shape>
                <v:line id="Line 359" o:spid="_x0000_s1094" style="position:absolute;visibility:visible;mso-wrap-style:square" from="36351,28687" to="51517,28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361" o:spid="_x0000_s1095" type="#_x0000_t202" style="position:absolute;left:37077;top:6534;width:1393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" stroked="f">
                  <v:textbox inset="0,0,0,0">
                    <w:txbxContent>
                      <w:p w14:paraId="17019F2A" w14:textId="607EC006" w:rsidR="00D10FFC" w:rsidRPr="00077324" w:rsidRDefault="00D10FFC"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62" o:spid="_x0000_s1096" style="position:absolute;flip:x;visibility:visible;mso-wrap-style:square" from="36351,14166" to="51517,1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">
                  <v:stroke endarrow="block"/>
                </v:line>
                <v:shape id="_x0000_s1097" type="#_x0000_t202" style="position:absolute;left:36403;top:11144;width:1468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07EDD75F" w14:textId="7A994D93" w:rsidR="00D10FFC" w:rsidRPr="000C7F8B" w:rsidRDefault="00D10FFC" w:rsidP="00274982">
                        <w:pPr>
                          <w:pStyle w:val="BodyText"/>
                          <w:rPr>
                            <w:sz w:val="18"/>
                            <w:szCs w:val="18"/>
                          </w:rPr>
                        </w:pPr>
                        <w:r w:rsidRPr="000C7F8B">
                          <w:rPr>
                            <w:sz w:val="18"/>
                            <w:szCs w:val="18"/>
                          </w:rPr>
                          <w:t>Subscribe to Care Plan Updates</w:t>
                        </w:r>
                      </w:p>
                    </w:txbxContent>
                  </v:textbox>
                </v:shape>
                <v:rect id="Rectangle 364" o:spid="_x0000_s1098" style="position:absolute;left:11417;top:8730;width:2273;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"/>
                <v:line id="Line 365" o:spid="_x0000_s1099" style="position:absolute;visibility:visible;mso-wrap-style:square" from="14125,10111" to="34086,10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">
                  <v:stroke endarrow="block"/>
                </v:line>
                <v:line id="Line 367" o:spid="_x0000_s1100" style="position:absolute;flip:x;visibility:visible;mso-wrap-style:square" from="13823,14794" to="33515,14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">
                  <v:stroke startarrow="block"/>
                </v:line>
                <v:shape id="_x0000_s1101" type="#_x0000_t202" style="position:absolute;left:14331;top:11880;width:1735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" stroked="f">
                  <v:textbox inset="0,0,0,0">
                    <w:txbxContent>
                      <w:p w14:paraId="69B64E73" w14:textId="4979FA0A" w:rsidR="00D10FFC" w:rsidRPr="00077324" w:rsidRDefault="00D10FFC" w:rsidP="00274982">
                        <w:pPr>
                          <w:pStyle w:val="BodyText"/>
                          <w:rPr>
                            <w:sz w:val="22"/>
                            <w:szCs w:val="22"/>
                          </w:rPr>
                        </w:pPr>
                        <w:r w:rsidRPr="00CF5713">
                          <w:rPr>
                            <w:sz w:val="20"/>
                          </w:rPr>
                          <w:t>Subscribe to Care Plan Updates</w:t>
                        </w:r>
                      </w:p>
                    </w:txbxContent>
                  </v:textbox>
                </v:shape>
                <v:shape id="_x0000_s1102" type="#_x0000_t202" style="position:absolute;left:14268;top:7277;width:1741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0vxQAAANwAAAAPAAAAZHJzL2Rvd25yZXYueG1sRI9Pi8Iw&#10;FMTvC36H8IS9LJpuc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sX80vxQAAANwAAAAP&#10;AAAAAAAAAAAAAAAAAAcCAABkcnMvZG93bnJldi54bWxQSwUGAAAAAAMAAwC3AAAA+QIAAAAA&#10;" stroked="f">
                  <v:textbox inset="0,0,0,0">
                    <w:txbxContent>
                      <w:p w14:paraId="5F5E1379" w14:textId="144FA1CC" w:rsidR="00D10FFC" w:rsidRPr="00CF5713" w:rsidRDefault="00D10FFC" w:rsidP="00274982">
                        <w:pPr>
                          <w:pStyle w:val="BodyText"/>
                          <w:rPr>
                            <w:sz w:val="20"/>
                          </w:rPr>
                        </w:pPr>
                        <w:r w:rsidRPr="00CF5713">
                          <w:rPr>
                            <w:sz w:val="20"/>
                          </w:rPr>
                          <w:t>Retrieve Care</w:t>
                        </w:r>
                        <w:r w:rsidRPr="0010048C">
                          <w:rPr>
                            <w:sz w:val="20"/>
                          </w:rPr>
                          <w:t xml:space="preserve"> Plan</w:t>
                        </w:r>
                      </w:p>
                    </w:txbxContent>
                  </v:textbox>
                </v:shape>
                <v:rect id="Rectangle 114" o:spid="_x0000_s1103" style="position:absolute;left:51201;top:12590;width:2476;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9MwwAAANwAAAAPAAAAZHJzL2Rvd25yZXYueG1sRE9Na8JA&#10;EL0X+h+WKfTWbLQi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vE3vTMMAAADcAAAADwAA&#10;AAAAAAAAAAAAAAAHAgAAZHJzL2Rvd25yZXYueG1sUEsFBgAAAAADAAMAtwAAAPcCAAAAAA==&#10;"/>
                <v:rect id="Rectangle 119" o:spid="_x0000_s1104" style="position:absolute;left:11729;top:23734;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rect id="Rectangle 120" o:spid="_x0000_s1105" style="position:absolute;left:33907;top:23813;width:2324;height:5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"/>
                <v:rect id="Rectangle 121" o:spid="_x0000_s1106" style="position:absolute;left:52125;top:28687;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"/>
                <v:line id="Line 362" o:spid="_x0000_s1107" style="position:absolute;flip:x;visibility:visible;mso-wrap-style:square" from="36351,9424" to="51085,9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">
                  <v:stroke endarrow="block"/>
                </v:line>
                <v:shape id="_x0000_s1108" type="#_x0000_t202" style="position:absolute;left:15049;top:24564;width:1876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" stroked="f">
                  <v:textbox inset="0,0,0,0">
                    <w:txbxContent>
                      <w:p w14:paraId="3B1013C6" w14:textId="77777777" w:rsidR="00D10FFC" w:rsidRPr="004B02F0" w:rsidRDefault="00D10FFC" w:rsidP="00BC6DEA">
                        <w:pPr>
                          <w:pStyle w:val="NormalWeb"/>
                          <w:rPr>
                            <w:sz w:val="18"/>
                            <w:szCs w:val="18"/>
                          </w:rPr>
                        </w:pPr>
                        <w:r w:rsidRPr="004B02F0">
                          <w:rPr>
                            <w:sz w:val="18"/>
                            <w:szCs w:val="18"/>
                          </w:rPr>
                          <w:t>Apply Activity Definition Operation</w:t>
                        </w:r>
                      </w:p>
                      <w:p w14:paraId="1D067806" w14:textId="5D0E0DBC" w:rsidR="00D10FFC" w:rsidRDefault="00D10FFC" w:rsidP="00721763">
                        <w:pPr>
                          <w:pStyle w:val="NormalWeb"/>
                        </w:pPr>
                      </w:p>
                    </w:txbxContent>
                  </v:textbox>
                </v:shape>
                <v:line id="Line 356" o:spid="_x0000_s1109" style="position:absolute;visibility:visible;mso-wrap-style:square" from="14160,27231" to="33813,27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">
                  <v:stroke endarrow="block"/>
                </v:line>
                <w10:anchorlock/>
              </v:group>
            </w:pict>
          </mc:Fallback>
        </mc:AlternateContent>
      </w:r>
    </w:p>
    <w:p w14:paraId="6C33DF37" w14:textId="77777777" w:rsidR="00274982" w:rsidRPr="000D5169" w:rsidRDefault="00274982">
      <w:pPr>
        <w:pStyle w:val="BodyText"/>
      </w:pPr>
    </w:p>
    <w:p w14:paraId="3690E589" w14:textId="1E236A3F" w:rsidR="00F1527E" w:rsidRPr="000D5169" w:rsidRDefault="00314713" w:rsidP="00E008B6">
      <w:pPr>
        <w:pStyle w:val="FigureTitle"/>
      </w:pPr>
      <w:r w:rsidRPr="000D5169">
        <w:t>Figure X.4.2.1.1.2-</w:t>
      </w:r>
      <w:r w:rsidR="009F0990" w:rsidRPr="000D5169">
        <w:t>2</w:t>
      </w:r>
      <w:r w:rsidRPr="000D5169">
        <w:t>: Encounte</w:t>
      </w:r>
      <w:r w:rsidR="009F0990" w:rsidRPr="000D5169">
        <w:t>r(s) B: Basic Process Flow for Care Plan</w:t>
      </w:r>
    </w:p>
    <w:p w14:paraId="137FBEE0" w14:textId="77777777" w:rsidR="00E61D49" w:rsidRPr="000D5169" w:rsidRDefault="00E61D49" w:rsidP="00E61D49">
      <w:pPr>
        <w:pStyle w:val="Heading6"/>
        <w:numPr>
          <w:ilvl w:val="0"/>
          <w:numId w:val="0"/>
        </w:numPr>
        <w:ind w:left="1152" w:hanging="1152"/>
        <w:rPr>
          <w:noProof w:val="0"/>
        </w:rPr>
      </w:pPr>
      <w:bookmarkStart w:id="183" w:name="_Toc514934360"/>
      <w:r w:rsidRPr="000D5169">
        <w:rPr>
          <w:noProof w:val="0"/>
        </w:rPr>
        <w:t>X.4.2.1.1.3 Encounter</w:t>
      </w:r>
      <w:r w:rsidR="009D2DD6" w:rsidRPr="000D5169">
        <w:rPr>
          <w:noProof w:val="0"/>
        </w:rPr>
        <w:t>(s)</w:t>
      </w:r>
      <w:r w:rsidRPr="000D5169">
        <w:rPr>
          <w:noProof w:val="0"/>
        </w:rPr>
        <w:t xml:space="preserve"> C: </w:t>
      </w:r>
      <w:r w:rsidR="009D2DD6" w:rsidRPr="000D5169">
        <w:rPr>
          <w:noProof w:val="0"/>
        </w:rPr>
        <w:t xml:space="preserve">ED Visit and </w:t>
      </w:r>
      <w:r w:rsidRPr="000D5169">
        <w:rPr>
          <w:noProof w:val="0"/>
        </w:rPr>
        <w:t>Hospital Admission</w:t>
      </w:r>
      <w:bookmarkEnd w:id="183"/>
    </w:p>
    <w:p w14:paraId="26CA64A1" w14:textId="77777777" w:rsidR="00E61D49" w:rsidRPr="000D5169" w:rsidRDefault="00E61D49" w:rsidP="00E61D49">
      <w:pPr>
        <w:pStyle w:val="BodyText"/>
        <w:rPr>
          <w:szCs w:val="24"/>
        </w:rPr>
      </w:pPr>
      <w:r w:rsidRPr="000D5169">
        <w:rPr>
          <w:b/>
          <w:szCs w:val="24"/>
        </w:rPr>
        <w:t>Pre-Condition:</w:t>
      </w:r>
      <w:r w:rsidRPr="000D5169">
        <w:rPr>
          <w:szCs w:val="24"/>
        </w:rPr>
        <w:t xml:space="preserve"> 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3D833261" w14:textId="77777777" w:rsidR="00F1527E" w:rsidRPr="000D5169" w:rsidRDefault="00E61D49" w:rsidP="00E61D49">
      <w:pPr>
        <w:pStyle w:val="BodyText"/>
        <w:rPr>
          <w:szCs w:val="24"/>
        </w:rPr>
      </w:pPr>
      <w:r w:rsidRPr="000D5169">
        <w:rPr>
          <w:szCs w:val="24"/>
        </w:rPr>
        <w:t>Mr. Anyman presents himself at the emergency department of his local hospital as Dr. Primary’s clinic is closed over the weekend.</w:t>
      </w:r>
    </w:p>
    <w:p w14:paraId="6D308E6C" w14:textId="77777777" w:rsidR="00E61D49" w:rsidRPr="000D5169" w:rsidRDefault="00E61D49" w:rsidP="00E61D49">
      <w:r w:rsidRPr="000D5169">
        <w:rPr>
          <w:b/>
        </w:rPr>
        <w:t xml:space="preserve">Description of Encounter: </w:t>
      </w:r>
      <w:r w:rsidRPr="000D5169">
        <w:t>Mr. Anyman is admitted to the hospital and placed under the care of physicians from the general medicine clinical unit.</w:t>
      </w:r>
    </w:p>
    <w:p w14:paraId="7AD4C79B" w14:textId="4DFA6CDC" w:rsidR="00E61D49" w:rsidRPr="000D5169" w:rsidRDefault="00E61D49" w:rsidP="00E61D49">
      <w:r w:rsidRPr="000D5169">
        <w:t>During the hospitalization, the patient is given a course of IV antibiotics</w:t>
      </w:r>
      <w:r w:rsidR="00F263CF" w:rsidRPr="000D5169">
        <w:t xml:space="preserve"> and </w:t>
      </w:r>
      <w:r w:rsidRPr="000D5169">
        <w:t>insulin injections to stabilize the blood glucose level. The patient was assessed by the hospital attending physician, Dr. Allen Attend, as medically fit for discharge after four days of inpatient care</w:t>
      </w:r>
      <w:r w:rsidR="00CA4288" w:rsidRPr="000D5169">
        <w:t xml:space="preserve">. </w:t>
      </w:r>
      <w:r w:rsidRPr="000D5169">
        <w:t>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4FFA879C" w14:textId="77777777" w:rsidR="00E61D49" w:rsidRPr="000D5169" w:rsidRDefault="00E61D49" w:rsidP="00E61D49">
      <w:r w:rsidRPr="000D5169">
        <w:lastRenderedPageBreak/>
        <w:t>Planning for discharge is initiated by the physician and the nurse assigned to care for the patient soon after admission as per hospital discharge planning protocol. The discharge plan is finalized on the day of discharge and a discharge summary is generated.</w:t>
      </w:r>
    </w:p>
    <w:p w14:paraId="593140B7" w14:textId="77777777" w:rsidR="00E61D49" w:rsidRPr="000D5169" w:rsidRDefault="00E61D49" w:rsidP="00E61D49">
      <w:pPr>
        <w:pStyle w:val="Footer"/>
      </w:pPr>
      <w:r w:rsidRPr="000D5169">
        <w:rPr>
          <w:b/>
        </w:rPr>
        <w:t xml:space="preserve">Post Condition: </w:t>
      </w:r>
      <w:r w:rsidRPr="000D5169">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Pr="000D5169" w:rsidRDefault="00E61D49" w:rsidP="00E61D49">
      <w:pPr>
        <w:pStyle w:val="Footer"/>
      </w:pPr>
      <w:r w:rsidRPr="000D5169">
        <w:t xml:space="preserve">The patient is given a copy of the discharge summary that includes the discharge care plan. </w:t>
      </w:r>
    </w:p>
    <w:p w14:paraId="17F85EBB" w14:textId="54309DF7" w:rsidR="00E61D49" w:rsidRPr="000D5169" w:rsidRDefault="00E61D49" w:rsidP="00E61D49">
      <w:pPr>
        <w:pStyle w:val="Footer"/>
      </w:pPr>
      <w:r w:rsidRPr="000D5169">
        <w:t xml:space="preserve">A discharge summary </w:t>
      </w:r>
      <w:r w:rsidR="00F15EE2" w:rsidRPr="000D5169">
        <w:t xml:space="preserve">and </w:t>
      </w:r>
      <w:r w:rsidRPr="000D5169">
        <w:t xml:space="preserve">the discharge </w:t>
      </w:r>
      <w:r w:rsidR="00F15EE2" w:rsidRPr="000D5169">
        <w:t xml:space="preserve">care </w:t>
      </w:r>
      <w:r w:rsidRPr="000D5169">
        <w:t xml:space="preserve">plan </w:t>
      </w:r>
      <w:r w:rsidR="00F15EE2" w:rsidRPr="000D5169">
        <w:t xml:space="preserve">are </w:t>
      </w:r>
      <w:r w:rsidR="00194E2D" w:rsidRPr="000D5169">
        <w:t xml:space="preserve">shared with </w:t>
      </w:r>
      <w:r w:rsidRPr="000D5169">
        <w:t xml:space="preserve">the patient’s primary care provider, Dr. Primary with recommendation for pre-influenza season immunization. </w:t>
      </w:r>
    </w:p>
    <w:p w14:paraId="2E56E22F" w14:textId="700E2E6E" w:rsidR="00B258C5" w:rsidRPr="000D5169" w:rsidRDefault="00B258C5" w:rsidP="00333152">
      <w:pPr>
        <w:pStyle w:val="Note"/>
      </w:pPr>
      <w:r w:rsidRPr="000D5169">
        <w:t>Note: The process flow pattern</w:t>
      </w:r>
      <w:r w:rsidR="00194E2D" w:rsidRPr="000D5169">
        <w:t xml:space="preserve"> for this encounter</w:t>
      </w:r>
      <w:r w:rsidRPr="000D5169">
        <w:t xml:space="preserve"> is the same as encounter(s) B.</w:t>
      </w:r>
      <w:r w:rsidR="00194E2D" w:rsidRPr="000D5169">
        <w:t xml:space="preserve"> See Figure</w:t>
      </w:r>
      <w:r w:rsidR="000F7BFF">
        <w:t>s</w:t>
      </w:r>
      <w:r w:rsidR="00194E2D" w:rsidRPr="000D5169">
        <w:t xml:space="preserve"> X.4.2.1.1.2-1</w:t>
      </w:r>
      <w:r w:rsidR="00750207" w:rsidRPr="000D5169">
        <w:t xml:space="preserve"> and X.4.2.1.1.2-2</w:t>
      </w:r>
      <w:r w:rsidR="00A24DBE" w:rsidRPr="000D5169">
        <w:t>.</w:t>
      </w:r>
    </w:p>
    <w:p w14:paraId="562FEC08" w14:textId="77777777" w:rsidR="008B1661" w:rsidRPr="000D5169" w:rsidRDefault="008B1661" w:rsidP="008B1661">
      <w:pPr>
        <w:pStyle w:val="Heading6"/>
        <w:numPr>
          <w:ilvl w:val="0"/>
          <w:numId w:val="0"/>
        </w:numPr>
        <w:ind w:left="1152" w:hanging="1152"/>
        <w:rPr>
          <w:noProof w:val="0"/>
        </w:rPr>
      </w:pPr>
      <w:bookmarkStart w:id="184" w:name="_Toc514934361"/>
      <w:r w:rsidRPr="000D5169">
        <w:rPr>
          <w:noProof w:val="0"/>
        </w:rPr>
        <w:t>X.4.2.1.1.4 Encounter D: Primary Care Follow-up Visits</w:t>
      </w:r>
      <w:bookmarkEnd w:id="184"/>
    </w:p>
    <w:p w14:paraId="077EC946" w14:textId="77777777" w:rsidR="008B1661" w:rsidRPr="000D5169" w:rsidRDefault="008B1661" w:rsidP="008B1661">
      <w:pPr>
        <w:pStyle w:val="Footer"/>
      </w:pPr>
      <w:r w:rsidRPr="000D5169">
        <w:rPr>
          <w:b/>
          <w:szCs w:val="24"/>
        </w:rPr>
        <w:t xml:space="preserve">Pre-Condition: </w:t>
      </w:r>
      <w:r w:rsidRPr="000D5169">
        <w:t xml:space="preserve">Patient Mr. Bob Anyman is scheduled for a post-hospital discharge consultation with his primary care provider, Dr. Primary. </w:t>
      </w:r>
    </w:p>
    <w:p w14:paraId="25FC3828" w14:textId="77777777" w:rsidR="008B1661" w:rsidRPr="000D5169" w:rsidRDefault="008B1661" w:rsidP="008B1661">
      <w:pPr>
        <w:pStyle w:val="Footer"/>
      </w:pPr>
      <w:r w:rsidRPr="000D5169">
        <w:t xml:space="preserve">Mr. Anyman is seen by Dr. Primary at her clinic on the day of appointment. </w:t>
      </w:r>
    </w:p>
    <w:p w14:paraId="58031312" w14:textId="77777777" w:rsidR="008B1661" w:rsidRPr="000D5169" w:rsidRDefault="008B1661" w:rsidP="008B1661">
      <w:pPr>
        <w:pStyle w:val="Footer"/>
      </w:pPr>
      <w:r w:rsidRPr="000D5169">
        <w:t>The discharge summary information from the hospital is incorporated into the patient’s medical record and is ready for Dr. Primary to review at the consultation.</w:t>
      </w:r>
    </w:p>
    <w:p w14:paraId="08FF90C1" w14:textId="77777777" w:rsidR="008B1661" w:rsidRPr="000D5169" w:rsidRDefault="008B1661" w:rsidP="008B1661">
      <w:r w:rsidRPr="000D5169">
        <w:rPr>
          <w:b/>
        </w:rPr>
        <w:t xml:space="preserve">Description of Encounter: </w:t>
      </w:r>
      <w:r w:rsidRPr="000D5169">
        <w:t>Primary Care Physician Dr. Patricia Primary reviews patient Mr. Anyman’s hospital discharge summary and discusses the pre-influenza season immunization recommendation with the patient. The patient agrees with the recommendation. The care plan is updated.</w:t>
      </w:r>
    </w:p>
    <w:p w14:paraId="4F60EF37" w14:textId="0D503060" w:rsidR="008B1661" w:rsidRPr="000D5169" w:rsidRDefault="008B1661" w:rsidP="008B1661">
      <w:r w:rsidRPr="000D5169">
        <w:t xml:space="preserve">Dr. Primary notices that the patient has gained extra weight and the blood sugar level has not quite </w:t>
      </w:r>
      <w:r w:rsidR="000673EF" w:rsidRPr="000D5169">
        <w:t>stabilized</w:t>
      </w:r>
      <w:r w:rsidRPr="000D5169">
        <w:t xml:space="preserve"> after discharge from hospital. Dr. Primary reviews the care plan and discusses with patient the plan to change the diet and medication. Patient agrees. The care plan is updated.</w:t>
      </w:r>
    </w:p>
    <w:p w14:paraId="54C5E62C" w14:textId="2CBEB4E5" w:rsidR="008B1661" w:rsidRPr="000D5169" w:rsidRDefault="008B1661" w:rsidP="008B1661">
      <w:r w:rsidRPr="000D5169">
        <w:t xml:space="preserve">Dr. Primary issues a new prescription to the </w:t>
      </w:r>
      <w:r w:rsidR="00DF23FE" w:rsidRPr="000D5169">
        <w:t>patient and</w:t>
      </w:r>
      <w:r w:rsidRPr="000D5169">
        <w:t xml:space="preserve"> asks the patient to make an early appointment to see the dietitian to discuss new nutrition management strategy and plan.</w:t>
      </w:r>
    </w:p>
    <w:p w14:paraId="471C13FB" w14:textId="72C0A9D8" w:rsidR="008B1661" w:rsidRPr="000D5169" w:rsidRDefault="008B1661" w:rsidP="008B1661">
      <w:r w:rsidRPr="000D5169">
        <w:t xml:space="preserve">Dr. Primary generates progress notes with nutrition management and exercise change recommendations are generated by Dr. Primary and </w:t>
      </w:r>
      <w:r w:rsidR="00267883" w:rsidRPr="000D5169">
        <w:t xml:space="preserve">shared with </w:t>
      </w:r>
      <w:r w:rsidRPr="000D5169">
        <w:t xml:space="preserve">the patient’s dietitian. The care plan is updated and </w:t>
      </w:r>
      <w:r w:rsidR="00D3778D" w:rsidRPr="000D5169">
        <w:t>shared with</w:t>
      </w:r>
      <w:r w:rsidRPr="000D5169">
        <w:t xml:space="preserve"> relevant allied health providers.</w:t>
      </w:r>
    </w:p>
    <w:p w14:paraId="1B37508A" w14:textId="77777777" w:rsidR="008B1661" w:rsidRPr="000D5169" w:rsidRDefault="008B1661" w:rsidP="008B1661">
      <w:r w:rsidRPr="000D5169">
        <w:t>Dr. Primary changes patient’s follow-up visits from four monthly to two monthly for the next two appointments with the aim to review the follow-up frequency after that.</w:t>
      </w:r>
    </w:p>
    <w:p w14:paraId="34197522" w14:textId="34E1B180" w:rsidR="008B1661" w:rsidRPr="000D5169" w:rsidRDefault="008B1661" w:rsidP="008B1661">
      <w:r w:rsidRPr="000D5169">
        <w:rPr>
          <w:b/>
        </w:rPr>
        <w:t xml:space="preserve">Post Condition: </w:t>
      </w:r>
      <w:r w:rsidRPr="000D5169">
        <w:t xml:space="preserve">A new prescription is </w:t>
      </w:r>
      <w:r w:rsidR="00267883" w:rsidRPr="000D5169">
        <w:t xml:space="preserve">shared with </w:t>
      </w:r>
      <w:r w:rsidRPr="000D5169">
        <w:t>the patient’s community pharmacy. Ms. Script will discuss the new medication management plan with the patient when he goes to pick up his medications.</w:t>
      </w:r>
    </w:p>
    <w:p w14:paraId="4FAF5944" w14:textId="2E3E03C5" w:rsidR="008B1661" w:rsidRPr="000D5169" w:rsidRDefault="008B1661" w:rsidP="00E008B6">
      <w:pPr>
        <w:pStyle w:val="BodyText"/>
      </w:pPr>
      <w:r w:rsidRPr="000D5169">
        <w:t xml:space="preserve">The patient also makes an early appointment to see the dietitian and exercise physiologist. A copy of progress notes from Dr. Primary will be </w:t>
      </w:r>
      <w:r w:rsidR="00D51623" w:rsidRPr="000D5169">
        <w:t xml:space="preserve">made available to </w:t>
      </w:r>
      <w:r w:rsidRPr="000D5169">
        <w:t>the dietitian and exercise physiologist before the scheduled appointment.</w:t>
      </w:r>
    </w:p>
    <w:p w14:paraId="15005D39" w14:textId="6ADF230F" w:rsidR="008B1661" w:rsidRPr="000D5169" w:rsidRDefault="008B1661" w:rsidP="00E008B6">
      <w:pPr>
        <w:pStyle w:val="BodyText"/>
      </w:pPr>
      <w:r w:rsidRPr="000D5169">
        <w:lastRenderedPageBreak/>
        <w:t xml:space="preserve">Patient gets a copy of the updated care plan, and a copy of the plan is also </w:t>
      </w:r>
      <w:r w:rsidR="000E1CDD" w:rsidRPr="000D5169">
        <w:t xml:space="preserve">shared with </w:t>
      </w:r>
      <w:r w:rsidRPr="000D5169">
        <w:t>relevant allied health providers.</w:t>
      </w:r>
    </w:p>
    <w:p w14:paraId="3ED75D66" w14:textId="6717CD70" w:rsidR="000E1CDD" w:rsidRPr="000D5169" w:rsidRDefault="00D26F3F" w:rsidP="00333152">
      <w:pPr>
        <w:pStyle w:val="Note"/>
      </w:pPr>
      <w:r w:rsidRPr="000D5169">
        <w:t>Note: The process flow pattern for this encounter is the same as encounter A. See Figure</w:t>
      </w:r>
      <w:r w:rsidR="000F7BFF">
        <w:t>s</w:t>
      </w:r>
      <w:r w:rsidRPr="000D5169">
        <w:t xml:space="preserve"> X.4.2.1.1.1-1</w:t>
      </w:r>
      <w:r w:rsidR="00750207" w:rsidRPr="000D5169">
        <w:t xml:space="preserve"> and X.4.2.1.1.1-2</w:t>
      </w:r>
      <w:r w:rsidR="00333152" w:rsidRPr="000D5169">
        <w:t>.</w:t>
      </w:r>
    </w:p>
    <w:p w14:paraId="0F48D665" w14:textId="1E04A16C" w:rsidR="00CC2885" w:rsidRPr="000D5169" w:rsidRDefault="00CC2885" w:rsidP="00CC2885">
      <w:pPr>
        <w:pStyle w:val="Heading4"/>
        <w:numPr>
          <w:ilvl w:val="0"/>
          <w:numId w:val="0"/>
        </w:numPr>
        <w:ind w:left="864" w:hanging="864"/>
        <w:rPr>
          <w:noProof w:val="0"/>
        </w:rPr>
      </w:pPr>
      <w:bookmarkStart w:id="185" w:name="_Toc514934362"/>
      <w:r w:rsidRPr="000D5169">
        <w:rPr>
          <w:noProof w:val="0"/>
        </w:rPr>
        <w:t>X.4.2.2 Use Case: Pregnancy Plan</w:t>
      </w:r>
      <w:bookmarkEnd w:id="185"/>
      <w:r w:rsidRPr="000D5169">
        <w:rPr>
          <w:noProof w:val="0"/>
        </w:rPr>
        <w:t xml:space="preserve"> </w:t>
      </w:r>
    </w:p>
    <w:p w14:paraId="45D916D8" w14:textId="5AB7A9FB" w:rsidR="00231EBB" w:rsidRPr="000D5169" w:rsidRDefault="00CC2885" w:rsidP="00CC2885">
      <w:pPr>
        <w:jc w:val="both"/>
      </w:pPr>
      <w:r w:rsidRPr="000D5169">
        <w:t>This use case provides narrative description of clinical scenarios that can lead to the definition of a standard procedure for the treatment of pregnant women</w:t>
      </w:r>
      <w:r w:rsidR="00231EBB" w:rsidRPr="000D5169">
        <w:t xml:space="preserve">. The definition covers </w:t>
      </w:r>
      <w:ins w:id="186" w:author="Jones, Emma" w:date="2018-07-16T15:16:00Z">
        <w:r w:rsidR="00D935DF">
          <w:t xml:space="preserve">the </w:t>
        </w:r>
      </w:ins>
      <w:r w:rsidR="00231EBB" w:rsidRPr="000D5169">
        <w:t>period from the time of diagnosis through</w:t>
      </w:r>
      <w:r w:rsidRPr="000D5169">
        <w:t xml:space="preserve"> </w:t>
      </w:r>
      <w:del w:id="187" w:author="Jones, Emma" w:date="2018-07-16T15:17:00Z">
        <w:r w:rsidRPr="000D5169" w:rsidDel="00D935DF">
          <w:delText xml:space="preserve">the </w:delText>
        </w:r>
      </w:del>
      <w:r w:rsidRPr="000D5169">
        <w:t>postpartum</w:t>
      </w:r>
      <w:del w:id="188" w:author="Jones, Emma" w:date="2018-07-16T15:17:00Z">
        <w:r w:rsidRPr="000D5169" w:rsidDel="00D935DF">
          <w:delText xml:space="preserve"> period</w:delText>
        </w:r>
      </w:del>
      <w:r w:rsidRPr="000D5169">
        <w:t xml:space="preserve">. </w:t>
      </w:r>
    </w:p>
    <w:p w14:paraId="3198C509" w14:textId="0DCE7FC1" w:rsidR="00CC2885" w:rsidRPr="000D5169" w:rsidRDefault="00231EBB" w:rsidP="00CC2885">
      <w:pPr>
        <w:jc w:val="both"/>
      </w:pPr>
      <w:r w:rsidRPr="000D5169">
        <w:t>T</w:t>
      </w:r>
      <w:r w:rsidR="00CC2885" w:rsidRPr="000D5169">
        <w:t>he following section</w:t>
      </w:r>
      <w:r w:rsidRPr="000D5169">
        <w:t xml:space="preserve"> describes a normal pregnancy </w:t>
      </w:r>
      <w:r w:rsidR="00CC2885" w:rsidRPr="000D5169">
        <w:t>use case</w:t>
      </w:r>
      <w:r w:rsidRPr="000D5169">
        <w:t xml:space="preserve">. </w:t>
      </w:r>
    </w:p>
    <w:p w14:paraId="4F6DA1A7" w14:textId="6893D9C4" w:rsidR="00CC2885" w:rsidRPr="000D5169" w:rsidRDefault="00CC2885" w:rsidP="00CC2885">
      <w:pPr>
        <w:pStyle w:val="Heading5"/>
        <w:numPr>
          <w:ilvl w:val="0"/>
          <w:numId w:val="0"/>
        </w:numPr>
        <w:rPr>
          <w:noProof w:val="0"/>
        </w:rPr>
      </w:pPr>
      <w:bookmarkStart w:id="189" w:name="_Toc514934363"/>
      <w:r w:rsidRPr="000D5169">
        <w:rPr>
          <w:noProof w:val="0"/>
        </w:rPr>
        <w:t>X.4.2.2.1 Normal Pregnancy Use Case Description</w:t>
      </w:r>
      <w:bookmarkEnd w:id="189"/>
    </w:p>
    <w:p w14:paraId="3A7D38DF" w14:textId="6B7C488F" w:rsidR="00CC2885" w:rsidRPr="000D5169" w:rsidRDefault="00D93247" w:rsidP="00CC2885">
      <w:pPr>
        <w:jc w:val="both"/>
      </w:pPr>
      <w:r w:rsidRPr="000D5169">
        <w:t xml:space="preserve">In this use case the patient actively participates in her care planning in order to ensure </w:t>
      </w:r>
      <w:r w:rsidR="00CC2885" w:rsidRPr="000D5169">
        <w:t xml:space="preserve">a normal </w:t>
      </w:r>
      <w:r w:rsidRPr="000D5169">
        <w:t>and healthy pregnancy. The entire process involves</w:t>
      </w:r>
      <w:r w:rsidR="00CC2885" w:rsidRPr="000D5169">
        <w:t xml:space="preserve"> </w:t>
      </w:r>
      <w:r w:rsidRPr="000D5169">
        <w:t xml:space="preserve">collaborative care which includes the patient and all her care providers. This entails sharing of care plan information across care providers and </w:t>
      </w:r>
      <w:r w:rsidR="00CA4986" w:rsidRPr="000D5169">
        <w:t xml:space="preserve">with </w:t>
      </w:r>
      <w:r w:rsidRPr="000D5169">
        <w:t xml:space="preserve">the patient. </w:t>
      </w:r>
    </w:p>
    <w:p w14:paraId="7D4D64ED" w14:textId="2B2E7D6D" w:rsidR="00CC2885" w:rsidRPr="000D5169" w:rsidRDefault="00CC2885" w:rsidP="00CC2885">
      <w:pPr>
        <w:jc w:val="both"/>
      </w:pPr>
      <w:r w:rsidRPr="000D5169">
        <w:t>The following macro steps are depicted:</w:t>
      </w:r>
    </w:p>
    <w:p w14:paraId="1D25E3D7" w14:textId="77777777" w:rsidR="00CC2885" w:rsidRPr="000D5169" w:rsidRDefault="00CC2885" w:rsidP="00D251BA">
      <w:pPr>
        <w:pStyle w:val="ListBullet2"/>
      </w:pPr>
      <w:r w:rsidRPr="000D5169">
        <w:t>Step A: Diagnosis and first General Practitioner encounters</w:t>
      </w:r>
    </w:p>
    <w:p w14:paraId="51A27FCD" w14:textId="20084236" w:rsidR="00CC2885" w:rsidRPr="000D5169" w:rsidRDefault="00CC2885" w:rsidP="00D251BA">
      <w:pPr>
        <w:pStyle w:val="ListBullet2"/>
      </w:pPr>
      <w:r w:rsidRPr="000D5169">
        <w:t xml:space="preserve">Step B: </w:t>
      </w:r>
      <w:r w:rsidR="00D93247" w:rsidRPr="000D5169">
        <w:t>Subsequent encounters with include m</w:t>
      </w:r>
      <w:r w:rsidRPr="000D5169">
        <w:t xml:space="preserve">edical examinations and </w:t>
      </w:r>
      <w:r w:rsidR="00D93247" w:rsidRPr="000D5169">
        <w:t>laboratory studies performed</w:t>
      </w:r>
      <w:r w:rsidRPr="000D5169">
        <w:t xml:space="preserve"> during </w:t>
      </w:r>
      <w:r w:rsidR="00D93247" w:rsidRPr="000D5169">
        <w:t xml:space="preserve">the </w:t>
      </w:r>
      <w:r w:rsidRPr="000D5169">
        <w:t>pregnancy</w:t>
      </w:r>
      <w:r w:rsidR="00D93247" w:rsidRPr="000D5169">
        <w:t xml:space="preserve"> period</w:t>
      </w:r>
    </w:p>
    <w:p w14:paraId="468C4638" w14:textId="3A8C3379" w:rsidR="00CC2885" w:rsidRPr="000D5169" w:rsidRDefault="00CC2885" w:rsidP="00D251BA">
      <w:pPr>
        <w:pStyle w:val="ListBullet2"/>
      </w:pPr>
      <w:r w:rsidRPr="000D5169">
        <w:t xml:space="preserve">Step C: </w:t>
      </w:r>
      <w:r w:rsidR="007C084E" w:rsidRPr="000D5169">
        <w:t xml:space="preserve">Delivery and </w:t>
      </w:r>
      <w:r w:rsidRPr="000D5169">
        <w:t xml:space="preserve">Postpartum </w:t>
      </w:r>
      <w:r w:rsidR="00D93247" w:rsidRPr="000D5169">
        <w:t>care</w:t>
      </w:r>
    </w:p>
    <w:p w14:paraId="49B8D740" w14:textId="12FB0047" w:rsidR="00CC2885" w:rsidRPr="000D5169" w:rsidRDefault="00CC2885" w:rsidP="00CC2885">
      <w:pPr>
        <w:jc w:val="both"/>
      </w:pPr>
      <w:r w:rsidRPr="000D5169">
        <w:t>The use case involves the following actors and roles:</w:t>
      </w:r>
    </w:p>
    <w:p w14:paraId="53269275" w14:textId="77777777" w:rsidR="00CC2885" w:rsidRPr="000D5169" w:rsidRDefault="00CC2885" w:rsidP="00D251BA">
      <w:pPr>
        <w:pStyle w:val="ListBullet2"/>
      </w:pPr>
      <w:r w:rsidRPr="000D5169">
        <w:t>Patient: Mrs. Kate Anywoman</w:t>
      </w:r>
    </w:p>
    <w:p w14:paraId="09CD750A" w14:textId="77777777" w:rsidR="00CC2885" w:rsidRPr="000D5169" w:rsidRDefault="00CC2885" w:rsidP="00D251BA">
      <w:pPr>
        <w:pStyle w:val="ListBullet2"/>
      </w:pPr>
      <w:r w:rsidRPr="000D5169">
        <w:t>General Practitioner: Dr. Max Power</w:t>
      </w:r>
    </w:p>
    <w:p w14:paraId="2A0FAEA4" w14:textId="59D0E690" w:rsidR="00CC2885" w:rsidRPr="000D5169" w:rsidRDefault="00CA4986" w:rsidP="00D251BA">
      <w:pPr>
        <w:pStyle w:val="ListBullet2"/>
      </w:pPr>
      <w:r w:rsidRPr="000D5169">
        <w:t>Obstetrician-</w:t>
      </w:r>
      <w:r w:rsidR="00231EBB" w:rsidRPr="000D5169">
        <w:t>Gynecologist</w:t>
      </w:r>
      <w:r w:rsidR="00CC2885" w:rsidRPr="000D5169">
        <w:t>: Dr. John Smith</w:t>
      </w:r>
    </w:p>
    <w:p w14:paraId="36AB9149" w14:textId="041CAB0A" w:rsidR="00CC2885" w:rsidRPr="000D5169" w:rsidRDefault="00CC2885" w:rsidP="00D251BA">
      <w:pPr>
        <w:pStyle w:val="ListBullet2"/>
      </w:pPr>
      <w:r w:rsidRPr="000D5169">
        <w:t xml:space="preserve">Healthcare Professionals </w:t>
      </w:r>
      <w:r w:rsidR="00D93247" w:rsidRPr="000D5169">
        <w:t>needed</w:t>
      </w:r>
      <w:r w:rsidRPr="000D5169">
        <w:t xml:space="preserve"> for laboratory </w:t>
      </w:r>
      <w:r w:rsidR="00D93247" w:rsidRPr="000D5169">
        <w:t>studies</w:t>
      </w:r>
      <w:r w:rsidRPr="000D5169">
        <w:t xml:space="preserve"> </w:t>
      </w:r>
    </w:p>
    <w:p w14:paraId="0126F776" w14:textId="6A2A960C" w:rsidR="00CC2885" w:rsidRPr="000D5169" w:rsidRDefault="00CC2885" w:rsidP="00CC2885">
      <w:pPr>
        <w:pStyle w:val="Heading6"/>
        <w:numPr>
          <w:ilvl w:val="0"/>
          <w:numId w:val="0"/>
        </w:numPr>
        <w:rPr>
          <w:noProof w:val="0"/>
        </w:rPr>
      </w:pPr>
      <w:bookmarkStart w:id="190" w:name="_Toc514934364"/>
      <w:r w:rsidRPr="000D5169">
        <w:rPr>
          <w:noProof w:val="0"/>
        </w:rPr>
        <w:t>X.4</w:t>
      </w:r>
      <w:r w:rsidR="004D3E55" w:rsidRPr="000D5169">
        <w:rPr>
          <w:noProof w:val="0"/>
        </w:rPr>
        <w:t>.2.2.1.1 Step A: Diagnosis and F</w:t>
      </w:r>
      <w:r w:rsidRPr="000D5169">
        <w:rPr>
          <w:noProof w:val="0"/>
        </w:rPr>
        <w:t>irst General Practitioner encounter</w:t>
      </w:r>
      <w:bookmarkEnd w:id="190"/>
    </w:p>
    <w:p w14:paraId="6D746133" w14:textId="43E61D8A" w:rsidR="00CC2885" w:rsidRPr="000D5169" w:rsidRDefault="00CC2885" w:rsidP="00CC2885">
      <w:pPr>
        <w:jc w:val="both"/>
      </w:pPr>
      <w:r w:rsidRPr="000D5169">
        <w:rPr>
          <w:b/>
        </w:rPr>
        <w:t xml:space="preserve">Pre-conditions: </w:t>
      </w:r>
      <w:r w:rsidRPr="000D5169">
        <w:t>Patient</w:t>
      </w:r>
      <w:r w:rsidR="00220725" w:rsidRPr="000D5169">
        <w:t>,</w:t>
      </w:r>
      <w:r w:rsidRPr="000D5169">
        <w:t xml:space="preserve"> Mrs. Kate Anywoman</w:t>
      </w:r>
      <w:r w:rsidR="00220725" w:rsidRPr="000D5169">
        <w:t>,</w:t>
      </w:r>
      <w:r w:rsidRPr="000D5169">
        <w:t xml:space="preserve"> in the recent weeks shows sign</w:t>
      </w:r>
      <w:r w:rsidR="00231EBB" w:rsidRPr="000D5169">
        <w:t xml:space="preserve">s of nausea, breast changes, </w:t>
      </w:r>
      <w:r w:rsidRPr="000D5169">
        <w:t>fatigue</w:t>
      </w:r>
      <w:r w:rsidR="00231EBB" w:rsidRPr="000D5169">
        <w:t xml:space="preserve"> and her </w:t>
      </w:r>
      <w:r w:rsidR="00D93247" w:rsidRPr="000D5169">
        <w:t>menstrual cycle</w:t>
      </w:r>
      <w:r w:rsidR="00231EBB" w:rsidRPr="000D5169">
        <w:t xml:space="preserve"> is late</w:t>
      </w:r>
      <w:r w:rsidRPr="000D5169">
        <w:t xml:space="preserve">. Due to these symptoms, she decides to perform a home pregnancy test. The result of the test is positive. </w:t>
      </w:r>
    </w:p>
    <w:p w14:paraId="24C1CC74" w14:textId="5961EA5E" w:rsidR="00CC2885" w:rsidRPr="000D5169" w:rsidRDefault="00CC2885" w:rsidP="00CC2885">
      <w:pPr>
        <w:jc w:val="both"/>
      </w:pPr>
      <w:r w:rsidRPr="000D5169">
        <w:rPr>
          <w:b/>
        </w:rPr>
        <w:t xml:space="preserve">Description of Encounter: </w:t>
      </w:r>
      <w:r w:rsidRPr="000D5169">
        <w:t xml:space="preserve">Mrs. </w:t>
      </w:r>
      <w:r w:rsidR="00CA4986" w:rsidRPr="000D5169">
        <w:t>Kate Anywoman visits</w:t>
      </w:r>
      <w:r w:rsidRPr="000D5169">
        <w:t xml:space="preserve"> her General Practitioner, Dr. Max Power, informing him about the test result. Dr. Power </w:t>
      </w:r>
      <w:r w:rsidR="003B6CAA" w:rsidRPr="000D5169">
        <w:t>creates</w:t>
      </w:r>
      <w:r w:rsidR="00CA4986" w:rsidRPr="000D5169">
        <w:t xml:space="preserve"> or updates Mrs. Anywoman’s </w:t>
      </w:r>
      <w:r w:rsidR="003B6CAA" w:rsidRPr="000D5169">
        <w:t xml:space="preserve">care plan based on evidenced based clinical practice guideline. Dr. Power </w:t>
      </w:r>
      <w:r w:rsidR="0089736D" w:rsidRPr="000D5169">
        <w:t xml:space="preserve">orders a quantitative </w:t>
      </w:r>
      <w:r w:rsidR="001A6878" w:rsidRPr="000D5169">
        <w:t>human chorionic gonadotropin (</w:t>
      </w:r>
      <w:r w:rsidR="00615239" w:rsidRPr="000D5169">
        <w:t>H</w:t>
      </w:r>
      <w:r w:rsidR="0089736D" w:rsidRPr="000D5169">
        <w:t>CG</w:t>
      </w:r>
      <w:r w:rsidR="001A6878" w:rsidRPr="000D5169">
        <w:t>)</w:t>
      </w:r>
      <w:r w:rsidR="0089736D" w:rsidRPr="000D5169">
        <w:t xml:space="preserve"> blood test</w:t>
      </w:r>
      <w:r w:rsidR="003B6CAA" w:rsidRPr="000D5169">
        <w:t xml:space="preserve"> as an intervention</w:t>
      </w:r>
      <w:r w:rsidR="00B41318" w:rsidRPr="000D5169">
        <w:t>.</w:t>
      </w:r>
      <w:r w:rsidR="0089736D" w:rsidRPr="000D5169">
        <w:t xml:space="preserve"> </w:t>
      </w:r>
      <w:r w:rsidR="003B6CAA" w:rsidRPr="000D5169">
        <w:t>The care plan is updated</w:t>
      </w:r>
      <w:r w:rsidR="0089736D" w:rsidRPr="000D5169">
        <w:t xml:space="preserve"> and </w:t>
      </w:r>
      <w:r w:rsidR="003B6CAA" w:rsidRPr="000D5169">
        <w:t>the</w:t>
      </w:r>
      <w:r w:rsidR="0089736D" w:rsidRPr="000D5169">
        <w:t xml:space="preserve"> </w:t>
      </w:r>
      <w:r w:rsidR="003B6CAA" w:rsidRPr="000D5169">
        <w:t xml:space="preserve">added information is </w:t>
      </w:r>
      <w:r w:rsidR="001A6878" w:rsidRPr="000D5169">
        <w:t xml:space="preserve">made available to be </w:t>
      </w:r>
      <w:r w:rsidR="003B6CAA" w:rsidRPr="000D5169">
        <w:t xml:space="preserve">shared </w:t>
      </w:r>
      <w:r w:rsidR="00B41318" w:rsidRPr="000D5169">
        <w:t>with the laboratory performing the study</w:t>
      </w:r>
      <w:r w:rsidR="00CA4986" w:rsidRPr="000D5169">
        <w:t xml:space="preserve"> and with the patient</w:t>
      </w:r>
      <w:r w:rsidR="00B41318" w:rsidRPr="000D5169">
        <w:t>.</w:t>
      </w:r>
      <w:r w:rsidR="0089736D" w:rsidRPr="000D5169">
        <w:t xml:space="preserve"> </w:t>
      </w:r>
    </w:p>
    <w:p w14:paraId="11203EA0" w14:textId="182D1CC3" w:rsidR="00CC2885" w:rsidRPr="000D5169" w:rsidRDefault="00CC2885" w:rsidP="00CC2885">
      <w:pPr>
        <w:jc w:val="both"/>
      </w:pPr>
      <w:r w:rsidRPr="000D5169">
        <w:lastRenderedPageBreak/>
        <w:t xml:space="preserve">Mrs. Anywoman goes to </w:t>
      </w:r>
      <w:r w:rsidR="003B6CAA" w:rsidRPr="000D5169">
        <w:t xml:space="preserve">the lab for the </w:t>
      </w:r>
      <w:r w:rsidR="00615239" w:rsidRPr="000D5169">
        <w:t>H</w:t>
      </w:r>
      <w:r w:rsidR="003B6CAA" w:rsidRPr="000D5169">
        <w:t>CG blood test</w:t>
      </w:r>
      <w:r w:rsidR="00231EBB" w:rsidRPr="000D5169">
        <w:t>. It is</w:t>
      </w:r>
      <w:r w:rsidRPr="000D5169">
        <w:t xml:space="preserve"> confirm</w:t>
      </w:r>
      <w:r w:rsidR="00231EBB" w:rsidRPr="000D5169">
        <w:t>ed</w:t>
      </w:r>
      <w:r w:rsidRPr="000D5169">
        <w:t xml:space="preserve"> that she is pregnant.</w:t>
      </w:r>
      <w:r w:rsidR="00D9585C" w:rsidRPr="000D5169">
        <w:t xml:space="preserve"> </w:t>
      </w:r>
      <w:r w:rsidR="003B6CAA" w:rsidRPr="000D5169">
        <w:t>The lab result is made available to be share</w:t>
      </w:r>
      <w:r w:rsidR="001A6878" w:rsidRPr="000D5169">
        <w:t>d</w:t>
      </w:r>
      <w:r w:rsidR="003B6CAA" w:rsidRPr="000D5169">
        <w:t xml:space="preserve">. </w:t>
      </w:r>
    </w:p>
    <w:p w14:paraId="3D0C4E46" w14:textId="5E05CA3C" w:rsidR="00CA4986" w:rsidRPr="000D5169" w:rsidRDefault="00231EBB" w:rsidP="00B80B5B">
      <w:pPr>
        <w:jc w:val="both"/>
      </w:pPr>
      <w:r w:rsidRPr="000D5169">
        <w:t xml:space="preserve">Mrs. Anywoman follows up with </w:t>
      </w:r>
      <w:r w:rsidR="00CC2885" w:rsidRPr="000D5169">
        <w:t xml:space="preserve">Dr. Max Power to discuss </w:t>
      </w:r>
      <w:r w:rsidR="00CA4986" w:rsidRPr="000D5169">
        <w:t>her pregnancy case</w:t>
      </w:r>
      <w:r w:rsidRPr="000D5169">
        <w:t xml:space="preserve">. </w:t>
      </w:r>
      <w:r w:rsidR="003B6CAA" w:rsidRPr="000D5169">
        <w:t>Dr. Power</w:t>
      </w:r>
      <w:r w:rsidR="00CC2885" w:rsidRPr="000D5169">
        <w:t xml:space="preserve"> </w:t>
      </w:r>
      <w:r w:rsidRPr="000D5169">
        <w:t>confirm</w:t>
      </w:r>
      <w:r w:rsidR="003B6CAA" w:rsidRPr="000D5169">
        <w:t>s</w:t>
      </w:r>
      <w:r w:rsidR="00CC2885" w:rsidRPr="000D5169">
        <w:t xml:space="preserve"> that this is not a high-ris</w:t>
      </w:r>
      <w:r w:rsidRPr="000D5169">
        <w:t>k pregnancy case</w:t>
      </w:r>
      <w:r w:rsidR="006D32ED" w:rsidRPr="000D5169">
        <w:t xml:space="preserve"> and instructs her or refer</w:t>
      </w:r>
      <w:ins w:id="191" w:author="Jones, Emma" w:date="2018-07-16T15:48:00Z">
        <w:r w:rsidR="00AF22CE">
          <w:t>s</w:t>
        </w:r>
      </w:ins>
      <w:r w:rsidR="006D32ED" w:rsidRPr="000D5169">
        <w:t xml:space="preserve"> her to be followed by an obstetrician-gynecologist (OB-GYN)</w:t>
      </w:r>
      <w:r w:rsidRPr="000D5169">
        <w:t xml:space="preserve">. He updates </w:t>
      </w:r>
      <w:r w:rsidR="00BD10BE" w:rsidRPr="000D5169">
        <w:t>the patient’s c</w:t>
      </w:r>
      <w:r w:rsidR="00CC2885" w:rsidRPr="000D5169">
        <w:t xml:space="preserve">are plan </w:t>
      </w:r>
      <w:r w:rsidRPr="000D5169">
        <w:t>with the pregnancy</w:t>
      </w:r>
      <w:r w:rsidR="00CC2885" w:rsidRPr="000D5169">
        <w:t xml:space="preserve"> </w:t>
      </w:r>
      <w:r w:rsidR="00BD10BE" w:rsidRPr="000D5169">
        <w:t>information</w:t>
      </w:r>
      <w:r w:rsidR="003B6CAA" w:rsidRPr="000D5169">
        <w:t xml:space="preserve"> and generates applicable planned interventions/orders based on best practice. </w:t>
      </w:r>
      <w:r w:rsidR="00CC2885" w:rsidRPr="000D5169">
        <w:t xml:space="preserve">The care plan is </w:t>
      </w:r>
      <w:r w:rsidR="00010FF6" w:rsidRPr="000D5169">
        <w:t>now updated</w:t>
      </w:r>
      <w:r w:rsidR="001A6878" w:rsidRPr="000D5169">
        <w:t xml:space="preserve"> with information from the patient’s initial encounter with Dr. Power which includes the </w:t>
      </w:r>
      <w:r w:rsidR="00CC2885" w:rsidRPr="000D5169">
        <w:t xml:space="preserve">HCG </w:t>
      </w:r>
      <w:r w:rsidR="001A6878" w:rsidRPr="000D5169">
        <w:t>lab result</w:t>
      </w:r>
      <w:r w:rsidR="00BD10BE" w:rsidRPr="000D5169">
        <w:t xml:space="preserve"> and other related observations </w:t>
      </w:r>
      <w:r w:rsidR="00CC2885" w:rsidRPr="000D5169">
        <w:t>perform</w:t>
      </w:r>
      <w:r w:rsidR="00BD10BE" w:rsidRPr="000D5169">
        <w:t>ed</w:t>
      </w:r>
      <w:r w:rsidR="00CC2885" w:rsidRPr="000D5169">
        <w:t xml:space="preserve"> during </w:t>
      </w:r>
      <w:r w:rsidR="006D32ED" w:rsidRPr="000D5169">
        <w:t>the</w:t>
      </w:r>
      <w:r w:rsidR="00CA4986" w:rsidRPr="000D5169">
        <w:t>se</w:t>
      </w:r>
      <w:r w:rsidR="006D32ED" w:rsidRPr="000D5169">
        <w:t xml:space="preserve"> encounters</w:t>
      </w:r>
      <w:r w:rsidR="00BD10BE" w:rsidRPr="000D5169">
        <w:t xml:space="preserve">. </w:t>
      </w:r>
      <w:r w:rsidR="00615239" w:rsidRPr="000D5169">
        <w:t>O</w:t>
      </w:r>
      <w:r w:rsidR="00BD10BE" w:rsidRPr="000D5169">
        <w:t xml:space="preserve">bservations include physical exams, vital signs, </w:t>
      </w:r>
      <w:r w:rsidR="006D32ED" w:rsidRPr="000D5169">
        <w:t>referrals</w:t>
      </w:r>
      <w:r w:rsidR="00BD10BE" w:rsidRPr="000D5169">
        <w:t xml:space="preserve"> and applicable laboratory tests</w:t>
      </w:r>
      <w:r w:rsidR="006D32ED" w:rsidRPr="000D5169">
        <w:t xml:space="preserve"> and results</w:t>
      </w:r>
      <w:r w:rsidR="00CC2885" w:rsidRPr="000D5169">
        <w:t xml:space="preserve">. </w:t>
      </w:r>
      <w:r w:rsidR="00615239" w:rsidRPr="000D5169">
        <w:t xml:space="preserve">The care plan also includes patient instructions which lists things Mrs. Anywoman should and should not do to ensure a healthy pregnancy. </w:t>
      </w:r>
      <w:r w:rsidR="00B80B5B" w:rsidRPr="000D5169">
        <w:t>The updated care plan is made available to be shared.</w:t>
      </w:r>
    </w:p>
    <w:p w14:paraId="2F7F9325" w14:textId="318E75F9" w:rsidR="00B80B5B" w:rsidRPr="000D5169" w:rsidRDefault="00CC2885" w:rsidP="00B80B5B">
      <w:pPr>
        <w:jc w:val="both"/>
      </w:pPr>
      <w:r w:rsidRPr="000D5169">
        <w:rPr>
          <w:b/>
        </w:rPr>
        <w:t xml:space="preserve">Post condition: </w:t>
      </w:r>
      <w:r w:rsidRPr="000D5169">
        <w:t xml:space="preserve">Dr. Max Power </w:t>
      </w:r>
      <w:r w:rsidR="00B80B5B" w:rsidRPr="000D5169">
        <w:t>updates the care plan and makes it available to be shared</w:t>
      </w:r>
      <w:r w:rsidR="00CA4986" w:rsidRPr="000D5169">
        <w:t xml:space="preserve"> with Mrs. Anywoman and her healthcare providers</w:t>
      </w:r>
      <w:r w:rsidR="00B80B5B" w:rsidRPr="000D5169">
        <w:t xml:space="preserve">. Mrs. Anywoman is able access to her care plan so she can actively participate in her care. Other healthcare providers involved in Mrs. Anywoman care </w:t>
      </w:r>
      <w:r w:rsidR="00F24B69" w:rsidRPr="000D5169">
        <w:t>are</w:t>
      </w:r>
      <w:r w:rsidR="00B80B5B" w:rsidRPr="000D5169">
        <w:t xml:space="preserve"> </w:t>
      </w:r>
      <w:r w:rsidR="006D32ED" w:rsidRPr="000D5169">
        <w:t>made aware of the updated care plan and it</w:t>
      </w:r>
      <w:r w:rsidR="00F24B69" w:rsidRPr="000D5169">
        <w:t>’</w:t>
      </w:r>
      <w:r w:rsidR="006D32ED" w:rsidRPr="000D5169">
        <w:t>s available to be accessed.</w:t>
      </w:r>
      <w:r w:rsidR="00B80B5B" w:rsidRPr="000D5169">
        <w:t xml:space="preserve"> </w:t>
      </w:r>
    </w:p>
    <w:p w14:paraId="2336E369" w14:textId="0C2BEA03" w:rsidR="00B80B5B" w:rsidRPr="000D5169" w:rsidRDefault="00B80B5B" w:rsidP="00CC2885">
      <w:pPr>
        <w:jc w:val="both"/>
        <w:rPr>
          <w:color w:val="00B050"/>
        </w:rPr>
      </w:pPr>
    </w:p>
    <w:p w14:paraId="7CE2FA57" w14:textId="4A5EA71B" w:rsidR="00763754" w:rsidRPr="000D5169" w:rsidRDefault="00763754" w:rsidP="00763754">
      <w:pPr>
        <w:pStyle w:val="FigureTitle"/>
      </w:pPr>
      <w:r w:rsidRPr="000D5169">
        <w:rPr>
          <w:noProof/>
          <w:color w:val="00B050"/>
        </w:rPr>
        <w:lastRenderedPageBreak/>
        <mc:AlternateContent>
          <mc:Choice Requires="wpc">
            <w:drawing>
              <wp:anchor distT="0" distB="0" distL="114300" distR="114300" simplePos="0" relativeHeight="251713536" behindDoc="0" locked="0" layoutInCell="1" allowOverlap="1" wp14:anchorId="353A00C6" wp14:editId="141521EA">
                <wp:simplePos x="0" y="0"/>
                <wp:positionH relativeFrom="margin">
                  <wp:posOffset>-943771</wp:posOffset>
                </wp:positionH>
                <wp:positionV relativeFrom="margin">
                  <wp:posOffset>-171451</wp:posOffset>
                </wp:positionV>
                <wp:extent cx="8747760" cy="7248525"/>
                <wp:effectExtent l="0" t="0" r="0" b="28575"/>
                <wp:wrapSquare wrapText="bothSides"/>
                <wp:docPr id="191" name="Canvas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2" name="Text Box 160"/>
                        <wps:cNvSpPr txBox="1">
                          <a:spLocks noChangeArrowheads="1"/>
                        </wps:cNvSpPr>
                        <wps:spPr bwMode="auto">
                          <a:xfrm>
                            <a:off x="0" y="991"/>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4F5700" w14:textId="77777777" w:rsidR="00D10FFC" w:rsidRPr="00C95A25" w:rsidRDefault="00D10FFC" w:rsidP="00763754">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333" name="Line 161"/>
                        <wps:cNvCnPr>
                          <a:cxnSpLocks noChangeShapeType="1"/>
                        </wps:cNvCnPr>
                        <wps:spPr bwMode="auto">
                          <a:xfrm flipH="1">
                            <a:off x="325933" y="340241"/>
                            <a:ext cx="37648" cy="687018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4" name="Rectangle 334"/>
                        <wps:cNvSpPr>
                          <a:spLocks noChangeArrowheads="1"/>
                        </wps:cNvSpPr>
                        <wps:spPr bwMode="auto">
                          <a:xfrm>
                            <a:off x="238115" y="606054"/>
                            <a:ext cx="242423" cy="634719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4" name="Text Box 160"/>
                        <wps:cNvSpPr txBox="1">
                          <a:spLocks noChangeArrowheads="1"/>
                        </wps:cNvSpPr>
                        <wps:spPr bwMode="auto">
                          <a:xfrm>
                            <a:off x="702001" y="479913"/>
                            <a:ext cx="789940" cy="570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B01E79" w14:textId="77777777" w:rsidR="00D10FFC" w:rsidRDefault="00D10FFC" w:rsidP="00763754">
                              <w:pPr>
                                <w:pStyle w:val="NormalWeb"/>
                                <w:jc w:val="both"/>
                              </w:pPr>
                              <w:r>
                                <w:rPr>
                                  <w:sz w:val="18"/>
                                  <w:szCs w:val="18"/>
                                </w:rPr>
                                <w:t>Positive pregnancy test</w:t>
                              </w:r>
                            </w:p>
                          </w:txbxContent>
                        </wps:txbx>
                        <wps:bodyPr rot="0" vert="horz" wrap="square" lIns="91440" tIns="45720" rIns="91440" bIns="45720" anchor="t" anchorCtr="0" upright="1">
                          <a:noAutofit/>
                        </wps:bodyPr>
                      </wps:wsp>
                      <wps:wsp>
                        <wps:cNvPr id="273" name="Text Box 162"/>
                        <wps:cNvSpPr txBox="1">
                          <a:spLocks noChangeArrowheads="1"/>
                        </wps:cNvSpPr>
                        <wps:spPr bwMode="auto">
                          <a:xfrm>
                            <a:off x="2081734" y="203200"/>
                            <a:ext cx="1221105"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7BB39" w14:textId="77777777" w:rsidR="00D10FFC" w:rsidRPr="00C95A25" w:rsidRDefault="00D10FFC" w:rsidP="00763754">
                              <w:pPr>
                                <w:pStyle w:val="NormalWeb"/>
                                <w:spacing w:before="0"/>
                                <w:jc w:val="center"/>
                                <w:rPr>
                                  <w:b/>
                                </w:rPr>
                              </w:pPr>
                              <w:r w:rsidRPr="00C95A25">
                                <w:rPr>
                                  <w:b/>
                                  <w:sz w:val="18"/>
                                  <w:szCs w:val="18"/>
                                </w:rPr>
                                <w:t>General Practitioner as</w:t>
                              </w:r>
                            </w:p>
                            <w:p w14:paraId="60F63B58" w14:textId="3331D8B6" w:rsidR="00D10FFC" w:rsidRPr="00C95A25" w:rsidRDefault="00D10FFC" w:rsidP="00763754">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274" name="Line 161"/>
                        <wps:cNvCnPr>
                          <a:cxnSpLocks noChangeShapeType="1"/>
                        </wps:cNvCnPr>
                        <wps:spPr bwMode="auto">
                          <a:xfrm>
                            <a:off x="2663860" y="565150"/>
                            <a:ext cx="24273" cy="57499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5" name="Rectangle 275"/>
                        <wps:cNvSpPr>
                          <a:spLocks noChangeArrowheads="1"/>
                        </wps:cNvSpPr>
                        <wps:spPr bwMode="auto">
                          <a:xfrm>
                            <a:off x="2565637" y="1222743"/>
                            <a:ext cx="235909" cy="494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6" name="Line 356"/>
                        <wps:cNvCnPr>
                          <a:cxnSpLocks noChangeShapeType="1"/>
                        </wps:cNvCnPr>
                        <wps:spPr bwMode="auto">
                          <a:xfrm>
                            <a:off x="488788" y="1222744"/>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Text Box 160"/>
                        <wps:cNvSpPr txBox="1">
                          <a:spLocks noChangeArrowheads="1"/>
                        </wps:cNvSpPr>
                        <wps:spPr bwMode="auto">
                          <a:xfrm>
                            <a:off x="1246196" y="945249"/>
                            <a:ext cx="91440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6E71D" w14:textId="77777777" w:rsidR="00D10FFC" w:rsidRDefault="00D10FFC" w:rsidP="00763754">
                              <w:pPr>
                                <w:pStyle w:val="NormalWeb"/>
                                <w:jc w:val="both"/>
                              </w:pPr>
                              <w:r>
                                <w:rPr>
                                  <w:sz w:val="18"/>
                                  <w:szCs w:val="18"/>
                                </w:rPr>
                                <w:t>Encounter #1</w:t>
                              </w:r>
                            </w:p>
                          </w:txbxContent>
                        </wps:txbx>
                        <wps:bodyPr rot="0" vert="horz" wrap="square" lIns="91440" tIns="45720" rIns="91440" bIns="45720" anchor="t" anchorCtr="0" upright="1">
                          <a:noAutofit/>
                        </wps:bodyPr>
                      </wps:wsp>
                      <wps:wsp>
                        <wps:cNvPr id="279" name="Text Box 162"/>
                        <wps:cNvSpPr txBox="1">
                          <a:spLocks noChangeArrowheads="1"/>
                        </wps:cNvSpPr>
                        <wps:spPr bwMode="auto">
                          <a:xfrm>
                            <a:off x="3572983" y="142875"/>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60DBB" w14:textId="77777777" w:rsidR="00D10FFC" w:rsidRDefault="00D10FFC" w:rsidP="00763754">
                              <w:pPr>
                                <w:pStyle w:val="NormalWeb"/>
                                <w:spacing w:before="0"/>
                                <w:jc w:val="center"/>
                              </w:pPr>
                              <w:r>
                                <w:rPr>
                                  <w:sz w:val="18"/>
                                  <w:szCs w:val="18"/>
                                </w:rPr>
                                <w:t> </w:t>
                              </w:r>
                            </w:p>
                            <w:p w14:paraId="01E995C8" w14:textId="1155E55E" w:rsidR="00D10FFC" w:rsidRPr="00C95A25" w:rsidRDefault="00D10FFC" w:rsidP="00763754">
                              <w:pPr>
                                <w:pStyle w:val="NormalWeb"/>
                                <w:spacing w:before="0"/>
                                <w:jc w:val="center"/>
                                <w:rPr>
                                  <w:b/>
                                </w:rPr>
                              </w:pPr>
                              <w:r w:rsidRPr="00C95A25">
                                <w:rPr>
                                  <w:b/>
                                  <w:sz w:val="18"/>
                                  <w:szCs w:val="18"/>
                                </w:rPr>
                                <w:t xml:space="preserve">Care Plan </w:t>
                              </w:r>
                              <w:del w:id="192" w:author="Jones, Emma" w:date="2018-07-16T16:09:00Z">
                                <w:r w:rsidRPr="00C95A25" w:rsidDel="00E60E7C">
                                  <w:rPr>
                                    <w:b/>
                                    <w:sz w:val="18"/>
                                    <w:szCs w:val="18"/>
                                  </w:rPr>
                                  <w:delText xml:space="preserve">Guidance </w:delText>
                                </w:r>
                              </w:del>
                              <w:ins w:id="193" w:author="Jones, Emma" w:date="2018-07-16T16:09:00Z">
                                <w:r>
                                  <w:rPr>
                                    <w:b/>
                                    <w:sz w:val="18"/>
                                    <w:szCs w:val="18"/>
                                  </w:rPr>
                                  <w:t>Definition</w:t>
                                </w:r>
                                <w:r w:rsidRPr="00C95A25">
                                  <w:rPr>
                                    <w:b/>
                                    <w:sz w:val="18"/>
                                    <w:szCs w:val="18"/>
                                  </w:rPr>
                                  <w:t xml:space="preserve"> </w:t>
                                </w:r>
                              </w:ins>
                              <w:r w:rsidRPr="00C95A25">
                                <w:rPr>
                                  <w:b/>
                                  <w:sz w:val="18"/>
                                  <w:szCs w:val="18"/>
                                </w:rPr>
                                <w:t>Service</w:t>
                              </w:r>
                            </w:p>
                          </w:txbxContent>
                        </wps:txbx>
                        <wps:bodyPr rot="0" vert="horz" wrap="square" lIns="0" tIns="0" rIns="0" bIns="0" anchor="t" anchorCtr="0" upright="1">
                          <a:noAutofit/>
                        </wps:bodyPr>
                      </wps:wsp>
                      <wps:wsp>
                        <wps:cNvPr id="280" name="Text Box 162"/>
                        <wps:cNvSpPr txBox="1">
                          <a:spLocks noChangeArrowheads="1"/>
                        </wps:cNvSpPr>
                        <wps:spPr bwMode="auto">
                          <a:xfrm>
                            <a:off x="4668358" y="279400"/>
                            <a:ext cx="148687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122B5" w14:textId="77777777" w:rsidR="00D10FFC" w:rsidRDefault="00D10FFC" w:rsidP="00763754">
                              <w:pPr>
                                <w:pStyle w:val="NormalWeb"/>
                                <w:spacing w:before="0"/>
                              </w:pPr>
                              <w:r>
                                <w:rPr>
                                  <w:sz w:val="18"/>
                                  <w:szCs w:val="18"/>
                                </w:rPr>
                                <w:t> </w:t>
                              </w:r>
                            </w:p>
                            <w:p w14:paraId="0E5D765D" w14:textId="7E0A0466" w:rsidR="00D10FFC" w:rsidRPr="00C95A25" w:rsidRDefault="00D10FFC" w:rsidP="00763754">
                              <w:pPr>
                                <w:pStyle w:val="NormalWeb"/>
                                <w:spacing w:before="0"/>
                                <w:rPr>
                                  <w:b/>
                                </w:rPr>
                              </w:pPr>
                              <w:r w:rsidRPr="00C95A25">
                                <w:rPr>
                                  <w:b/>
                                  <w:sz w:val="18"/>
                                  <w:szCs w:val="18"/>
                                </w:rPr>
                                <w:t>Lab as C</w:t>
                              </w:r>
                              <w:r>
                                <w:rPr>
                                  <w:b/>
                                  <w:sz w:val="18"/>
                                  <w:szCs w:val="18"/>
                                </w:rPr>
                                <w:t>are Plan Contributor</w:t>
                              </w:r>
                            </w:p>
                          </w:txbxContent>
                        </wps:txbx>
                        <wps:bodyPr rot="0" vert="horz" wrap="square" lIns="0" tIns="0" rIns="0" bIns="0" anchor="t" anchorCtr="0" upright="1">
                          <a:noAutofit/>
                        </wps:bodyPr>
                      </wps:wsp>
                      <wps:wsp>
                        <wps:cNvPr id="282" name="Line 161"/>
                        <wps:cNvCnPr>
                          <a:cxnSpLocks noChangeShapeType="1"/>
                        </wps:cNvCnPr>
                        <wps:spPr bwMode="auto">
                          <a:xfrm>
                            <a:off x="4058758" y="565150"/>
                            <a:ext cx="48600" cy="28384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3" name="Line 161"/>
                        <wps:cNvCnPr>
                          <a:cxnSpLocks noChangeShapeType="1"/>
                        </wps:cNvCnPr>
                        <wps:spPr bwMode="auto">
                          <a:xfrm>
                            <a:off x="5154133" y="584200"/>
                            <a:ext cx="86700" cy="46364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4" name="Line 356"/>
                        <wps:cNvCnPr>
                          <a:cxnSpLocks noChangeShapeType="1"/>
                        </wps:cNvCnPr>
                        <wps:spPr bwMode="auto">
                          <a:xfrm flipH="1" flipV="1">
                            <a:off x="1450238" y="1800668"/>
                            <a:ext cx="1115400" cy="1749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5" name="Text Box 160"/>
                        <wps:cNvSpPr txBox="1">
                          <a:spLocks noChangeArrowheads="1"/>
                        </wps:cNvSpPr>
                        <wps:spPr bwMode="auto">
                          <a:xfrm>
                            <a:off x="1341786" y="1310715"/>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DA547C" w14:textId="540481E8" w:rsidR="00D10FFC" w:rsidRDefault="00D10FFC" w:rsidP="00763754">
                              <w:pPr>
                                <w:pStyle w:val="NormalWeb"/>
                                <w:spacing w:before="0"/>
                                <w:jc w:val="both"/>
                              </w:pPr>
                              <w:r>
                                <w:rPr>
                                  <w:sz w:val="18"/>
                                  <w:szCs w:val="18"/>
                                </w:rPr>
                                <w:t>Search for Care Plan (pregnancy)</w:t>
                              </w:r>
                            </w:p>
                          </w:txbxContent>
                        </wps:txbx>
                        <wps:bodyPr rot="0" vert="horz" wrap="square" lIns="91440" tIns="45720" rIns="91440" bIns="45720" anchor="t" anchorCtr="0" upright="1">
                          <a:noAutofit/>
                        </wps:bodyPr>
                      </wps:wsp>
                      <wps:wsp>
                        <wps:cNvPr id="286" name="Straight Connector 286"/>
                        <wps:cNvCnPr/>
                        <wps:spPr>
                          <a:xfrm>
                            <a:off x="486883" y="650034"/>
                            <a:ext cx="229575" cy="139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a:off x="716458" y="664002"/>
                            <a:ext cx="9525" cy="244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flipH="1">
                            <a:off x="458309" y="926258"/>
                            <a:ext cx="26767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Line 356"/>
                        <wps:cNvCnPr>
                          <a:cxnSpLocks noChangeShapeType="1"/>
                        </wps:cNvCnPr>
                        <wps:spPr bwMode="auto">
                          <a:xfrm>
                            <a:off x="2809079" y="2041451"/>
                            <a:ext cx="1203029" cy="18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 name="Text Box 160"/>
                        <wps:cNvSpPr txBox="1">
                          <a:spLocks noChangeArrowheads="1"/>
                        </wps:cNvSpPr>
                        <wps:spPr bwMode="auto">
                          <a:xfrm>
                            <a:off x="2904772" y="1620934"/>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AE1101" w14:textId="77777777" w:rsidR="00D10FFC" w:rsidRDefault="00D10FFC" w:rsidP="005C0473">
                              <w:pPr>
                                <w:pStyle w:val="NormalWeb"/>
                                <w:spacing w:before="0"/>
                                <w:jc w:val="center"/>
                              </w:pPr>
                              <w:r>
                                <w:rPr>
                                  <w:sz w:val="18"/>
                                  <w:szCs w:val="18"/>
                                </w:rPr>
                                <w:t>Search for PlanDefinition</w:t>
                              </w:r>
                            </w:p>
                            <w:p w14:paraId="04CD5D33" w14:textId="45E8F2CE" w:rsidR="00D10FFC" w:rsidRDefault="00D10FFC" w:rsidP="00763754">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155" name="Rectangle 155"/>
                        <wps:cNvSpPr>
                          <a:spLocks noChangeArrowheads="1"/>
                        </wps:cNvSpPr>
                        <wps:spPr bwMode="auto">
                          <a:xfrm>
                            <a:off x="3992083" y="2059526"/>
                            <a:ext cx="190500" cy="55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7" name="Text Box 160"/>
                        <wps:cNvSpPr txBox="1">
                          <a:spLocks noChangeArrowheads="1"/>
                        </wps:cNvSpPr>
                        <wps:spPr bwMode="auto">
                          <a:xfrm>
                            <a:off x="2892234" y="2217774"/>
                            <a:ext cx="1086426"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D027C" w14:textId="01158885" w:rsidR="00D10FFC" w:rsidRDefault="00D10FFC" w:rsidP="009A41FE">
                              <w:pPr>
                                <w:pStyle w:val="NormalWeb"/>
                                <w:spacing w:before="0"/>
                                <w:jc w:val="center"/>
                              </w:pPr>
                              <w:r>
                                <w:rPr>
                                  <w:sz w:val="18"/>
                                  <w:szCs w:val="18"/>
                                </w:rPr>
                                <w:t xml:space="preserve">Provide </w:t>
                              </w:r>
                              <w:proofErr w:type="spellStart"/>
                              <w:r>
                                <w:rPr>
                                  <w:sz w:val="18"/>
                                  <w:szCs w:val="18"/>
                                </w:rPr>
                                <w:t>ActivityDefinition</w:t>
                              </w:r>
                              <w:proofErr w:type="spellEnd"/>
                            </w:p>
                            <w:p w14:paraId="2E952F08" w14:textId="77777777" w:rsidR="00D10FFC" w:rsidRDefault="00D10FFC" w:rsidP="00763754">
                              <w:pPr>
                                <w:pStyle w:val="NormalWeb"/>
                                <w:spacing w:before="0"/>
                                <w:jc w:val="both"/>
                              </w:pPr>
                              <w:r>
                                <w:rPr>
                                  <w:sz w:val="18"/>
                                  <w:szCs w:val="18"/>
                                </w:rPr>
                                <w:t> </w:t>
                              </w:r>
                            </w:p>
                            <w:p w14:paraId="2C3A1389" w14:textId="77777777" w:rsidR="00D10FFC" w:rsidRDefault="00D10FFC" w:rsidP="00763754">
                              <w:pPr>
                                <w:pStyle w:val="NormalWeb"/>
                                <w:spacing w:before="0"/>
                                <w:jc w:val="both"/>
                              </w:pPr>
                              <w:r>
                                <w:rPr>
                                  <w:sz w:val="18"/>
                                  <w:szCs w:val="18"/>
                                </w:rPr>
                                <w:t> </w:t>
                              </w:r>
                            </w:p>
                            <w:p w14:paraId="4B0C2923" w14:textId="77777777" w:rsidR="00D10FFC" w:rsidRDefault="00D10FFC" w:rsidP="00763754">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168" name="Line 356"/>
                        <wps:cNvCnPr>
                          <a:cxnSpLocks noChangeShapeType="1"/>
                        </wps:cNvCnPr>
                        <wps:spPr bwMode="auto">
                          <a:xfrm flipH="1">
                            <a:off x="1491941" y="2817627"/>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Text Box 160"/>
                        <wps:cNvSpPr txBox="1">
                          <a:spLocks noChangeArrowheads="1"/>
                        </wps:cNvSpPr>
                        <wps:spPr bwMode="auto">
                          <a:xfrm>
                            <a:off x="1405581" y="239375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F30148" w14:textId="3DA7356F" w:rsidR="00D10FFC" w:rsidRDefault="00D10FFC" w:rsidP="009A41FE">
                              <w:pPr>
                                <w:pStyle w:val="NormalWeb"/>
                                <w:spacing w:before="0"/>
                                <w:jc w:val="center"/>
                              </w:pPr>
                              <w:r>
                                <w:rPr>
                                  <w:sz w:val="18"/>
                                  <w:szCs w:val="18"/>
                                </w:rPr>
                                <w:t>Create Care Plan (pregnancy)</w:t>
                              </w:r>
                            </w:p>
                            <w:p w14:paraId="2584F17D" w14:textId="06AA7268" w:rsidR="00D10FFC" w:rsidRDefault="00D10FFC" w:rsidP="009A41FE">
                              <w:pPr>
                                <w:pStyle w:val="NormalWeb"/>
                                <w:spacing w:before="0"/>
                                <w:jc w:val="center"/>
                              </w:pPr>
                            </w:p>
                            <w:p w14:paraId="78310313" w14:textId="53F3BAC0" w:rsidR="00D10FFC" w:rsidRDefault="00D10FFC" w:rsidP="009A41FE">
                              <w:pPr>
                                <w:pStyle w:val="NormalWeb"/>
                                <w:spacing w:before="0"/>
                                <w:jc w:val="center"/>
                              </w:pPr>
                            </w:p>
                            <w:p w14:paraId="0B4FF8BA" w14:textId="48502FB7" w:rsidR="00D10FFC" w:rsidRDefault="00D10FFC" w:rsidP="009A41FE">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173" name="Line 356"/>
                        <wps:cNvCnPr>
                          <a:cxnSpLocks noChangeShapeType="1"/>
                        </wps:cNvCnPr>
                        <wps:spPr bwMode="auto">
                          <a:xfrm>
                            <a:off x="2821617" y="4336710"/>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Rectangle 176"/>
                        <wps:cNvSpPr>
                          <a:spLocks noChangeArrowheads="1"/>
                        </wps:cNvSpPr>
                        <wps:spPr bwMode="auto">
                          <a:xfrm>
                            <a:off x="5096983" y="4317660"/>
                            <a:ext cx="247650" cy="704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7" name="Text Box 160"/>
                        <wps:cNvSpPr txBox="1">
                          <a:spLocks noChangeArrowheads="1"/>
                        </wps:cNvSpPr>
                        <wps:spPr bwMode="auto">
                          <a:xfrm>
                            <a:off x="3261759" y="4109217"/>
                            <a:ext cx="13239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A8523D" w14:textId="77777777" w:rsidR="00D10FFC" w:rsidRDefault="00D10FFC" w:rsidP="00763754">
                              <w:pPr>
                                <w:pStyle w:val="NormalWeb"/>
                                <w:spacing w:before="0"/>
                                <w:jc w:val="both"/>
                              </w:pPr>
                              <w:r>
                                <w:rPr>
                                  <w:sz w:val="18"/>
                                  <w:szCs w:val="18"/>
                                </w:rPr>
                                <w:t>Share Lab Request</w:t>
                              </w:r>
                            </w:p>
                            <w:p w14:paraId="0467DF3B" w14:textId="77777777" w:rsidR="00D10FFC" w:rsidRDefault="00D10FFC" w:rsidP="00763754">
                              <w:pPr>
                                <w:pStyle w:val="NormalWeb"/>
                                <w:spacing w:before="0"/>
                                <w:jc w:val="both"/>
                              </w:pPr>
                              <w:r>
                                <w:rPr>
                                  <w:sz w:val="18"/>
                                  <w:szCs w:val="18"/>
                                </w:rPr>
                                <w:t> </w:t>
                              </w:r>
                            </w:p>
                            <w:p w14:paraId="1FEB91A8" w14:textId="77777777" w:rsidR="00D10FFC" w:rsidRDefault="00D10FFC" w:rsidP="00763754">
                              <w:pPr>
                                <w:pStyle w:val="NormalWeb"/>
                                <w:spacing w:before="0"/>
                                <w:jc w:val="both"/>
                              </w:pPr>
                              <w:r>
                                <w:rPr>
                                  <w:sz w:val="18"/>
                                  <w:szCs w:val="18"/>
                                </w:rPr>
                                <w:t> </w:t>
                              </w:r>
                            </w:p>
                            <w:p w14:paraId="2B3FAEDA" w14:textId="77777777" w:rsidR="00D10FFC" w:rsidRDefault="00D10FFC"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178" name="Line 362"/>
                        <wps:cNvCnPr>
                          <a:cxnSpLocks noChangeShapeType="1"/>
                        </wps:cNvCnPr>
                        <wps:spPr bwMode="auto">
                          <a:xfrm flipH="1">
                            <a:off x="2821617" y="4793910"/>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 name="Text Box 160"/>
                        <wps:cNvSpPr txBox="1">
                          <a:spLocks noChangeArrowheads="1"/>
                        </wps:cNvSpPr>
                        <wps:spPr bwMode="auto">
                          <a:xfrm>
                            <a:off x="3344383" y="4593885"/>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97B34B" w14:textId="77777777" w:rsidR="00D10FFC" w:rsidRDefault="00D10FFC" w:rsidP="00763754">
                              <w:pPr>
                                <w:pStyle w:val="NormalWeb"/>
                                <w:spacing w:before="0"/>
                                <w:jc w:val="both"/>
                              </w:pPr>
                              <w:r>
                                <w:rPr>
                                  <w:sz w:val="18"/>
                                  <w:szCs w:val="18"/>
                                </w:rPr>
                                <w:t>Share Lab Result</w:t>
                              </w:r>
                            </w:p>
                            <w:p w14:paraId="4AC5F95F" w14:textId="77777777" w:rsidR="00D10FFC" w:rsidRDefault="00D10FFC" w:rsidP="00763754">
                              <w:pPr>
                                <w:pStyle w:val="NormalWeb"/>
                                <w:spacing w:before="0"/>
                                <w:jc w:val="both"/>
                              </w:pPr>
                              <w:r>
                                <w:rPr>
                                  <w:sz w:val="18"/>
                                  <w:szCs w:val="18"/>
                                </w:rPr>
                                <w:t> </w:t>
                              </w:r>
                            </w:p>
                            <w:p w14:paraId="27FC8309" w14:textId="77777777" w:rsidR="00D10FFC" w:rsidRDefault="00D10FFC" w:rsidP="00763754">
                              <w:pPr>
                                <w:pStyle w:val="NormalWeb"/>
                                <w:spacing w:before="0"/>
                                <w:jc w:val="both"/>
                              </w:pPr>
                              <w:r>
                                <w:rPr>
                                  <w:sz w:val="18"/>
                                  <w:szCs w:val="18"/>
                                </w:rPr>
                                <w:t> </w:t>
                              </w:r>
                            </w:p>
                            <w:p w14:paraId="1D3BBBBA" w14:textId="77777777" w:rsidR="00D10FFC" w:rsidRDefault="00D10FFC"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180" name="Straight Connector 180"/>
                        <wps:cNvCnPr/>
                        <wps:spPr>
                          <a:xfrm>
                            <a:off x="5364953" y="4468200"/>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a:off x="5631358" y="4486275"/>
                            <a:ext cx="9525" cy="248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Straight Arrow Connector 182"/>
                        <wps:cNvCnPr/>
                        <wps:spPr>
                          <a:xfrm flipH="1">
                            <a:off x="5355134" y="471995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 name="Text Box 160"/>
                        <wps:cNvSpPr txBox="1">
                          <a:spLocks noChangeArrowheads="1"/>
                        </wps:cNvSpPr>
                        <wps:spPr bwMode="auto">
                          <a:xfrm>
                            <a:off x="5697058" y="4336710"/>
                            <a:ext cx="78994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117DDB" w14:textId="77777777" w:rsidR="00D10FFC" w:rsidRDefault="00D10FFC" w:rsidP="00763754">
                              <w:pPr>
                                <w:pStyle w:val="NormalWeb"/>
                                <w:jc w:val="both"/>
                              </w:pPr>
                              <w:r>
                                <w:rPr>
                                  <w:sz w:val="18"/>
                                  <w:szCs w:val="18"/>
                                </w:rPr>
                                <w:t>Perform Lab test</w:t>
                              </w:r>
                            </w:p>
                          </w:txbxContent>
                        </wps:txbx>
                        <wps:bodyPr rot="0" vert="horz" wrap="square" lIns="91440" tIns="45720" rIns="91440" bIns="45720" anchor="t" anchorCtr="0" upright="1">
                          <a:noAutofit/>
                        </wps:bodyPr>
                      </wps:wsp>
                      <wps:wsp>
                        <wps:cNvPr id="186" name="Line 356"/>
                        <wps:cNvCnPr>
                          <a:cxnSpLocks noChangeShapeType="1"/>
                        </wps:cNvCnPr>
                        <wps:spPr bwMode="auto">
                          <a:xfrm>
                            <a:off x="501812" y="5281974"/>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7" name="Text Box 160"/>
                        <wps:cNvSpPr txBox="1">
                          <a:spLocks noChangeArrowheads="1"/>
                        </wps:cNvSpPr>
                        <wps:spPr bwMode="auto">
                          <a:xfrm>
                            <a:off x="1491941" y="4804131"/>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B4926" w14:textId="77777777" w:rsidR="00D10FFC" w:rsidRDefault="00D10FFC" w:rsidP="00026AA9">
                              <w:pPr>
                                <w:pStyle w:val="NormalWeb"/>
                                <w:spacing w:before="0"/>
                                <w:jc w:val="center"/>
                              </w:pPr>
                              <w:r>
                                <w:rPr>
                                  <w:sz w:val="18"/>
                                  <w:szCs w:val="18"/>
                                </w:rPr>
                                <w:t>Update Care Plan</w:t>
                              </w:r>
                            </w:p>
                            <w:p w14:paraId="3921E303" w14:textId="77777777" w:rsidR="00D10FFC" w:rsidRDefault="00D10FFC" w:rsidP="00763754">
                              <w:pPr>
                                <w:pStyle w:val="NormalWeb"/>
                                <w:spacing w:before="0"/>
                                <w:jc w:val="both"/>
                              </w:pPr>
                              <w:r>
                                <w:rPr>
                                  <w:sz w:val="18"/>
                                  <w:szCs w:val="18"/>
                                </w:rPr>
                                <w:t> </w:t>
                              </w:r>
                            </w:p>
                            <w:p w14:paraId="640ECA5F" w14:textId="77777777" w:rsidR="00D10FFC" w:rsidRDefault="00D10FFC" w:rsidP="00763754">
                              <w:pPr>
                                <w:pStyle w:val="NormalWeb"/>
                                <w:spacing w:before="0"/>
                                <w:jc w:val="both"/>
                              </w:pPr>
                              <w:r>
                                <w:rPr>
                                  <w:sz w:val="18"/>
                                  <w:szCs w:val="18"/>
                                </w:rPr>
                                <w:t> </w:t>
                              </w:r>
                            </w:p>
                            <w:p w14:paraId="26768803" w14:textId="77777777" w:rsidR="00D10FFC" w:rsidRDefault="00D10FFC"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420" name="Text Box 162"/>
                        <wps:cNvSpPr txBox="1">
                          <a:spLocks noChangeArrowheads="1"/>
                        </wps:cNvSpPr>
                        <wps:spPr bwMode="auto">
                          <a:xfrm>
                            <a:off x="6006821" y="86833"/>
                            <a:ext cx="1095375" cy="4657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286B8" w14:textId="77777777" w:rsidR="00D10FFC" w:rsidRDefault="00D10FFC" w:rsidP="001A6373">
                              <w:pPr>
                                <w:pStyle w:val="NormalWeb"/>
                                <w:spacing w:before="0"/>
                              </w:pPr>
                              <w:r>
                                <w:rPr>
                                  <w:sz w:val="18"/>
                                  <w:szCs w:val="18"/>
                                </w:rPr>
                                <w:t> </w:t>
                              </w:r>
                            </w:p>
                            <w:p w14:paraId="6236FF68" w14:textId="2063C72B" w:rsidR="00D10FFC" w:rsidRDefault="00D10FFC" w:rsidP="00CE7CCD">
                              <w:pPr>
                                <w:pStyle w:val="NormalWeb"/>
                                <w:spacing w:before="0"/>
                                <w:jc w:val="center"/>
                              </w:pPr>
                              <w:r>
                                <w:rPr>
                                  <w:b/>
                                  <w:bCs/>
                                  <w:sz w:val="18"/>
                                  <w:szCs w:val="18"/>
                                </w:rPr>
                                <w:t>OB/GYN as Care Plan Contributor</w:t>
                              </w:r>
                            </w:p>
                          </w:txbxContent>
                        </wps:txbx>
                        <wps:bodyPr rot="0" vert="horz" wrap="square" lIns="0" tIns="0" rIns="0" bIns="0" anchor="t" anchorCtr="0" upright="1">
                          <a:noAutofit/>
                        </wps:bodyPr>
                      </wps:wsp>
                      <wps:wsp>
                        <wps:cNvPr id="421" name="Line 161"/>
                        <wps:cNvCnPr>
                          <a:cxnSpLocks noChangeShapeType="1"/>
                        </wps:cNvCnPr>
                        <wps:spPr bwMode="auto">
                          <a:xfrm>
                            <a:off x="6545669" y="541950"/>
                            <a:ext cx="114389" cy="67065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2" name="Rectangle 422"/>
                        <wps:cNvSpPr>
                          <a:spLocks noChangeArrowheads="1"/>
                        </wps:cNvSpPr>
                        <wps:spPr bwMode="auto">
                          <a:xfrm>
                            <a:off x="6517093" y="5234601"/>
                            <a:ext cx="228689" cy="16329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3" name="Line 356"/>
                        <wps:cNvCnPr>
                          <a:cxnSpLocks noChangeShapeType="1"/>
                        </wps:cNvCnPr>
                        <wps:spPr bwMode="auto">
                          <a:xfrm>
                            <a:off x="2821617" y="5234601"/>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4" name="Text Box 160"/>
                        <wps:cNvSpPr txBox="1">
                          <a:spLocks noChangeArrowheads="1"/>
                        </wps:cNvSpPr>
                        <wps:spPr bwMode="auto">
                          <a:xfrm>
                            <a:off x="3407292" y="5009175"/>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62ACF7" w14:textId="643E8701" w:rsidR="00D10FFC" w:rsidRDefault="00D10FFC" w:rsidP="00CE7CCD">
                              <w:pPr>
                                <w:pStyle w:val="NormalWeb"/>
                                <w:spacing w:before="0"/>
                                <w:jc w:val="both"/>
                              </w:pPr>
                              <w:r>
                                <w:rPr>
                                  <w:sz w:val="18"/>
                                  <w:szCs w:val="18"/>
                                </w:rPr>
                                <w:t>Share Referral Request</w:t>
                              </w:r>
                            </w:p>
                            <w:p w14:paraId="669266FB" w14:textId="77777777" w:rsidR="00D10FFC" w:rsidRDefault="00D10FFC" w:rsidP="00CE7CCD">
                              <w:pPr>
                                <w:pStyle w:val="NormalWeb"/>
                                <w:spacing w:before="0"/>
                                <w:jc w:val="both"/>
                              </w:pPr>
                              <w:r>
                                <w:rPr>
                                  <w:sz w:val="18"/>
                                  <w:szCs w:val="18"/>
                                </w:rPr>
                                <w:t> </w:t>
                              </w:r>
                            </w:p>
                            <w:p w14:paraId="1985A791" w14:textId="77777777" w:rsidR="00D10FFC" w:rsidRDefault="00D10FFC" w:rsidP="00CE7CCD">
                              <w:pPr>
                                <w:pStyle w:val="NormalWeb"/>
                                <w:spacing w:before="0"/>
                                <w:jc w:val="both"/>
                              </w:pPr>
                              <w:r>
                                <w:rPr>
                                  <w:sz w:val="18"/>
                                  <w:szCs w:val="18"/>
                                </w:rPr>
                                <w:t> </w:t>
                              </w:r>
                            </w:p>
                            <w:p w14:paraId="377A2D3C" w14:textId="77777777" w:rsidR="00D10FFC" w:rsidRDefault="00D10FFC" w:rsidP="00CE7CC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96" name="Straight Connector 596"/>
                        <wps:cNvCnPr/>
                        <wps:spPr>
                          <a:xfrm>
                            <a:off x="989656" y="3009014"/>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7" name="Straight Connector 597"/>
                        <wps:cNvCnPr/>
                        <wps:spPr>
                          <a:xfrm>
                            <a:off x="989656" y="3019647"/>
                            <a:ext cx="9525" cy="1806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8" name="Straight Arrow Connector 598"/>
                        <wps:cNvCnPr/>
                        <wps:spPr>
                          <a:xfrm>
                            <a:off x="1038225" y="3232298"/>
                            <a:ext cx="20733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9" name="Text Box 160"/>
                        <wps:cNvSpPr txBox="1">
                          <a:spLocks noChangeArrowheads="1"/>
                        </wps:cNvSpPr>
                        <wps:spPr bwMode="auto">
                          <a:xfrm>
                            <a:off x="486883" y="2828260"/>
                            <a:ext cx="454837" cy="6060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06F1AC" w14:textId="782A4BA0" w:rsidR="00D10FFC" w:rsidRPr="009A41FE" w:rsidRDefault="00D10FFC" w:rsidP="009A41FE">
                              <w:pPr>
                                <w:pStyle w:val="NormalWeb"/>
                                <w:jc w:val="center"/>
                                <w:rPr>
                                  <w:sz w:val="16"/>
                                  <w:szCs w:val="16"/>
                                </w:rPr>
                              </w:pPr>
                              <w:r w:rsidRPr="009A41FE">
                                <w:rPr>
                                  <w:sz w:val="16"/>
                                  <w:szCs w:val="16"/>
                                </w:rPr>
                                <w:t>Store Care Plan</w:t>
                              </w:r>
                            </w:p>
                          </w:txbxContent>
                        </wps:txbx>
                        <wps:bodyPr rot="0" vert="horz" wrap="square" lIns="91440" tIns="45720" rIns="91440" bIns="45720" anchor="t" anchorCtr="0" upright="1">
                          <a:noAutofit/>
                        </wps:bodyPr>
                      </wps:wsp>
                      <wps:wsp>
                        <wps:cNvPr id="600" name="Line 362"/>
                        <wps:cNvCnPr>
                          <a:cxnSpLocks noChangeShapeType="1"/>
                        </wps:cNvCnPr>
                        <wps:spPr bwMode="auto">
                          <a:xfrm>
                            <a:off x="512445" y="4109217"/>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1" name="Text Box 160"/>
                        <wps:cNvSpPr txBox="1">
                          <a:spLocks noChangeArrowheads="1"/>
                        </wps:cNvSpPr>
                        <wps:spPr bwMode="auto">
                          <a:xfrm>
                            <a:off x="501812" y="3752540"/>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3C476F" w14:textId="51973351" w:rsidR="00D10FFC" w:rsidRPr="009A41FE" w:rsidRDefault="00D10FFC" w:rsidP="009A41FE">
                              <w:pPr>
                                <w:pStyle w:val="NormalWeb"/>
                                <w:spacing w:before="0"/>
                                <w:jc w:val="center"/>
                                <w:rPr>
                                  <w:sz w:val="16"/>
                                  <w:szCs w:val="16"/>
                                </w:rPr>
                              </w:pPr>
                              <w:r w:rsidRPr="009A41FE">
                                <w:rPr>
                                  <w:sz w:val="16"/>
                                  <w:szCs w:val="16"/>
                                </w:rPr>
                                <w:t>Retrieve Care Plan</w:t>
                              </w:r>
                            </w:p>
                            <w:p w14:paraId="6A8D570C" w14:textId="77777777" w:rsidR="00D10FFC" w:rsidRDefault="00D10FFC" w:rsidP="00AA277D">
                              <w:pPr>
                                <w:pStyle w:val="NormalWeb"/>
                                <w:spacing w:before="0"/>
                                <w:jc w:val="both"/>
                              </w:pPr>
                              <w:r>
                                <w:rPr>
                                  <w:sz w:val="18"/>
                                  <w:szCs w:val="18"/>
                                </w:rPr>
                                <w:t> </w:t>
                              </w:r>
                            </w:p>
                            <w:p w14:paraId="4B514C96" w14:textId="77777777" w:rsidR="00D10FFC" w:rsidRDefault="00D10FFC" w:rsidP="00AA277D">
                              <w:pPr>
                                <w:pStyle w:val="NormalWeb"/>
                                <w:spacing w:before="0"/>
                                <w:jc w:val="both"/>
                              </w:pPr>
                              <w:r>
                                <w:rPr>
                                  <w:sz w:val="18"/>
                                  <w:szCs w:val="18"/>
                                </w:rPr>
                                <w:t> </w:t>
                              </w:r>
                            </w:p>
                            <w:p w14:paraId="08F3FF8C" w14:textId="77777777" w:rsidR="00D10FFC" w:rsidRDefault="00D10FFC" w:rsidP="00AA277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09" name="Text Box 162"/>
                        <wps:cNvSpPr txBox="1">
                          <a:spLocks noChangeArrowheads="1"/>
                        </wps:cNvSpPr>
                        <wps:spPr bwMode="auto">
                          <a:xfrm>
                            <a:off x="1064586" y="0"/>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2E7F8" w14:textId="77777777" w:rsidR="00D10FFC" w:rsidRDefault="00D10FFC" w:rsidP="005C0473">
                              <w:pPr>
                                <w:pStyle w:val="NormalWeb"/>
                                <w:spacing w:before="0"/>
                              </w:pPr>
                              <w:r>
                                <w:rPr>
                                  <w:sz w:val="18"/>
                                  <w:szCs w:val="18"/>
                                </w:rPr>
                                <w:t> </w:t>
                              </w:r>
                            </w:p>
                            <w:p w14:paraId="2DA9E019" w14:textId="77777777" w:rsidR="00D10FFC" w:rsidRDefault="00D10FFC" w:rsidP="005C0473">
                              <w:pPr>
                                <w:pStyle w:val="NormalWeb"/>
                                <w:spacing w:before="0"/>
                              </w:pPr>
                              <w:r>
                                <w:rPr>
                                  <w:b/>
                                  <w:bCs/>
                                  <w:sz w:val="18"/>
                                  <w:szCs w:val="18"/>
                                </w:rPr>
                                <w:t>Care Plan Service</w:t>
                              </w:r>
                            </w:p>
                          </w:txbxContent>
                        </wps:txbx>
                        <wps:bodyPr rot="0" vert="horz" wrap="square" lIns="0" tIns="0" rIns="0" bIns="0" anchor="t" anchorCtr="0" upright="1">
                          <a:noAutofit/>
                        </wps:bodyPr>
                      </wps:wsp>
                      <wps:wsp>
                        <wps:cNvPr id="610" name="Line 161"/>
                        <wps:cNvCnPr>
                          <a:cxnSpLocks noChangeShapeType="1"/>
                        </wps:cNvCnPr>
                        <wps:spPr bwMode="auto">
                          <a:xfrm flipH="1">
                            <a:off x="1331130" y="425302"/>
                            <a:ext cx="10634" cy="677559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11" name="Rectangle 611"/>
                        <wps:cNvSpPr>
                          <a:spLocks noChangeArrowheads="1"/>
                        </wps:cNvSpPr>
                        <wps:spPr bwMode="auto">
                          <a:xfrm>
                            <a:off x="1248883" y="1790035"/>
                            <a:ext cx="190500" cy="55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2" name="Rectangle 612"/>
                        <wps:cNvSpPr>
                          <a:spLocks noChangeArrowheads="1"/>
                        </wps:cNvSpPr>
                        <wps:spPr bwMode="auto">
                          <a:xfrm>
                            <a:off x="1248861" y="2793997"/>
                            <a:ext cx="201377" cy="428307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4" name="Line 356"/>
                        <wps:cNvCnPr>
                          <a:cxnSpLocks noChangeShapeType="1"/>
                        </wps:cNvCnPr>
                        <wps:spPr bwMode="auto">
                          <a:xfrm flipH="1">
                            <a:off x="1488690" y="5009175"/>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5" name="Text Box 160"/>
                        <wps:cNvSpPr txBox="1">
                          <a:spLocks noChangeArrowheads="1"/>
                        </wps:cNvSpPr>
                        <wps:spPr bwMode="auto">
                          <a:xfrm>
                            <a:off x="501812" y="4945027"/>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E3AC5" w14:textId="77777777" w:rsidR="00D10FFC" w:rsidRDefault="00D10FFC" w:rsidP="00202272">
                              <w:pPr>
                                <w:pStyle w:val="NormalWeb"/>
                                <w:spacing w:before="0"/>
                                <w:jc w:val="center"/>
                              </w:pPr>
                              <w:r>
                                <w:rPr>
                                  <w:sz w:val="16"/>
                                  <w:szCs w:val="16"/>
                                </w:rPr>
                                <w:t>Retrieve Care Plan</w:t>
                              </w:r>
                            </w:p>
                            <w:p w14:paraId="5F917A3F" w14:textId="77777777" w:rsidR="00D10FFC" w:rsidRDefault="00D10FFC" w:rsidP="00202272">
                              <w:pPr>
                                <w:pStyle w:val="NormalWeb"/>
                                <w:spacing w:before="0"/>
                                <w:jc w:val="both"/>
                              </w:pPr>
                              <w:r>
                                <w:rPr>
                                  <w:sz w:val="18"/>
                                  <w:szCs w:val="18"/>
                                </w:rPr>
                                <w:t> </w:t>
                              </w:r>
                            </w:p>
                            <w:p w14:paraId="6B0BA531" w14:textId="77777777" w:rsidR="00D10FFC" w:rsidRDefault="00D10FFC" w:rsidP="00202272">
                              <w:pPr>
                                <w:pStyle w:val="NormalWeb"/>
                                <w:spacing w:before="0"/>
                                <w:jc w:val="both"/>
                              </w:pPr>
                              <w:r>
                                <w:rPr>
                                  <w:sz w:val="18"/>
                                  <w:szCs w:val="18"/>
                                </w:rPr>
                                <w:t> </w:t>
                              </w:r>
                            </w:p>
                            <w:p w14:paraId="38CD2EA1" w14:textId="77777777" w:rsidR="00D10FFC" w:rsidRDefault="00D10FFC" w:rsidP="00202272">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16" name="Text Box 160"/>
                        <wps:cNvSpPr txBox="1">
                          <a:spLocks noChangeArrowheads="1"/>
                        </wps:cNvSpPr>
                        <wps:spPr bwMode="auto">
                          <a:xfrm>
                            <a:off x="488788" y="5806382"/>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7E760A" w14:textId="77777777" w:rsidR="00D10FFC" w:rsidRDefault="00D10FFC" w:rsidP="00202272">
                              <w:pPr>
                                <w:pStyle w:val="NormalWeb"/>
                                <w:spacing w:before="0"/>
                                <w:jc w:val="center"/>
                              </w:pPr>
                              <w:r>
                                <w:rPr>
                                  <w:sz w:val="16"/>
                                  <w:szCs w:val="16"/>
                                </w:rPr>
                                <w:t>Retrieve Care Plan</w:t>
                              </w:r>
                            </w:p>
                            <w:p w14:paraId="768314C7" w14:textId="77777777" w:rsidR="00D10FFC" w:rsidRDefault="00D10FFC" w:rsidP="00202272">
                              <w:pPr>
                                <w:pStyle w:val="NormalWeb"/>
                                <w:spacing w:before="0"/>
                                <w:jc w:val="both"/>
                              </w:pPr>
                              <w:r>
                                <w:rPr>
                                  <w:sz w:val="18"/>
                                  <w:szCs w:val="18"/>
                                </w:rPr>
                                <w:t> </w:t>
                              </w:r>
                            </w:p>
                            <w:p w14:paraId="1DC10A82" w14:textId="77777777" w:rsidR="00D10FFC" w:rsidRDefault="00D10FFC" w:rsidP="00202272">
                              <w:pPr>
                                <w:pStyle w:val="NormalWeb"/>
                                <w:spacing w:before="0"/>
                                <w:jc w:val="both"/>
                              </w:pPr>
                              <w:r>
                                <w:rPr>
                                  <w:sz w:val="18"/>
                                  <w:szCs w:val="18"/>
                                </w:rPr>
                                <w:t> </w:t>
                              </w:r>
                            </w:p>
                            <w:p w14:paraId="11BCEC94" w14:textId="77777777" w:rsidR="00D10FFC" w:rsidRDefault="00D10FFC" w:rsidP="00202272">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17" name="Text Box 160"/>
                        <wps:cNvSpPr txBox="1">
                          <a:spLocks noChangeArrowheads="1"/>
                        </wps:cNvSpPr>
                        <wps:spPr bwMode="auto">
                          <a:xfrm>
                            <a:off x="1530602" y="5740828"/>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123A07" w14:textId="77777777" w:rsidR="00D10FFC" w:rsidRDefault="00D10FFC" w:rsidP="00202272">
                              <w:pPr>
                                <w:pStyle w:val="NormalWeb"/>
                                <w:spacing w:before="0"/>
                                <w:jc w:val="center"/>
                              </w:pPr>
                              <w:r>
                                <w:rPr>
                                  <w:sz w:val="18"/>
                                  <w:szCs w:val="18"/>
                                </w:rPr>
                                <w:t>Update Care Plan</w:t>
                              </w:r>
                            </w:p>
                            <w:p w14:paraId="1548F71C" w14:textId="77777777" w:rsidR="00D10FFC" w:rsidRDefault="00D10FFC" w:rsidP="00202272">
                              <w:pPr>
                                <w:pStyle w:val="NormalWeb"/>
                                <w:spacing w:before="0"/>
                                <w:jc w:val="both"/>
                              </w:pPr>
                              <w:r>
                                <w:rPr>
                                  <w:sz w:val="18"/>
                                  <w:szCs w:val="18"/>
                                </w:rPr>
                                <w:t> </w:t>
                              </w:r>
                            </w:p>
                            <w:p w14:paraId="2B3CBB79" w14:textId="77777777" w:rsidR="00D10FFC" w:rsidRDefault="00D10FFC" w:rsidP="00202272">
                              <w:pPr>
                                <w:pStyle w:val="NormalWeb"/>
                                <w:spacing w:before="0"/>
                                <w:jc w:val="both"/>
                              </w:pPr>
                              <w:r>
                                <w:rPr>
                                  <w:sz w:val="18"/>
                                  <w:szCs w:val="18"/>
                                </w:rPr>
                                <w:t> </w:t>
                              </w:r>
                            </w:p>
                            <w:p w14:paraId="53F0E3AD" w14:textId="77777777" w:rsidR="00D10FFC" w:rsidRDefault="00D10FFC" w:rsidP="00202272">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18" name="Line 356"/>
                        <wps:cNvCnPr>
                          <a:cxnSpLocks noChangeShapeType="1"/>
                        </wps:cNvCnPr>
                        <wps:spPr bwMode="auto">
                          <a:xfrm flipH="1">
                            <a:off x="1488692" y="5945933"/>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9" name="Line 356"/>
                        <wps:cNvCnPr>
                          <a:cxnSpLocks noChangeShapeType="1"/>
                        </wps:cNvCnPr>
                        <wps:spPr bwMode="auto">
                          <a:xfrm>
                            <a:off x="500706" y="6198780"/>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4" name="Straight Connector 744"/>
                        <wps:cNvCnPr/>
                        <wps:spPr>
                          <a:xfrm>
                            <a:off x="6736258" y="5285387"/>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8" name="Text Box 160"/>
                        <wps:cNvSpPr txBox="1">
                          <a:spLocks noChangeArrowheads="1"/>
                        </wps:cNvSpPr>
                        <wps:spPr bwMode="auto">
                          <a:xfrm>
                            <a:off x="6942694" y="5303801"/>
                            <a:ext cx="1097970" cy="6421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EE61E6" w14:textId="77777777" w:rsidR="00D10FFC" w:rsidRPr="00D251BA" w:rsidRDefault="00D10FFC" w:rsidP="00D251BA">
                              <w:pPr>
                                <w:pStyle w:val="NormalWeb"/>
                                <w:spacing w:before="0"/>
                                <w:rPr>
                                  <w:sz w:val="16"/>
                                  <w:szCs w:val="16"/>
                                </w:rPr>
                              </w:pPr>
                              <w:r w:rsidRPr="00D251BA">
                                <w:rPr>
                                  <w:sz w:val="16"/>
                                  <w:szCs w:val="16"/>
                                </w:rPr>
                                <w:t xml:space="preserve">Perform </w:t>
                              </w:r>
                            </w:p>
                            <w:p w14:paraId="361934BD" w14:textId="153F0D50" w:rsidR="00D10FFC" w:rsidRPr="00D251BA" w:rsidRDefault="00D10FFC" w:rsidP="00D251BA">
                              <w:pPr>
                                <w:pStyle w:val="NormalWeb"/>
                                <w:spacing w:before="0"/>
                                <w:rPr>
                                  <w:sz w:val="16"/>
                                  <w:szCs w:val="16"/>
                                </w:rPr>
                              </w:pPr>
                              <w:r w:rsidRPr="00D251BA">
                                <w:rPr>
                                  <w:sz w:val="16"/>
                                  <w:szCs w:val="16"/>
                                </w:rPr>
                                <w:t>Consultation</w:t>
                              </w:r>
                            </w:p>
                            <w:p w14:paraId="4FD45080" w14:textId="7F895D02" w:rsidR="00D10FFC" w:rsidRDefault="00D10FFC" w:rsidP="00D251BA">
                              <w:pPr>
                                <w:pStyle w:val="NormalWeb"/>
                                <w:spacing w:before="0"/>
                              </w:pPr>
                              <w:r w:rsidRPr="00D251BA">
                                <w:rPr>
                                  <w:sz w:val="16"/>
                                  <w:szCs w:val="16"/>
                                </w:rPr>
                                <w:t> </w:t>
                              </w:r>
                            </w:p>
                          </w:txbxContent>
                        </wps:txbx>
                        <wps:bodyPr rot="0" vert="horz" wrap="square" lIns="91440" tIns="45720" rIns="91440" bIns="45720" anchor="t" anchorCtr="0" upright="1">
                          <a:noAutofit/>
                        </wps:bodyPr>
                      </wps:wsp>
                      <wps:wsp>
                        <wps:cNvPr id="534" name="Line 362"/>
                        <wps:cNvCnPr>
                          <a:cxnSpLocks noChangeShapeType="1"/>
                        </wps:cNvCnPr>
                        <wps:spPr bwMode="auto">
                          <a:xfrm flipH="1">
                            <a:off x="2787777" y="5740828"/>
                            <a:ext cx="37197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 name="Text Box 160"/>
                        <wps:cNvSpPr txBox="1">
                          <a:spLocks noChangeArrowheads="1"/>
                        </wps:cNvSpPr>
                        <wps:spPr bwMode="auto">
                          <a:xfrm>
                            <a:off x="3430058" y="5514976"/>
                            <a:ext cx="1810703" cy="2225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824BED" w14:textId="074235BB" w:rsidR="00D10FFC" w:rsidRDefault="00D10FFC" w:rsidP="000B435D">
                              <w:pPr>
                                <w:pStyle w:val="NormalWeb"/>
                                <w:spacing w:before="0"/>
                                <w:jc w:val="both"/>
                              </w:pPr>
                              <w:r>
                                <w:rPr>
                                  <w:sz w:val="18"/>
                                  <w:szCs w:val="18"/>
                                </w:rPr>
                                <w:t>Share Consultation Report</w:t>
                              </w:r>
                            </w:p>
                            <w:p w14:paraId="6BA79225" w14:textId="77777777" w:rsidR="00D10FFC" w:rsidRDefault="00D10FFC" w:rsidP="000B435D">
                              <w:pPr>
                                <w:pStyle w:val="NormalWeb"/>
                                <w:spacing w:before="0"/>
                                <w:jc w:val="both"/>
                              </w:pPr>
                              <w:r>
                                <w:rPr>
                                  <w:sz w:val="18"/>
                                  <w:szCs w:val="18"/>
                                </w:rPr>
                                <w:t> </w:t>
                              </w:r>
                            </w:p>
                            <w:p w14:paraId="169E877C" w14:textId="77777777" w:rsidR="00D10FFC" w:rsidRDefault="00D10FFC" w:rsidP="000B435D">
                              <w:pPr>
                                <w:pStyle w:val="NormalWeb"/>
                                <w:spacing w:before="0"/>
                                <w:jc w:val="both"/>
                              </w:pPr>
                              <w:r>
                                <w:rPr>
                                  <w:sz w:val="18"/>
                                  <w:szCs w:val="18"/>
                                </w:rPr>
                                <w:t> </w:t>
                              </w:r>
                            </w:p>
                            <w:p w14:paraId="5AC06534" w14:textId="77777777" w:rsidR="00D10FFC" w:rsidRDefault="00D10FFC" w:rsidP="000B435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37" name="Text Box 160"/>
                        <wps:cNvSpPr txBox="1">
                          <a:spLocks noChangeArrowheads="1"/>
                        </wps:cNvSpPr>
                        <wps:spPr bwMode="auto">
                          <a:xfrm>
                            <a:off x="5182371" y="6231255"/>
                            <a:ext cx="1001395"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160736" w14:textId="77777777" w:rsidR="00D10FFC" w:rsidRDefault="00D10FFC" w:rsidP="000B435D">
                              <w:pPr>
                                <w:pStyle w:val="NormalWeb"/>
                                <w:spacing w:before="0"/>
                                <w:jc w:val="center"/>
                              </w:pPr>
                              <w:r>
                                <w:rPr>
                                  <w:sz w:val="18"/>
                                  <w:szCs w:val="18"/>
                                </w:rPr>
                                <w:t>Update Care Plan</w:t>
                              </w:r>
                            </w:p>
                            <w:p w14:paraId="311F7B42" w14:textId="77777777" w:rsidR="00D10FFC" w:rsidRDefault="00D10FFC" w:rsidP="000B435D">
                              <w:pPr>
                                <w:pStyle w:val="NormalWeb"/>
                                <w:spacing w:before="0"/>
                                <w:jc w:val="both"/>
                              </w:pPr>
                              <w:r>
                                <w:rPr>
                                  <w:sz w:val="18"/>
                                  <w:szCs w:val="18"/>
                                </w:rPr>
                                <w:t> </w:t>
                              </w:r>
                            </w:p>
                            <w:p w14:paraId="1FC8683F" w14:textId="77777777" w:rsidR="00D10FFC" w:rsidRDefault="00D10FFC" w:rsidP="000B435D">
                              <w:pPr>
                                <w:pStyle w:val="NormalWeb"/>
                                <w:spacing w:before="0"/>
                                <w:jc w:val="both"/>
                              </w:pPr>
                              <w:r>
                                <w:rPr>
                                  <w:sz w:val="18"/>
                                  <w:szCs w:val="18"/>
                                </w:rPr>
                                <w:t> </w:t>
                              </w:r>
                            </w:p>
                            <w:p w14:paraId="6654077C" w14:textId="77777777" w:rsidR="00D10FFC" w:rsidRDefault="00D10FFC" w:rsidP="000B435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38" name="Line 356"/>
                        <wps:cNvCnPr>
                          <a:cxnSpLocks noChangeShapeType="1"/>
                        </wps:cNvCnPr>
                        <wps:spPr bwMode="auto">
                          <a:xfrm>
                            <a:off x="500708" y="6816385"/>
                            <a:ext cx="7448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9" name="Text Box 160"/>
                        <wps:cNvSpPr txBox="1">
                          <a:spLocks noChangeArrowheads="1"/>
                        </wps:cNvSpPr>
                        <wps:spPr bwMode="auto">
                          <a:xfrm>
                            <a:off x="500706" y="6443936"/>
                            <a:ext cx="679450" cy="3569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ECEAF0" w14:textId="77777777" w:rsidR="00D10FFC" w:rsidRDefault="00D10FFC" w:rsidP="000B435D">
                              <w:pPr>
                                <w:pStyle w:val="NormalWeb"/>
                                <w:spacing w:before="0"/>
                                <w:jc w:val="center"/>
                              </w:pPr>
                              <w:r>
                                <w:rPr>
                                  <w:sz w:val="16"/>
                                  <w:szCs w:val="16"/>
                                </w:rPr>
                                <w:t>Retrieve Care Plan</w:t>
                              </w:r>
                            </w:p>
                            <w:p w14:paraId="29FDEEE7" w14:textId="77777777" w:rsidR="00D10FFC" w:rsidRDefault="00D10FFC" w:rsidP="000B435D">
                              <w:pPr>
                                <w:pStyle w:val="NormalWeb"/>
                                <w:spacing w:before="0"/>
                                <w:jc w:val="both"/>
                              </w:pPr>
                              <w:r>
                                <w:rPr>
                                  <w:sz w:val="18"/>
                                  <w:szCs w:val="18"/>
                                </w:rPr>
                                <w:t> </w:t>
                              </w:r>
                            </w:p>
                            <w:p w14:paraId="0DC2D51C" w14:textId="77777777" w:rsidR="00D10FFC" w:rsidRDefault="00D10FFC" w:rsidP="000B435D">
                              <w:pPr>
                                <w:pStyle w:val="NormalWeb"/>
                                <w:spacing w:before="0"/>
                                <w:jc w:val="both"/>
                              </w:pPr>
                              <w:r>
                                <w:rPr>
                                  <w:sz w:val="18"/>
                                  <w:szCs w:val="18"/>
                                </w:rPr>
                                <w:t> </w:t>
                              </w:r>
                            </w:p>
                            <w:p w14:paraId="067647B3" w14:textId="77777777" w:rsidR="00D10FFC" w:rsidRDefault="00D10FFC" w:rsidP="000B435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45" name="Straight Connector 745"/>
                        <wps:cNvCnPr/>
                        <wps:spPr>
                          <a:xfrm>
                            <a:off x="7002958" y="5303802"/>
                            <a:ext cx="9525" cy="248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6" name="Straight Arrow Connector 746"/>
                        <wps:cNvCnPr/>
                        <wps:spPr>
                          <a:xfrm flipH="1">
                            <a:off x="6726733" y="5537482"/>
                            <a:ext cx="2755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4" name="Text Box 160"/>
                        <wps:cNvSpPr txBox="1">
                          <a:spLocks noChangeArrowheads="1"/>
                        </wps:cNvSpPr>
                        <wps:spPr bwMode="auto">
                          <a:xfrm>
                            <a:off x="4355008" y="6419850"/>
                            <a:ext cx="207073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B557D" w14:textId="77777777" w:rsidR="00D10FFC" w:rsidRPr="004B02F0" w:rsidRDefault="00D10FFC" w:rsidP="00BC6DEA">
                              <w:pPr>
                                <w:pStyle w:val="NormalWeb"/>
                                <w:rPr>
                                  <w:sz w:val="18"/>
                                  <w:szCs w:val="18"/>
                                </w:rPr>
                              </w:pPr>
                              <w:r w:rsidRPr="004B02F0">
                                <w:rPr>
                                  <w:sz w:val="18"/>
                                  <w:szCs w:val="18"/>
                                </w:rPr>
                                <w:t>Apply Activity Definition Operation</w:t>
                              </w:r>
                            </w:p>
                            <w:p w14:paraId="431C6307" w14:textId="77777777" w:rsidR="00D10FFC" w:rsidRDefault="00D10FFC" w:rsidP="00BE65E4">
                              <w:pPr>
                                <w:pStyle w:val="NormalWeb"/>
                                <w:spacing w:before="0"/>
                                <w:jc w:val="center"/>
                              </w:pPr>
                              <w:r>
                                <w:t> </w:t>
                              </w:r>
                            </w:p>
                            <w:p w14:paraId="330FE600" w14:textId="77777777" w:rsidR="00D10FFC" w:rsidRDefault="00D10FFC" w:rsidP="00BE65E4">
                              <w:pPr>
                                <w:pStyle w:val="NormalWeb"/>
                                <w:spacing w:before="0"/>
                                <w:jc w:val="center"/>
                              </w:pPr>
                              <w:r>
                                <w:t> </w:t>
                              </w:r>
                            </w:p>
                            <w:p w14:paraId="03F75B68" w14:textId="77777777" w:rsidR="00D10FFC" w:rsidRDefault="00D10FFC" w:rsidP="00BE65E4">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85" name="Line 362"/>
                        <wps:cNvCnPr>
                          <a:cxnSpLocks noChangeShapeType="1"/>
                        </wps:cNvCnPr>
                        <wps:spPr bwMode="auto">
                          <a:xfrm flipH="1" flipV="1">
                            <a:off x="1468933" y="6653191"/>
                            <a:ext cx="5057775" cy="5240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6" name="Line 362"/>
                        <wps:cNvCnPr>
                          <a:cxnSpLocks noChangeShapeType="1"/>
                        </wps:cNvCnPr>
                        <wps:spPr bwMode="auto">
                          <a:xfrm flipH="1" flipV="1">
                            <a:off x="1478459" y="6438901"/>
                            <a:ext cx="5048249" cy="371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 name="Line 362"/>
                        <wps:cNvCnPr>
                          <a:cxnSpLocks noChangeShapeType="1"/>
                        </wps:cNvCnPr>
                        <wps:spPr bwMode="auto">
                          <a:xfrm flipH="1" flipV="1">
                            <a:off x="2787814" y="2530548"/>
                            <a:ext cx="1203385" cy="212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anchor>
            </w:drawing>
          </mc:Choice>
          <mc:Fallback>
            <w:pict>
              <v:group w14:anchorId="353A00C6" id="Canvas 191" o:spid="_x0000_s1110" editas="canvas" style="position:absolute;left:0;text-align:left;margin-left:-74.3pt;margin-top:-13.5pt;width:688.8pt;height:570.75pt;z-index:251713536;mso-position-horizontal-relative:margin;mso-position-vertical-relative:margin" coordsize="87477,72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">
                <v:shape id="_x0000_s1111" type="#_x0000_t75" style="position:absolute;width:87477;height:72485;visibility:visible;mso-wrap-style:square">
                  <v:fill o:detectmouseclick="t"/>
                  <v:path o:connecttype="none"/>
                </v:shape>
                <v:shape id="_x0000_s1112" type="#_x0000_t202" style="position:absolute;top:9;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" stroked="f">
                  <v:textbox>
                    <w:txbxContent>
                      <w:p w14:paraId="764F5700" w14:textId="77777777" w:rsidR="00D10FFC" w:rsidRPr="00C95A25" w:rsidRDefault="00D10FFC" w:rsidP="00763754">
                        <w:pPr>
                          <w:pStyle w:val="NormalWeb"/>
                          <w:jc w:val="center"/>
                          <w:rPr>
                            <w:b/>
                          </w:rPr>
                        </w:pPr>
                        <w:r w:rsidRPr="00C95A25">
                          <w:rPr>
                            <w:b/>
                            <w:sz w:val="18"/>
                            <w:szCs w:val="18"/>
                          </w:rPr>
                          <w:t>Patient Portal</w:t>
                        </w:r>
                      </w:p>
                    </w:txbxContent>
                  </v:textbox>
                </v:shape>
                <v:line id="Line 161" o:spid="_x0000_s1113" style="position:absolute;flip:x;visibility:visible;mso-wrap-style:square" from="3259,3402" to="3635,72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">
                  <v:stroke dashstyle="dash"/>
                </v:line>
                <v:rect id="Rectangle 334" o:spid="_x0000_s1114" style="position:absolute;left:2381;top:6060;width:2424;height:63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"/>
                <v:shape id="_x0000_s1115" type="#_x0000_t202" style="position:absolute;left:7020;top:4799;width:7899;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" stroked="f">
                  <v:textbox>
                    <w:txbxContent>
                      <w:p w14:paraId="3CB01E79" w14:textId="77777777" w:rsidR="00D10FFC" w:rsidRDefault="00D10FFC" w:rsidP="00763754">
                        <w:pPr>
                          <w:pStyle w:val="NormalWeb"/>
                          <w:jc w:val="both"/>
                        </w:pPr>
                        <w:r>
                          <w:rPr>
                            <w:sz w:val="18"/>
                            <w:szCs w:val="18"/>
                          </w:rPr>
                          <w:t>Positive pregnancy test</w:t>
                        </w:r>
                      </w:p>
                    </w:txbxContent>
                  </v:textbox>
                </v:shape>
                <v:shape id="Text Box 162" o:spid="_x0000_s1116" type="#_x0000_t202" style="position:absolute;left:20817;top:2032;width:12211;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1D97BB39" w14:textId="77777777" w:rsidR="00D10FFC" w:rsidRPr="00C95A25" w:rsidRDefault="00D10FFC" w:rsidP="00763754">
                        <w:pPr>
                          <w:pStyle w:val="NormalWeb"/>
                          <w:spacing w:before="0"/>
                          <w:jc w:val="center"/>
                          <w:rPr>
                            <w:b/>
                          </w:rPr>
                        </w:pPr>
                        <w:r w:rsidRPr="00C95A25">
                          <w:rPr>
                            <w:b/>
                            <w:sz w:val="18"/>
                            <w:szCs w:val="18"/>
                          </w:rPr>
                          <w:t>General Practitioner as</w:t>
                        </w:r>
                      </w:p>
                      <w:p w14:paraId="60F63B58" w14:textId="3331D8B6" w:rsidR="00D10FFC" w:rsidRPr="00C95A25" w:rsidRDefault="00D10FFC" w:rsidP="00763754">
                        <w:pPr>
                          <w:pStyle w:val="NormalWeb"/>
                          <w:spacing w:before="0"/>
                          <w:jc w:val="center"/>
                          <w:rPr>
                            <w:b/>
                          </w:rPr>
                        </w:pPr>
                        <w:r w:rsidRPr="00C95A25">
                          <w:rPr>
                            <w:b/>
                            <w:sz w:val="18"/>
                            <w:szCs w:val="18"/>
                          </w:rPr>
                          <w:t xml:space="preserve">Care Plan Contributor </w:t>
                        </w:r>
                      </w:p>
                    </w:txbxContent>
                  </v:textbox>
                </v:shape>
                <v:line id="Line 161" o:spid="_x0000_s1117" style="position:absolute;visibility:visible;mso-wrap-style:square" from="26638,5651" to="26881,63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">
                  <v:stroke dashstyle="dash"/>
                </v:line>
                <v:rect id="Rectangle 275" o:spid="_x0000_s1118" style="position:absolute;left:25656;top:12227;width:2359;height:49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"/>
                <v:line id="Line 356" o:spid="_x0000_s1119" style="position:absolute;visibility:visible;mso-wrap-style:square" from="4887,12227" to="25718,12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shape id="_x0000_s1120" type="#_x0000_t202" style="position:absolute;left:12461;top:9452;width:9144;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" stroked="f">
                  <v:textbox>
                    <w:txbxContent>
                      <w:p w14:paraId="4186E71D" w14:textId="77777777" w:rsidR="00D10FFC" w:rsidRDefault="00D10FFC" w:rsidP="00763754">
                        <w:pPr>
                          <w:pStyle w:val="NormalWeb"/>
                          <w:jc w:val="both"/>
                        </w:pPr>
                        <w:r>
                          <w:rPr>
                            <w:sz w:val="18"/>
                            <w:szCs w:val="18"/>
                          </w:rPr>
                          <w:t>Encounter #1</w:t>
                        </w:r>
                      </w:p>
                    </w:txbxContent>
                  </v:textbox>
                </v:shape>
                <v:shape id="Text Box 162" o:spid="_x0000_s1121" type="#_x0000_t202" style="position:absolute;left:35729;top:1428;width:1000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" filled="f" stroked="f">
                  <v:textbox inset="0,0,0,0">
                    <w:txbxContent>
                      <w:p w14:paraId="4F260DBB" w14:textId="77777777" w:rsidR="00D10FFC" w:rsidRDefault="00D10FFC" w:rsidP="00763754">
                        <w:pPr>
                          <w:pStyle w:val="NormalWeb"/>
                          <w:spacing w:before="0"/>
                          <w:jc w:val="center"/>
                        </w:pPr>
                        <w:r>
                          <w:rPr>
                            <w:sz w:val="18"/>
                            <w:szCs w:val="18"/>
                          </w:rPr>
                          <w:t> </w:t>
                        </w:r>
                      </w:p>
                      <w:p w14:paraId="01E995C8" w14:textId="1155E55E" w:rsidR="00D10FFC" w:rsidRPr="00C95A25" w:rsidRDefault="00D10FFC" w:rsidP="00763754">
                        <w:pPr>
                          <w:pStyle w:val="NormalWeb"/>
                          <w:spacing w:before="0"/>
                          <w:jc w:val="center"/>
                          <w:rPr>
                            <w:b/>
                          </w:rPr>
                        </w:pPr>
                        <w:r w:rsidRPr="00C95A25">
                          <w:rPr>
                            <w:b/>
                            <w:sz w:val="18"/>
                            <w:szCs w:val="18"/>
                          </w:rPr>
                          <w:t xml:space="preserve">Care Plan </w:t>
                        </w:r>
                        <w:del w:id="194" w:author="Jones, Emma" w:date="2018-07-16T16:09:00Z">
                          <w:r w:rsidRPr="00C95A25" w:rsidDel="00E60E7C">
                            <w:rPr>
                              <w:b/>
                              <w:sz w:val="18"/>
                              <w:szCs w:val="18"/>
                            </w:rPr>
                            <w:delText xml:space="preserve">Guidance </w:delText>
                          </w:r>
                        </w:del>
                        <w:ins w:id="195" w:author="Jones, Emma" w:date="2018-07-16T16:09:00Z">
                          <w:r>
                            <w:rPr>
                              <w:b/>
                              <w:sz w:val="18"/>
                              <w:szCs w:val="18"/>
                            </w:rPr>
                            <w:t>Definition</w:t>
                          </w:r>
                          <w:r w:rsidRPr="00C95A25">
                            <w:rPr>
                              <w:b/>
                              <w:sz w:val="18"/>
                              <w:szCs w:val="18"/>
                            </w:rPr>
                            <w:t xml:space="preserve"> </w:t>
                          </w:r>
                        </w:ins>
                        <w:r w:rsidRPr="00C95A25">
                          <w:rPr>
                            <w:b/>
                            <w:sz w:val="18"/>
                            <w:szCs w:val="18"/>
                          </w:rPr>
                          <w:t>Service</w:t>
                        </w:r>
                      </w:p>
                    </w:txbxContent>
                  </v:textbox>
                </v:shape>
                <v:shape id="Text Box 162" o:spid="_x0000_s1122" type="#_x0000_t202" style="position:absolute;left:46683;top:2794;width:14869;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6AC122B5" w14:textId="77777777" w:rsidR="00D10FFC" w:rsidRDefault="00D10FFC" w:rsidP="00763754">
                        <w:pPr>
                          <w:pStyle w:val="NormalWeb"/>
                          <w:spacing w:before="0"/>
                        </w:pPr>
                        <w:r>
                          <w:rPr>
                            <w:sz w:val="18"/>
                            <w:szCs w:val="18"/>
                          </w:rPr>
                          <w:t> </w:t>
                        </w:r>
                      </w:p>
                      <w:p w14:paraId="0E5D765D" w14:textId="7E0A0466" w:rsidR="00D10FFC" w:rsidRPr="00C95A25" w:rsidRDefault="00D10FFC" w:rsidP="00763754">
                        <w:pPr>
                          <w:pStyle w:val="NormalWeb"/>
                          <w:spacing w:before="0"/>
                          <w:rPr>
                            <w:b/>
                          </w:rPr>
                        </w:pPr>
                        <w:r w:rsidRPr="00C95A25">
                          <w:rPr>
                            <w:b/>
                            <w:sz w:val="18"/>
                            <w:szCs w:val="18"/>
                          </w:rPr>
                          <w:t>Lab as C</w:t>
                        </w:r>
                        <w:r>
                          <w:rPr>
                            <w:b/>
                            <w:sz w:val="18"/>
                            <w:szCs w:val="18"/>
                          </w:rPr>
                          <w:t>are Plan Contributor</w:t>
                        </w:r>
                      </w:p>
                    </w:txbxContent>
                  </v:textbox>
                </v:shape>
                <v:line id="Line 161" o:spid="_x0000_s1123" style="position:absolute;visibility:visible;mso-wrap-style:square" from="40587,5651" to="41073,34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">
                  <v:stroke dashstyle="dash"/>
                </v:line>
                <v:line id="Line 161" o:spid="_x0000_s1124" style="position:absolute;visibility:visible;mso-wrap-style:square" from="51541,5842" to="52408,5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">
                  <v:stroke dashstyle="dash"/>
                </v:line>
                <v:line id="Line 356" o:spid="_x0000_s1125" style="position:absolute;flip:x y;visibility:visible;mso-wrap-style:square" from="14502,18006" to="25656,18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">
                  <v:stroke endarrow="block"/>
                </v:line>
                <v:shape id="_x0000_s1126" type="#_x0000_t202" style="position:absolute;left:13417;top:13107;width:11526;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" stroked="f">
                  <v:textbox>
                    <w:txbxContent>
                      <w:p w14:paraId="39DA547C" w14:textId="540481E8" w:rsidR="00D10FFC" w:rsidRDefault="00D10FFC" w:rsidP="00763754">
                        <w:pPr>
                          <w:pStyle w:val="NormalWeb"/>
                          <w:spacing w:before="0"/>
                          <w:jc w:val="both"/>
                        </w:pPr>
                        <w:r>
                          <w:rPr>
                            <w:sz w:val="18"/>
                            <w:szCs w:val="18"/>
                          </w:rPr>
                          <w:t>Search for Care Plan (pregnancy)</w:t>
                        </w:r>
                      </w:p>
                    </w:txbxContent>
                  </v:textbox>
                </v:shape>
                <v:line id="Straight Connector 286" o:spid="_x0000_s1127" style="position:absolute;visibility:visible;mso-wrap-style:square" from="4868,6500" to="7164,6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" strokecolor="black [3213]" strokeweight=".5pt">
                  <v:stroke joinstyle="miter"/>
                </v:line>
                <v:line id="Straight Connector 287" o:spid="_x0000_s1128" style="position:absolute;visibility:visible;mso-wrap-style:square" from="7164,6640" to="7259,9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" strokecolor="black [3213]" strokeweight=".5pt">
                  <v:stroke joinstyle="miter"/>
                </v:line>
                <v:shapetype id="_x0000_t32" coordsize="21600,21600" o:spt="32" o:oned="t" path="m,l21600,21600e" filled="f">
                  <v:path arrowok="t" fillok="f" o:connecttype="none"/>
                  <o:lock v:ext="edit" shapetype="t"/>
                </v:shapetype>
                <v:shape id="Straight Arrow Connector 129" o:spid="_x0000_s1129" type="#_x0000_t32" style="position:absolute;left:4583;top:9262;width:26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" strokecolor="black [3213]" strokeweight=".5pt">
                  <v:stroke endarrow="block" joinstyle="miter"/>
                </v:shape>
                <v:line id="Line 356" o:spid="_x0000_s1130" style="position:absolute;visibility:visible;mso-wrap-style:square" from="28090,20414" to="40121,20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">
                  <v:stroke endarrow="block"/>
                </v:line>
                <v:shape id="_x0000_s1131" type="#_x0000_t202" style="position:absolute;left:29047;top:16209;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14:paraId="69AE1101" w14:textId="77777777" w:rsidR="00D10FFC" w:rsidRDefault="00D10FFC" w:rsidP="005C0473">
                        <w:pPr>
                          <w:pStyle w:val="NormalWeb"/>
                          <w:spacing w:before="0"/>
                          <w:jc w:val="center"/>
                        </w:pPr>
                        <w:r>
                          <w:rPr>
                            <w:sz w:val="18"/>
                            <w:szCs w:val="18"/>
                          </w:rPr>
                          <w:t>Search for PlanDefinition</w:t>
                        </w:r>
                      </w:p>
                      <w:p w14:paraId="04CD5D33" w14:textId="45E8F2CE" w:rsidR="00D10FFC" w:rsidRDefault="00D10FFC" w:rsidP="00763754">
                        <w:pPr>
                          <w:pStyle w:val="NormalWeb"/>
                          <w:spacing w:before="0"/>
                          <w:jc w:val="both"/>
                        </w:pPr>
                        <w:r>
                          <w:rPr>
                            <w:sz w:val="18"/>
                            <w:szCs w:val="18"/>
                          </w:rPr>
                          <w:t> </w:t>
                        </w:r>
                      </w:p>
                    </w:txbxContent>
                  </v:textbox>
                </v:shape>
                <v:rect id="Rectangle 155" o:spid="_x0000_s1132" style="position:absolute;left:39920;top:20595;width:190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MXwwAAANwAAAAPAAAAZHJzL2Rvd25yZXYueG1sRE9Na8JA&#10;EL0L/Q/LFHozGyNK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WvzF8MAAADcAAAADwAA&#10;AAAAAAAAAAAAAAAHAgAAZHJzL2Rvd25yZXYueG1sUEsFBgAAAAADAAMAtwAAAPcCAAAAAA==&#10;"/>
                <v:shape id="_x0000_s1133" type="#_x0000_t202" style="position:absolute;left:28922;top:22177;width:10864;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" stroked="f">
                  <v:textbox>
                    <w:txbxContent>
                      <w:p w14:paraId="3B3D027C" w14:textId="01158885" w:rsidR="00D10FFC" w:rsidRDefault="00D10FFC" w:rsidP="009A41FE">
                        <w:pPr>
                          <w:pStyle w:val="NormalWeb"/>
                          <w:spacing w:before="0"/>
                          <w:jc w:val="center"/>
                        </w:pPr>
                        <w:r>
                          <w:rPr>
                            <w:sz w:val="18"/>
                            <w:szCs w:val="18"/>
                          </w:rPr>
                          <w:t xml:space="preserve">Provide </w:t>
                        </w:r>
                        <w:proofErr w:type="spellStart"/>
                        <w:r>
                          <w:rPr>
                            <w:sz w:val="18"/>
                            <w:szCs w:val="18"/>
                          </w:rPr>
                          <w:t>ActivityDefinition</w:t>
                        </w:r>
                        <w:proofErr w:type="spellEnd"/>
                      </w:p>
                      <w:p w14:paraId="2E952F08" w14:textId="77777777" w:rsidR="00D10FFC" w:rsidRDefault="00D10FFC" w:rsidP="00763754">
                        <w:pPr>
                          <w:pStyle w:val="NormalWeb"/>
                          <w:spacing w:before="0"/>
                          <w:jc w:val="both"/>
                        </w:pPr>
                        <w:r>
                          <w:rPr>
                            <w:sz w:val="18"/>
                            <w:szCs w:val="18"/>
                          </w:rPr>
                          <w:t> </w:t>
                        </w:r>
                      </w:p>
                      <w:p w14:paraId="2C3A1389" w14:textId="77777777" w:rsidR="00D10FFC" w:rsidRDefault="00D10FFC" w:rsidP="00763754">
                        <w:pPr>
                          <w:pStyle w:val="NormalWeb"/>
                          <w:spacing w:before="0"/>
                          <w:jc w:val="both"/>
                        </w:pPr>
                        <w:r>
                          <w:rPr>
                            <w:sz w:val="18"/>
                            <w:szCs w:val="18"/>
                          </w:rPr>
                          <w:t> </w:t>
                        </w:r>
                      </w:p>
                      <w:p w14:paraId="4B0C2923" w14:textId="77777777" w:rsidR="00D10FFC" w:rsidRDefault="00D10FFC" w:rsidP="00763754">
                        <w:pPr>
                          <w:pStyle w:val="NormalWeb"/>
                          <w:spacing w:before="0"/>
                          <w:jc w:val="both"/>
                        </w:pPr>
                        <w:r>
                          <w:rPr>
                            <w:sz w:val="18"/>
                            <w:szCs w:val="18"/>
                          </w:rPr>
                          <w:t>Plan</w:t>
                        </w:r>
                      </w:p>
                    </w:txbxContent>
                  </v:textbox>
                </v:shape>
                <v:line id="Line 356" o:spid="_x0000_s1134" style="position:absolute;flip:x;visibility:visible;mso-wrap-style:square" from="14919,28176" to="25656,28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">
                  <v:stroke endarrow="block"/>
                </v:line>
                <v:shape id="_x0000_s1135" type="#_x0000_t202" style="position:absolute;left:14055;top:23937;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" stroked="f">
                  <v:textbox>
                    <w:txbxContent>
                      <w:p w14:paraId="20F30148" w14:textId="3DA7356F" w:rsidR="00D10FFC" w:rsidRDefault="00D10FFC" w:rsidP="009A41FE">
                        <w:pPr>
                          <w:pStyle w:val="NormalWeb"/>
                          <w:spacing w:before="0"/>
                          <w:jc w:val="center"/>
                        </w:pPr>
                        <w:r>
                          <w:rPr>
                            <w:sz w:val="18"/>
                            <w:szCs w:val="18"/>
                          </w:rPr>
                          <w:t>Create Care Plan (pregnancy)</w:t>
                        </w:r>
                      </w:p>
                      <w:p w14:paraId="2584F17D" w14:textId="06AA7268" w:rsidR="00D10FFC" w:rsidRDefault="00D10FFC" w:rsidP="009A41FE">
                        <w:pPr>
                          <w:pStyle w:val="NormalWeb"/>
                          <w:spacing w:before="0"/>
                          <w:jc w:val="center"/>
                        </w:pPr>
                      </w:p>
                      <w:p w14:paraId="78310313" w14:textId="53F3BAC0" w:rsidR="00D10FFC" w:rsidRDefault="00D10FFC" w:rsidP="009A41FE">
                        <w:pPr>
                          <w:pStyle w:val="NormalWeb"/>
                          <w:spacing w:before="0"/>
                          <w:jc w:val="center"/>
                        </w:pPr>
                      </w:p>
                      <w:p w14:paraId="0B4FF8BA" w14:textId="48502FB7" w:rsidR="00D10FFC" w:rsidRDefault="00D10FFC" w:rsidP="009A41FE">
                        <w:pPr>
                          <w:pStyle w:val="NormalWeb"/>
                          <w:spacing w:before="0"/>
                          <w:jc w:val="center"/>
                        </w:pPr>
                        <w:r>
                          <w:rPr>
                            <w:sz w:val="18"/>
                            <w:szCs w:val="18"/>
                          </w:rPr>
                          <w:t>Care Plan</w:t>
                        </w:r>
                      </w:p>
                    </w:txbxContent>
                  </v:textbox>
                </v:shape>
                <v:line id="Line 356" o:spid="_x0000_s1136" style="position:absolute;visibility:visible;mso-wrap-style:square" from="28216,43367" to="50969,43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T1AwgAAANwAAAAPAAAAZHJzL2Rvd25yZXYueG1sRE/fa8Iw&#10;EH4X9j+EG+xNUx3Y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AiFT1AwgAAANwAAAAPAAAA&#10;AAAAAAAAAAAAAAcCAABkcnMvZG93bnJldi54bWxQSwUGAAAAAAMAAwC3AAAA9gIAAAAA&#10;">
                  <v:stroke endarrow="block"/>
                </v:line>
                <v:rect id="Rectangle 176" o:spid="_x0000_s1137" style="position:absolute;left:50969;top:43176;width:2477;height:7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"/>
                <v:shape id="_x0000_s1138" type="#_x0000_t202" style="position:absolute;left:32617;top:41092;width:1324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14:paraId="70A8523D" w14:textId="77777777" w:rsidR="00D10FFC" w:rsidRDefault="00D10FFC" w:rsidP="00763754">
                        <w:pPr>
                          <w:pStyle w:val="NormalWeb"/>
                          <w:spacing w:before="0"/>
                          <w:jc w:val="both"/>
                        </w:pPr>
                        <w:r>
                          <w:rPr>
                            <w:sz w:val="18"/>
                            <w:szCs w:val="18"/>
                          </w:rPr>
                          <w:t>Share Lab Request</w:t>
                        </w:r>
                      </w:p>
                      <w:p w14:paraId="0467DF3B" w14:textId="77777777" w:rsidR="00D10FFC" w:rsidRDefault="00D10FFC" w:rsidP="00763754">
                        <w:pPr>
                          <w:pStyle w:val="NormalWeb"/>
                          <w:spacing w:before="0"/>
                          <w:jc w:val="both"/>
                        </w:pPr>
                        <w:r>
                          <w:rPr>
                            <w:sz w:val="18"/>
                            <w:szCs w:val="18"/>
                          </w:rPr>
                          <w:t> </w:t>
                        </w:r>
                      </w:p>
                      <w:p w14:paraId="1FEB91A8" w14:textId="77777777" w:rsidR="00D10FFC" w:rsidRDefault="00D10FFC" w:rsidP="00763754">
                        <w:pPr>
                          <w:pStyle w:val="NormalWeb"/>
                          <w:spacing w:before="0"/>
                          <w:jc w:val="both"/>
                        </w:pPr>
                        <w:r>
                          <w:rPr>
                            <w:sz w:val="18"/>
                            <w:szCs w:val="18"/>
                          </w:rPr>
                          <w:t> </w:t>
                        </w:r>
                      </w:p>
                      <w:p w14:paraId="2B3FAEDA" w14:textId="77777777" w:rsidR="00D10FFC" w:rsidRDefault="00D10FFC" w:rsidP="00763754">
                        <w:pPr>
                          <w:pStyle w:val="NormalWeb"/>
                          <w:spacing w:before="0"/>
                          <w:jc w:val="both"/>
                        </w:pPr>
                        <w:r>
                          <w:rPr>
                            <w:sz w:val="18"/>
                            <w:szCs w:val="18"/>
                          </w:rPr>
                          <w:t xml:space="preserve"> Care Plan</w:t>
                        </w:r>
                      </w:p>
                    </w:txbxContent>
                  </v:textbox>
                </v:shape>
                <v:line id="Line 362" o:spid="_x0000_s1139" style="position:absolute;flip:x;visibility:visible;mso-wrap-style:square" from="28216,47939" to="51095,47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">
                  <v:stroke endarrow="block"/>
                </v:line>
                <v:shape id="_x0000_s1140" type="#_x0000_t202" style="position:absolute;left:33443;top:45938;width:13240;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" stroked="f">
                  <v:textbox>
                    <w:txbxContent>
                      <w:p w14:paraId="0497B34B" w14:textId="77777777" w:rsidR="00D10FFC" w:rsidRDefault="00D10FFC" w:rsidP="00763754">
                        <w:pPr>
                          <w:pStyle w:val="NormalWeb"/>
                          <w:spacing w:before="0"/>
                          <w:jc w:val="both"/>
                        </w:pPr>
                        <w:r>
                          <w:rPr>
                            <w:sz w:val="18"/>
                            <w:szCs w:val="18"/>
                          </w:rPr>
                          <w:t>Share Lab Result</w:t>
                        </w:r>
                      </w:p>
                      <w:p w14:paraId="4AC5F95F" w14:textId="77777777" w:rsidR="00D10FFC" w:rsidRDefault="00D10FFC" w:rsidP="00763754">
                        <w:pPr>
                          <w:pStyle w:val="NormalWeb"/>
                          <w:spacing w:before="0"/>
                          <w:jc w:val="both"/>
                        </w:pPr>
                        <w:r>
                          <w:rPr>
                            <w:sz w:val="18"/>
                            <w:szCs w:val="18"/>
                          </w:rPr>
                          <w:t> </w:t>
                        </w:r>
                      </w:p>
                      <w:p w14:paraId="27FC8309" w14:textId="77777777" w:rsidR="00D10FFC" w:rsidRDefault="00D10FFC" w:rsidP="00763754">
                        <w:pPr>
                          <w:pStyle w:val="NormalWeb"/>
                          <w:spacing w:before="0"/>
                          <w:jc w:val="both"/>
                        </w:pPr>
                        <w:r>
                          <w:rPr>
                            <w:sz w:val="18"/>
                            <w:szCs w:val="18"/>
                          </w:rPr>
                          <w:t> </w:t>
                        </w:r>
                      </w:p>
                      <w:p w14:paraId="1D3BBBBA" w14:textId="77777777" w:rsidR="00D10FFC" w:rsidRDefault="00D10FFC" w:rsidP="00763754">
                        <w:pPr>
                          <w:pStyle w:val="NormalWeb"/>
                          <w:spacing w:before="0"/>
                          <w:jc w:val="both"/>
                        </w:pPr>
                        <w:r>
                          <w:rPr>
                            <w:sz w:val="18"/>
                            <w:szCs w:val="18"/>
                          </w:rPr>
                          <w:t xml:space="preserve"> Care Plan</w:t>
                        </w:r>
                      </w:p>
                    </w:txbxContent>
                  </v:textbox>
                </v:shape>
                <v:line id="Straight Connector 180" o:spid="_x0000_s1141" style="position:absolute;visibility:visible;mso-wrap-style:square" from="53649,44682" to="56218,4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" strokecolor="black [3213]" strokeweight=".5pt">
                  <v:stroke joinstyle="miter"/>
                </v:line>
                <v:line id="Straight Connector 181" o:spid="_x0000_s1142" style="position:absolute;visibility:visible;mso-wrap-style:square" from="56313,44862" to="56408,47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" strokecolor="black [3213]" strokeweight=".5pt">
                  <v:stroke joinstyle="miter"/>
                </v:line>
                <v:shape id="Straight Arrow Connector 182" o:spid="_x0000_s1143" type="#_x0000_t32" style="position:absolute;left:53551;top:47199;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" strokecolor="black [3213]" strokeweight=".5pt">
                  <v:stroke endarrow="block" joinstyle="miter"/>
                </v:shape>
                <v:shape id="_x0000_s1144" type="#_x0000_t202" style="position:absolute;left:56970;top:43367;width:789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14:paraId="10117DDB" w14:textId="77777777" w:rsidR="00D10FFC" w:rsidRDefault="00D10FFC" w:rsidP="00763754">
                        <w:pPr>
                          <w:pStyle w:val="NormalWeb"/>
                          <w:jc w:val="both"/>
                        </w:pPr>
                        <w:r>
                          <w:rPr>
                            <w:sz w:val="18"/>
                            <w:szCs w:val="18"/>
                          </w:rPr>
                          <w:t>Perform Lab test</w:t>
                        </w:r>
                      </w:p>
                    </w:txbxContent>
                  </v:textbox>
                </v:shape>
                <v:line id="Line 356" o:spid="_x0000_s1145" style="position:absolute;visibility:visible;mso-wrap-style:square" from="5018,52819" to="12476,52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">
                  <v:stroke endarrow="block"/>
                </v:line>
                <v:shape id="_x0000_s1146" type="#_x0000_t202" style="position:absolute;left:14919;top:48041;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" stroked="f">
                  <v:textbox>
                    <w:txbxContent>
                      <w:p w14:paraId="0FAB4926" w14:textId="77777777" w:rsidR="00D10FFC" w:rsidRDefault="00D10FFC" w:rsidP="00026AA9">
                        <w:pPr>
                          <w:pStyle w:val="NormalWeb"/>
                          <w:spacing w:before="0"/>
                          <w:jc w:val="center"/>
                        </w:pPr>
                        <w:r>
                          <w:rPr>
                            <w:sz w:val="18"/>
                            <w:szCs w:val="18"/>
                          </w:rPr>
                          <w:t>Update Care Plan</w:t>
                        </w:r>
                      </w:p>
                      <w:p w14:paraId="3921E303" w14:textId="77777777" w:rsidR="00D10FFC" w:rsidRDefault="00D10FFC" w:rsidP="00763754">
                        <w:pPr>
                          <w:pStyle w:val="NormalWeb"/>
                          <w:spacing w:before="0"/>
                          <w:jc w:val="both"/>
                        </w:pPr>
                        <w:r>
                          <w:rPr>
                            <w:sz w:val="18"/>
                            <w:szCs w:val="18"/>
                          </w:rPr>
                          <w:t> </w:t>
                        </w:r>
                      </w:p>
                      <w:p w14:paraId="640ECA5F" w14:textId="77777777" w:rsidR="00D10FFC" w:rsidRDefault="00D10FFC" w:rsidP="00763754">
                        <w:pPr>
                          <w:pStyle w:val="NormalWeb"/>
                          <w:spacing w:before="0"/>
                          <w:jc w:val="both"/>
                        </w:pPr>
                        <w:r>
                          <w:rPr>
                            <w:sz w:val="18"/>
                            <w:szCs w:val="18"/>
                          </w:rPr>
                          <w:t> </w:t>
                        </w:r>
                      </w:p>
                      <w:p w14:paraId="26768803" w14:textId="77777777" w:rsidR="00D10FFC" w:rsidRDefault="00D10FFC" w:rsidP="00763754">
                        <w:pPr>
                          <w:pStyle w:val="NormalWeb"/>
                          <w:spacing w:before="0"/>
                          <w:jc w:val="both"/>
                        </w:pPr>
                        <w:r>
                          <w:rPr>
                            <w:sz w:val="18"/>
                            <w:szCs w:val="18"/>
                          </w:rPr>
                          <w:t xml:space="preserve"> Care Plan</w:t>
                        </w:r>
                      </w:p>
                    </w:txbxContent>
                  </v:textbox>
                </v:shape>
                <v:shape id="Text Box 162" o:spid="_x0000_s1147" type="#_x0000_t202" style="position:absolute;left:60068;top:868;width:10953;height:4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a4LwQAAANwAAAAPAAAAZHJzL2Rvd25yZXYueG1sRE9Ni8Iw&#10;EL0v+B/CCN7WVBF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EcFrgvBAAAA3AAAAA8AAAAA&#10;AAAAAAAAAAAABwIAAGRycy9kb3ducmV2LnhtbFBLBQYAAAAAAwADALcAAAD1AgAAAAA=&#10;" filled="f" stroked="f">
                  <v:textbox inset="0,0,0,0">
                    <w:txbxContent>
                      <w:p w14:paraId="1B4286B8" w14:textId="77777777" w:rsidR="00D10FFC" w:rsidRDefault="00D10FFC" w:rsidP="001A6373">
                        <w:pPr>
                          <w:pStyle w:val="NormalWeb"/>
                          <w:spacing w:before="0"/>
                        </w:pPr>
                        <w:r>
                          <w:rPr>
                            <w:sz w:val="18"/>
                            <w:szCs w:val="18"/>
                          </w:rPr>
                          <w:t> </w:t>
                        </w:r>
                      </w:p>
                      <w:p w14:paraId="6236FF68" w14:textId="2063C72B" w:rsidR="00D10FFC" w:rsidRDefault="00D10FFC" w:rsidP="00CE7CCD">
                        <w:pPr>
                          <w:pStyle w:val="NormalWeb"/>
                          <w:spacing w:before="0"/>
                          <w:jc w:val="center"/>
                        </w:pPr>
                        <w:r>
                          <w:rPr>
                            <w:b/>
                            <w:bCs/>
                            <w:sz w:val="18"/>
                            <w:szCs w:val="18"/>
                          </w:rPr>
                          <w:t>OB/GYN as Care Plan Contributor</w:t>
                        </w:r>
                      </w:p>
                    </w:txbxContent>
                  </v:textbox>
                </v:shape>
                <v:line id="Line 161" o:spid="_x0000_s1148" style="position:absolute;visibility:visible;mso-wrap-style:square" from="65456,5419" to="66600,72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">
                  <v:stroke dashstyle="dash"/>
                </v:line>
                <v:rect id="Rectangle 422" o:spid="_x0000_s1149" style="position:absolute;left:65170;top:52346;width:2287;height:16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"/>
                <v:line id="Line 356" o:spid="_x0000_s1150" style="position:absolute;visibility:visible;mso-wrap-style:square" from="28216,52346" to="65076,52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">
                  <v:stroke endarrow="block"/>
                </v:line>
                <v:shape id="_x0000_s1151" type="#_x0000_t202" style="position:absolute;left:34072;top:50091;width:13240;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" stroked="f">
                  <v:textbox>
                    <w:txbxContent>
                      <w:p w14:paraId="6A62ACF7" w14:textId="643E8701" w:rsidR="00D10FFC" w:rsidRDefault="00D10FFC" w:rsidP="00CE7CCD">
                        <w:pPr>
                          <w:pStyle w:val="NormalWeb"/>
                          <w:spacing w:before="0"/>
                          <w:jc w:val="both"/>
                        </w:pPr>
                        <w:r>
                          <w:rPr>
                            <w:sz w:val="18"/>
                            <w:szCs w:val="18"/>
                          </w:rPr>
                          <w:t>Share Referral Request</w:t>
                        </w:r>
                      </w:p>
                      <w:p w14:paraId="669266FB" w14:textId="77777777" w:rsidR="00D10FFC" w:rsidRDefault="00D10FFC" w:rsidP="00CE7CCD">
                        <w:pPr>
                          <w:pStyle w:val="NormalWeb"/>
                          <w:spacing w:before="0"/>
                          <w:jc w:val="both"/>
                        </w:pPr>
                        <w:r>
                          <w:rPr>
                            <w:sz w:val="18"/>
                            <w:szCs w:val="18"/>
                          </w:rPr>
                          <w:t> </w:t>
                        </w:r>
                      </w:p>
                      <w:p w14:paraId="1985A791" w14:textId="77777777" w:rsidR="00D10FFC" w:rsidRDefault="00D10FFC" w:rsidP="00CE7CCD">
                        <w:pPr>
                          <w:pStyle w:val="NormalWeb"/>
                          <w:spacing w:before="0"/>
                          <w:jc w:val="both"/>
                        </w:pPr>
                        <w:r>
                          <w:rPr>
                            <w:sz w:val="18"/>
                            <w:szCs w:val="18"/>
                          </w:rPr>
                          <w:t> </w:t>
                        </w:r>
                      </w:p>
                      <w:p w14:paraId="377A2D3C" w14:textId="77777777" w:rsidR="00D10FFC" w:rsidRDefault="00D10FFC" w:rsidP="00CE7CCD">
                        <w:pPr>
                          <w:pStyle w:val="NormalWeb"/>
                          <w:spacing w:before="0"/>
                          <w:jc w:val="both"/>
                        </w:pPr>
                        <w:r>
                          <w:rPr>
                            <w:sz w:val="18"/>
                            <w:szCs w:val="18"/>
                          </w:rPr>
                          <w:t xml:space="preserve"> Care Plan</w:t>
                        </w:r>
                      </w:p>
                    </w:txbxContent>
                  </v:textbox>
                </v:shape>
                <v:line id="Straight Connector 596" o:spid="_x0000_s1152" style="position:absolute;visibility:visible;mso-wrap-style:square" from="9896,30090" to="12461,30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" strokecolor="black [3213]" strokeweight=".5pt">
                  <v:stroke joinstyle="miter"/>
                </v:line>
                <v:line id="Straight Connector 597" o:spid="_x0000_s1153" style="position:absolute;visibility:visible;mso-wrap-style:square" from="9896,30196" to="9991,3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" strokecolor="black [3213]" strokeweight=".5pt">
                  <v:stroke joinstyle="miter"/>
                </v:line>
                <v:shape id="Straight Arrow Connector 598" o:spid="_x0000_s1154" type="#_x0000_t32" style="position:absolute;left:10382;top:32322;width:20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" strokecolor="black [3213]" strokeweight=".5pt">
                  <v:stroke endarrow="block" joinstyle="miter"/>
                </v:shape>
                <v:shape id="_x0000_s1155" type="#_x0000_t202" style="position:absolute;left:4868;top:28282;width:4549;height:6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" stroked="f">
                  <v:textbox>
                    <w:txbxContent>
                      <w:p w14:paraId="3606F1AC" w14:textId="782A4BA0" w:rsidR="00D10FFC" w:rsidRPr="009A41FE" w:rsidRDefault="00D10FFC" w:rsidP="009A41FE">
                        <w:pPr>
                          <w:pStyle w:val="NormalWeb"/>
                          <w:jc w:val="center"/>
                          <w:rPr>
                            <w:sz w:val="16"/>
                            <w:szCs w:val="16"/>
                          </w:rPr>
                        </w:pPr>
                        <w:r w:rsidRPr="009A41FE">
                          <w:rPr>
                            <w:sz w:val="16"/>
                            <w:szCs w:val="16"/>
                          </w:rPr>
                          <w:t>Store Care Plan</w:t>
                        </w:r>
                      </w:p>
                    </w:txbxContent>
                  </v:textbox>
                </v:shape>
                <v:line id="Line 362" o:spid="_x0000_s1156" style="position:absolute;visibility:visible;mso-wrap-style:square" from="5124,41092" to="12582,4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">
                  <v:stroke endarrow="block"/>
                </v:line>
                <v:shape id="_x0000_s1157" type="#_x0000_t202" style="position:absolute;left:5018;top:37525;width:6804;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" stroked="f">
                  <v:textbox>
                    <w:txbxContent>
                      <w:p w14:paraId="733C476F" w14:textId="51973351" w:rsidR="00D10FFC" w:rsidRPr="009A41FE" w:rsidRDefault="00D10FFC" w:rsidP="009A41FE">
                        <w:pPr>
                          <w:pStyle w:val="NormalWeb"/>
                          <w:spacing w:before="0"/>
                          <w:jc w:val="center"/>
                          <w:rPr>
                            <w:sz w:val="16"/>
                            <w:szCs w:val="16"/>
                          </w:rPr>
                        </w:pPr>
                        <w:r w:rsidRPr="009A41FE">
                          <w:rPr>
                            <w:sz w:val="16"/>
                            <w:szCs w:val="16"/>
                          </w:rPr>
                          <w:t>Retrieve Care Plan</w:t>
                        </w:r>
                      </w:p>
                      <w:p w14:paraId="6A8D570C" w14:textId="77777777" w:rsidR="00D10FFC" w:rsidRDefault="00D10FFC" w:rsidP="00AA277D">
                        <w:pPr>
                          <w:pStyle w:val="NormalWeb"/>
                          <w:spacing w:before="0"/>
                          <w:jc w:val="both"/>
                        </w:pPr>
                        <w:r>
                          <w:rPr>
                            <w:sz w:val="18"/>
                            <w:szCs w:val="18"/>
                          </w:rPr>
                          <w:t> </w:t>
                        </w:r>
                      </w:p>
                      <w:p w14:paraId="4B514C96" w14:textId="77777777" w:rsidR="00D10FFC" w:rsidRDefault="00D10FFC" w:rsidP="00AA277D">
                        <w:pPr>
                          <w:pStyle w:val="NormalWeb"/>
                          <w:spacing w:before="0"/>
                          <w:jc w:val="both"/>
                        </w:pPr>
                        <w:r>
                          <w:rPr>
                            <w:sz w:val="18"/>
                            <w:szCs w:val="18"/>
                          </w:rPr>
                          <w:t> </w:t>
                        </w:r>
                      </w:p>
                      <w:p w14:paraId="08F3FF8C" w14:textId="77777777" w:rsidR="00D10FFC" w:rsidRDefault="00D10FFC" w:rsidP="00AA277D">
                        <w:pPr>
                          <w:pStyle w:val="NormalWeb"/>
                          <w:spacing w:before="0"/>
                          <w:jc w:val="both"/>
                        </w:pPr>
                        <w:r>
                          <w:rPr>
                            <w:sz w:val="18"/>
                            <w:szCs w:val="18"/>
                          </w:rPr>
                          <w:t xml:space="preserve"> Care Plan</w:t>
                        </w:r>
                      </w:p>
                    </w:txbxContent>
                  </v:textbox>
                </v:shape>
                <v:shape id="Text Box 162" o:spid="_x0000_s1158" type="#_x0000_t202" style="position:absolute;left:10645;width:10960;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" filled="f" stroked="f">
                  <v:textbox inset="0,0,0,0">
                    <w:txbxContent>
                      <w:p w14:paraId="3DA2E7F8" w14:textId="77777777" w:rsidR="00D10FFC" w:rsidRDefault="00D10FFC" w:rsidP="005C0473">
                        <w:pPr>
                          <w:pStyle w:val="NormalWeb"/>
                          <w:spacing w:before="0"/>
                        </w:pPr>
                        <w:r>
                          <w:rPr>
                            <w:sz w:val="18"/>
                            <w:szCs w:val="18"/>
                          </w:rPr>
                          <w:t> </w:t>
                        </w:r>
                      </w:p>
                      <w:p w14:paraId="2DA9E019" w14:textId="77777777" w:rsidR="00D10FFC" w:rsidRDefault="00D10FFC" w:rsidP="005C0473">
                        <w:pPr>
                          <w:pStyle w:val="NormalWeb"/>
                          <w:spacing w:before="0"/>
                        </w:pPr>
                        <w:r>
                          <w:rPr>
                            <w:b/>
                            <w:bCs/>
                            <w:sz w:val="18"/>
                            <w:szCs w:val="18"/>
                          </w:rPr>
                          <w:t>Care Plan Service</w:t>
                        </w:r>
                      </w:p>
                    </w:txbxContent>
                  </v:textbox>
                </v:shape>
                <v:line id="Line 161" o:spid="_x0000_s1159" style="position:absolute;flip:x;visibility:visible;mso-wrap-style:square" from="13311,4253" to="13417,72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">
                  <v:stroke dashstyle="dash"/>
                </v:line>
                <v:rect id="Rectangle 611" o:spid="_x0000_s1160" style="position:absolute;left:12488;top:17900;width:190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"/>
                <v:rect id="Rectangle 612" o:spid="_x0000_s1161" style="position:absolute;left:12488;top:27939;width:2014;height:42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"/>
                <v:line id="Line 356" o:spid="_x0000_s1162" style="position:absolute;flip:x;visibility:visible;mso-wrap-style:square" from="14886,50091" to="25618,50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">
                  <v:stroke endarrow="block"/>
                </v:line>
                <v:shape id="_x0000_s1163" type="#_x0000_t202" style="position:absolute;left:5018;top:49450;width:6800;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" stroked="f">
                  <v:textbox>
                    <w:txbxContent>
                      <w:p w14:paraId="432E3AC5" w14:textId="77777777" w:rsidR="00D10FFC" w:rsidRDefault="00D10FFC" w:rsidP="00202272">
                        <w:pPr>
                          <w:pStyle w:val="NormalWeb"/>
                          <w:spacing w:before="0"/>
                          <w:jc w:val="center"/>
                        </w:pPr>
                        <w:r>
                          <w:rPr>
                            <w:sz w:val="16"/>
                            <w:szCs w:val="16"/>
                          </w:rPr>
                          <w:t>Retrieve Care Plan</w:t>
                        </w:r>
                      </w:p>
                      <w:p w14:paraId="5F917A3F" w14:textId="77777777" w:rsidR="00D10FFC" w:rsidRDefault="00D10FFC" w:rsidP="00202272">
                        <w:pPr>
                          <w:pStyle w:val="NormalWeb"/>
                          <w:spacing w:before="0"/>
                          <w:jc w:val="both"/>
                        </w:pPr>
                        <w:r>
                          <w:rPr>
                            <w:sz w:val="18"/>
                            <w:szCs w:val="18"/>
                          </w:rPr>
                          <w:t> </w:t>
                        </w:r>
                      </w:p>
                      <w:p w14:paraId="6B0BA531" w14:textId="77777777" w:rsidR="00D10FFC" w:rsidRDefault="00D10FFC" w:rsidP="00202272">
                        <w:pPr>
                          <w:pStyle w:val="NormalWeb"/>
                          <w:spacing w:before="0"/>
                          <w:jc w:val="both"/>
                        </w:pPr>
                        <w:r>
                          <w:rPr>
                            <w:sz w:val="18"/>
                            <w:szCs w:val="18"/>
                          </w:rPr>
                          <w:t> </w:t>
                        </w:r>
                      </w:p>
                      <w:p w14:paraId="38CD2EA1" w14:textId="77777777" w:rsidR="00D10FFC" w:rsidRDefault="00D10FFC" w:rsidP="00202272">
                        <w:pPr>
                          <w:pStyle w:val="NormalWeb"/>
                          <w:spacing w:before="0"/>
                          <w:jc w:val="both"/>
                        </w:pPr>
                        <w:r>
                          <w:rPr>
                            <w:sz w:val="18"/>
                            <w:szCs w:val="18"/>
                          </w:rPr>
                          <w:t xml:space="preserve"> Care Plan</w:t>
                        </w:r>
                      </w:p>
                    </w:txbxContent>
                  </v:textbox>
                </v:shape>
                <v:shape id="_x0000_s1164" type="#_x0000_t202" style="position:absolute;left:4887;top:58063;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" stroked="f">
                  <v:textbox>
                    <w:txbxContent>
                      <w:p w14:paraId="087E760A" w14:textId="77777777" w:rsidR="00D10FFC" w:rsidRDefault="00D10FFC" w:rsidP="00202272">
                        <w:pPr>
                          <w:pStyle w:val="NormalWeb"/>
                          <w:spacing w:before="0"/>
                          <w:jc w:val="center"/>
                        </w:pPr>
                        <w:r>
                          <w:rPr>
                            <w:sz w:val="16"/>
                            <w:szCs w:val="16"/>
                          </w:rPr>
                          <w:t>Retrieve Care Plan</w:t>
                        </w:r>
                      </w:p>
                      <w:p w14:paraId="768314C7" w14:textId="77777777" w:rsidR="00D10FFC" w:rsidRDefault="00D10FFC" w:rsidP="00202272">
                        <w:pPr>
                          <w:pStyle w:val="NormalWeb"/>
                          <w:spacing w:before="0"/>
                          <w:jc w:val="both"/>
                        </w:pPr>
                        <w:r>
                          <w:rPr>
                            <w:sz w:val="18"/>
                            <w:szCs w:val="18"/>
                          </w:rPr>
                          <w:t> </w:t>
                        </w:r>
                      </w:p>
                      <w:p w14:paraId="1DC10A82" w14:textId="77777777" w:rsidR="00D10FFC" w:rsidRDefault="00D10FFC" w:rsidP="00202272">
                        <w:pPr>
                          <w:pStyle w:val="NormalWeb"/>
                          <w:spacing w:before="0"/>
                          <w:jc w:val="both"/>
                        </w:pPr>
                        <w:r>
                          <w:rPr>
                            <w:sz w:val="18"/>
                            <w:szCs w:val="18"/>
                          </w:rPr>
                          <w:t> </w:t>
                        </w:r>
                      </w:p>
                      <w:p w14:paraId="11BCEC94" w14:textId="77777777" w:rsidR="00D10FFC" w:rsidRDefault="00D10FFC" w:rsidP="00202272">
                        <w:pPr>
                          <w:pStyle w:val="NormalWeb"/>
                          <w:spacing w:before="0"/>
                          <w:jc w:val="both"/>
                        </w:pPr>
                        <w:r>
                          <w:rPr>
                            <w:sz w:val="18"/>
                            <w:szCs w:val="18"/>
                          </w:rPr>
                          <w:t xml:space="preserve"> Care Plan</w:t>
                        </w:r>
                      </w:p>
                    </w:txbxContent>
                  </v:textbox>
                </v:shape>
                <v:shape id="_x0000_s1165" type="#_x0000_t202" style="position:absolute;left:15306;top:57408;width:10020;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" stroked="f">
                  <v:textbox>
                    <w:txbxContent>
                      <w:p w14:paraId="4B123A07" w14:textId="77777777" w:rsidR="00D10FFC" w:rsidRDefault="00D10FFC" w:rsidP="00202272">
                        <w:pPr>
                          <w:pStyle w:val="NormalWeb"/>
                          <w:spacing w:before="0"/>
                          <w:jc w:val="center"/>
                        </w:pPr>
                        <w:r>
                          <w:rPr>
                            <w:sz w:val="18"/>
                            <w:szCs w:val="18"/>
                          </w:rPr>
                          <w:t>Update Care Plan</w:t>
                        </w:r>
                      </w:p>
                      <w:p w14:paraId="1548F71C" w14:textId="77777777" w:rsidR="00D10FFC" w:rsidRDefault="00D10FFC" w:rsidP="00202272">
                        <w:pPr>
                          <w:pStyle w:val="NormalWeb"/>
                          <w:spacing w:before="0"/>
                          <w:jc w:val="both"/>
                        </w:pPr>
                        <w:r>
                          <w:rPr>
                            <w:sz w:val="18"/>
                            <w:szCs w:val="18"/>
                          </w:rPr>
                          <w:t> </w:t>
                        </w:r>
                      </w:p>
                      <w:p w14:paraId="2B3CBB79" w14:textId="77777777" w:rsidR="00D10FFC" w:rsidRDefault="00D10FFC" w:rsidP="00202272">
                        <w:pPr>
                          <w:pStyle w:val="NormalWeb"/>
                          <w:spacing w:before="0"/>
                          <w:jc w:val="both"/>
                        </w:pPr>
                        <w:r>
                          <w:rPr>
                            <w:sz w:val="18"/>
                            <w:szCs w:val="18"/>
                          </w:rPr>
                          <w:t> </w:t>
                        </w:r>
                      </w:p>
                      <w:p w14:paraId="53F0E3AD" w14:textId="77777777" w:rsidR="00D10FFC" w:rsidRDefault="00D10FFC" w:rsidP="00202272">
                        <w:pPr>
                          <w:pStyle w:val="NormalWeb"/>
                          <w:spacing w:before="0"/>
                          <w:jc w:val="both"/>
                        </w:pPr>
                        <w:r>
                          <w:rPr>
                            <w:sz w:val="18"/>
                            <w:szCs w:val="18"/>
                          </w:rPr>
                          <w:t xml:space="preserve"> Care Plan</w:t>
                        </w:r>
                      </w:p>
                    </w:txbxContent>
                  </v:textbox>
                </v:shape>
                <v:line id="Line 356" o:spid="_x0000_s1166" style="position:absolute;flip:x;visibility:visible;mso-wrap-style:square" from="14886,59459" to="25618,59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">
                  <v:stroke endarrow="block"/>
                </v:line>
                <v:line id="Line 356" o:spid="_x0000_s1167" style="position:absolute;visibility:visible;mso-wrap-style:square" from="5007,61987" to="12461,61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">
                  <v:stroke endarrow="block"/>
                </v:line>
                <v:line id="Straight Connector 744" o:spid="_x0000_s1168" style="position:absolute;visibility:visible;mso-wrap-style:square" from="67362,52853" to="69927,52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" strokecolor="black [3213]" strokeweight=".5pt">
                  <v:stroke joinstyle="miter"/>
                </v:line>
                <v:shape id="_x0000_s1169" type="#_x0000_t202" style="position:absolute;left:69426;top:53038;width:10980;height:6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" stroked="f">
                  <v:textbox>
                    <w:txbxContent>
                      <w:p w14:paraId="2EEE61E6" w14:textId="77777777" w:rsidR="00D10FFC" w:rsidRPr="00D251BA" w:rsidRDefault="00D10FFC" w:rsidP="00D251BA">
                        <w:pPr>
                          <w:pStyle w:val="NormalWeb"/>
                          <w:spacing w:before="0"/>
                          <w:rPr>
                            <w:sz w:val="16"/>
                            <w:szCs w:val="16"/>
                          </w:rPr>
                        </w:pPr>
                        <w:r w:rsidRPr="00D251BA">
                          <w:rPr>
                            <w:sz w:val="16"/>
                            <w:szCs w:val="16"/>
                          </w:rPr>
                          <w:t xml:space="preserve">Perform </w:t>
                        </w:r>
                      </w:p>
                      <w:p w14:paraId="361934BD" w14:textId="153F0D50" w:rsidR="00D10FFC" w:rsidRPr="00D251BA" w:rsidRDefault="00D10FFC" w:rsidP="00D251BA">
                        <w:pPr>
                          <w:pStyle w:val="NormalWeb"/>
                          <w:spacing w:before="0"/>
                          <w:rPr>
                            <w:sz w:val="16"/>
                            <w:szCs w:val="16"/>
                          </w:rPr>
                        </w:pPr>
                        <w:r w:rsidRPr="00D251BA">
                          <w:rPr>
                            <w:sz w:val="16"/>
                            <w:szCs w:val="16"/>
                          </w:rPr>
                          <w:t>Consultation</w:t>
                        </w:r>
                      </w:p>
                      <w:p w14:paraId="4FD45080" w14:textId="7F895D02" w:rsidR="00D10FFC" w:rsidRDefault="00D10FFC" w:rsidP="00D251BA">
                        <w:pPr>
                          <w:pStyle w:val="NormalWeb"/>
                          <w:spacing w:before="0"/>
                        </w:pPr>
                        <w:r w:rsidRPr="00D251BA">
                          <w:rPr>
                            <w:sz w:val="16"/>
                            <w:szCs w:val="16"/>
                          </w:rPr>
                          <w:t> </w:t>
                        </w:r>
                      </w:p>
                    </w:txbxContent>
                  </v:textbox>
                </v:shape>
                <v:line id="Line 362" o:spid="_x0000_s1170" style="position:absolute;flip:x;visibility:visible;mso-wrap-style:square" from="27877,57408" to="65075,57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">
                  <v:stroke endarrow="block"/>
                </v:line>
                <v:shape id="_x0000_s1171" type="#_x0000_t202" style="position:absolute;left:34300;top:55149;width:18107;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" stroked="f">
                  <v:textbox>
                    <w:txbxContent>
                      <w:p w14:paraId="52824BED" w14:textId="074235BB" w:rsidR="00D10FFC" w:rsidRDefault="00D10FFC" w:rsidP="000B435D">
                        <w:pPr>
                          <w:pStyle w:val="NormalWeb"/>
                          <w:spacing w:before="0"/>
                          <w:jc w:val="both"/>
                        </w:pPr>
                        <w:r>
                          <w:rPr>
                            <w:sz w:val="18"/>
                            <w:szCs w:val="18"/>
                          </w:rPr>
                          <w:t>Share Consultation Report</w:t>
                        </w:r>
                      </w:p>
                      <w:p w14:paraId="6BA79225" w14:textId="77777777" w:rsidR="00D10FFC" w:rsidRDefault="00D10FFC" w:rsidP="000B435D">
                        <w:pPr>
                          <w:pStyle w:val="NormalWeb"/>
                          <w:spacing w:before="0"/>
                          <w:jc w:val="both"/>
                        </w:pPr>
                        <w:r>
                          <w:rPr>
                            <w:sz w:val="18"/>
                            <w:szCs w:val="18"/>
                          </w:rPr>
                          <w:t> </w:t>
                        </w:r>
                      </w:p>
                      <w:p w14:paraId="169E877C" w14:textId="77777777" w:rsidR="00D10FFC" w:rsidRDefault="00D10FFC" w:rsidP="000B435D">
                        <w:pPr>
                          <w:pStyle w:val="NormalWeb"/>
                          <w:spacing w:before="0"/>
                          <w:jc w:val="both"/>
                        </w:pPr>
                        <w:r>
                          <w:rPr>
                            <w:sz w:val="18"/>
                            <w:szCs w:val="18"/>
                          </w:rPr>
                          <w:t> </w:t>
                        </w:r>
                      </w:p>
                      <w:p w14:paraId="5AC06534" w14:textId="77777777" w:rsidR="00D10FFC" w:rsidRDefault="00D10FFC" w:rsidP="000B435D">
                        <w:pPr>
                          <w:pStyle w:val="NormalWeb"/>
                          <w:spacing w:before="0"/>
                          <w:jc w:val="both"/>
                        </w:pPr>
                        <w:r>
                          <w:rPr>
                            <w:sz w:val="18"/>
                            <w:szCs w:val="18"/>
                          </w:rPr>
                          <w:t xml:space="preserve"> Care Plan</w:t>
                        </w:r>
                      </w:p>
                    </w:txbxContent>
                  </v:textbox>
                </v:shape>
                <v:shape id="_x0000_s1172" type="#_x0000_t202" style="position:absolute;left:51823;top:62312;width:10014;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" stroked="f">
                  <v:textbox>
                    <w:txbxContent>
                      <w:p w14:paraId="5D160736" w14:textId="77777777" w:rsidR="00D10FFC" w:rsidRDefault="00D10FFC" w:rsidP="000B435D">
                        <w:pPr>
                          <w:pStyle w:val="NormalWeb"/>
                          <w:spacing w:before="0"/>
                          <w:jc w:val="center"/>
                        </w:pPr>
                        <w:r>
                          <w:rPr>
                            <w:sz w:val="18"/>
                            <w:szCs w:val="18"/>
                          </w:rPr>
                          <w:t>Update Care Plan</w:t>
                        </w:r>
                      </w:p>
                      <w:p w14:paraId="311F7B42" w14:textId="77777777" w:rsidR="00D10FFC" w:rsidRDefault="00D10FFC" w:rsidP="000B435D">
                        <w:pPr>
                          <w:pStyle w:val="NormalWeb"/>
                          <w:spacing w:before="0"/>
                          <w:jc w:val="both"/>
                        </w:pPr>
                        <w:r>
                          <w:rPr>
                            <w:sz w:val="18"/>
                            <w:szCs w:val="18"/>
                          </w:rPr>
                          <w:t> </w:t>
                        </w:r>
                      </w:p>
                      <w:p w14:paraId="1FC8683F" w14:textId="77777777" w:rsidR="00D10FFC" w:rsidRDefault="00D10FFC" w:rsidP="000B435D">
                        <w:pPr>
                          <w:pStyle w:val="NormalWeb"/>
                          <w:spacing w:before="0"/>
                          <w:jc w:val="both"/>
                        </w:pPr>
                        <w:r>
                          <w:rPr>
                            <w:sz w:val="18"/>
                            <w:szCs w:val="18"/>
                          </w:rPr>
                          <w:t> </w:t>
                        </w:r>
                      </w:p>
                      <w:p w14:paraId="6654077C" w14:textId="77777777" w:rsidR="00D10FFC" w:rsidRDefault="00D10FFC" w:rsidP="000B435D">
                        <w:pPr>
                          <w:pStyle w:val="NormalWeb"/>
                          <w:spacing w:before="0"/>
                          <w:jc w:val="both"/>
                        </w:pPr>
                        <w:r>
                          <w:rPr>
                            <w:sz w:val="18"/>
                            <w:szCs w:val="18"/>
                          </w:rPr>
                          <w:t xml:space="preserve"> Care Plan</w:t>
                        </w:r>
                      </w:p>
                    </w:txbxContent>
                  </v:textbox>
                </v:shape>
                <v:line id="Line 356" o:spid="_x0000_s1173" style="position:absolute;visibility:visible;mso-wrap-style:square" from="5007,68163" to="12455,68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">
                  <v:stroke endarrow="block"/>
                </v:line>
                <v:shape id="_x0000_s1174" type="#_x0000_t202" style="position:absolute;left:5007;top:64439;width:6794;height:3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" stroked="f">
                  <v:textbox>
                    <w:txbxContent>
                      <w:p w14:paraId="66ECEAF0" w14:textId="77777777" w:rsidR="00D10FFC" w:rsidRDefault="00D10FFC" w:rsidP="000B435D">
                        <w:pPr>
                          <w:pStyle w:val="NormalWeb"/>
                          <w:spacing w:before="0"/>
                          <w:jc w:val="center"/>
                        </w:pPr>
                        <w:r>
                          <w:rPr>
                            <w:sz w:val="16"/>
                            <w:szCs w:val="16"/>
                          </w:rPr>
                          <w:t>Retrieve Care Plan</w:t>
                        </w:r>
                      </w:p>
                      <w:p w14:paraId="29FDEEE7" w14:textId="77777777" w:rsidR="00D10FFC" w:rsidRDefault="00D10FFC" w:rsidP="000B435D">
                        <w:pPr>
                          <w:pStyle w:val="NormalWeb"/>
                          <w:spacing w:before="0"/>
                          <w:jc w:val="both"/>
                        </w:pPr>
                        <w:r>
                          <w:rPr>
                            <w:sz w:val="18"/>
                            <w:szCs w:val="18"/>
                          </w:rPr>
                          <w:t> </w:t>
                        </w:r>
                      </w:p>
                      <w:p w14:paraId="0DC2D51C" w14:textId="77777777" w:rsidR="00D10FFC" w:rsidRDefault="00D10FFC" w:rsidP="000B435D">
                        <w:pPr>
                          <w:pStyle w:val="NormalWeb"/>
                          <w:spacing w:before="0"/>
                          <w:jc w:val="both"/>
                        </w:pPr>
                        <w:r>
                          <w:rPr>
                            <w:sz w:val="18"/>
                            <w:szCs w:val="18"/>
                          </w:rPr>
                          <w:t> </w:t>
                        </w:r>
                      </w:p>
                      <w:p w14:paraId="067647B3" w14:textId="77777777" w:rsidR="00D10FFC" w:rsidRDefault="00D10FFC" w:rsidP="000B435D">
                        <w:pPr>
                          <w:pStyle w:val="NormalWeb"/>
                          <w:spacing w:before="0"/>
                          <w:jc w:val="both"/>
                        </w:pPr>
                        <w:r>
                          <w:rPr>
                            <w:sz w:val="18"/>
                            <w:szCs w:val="18"/>
                          </w:rPr>
                          <w:t xml:space="preserve"> Care Plan</w:t>
                        </w:r>
                      </w:p>
                    </w:txbxContent>
                  </v:textbox>
                </v:shape>
                <v:line id="Straight Connector 745" o:spid="_x0000_s1175" style="position:absolute;visibility:visible;mso-wrap-style:square" from="70029,53038" to="70124,5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" strokecolor="black [3213]" strokeweight=".5pt">
                  <v:stroke joinstyle="miter"/>
                </v:line>
                <v:shape id="Straight Arrow Connector 746" o:spid="_x0000_s1176" type="#_x0000_t32" style="position:absolute;left:67267;top:55374;width:27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" strokecolor="black [3213]" strokeweight=".5pt">
                  <v:stroke endarrow="block" joinstyle="miter"/>
                </v:shape>
                <v:shape id="_x0000_s1177" type="#_x0000_t202" style="position:absolute;left:43550;top:64198;width:2070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" stroked="f">
                  <v:textbox>
                    <w:txbxContent>
                      <w:p w14:paraId="7D1B557D" w14:textId="77777777" w:rsidR="00D10FFC" w:rsidRPr="004B02F0" w:rsidRDefault="00D10FFC" w:rsidP="00BC6DEA">
                        <w:pPr>
                          <w:pStyle w:val="NormalWeb"/>
                          <w:rPr>
                            <w:sz w:val="18"/>
                            <w:szCs w:val="18"/>
                          </w:rPr>
                        </w:pPr>
                        <w:r w:rsidRPr="004B02F0">
                          <w:rPr>
                            <w:sz w:val="18"/>
                            <w:szCs w:val="18"/>
                          </w:rPr>
                          <w:t>Apply Activity Definition Operation</w:t>
                        </w:r>
                      </w:p>
                      <w:p w14:paraId="431C6307" w14:textId="77777777" w:rsidR="00D10FFC" w:rsidRDefault="00D10FFC" w:rsidP="00BE65E4">
                        <w:pPr>
                          <w:pStyle w:val="NormalWeb"/>
                          <w:spacing w:before="0"/>
                          <w:jc w:val="center"/>
                        </w:pPr>
                        <w:r>
                          <w:t> </w:t>
                        </w:r>
                      </w:p>
                      <w:p w14:paraId="330FE600" w14:textId="77777777" w:rsidR="00D10FFC" w:rsidRDefault="00D10FFC" w:rsidP="00BE65E4">
                        <w:pPr>
                          <w:pStyle w:val="NormalWeb"/>
                          <w:spacing w:before="0"/>
                          <w:jc w:val="center"/>
                        </w:pPr>
                        <w:r>
                          <w:t> </w:t>
                        </w:r>
                      </w:p>
                      <w:p w14:paraId="03F75B68" w14:textId="77777777" w:rsidR="00D10FFC" w:rsidRDefault="00D10FFC" w:rsidP="00BE65E4">
                        <w:pPr>
                          <w:pStyle w:val="NormalWeb"/>
                          <w:spacing w:before="0"/>
                          <w:jc w:val="center"/>
                        </w:pPr>
                        <w:r>
                          <w:rPr>
                            <w:sz w:val="18"/>
                            <w:szCs w:val="18"/>
                          </w:rPr>
                          <w:t>Care Plan</w:t>
                        </w:r>
                      </w:p>
                    </w:txbxContent>
                  </v:textbox>
                </v:shape>
                <v:line id="Line 362" o:spid="_x0000_s1178" style="position:absolute;flip:x y;visibility:visible;mso-wrap-style:square" from="14689,66531" to="65267,6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">
                  <v:stroke endarrow="block"/>
                </v:line>
                <v:line id="Line 362" o:spid="_x0000_s1179" style="position:absolute;flip:x y;visibility:visible;mso-wrap-style:square" from="14784,64389" to="65267,6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">
                  <v:stroke endarrow="block"/>
                </v:line>
                <v:line id="Line 362" o:spid="_x0000_s1180" style="position:absolute;flip:x y;visibility:visible;mso-wrap-style:square" from="27878,25305" to="39911,25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RU7wwAAANwAAAAPAAAAZHJzL2Rvd25yZXYueG1sRE9Na8JA&#10;EL0X+h+WKXirG4UG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dSEVO8MAAADcAAAADwAA&#10;AAAAAAAAAAAAAAAHAgAAZHJzL2Rvd25yZXYueG1sUEsFBgAAAAADAAMAtwAAAPcCAAAAAA==&#10;">
                  <v:stroke endarrow="block"/>
                </v:line>
                <w10:wrap type="square" anchorx="margin" anchory="margin"/>
              </v:group>
            </w:pict>
          </mc:Fallback>
        </mc:AlternateContent>
      </w:r>
      <w:r w:rsidRPr="000D5169">
        <w:t>Figure X.4.2.2.1.1-1: Step A: Diagnosis and First General Practitioner Encounter</w:t>
      </w:r>
    </w:p>
    <w:p w14:paraId="7D4B9B6E" w14:textId="0D0063E3" w:rsidR="00CC2885" w:rsidRPr="000D5169" w:rsidRDefault="00CC2885" w:rsidP="00CC2885">
      <w:pPr>
        <w:pStyle w:val="Heading6"/>
        <w:numPr>
          <w:ilvl w:val="0"/>
          <w:numId w:val="0"/>
        </w:numPr>
        <w:rPr>
          <w:noProof w:val="0"/>
        </w:rPr>
      </w:pPr>
      <w:bookmarkStart w:id="196" w:name="_Toc514934365"/>
      <w:r w:rsidRPr="000D5169">
        <w:rPr>
          <w:noProof w:val="0"/>
        </w:rPr>
        <w:lastRenderedPageBreak/>
        <w:t>X.4.2.2.1.2 Step B: Medic</w:t>
      </w:r>
      <w:r w:rsidR="00AC3382" w:rsidRPr="000D5169">
        <w:rPr>
          <w:noProof w:val="0"/>
        </w:rPr>
        <w:t>al observations and treatment</w:t>
      </w:r>
      <w:r w:rsidRPr="000D5169">
        <w:rPr>
          <w:noProof w:val="0"/>
        </w:rPr>
        <w:t xml:space="preserve"> during pregnancy</w:t>
      </w:r>
      <w:bookmarkEnd w:id="196"/>
    </w:p>
    <w:p w14:paraId="20B61100" w14:textId="11148031" w:rsidR="00CC2885" w:rsidRPr="000D5169" w:rsidRDefault="00CC2885" w:rsidP="00CC2885">
      <w:pPr>
        <w:jc w:val="both"/>
      </w:pPr>
      <w:r w:rsidRPr="000D5169">
        <w:rPr>
          <w:b/>
        </w:rPr>
        <w:t xml:space="preserve">Pre-conditions: </w:t>
      </w:r>
      <w:r w:rsidRPr="000D5169">
        <w:t xml:space="preserve">Mrs. Kate Anywoman </w:t>
      </w:r>
      <w:r w:rsidR="00936B99" w:rsidRPr="000D5169">
        <w:t xml:space="preserve">is made aware of her </w:t>
      </w:r>
      <w:r w:rsidR="005F767C" w:rsidRPr="000D5169">
        <w:t xml:space="preserve">updated care plan </w:t>
      </w:r>
      <w:r w:rsidR="00936B99" w:rsidRPr="000D5169">
        <w:t xml:space="preserve">which </w:t>
      </w:r>
      <w:r w:rsidR="005F767C" w:rsidRPr="000D5169">
        <w:t xml:space="preserve">she is able to access. </w:t>
      </w:r>
      <w:r w:rsidR="00936B99" w:rsidRPr="000D5169">
        <w:t>H</w:t>
      </w:r>
      <w:r w:rsidR="005F767C" w:rsidRPr="000D5169">
        <w:t>ealthcare pro</w:t>
      </w:r>
      <w:r w:rsidR="00936B99" w:rsidRPr="000D5169">
        <w:t>viders participating in Mrs. Anywoman’s</w:t>
      </w:r>
      <w:r w:rsidR="005F767C" w:rsidRPr="000D5169">
        <w:t xml:space="preserve"> </w:t>
      </w:r>
      <w:r w:rsidR="00936B99" w:rsidRPr="000D5169">
        <w:t xml:space="preserve">care </w:t>
      </w:r>
      <w:r w:rsidR="005F767C" w:rsidRPr="000D5169">
        <w:t xml:space="preserve">is also </w:t>
      </w:r>
      <w:r w:rsidR="00936B99" w:rsidRPr="000D5169">
        <w:t xml:space="preserve">made aware of her updated care plan which is made available to be accessed. </w:t>
      </w:r>
    </w:p>
    <w:p w14:paraId="41AACC15" w14:textId="56AD1003" w:rsidR="006D32ED" w:rsidRPr="000D5169" w:rsidRDefault="00CC2885" w:rsidP="00CC2885">
      <w:pPr>
        <w:jc w:val="both"/>
      </w:pPr>
      <w:r w:rsidRPr="000D5169">
        <w:rPr>
          <w:b/>
        </w:rPr>
        <w:t xml:space="preserve">Description of Encounter: </w:t>
      </w:r>
      <w:r w:rsidR="00936B99" w:rsidRPr="000D5169">
        <w:t xml:space="preserve">After </w:t>
      </w:r>
      <w:r w:rsidRPr="000D5169">
        <w:t xml:space="preserve">Mrs. Kate Anywoman </w:t>
      </w:r>
      <w:r w:rsidR="00936B99" w:rsidRPr="000D5169">
        <w:t>encounter</w:t>
      </w:r>
      <w:r w:rsidR="006D32ED" w:rsidRPr="000D5169">
        <w:t>s</w:t>
      </w:r>
      <w:r w:rsidR="00936B99" w:rsidRPr="000D5169">
        <w:t xml:space="preserve"> with her general practitioner, Dr. </w:t>
      </w:r>
      <w:r w:rsidR="00CA4986" w:rsidRPr="000D5169">
        <w:t>Max Power, she continues</w:t>
      </w:r>
      <w:r w:rsidR="006D32ED" w:rsidRPr="000D5169">
        <w:t xml:space="preserve"> her pregnancy care</w:t>
      </w:r>
      <w:r w:rsidR="00936B99" w:rsidRPr="000D5169">
        <w:t xml:space="preserve"> with her obstetrician-gynecologist (OB-GYN) </w:t>
      </w:r>
      <w:r w:rsidRPr="000D5169">
        <w:t>Dr. John Smith</w:t>
      </w:r>
      <w:r w:rsidR="00936B99" w:rsidRPr="000D5169">
        <w:t xml:space="preserve">. </w:t>
      </w:r>
      <w:r w:rsidR="005A6608" w:rsidRPr="000D5169">
        <w:t>Dr. Smith provides Mrs. Anywoman routine pregnancy care based on evidence based practice using clinical practice guidelines. Mrs. Anywoman’</w:t>
      </w:r>
      <w:r w:rsidR="00CA4986" w:rsidRPr="000D5169">
        <w:t>s care includes</w:t>
      </w:r>
      <w:r w:rsidR="005A6608" w:rsidRPr="000D5169">
        <w:t xml:space="preserve"> a number of observations and treatment that may be </w:t>
      </w:r>
      <w:r w:rsidR="006D32ED" w:rsidRPr="000D5169">
        <w:t xml:space="preserve">repeated at varying times throughout </w:t>
      </w:r>
      <w:r w:rsidR="005A6608" w:rsidRPr="000D5169">
        <w:t>her</w:t>
      </w:r>
      <w:r w:rsidR="006D32ED" w:rsidRPr="000D5169">
        <w:t xml:space="preserve"> pregnancy period. This is needed in order to discover and treat possible complications, such as toxoplasmosis, that can occur during pregnancy. </w:t>
      </w:r>
      <w:r w:rsidR="005A6608" w:rsidRPr="000D5169">
        <w:t xml:space="preserve">As Mrs. Anywoman’s care plan is updated, it is made available for access by her and healthcare providers involved in her care. </w:t>
      </w:r>
    </w:p>
    <w:p w14:paraId="08385D77" w14:textId="5210D466" w:rsidR="005A6608" w:rsidRPr="000D5169" w:rsidRDefault="00CC2885" w:rsidP="00CC2885">
      <w:pPr>
        <w:jc w:val="both"/>
      </w:pPr>
      <w:r w:rsidRPr="000D5169">
        <w:rPr>
          <w:b/>
        </w:rPr>
        <w:t xml:space="preserve">Post condition: </w:t>
      </w:r>
      <w:r w:rsidRPr="000D5169">
        <w:t>Mrs. Kate Any</w:t>
      </w:r>
      <w:r w:rsidR="005A6608" w:rsidRPr="000D5169">
        <w:t xml:space="preserve">woman was able to receive evidenced based pregnancy care throughout her pregnancy. She and her healthcare providers were able to actively participate in her care while utilizing her care plan to keep track of near or </w:t>
      </w:r>
      <w:proofErr w:type="gramStart"/>
      <w:r w:rsidR="005A6608" w:rsidRPr="000D5169">
        <w:t>real time</w:t>
      </w:r>
      <w:proofErr w:type="gramEnd"/>
      <w:r w:rsidR="005A6608" w:rsidRPr="000D5169">
        <w:t xml:space="preserve"> updates</w:t>
      </w:r>
      <w:r w:rsidR="00AC3382" w:rsidRPr="000D5169">
        <w:t xml:space="preserve"> throughout her pregnancy period.</w:t>
      </w:r>
    </w:p>
    <w:p w14:paraId="20A7E074" w14:textId="19949311" w:rsidR="001A6373" w:rsidRPr="000D5169" w:rsidRDefault="001A6373" w:rsidP="00D251BA">
      <w:pPr>
        <w:pStyle w:val="BodyText"/>
      </w:pPr>
    </w:p>
    <w:p w14:paraId="19045D0C" w14:textId="6AB11BBA" w:rsidR="00CE7CCD" w:rsidRPr="000D5169" w:rsidRDefault="00C47387" w:rsidP="00D251BA">
      <w:pPr>
        <w:pStyle w:val="FigureTitle"/>
      </w:pPr>
      <w:r w:rsidRPr="000D5169">
        <w:lastRenderedPageBreak/>
        <w:t>Figure X.4.2.2.1.2-1</w:t>
      </w:r>
      <w:r>
        <w:t>:</w:t>
      </w:r>
      <w:r w:rsidRPr="000D5169">
        <w:t xml:space="preserve"> Step B: Medical observations and treatment during pregnancy </w:t>
      </w:r>
      <w:r w:rsidR="003757FF" w:rsidRPr="000D5169">
        <w:rPr>
          <w:b w:val="0"/>
          <w:noProof/>
        </w:rPr>
        <mc:AlternateContent>
          <mc:Choice Requires="wpc">
            <w:drawing>
              <wp:anchor distT="0" distB="0" distL="114300" distR="114300" simplePos="0" relativeHeight="251714560" behindDoc="1" locked="0" layoutInCell="1" allowOverlap="1" wp14:anchorId="39069934" wp14:editId="0A7958D7">
                <wp:simplePos x="0" y="0"/>
                <wp:positionH relativeFrom="column">
                  <wp:posOffset>-1143000</wp:posOffset>
                </wp:positionH>
                <wp:positionV relativeFrom="paragraph">
                  <wp:posOffset>4445</wp:posOffset>
                </wp:positionV>
                <wp:extent cx="7584440" cy="7409815"/>
                <wp:effectExtent l="0" t="0" r="0" b="19685"/>
                <wp:wrapTopAndBottom/>
                <wp:docPr id="679" name="Canvas 6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20" name="Text Box 160"/>
                        <wps:cNvSpPr txBox="1">
                          <a:spLocks noChangeArrowheads="1"/>
                        </wps:cNvSpPr>
                        <wps:spPr bwMode="auto">
                          <a:xfrm>
                            <a:off x="35999" y="36017"/>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13E711" w14:textId="77777777" w:rsidR="00D10FFC" w:rsidRPr="00C95A25" w:rsidRDefault="00D10FFC" w:rsidP="003757FF">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621" name="Line 161"/>
                        <wps:cNvCnPr>
                          <a:cxnSpLocks noChangeShapeType="1"/>
                        </wps:cNvCnPr>
                        <wps:spPr bwMode="auto">
                          <a:xfrm flipH="1">
                            <a:off x="302125" y="325767"/>
                            <a:ext cx="50282" cy="708507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2" name="Rectangle 622"/>
                        <wps:cNvSpPr>
                          <a:spLocks noChangeArrowheads="1"/>
                        </wps:cNvSpPr>
                        <wps:spPr bwMode="auto">
                          <a:xfrm>
                            <a:off x="197923" y="478167"/>
                            <a:ext cx="242423" cy="6807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4" name="Text Box 162"/>
                        <wps:cNvSpPr txBox="1">
                          <a:spLocks noChangeArrowheads="1"/>
                        </wps:cNvSpPr>
                        <wps:spPr bwMode="auto">
                          <a:xfrm>
                            <a:off x="2108241" y="206391"/>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1DD4D" w14:textId="3B75D2F8" w:rsidR="00D10FFC" w:rsidRPr="00C95A25" w:rsidRDefault="00D10FFC" w:rsidP="003757FF">
                              <w:pPr>
                                <w:pStyle w:val="NormalWeb"/>
                                <w:spacing w:before="0"/>
                                <w:jc w:val="center"/>
                                <w:rPr>
                                  <w:b/>
                                </w:rPr>
                              </w:pPr>
                              <w:r>
                                <w:rPr>
                                  <w:b/>
                                  <w:sz w:val="18"/>
                                  <w:szCs w:val="18"/>
                                </w:rPr>
                                <w:t>OB/GYN</w:t>
                              </w:r>
                              <w:r w:rsidRPr="00C95A25">
                                <w:rPr>
                                  <w:b/>
                                  <w:sz w:val="18"/>
                                  <w:szCs w:val="18"/>
                                </w:rPr>
                                <w:t xml:space="preserve"> as</w:t>
                              </w:r>
                            </w:p>
                            <w:p w14:paraId="25139164" w14:textId="1A53951D" w:rsidR="00D10FFC" w:rsidRPr="00C95A25" w:rsidRDefault="00D10FFC" w:rsidP="003757FF">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625" name="Line 161"/>
                        <wps:cNvCnPr>
                          <a:cxnSpLocks noChangeShapeType="1"/>
                        </wps:cNvCnPr>
                        <wps:spPr bwMode="auto">
                          <a:xfrm>
                            <a:off x="2631112" y="478167"/>
                            <a:ext cx="0" cy="676996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6" name="Rectangle 626"/>
                        <wps:cNvSpPr>
                          <a:spLocks noChangeArrowheads="1"/>
                        </wps:cNvSpPr>
                        <wps:spPr bwMode="auto">
                          <a:xfrm>
                            <a:off x="2525117" y="693436"/>
                            <a:ext cx="238049" cy="5895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7" name="Line 356"/>
                        <wps:cNvCnPr>
                          <a:cxnSpLocks noChangeShapeType="1"/>
                        </wps:cNvCnPr>
                        <wps:spPr bwMode="auto">
                          <a:xfrm>
                            <a:off x="438560" y="688752"/>
                            <a:ext cx="20441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8" name="Text Box 160"/>
                        <wps:cNvSpPr txBox="1">
                          <a:spLocks noChangeArrowheads="1"/>
                        </wps:cNvSpPr>
                        <wps:spPr bwMode="auto">
                          <a:xfrm>
                            <a:off x="537887" y="358587"/>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BD6890" w14:textId="0BE594F8" w:rsidR="00D10FFC" w:rsidRDefault="00D10FFC" w:rsidP="003757FF">
                              <w:pPr>
                                <w:pStyle w:val="NormalWeb"/>
                                <w:jc w:val="both"/>
                              </w:pPr>
                              <w:r>
                                <w:rPr>
                                  <w:sz w:val="18"/>
                                  <w:szCs w:val="18"/>
                                </w:rPr>
                                <w:t xml:space="preserve">Perform Encounter </w:t>
                              </w:r>
                            </w:p>
                          </w:txbxContent>
                        </wps:txbx>
                        <wps:bodyPr rot="0" vert="horz" wrap="square" lIns="91440" tIns="45720" rIns="91440" bIns="45720" anchor="t" anchorCtr="0" upright="1">
                          <a:noAutofit/>
                        </wps:bodyPr>
                      </wps:wsp>
                      <wps:wsp>
                        <wps:cNvPr id="629" name="Text Box 162"/>
                        <wps:cNvSpPr txBox="1">
                          <a:spLocks noChangeArrowheads="1"/>
                        </wps:cNvSpPr>
                        <wps:spPr bwMode="auto">
                          <a:xfrm>
                            <a:off x="3466107" y="173334"/>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77186" w14:textId="33DBB005" w:rsidR="00D10FFC" w:rsidRPr="00C95A25" w:rsidRDefault="00D10FFC" w:rsidP="003757FF">
                              <w:pPr>
                                <w:pStyle w:val="NormalWeb"/>
                                <w:spacing w:before="0"/>
                                <w:jc w:val="center"/>
                                <w:rPr>
                                  <w:b/>
                                </w:rPr>
                              </w:pPr>
                              <w:r>
                                <w:rPr>
                                  <w:sz w:val="18"/>
                                  <w:szCs w:val="18"/>
                                </w:rPr>
                                <w:t> </w:t>
                              </w:r>
                              <w:r w:rsidRPr="00C95A25">
                                <w:rPr>
                                  <w:b/>
                                  <w:sz w:val="18"/>
                                  <w:szCs w:val="18"/>
                                </w:rPr>
                                <w:t xml:space="preserve">Care Plan </w:t>
                              </w:r>
                              <w:del w:id="197" w:author="Jones, Emma" w:date="2018-07-16T16:10:00Z">
                                <w:r w:rsidRPr="00C95A25" w:rsidDel="00E60E7C">
                                  <w:rPr>
                                    <w:b/>
                                    <w:sz w:val="18"/>
                                    <w:szCs w:val="18"/>
                                  </w:rPr>
                                  <w:delText xml:space="preserve">Guidance </w:delText>
                                </w:r>
                              </w:del>
                              <w:ins w:id="198" w:author="Jones, Emma" w:date="2018-07-16T16:10:00Z">
                                <w:r>
                                  <w:rPr>
                                    <w:b/>
                                    <w:sz w:val="18"/>
                                    <w:szCs w:val="18"/>
                                  </w:rPr>
                                  <w:t>Definition</w:t>
                                </w:r>
                                <w:r w:rsidRPr="00C95A25">
                                  <w:rPr>
                                    <w:b/>
                                    <w:sz w:val="18"/>
                                    <w:szCs w:val="18"/>
                                  </w:rPr>
                                  <w:t xml:space="preserve"> </w:t>
                                </w:r>
                              </w:ins>
                              <w:r w:rsidRPr="00C95A25">
                                <w:rPr>
                                  <w:b/>
                                  <w:sz w:val="18"/>
                                  <w:szCs w:val="18"/>
                                </w:rPr>
                                <w:t>Service</w:t>
                              </w:r>
                            </w:p>
                          </w:txbxContent>
                        </wps:txbx>
                        <wps:bodyPr rot="0" vert="horz" wrap="square" lIns="0" tIns="0" rIns="0" bIns="0" anchor="t" anchorCtr="0" upright="1">
                          <a:noAutofit/>
                        </wps:bodyPr>
                      </wps:wsp>
                      <wps:wsp>
                        <wps:cNvPr id="631" name="Line 161"/>
                        <wps:cNvCnPr>
                          <a:cxnSpLocks noChangeShapeType="1"/>
                        </wps:cNvCnPr>
                        <wps:spPr bwMode="auto">
                          <a:xfrm>
                            <a:off x="3956536" y="530326"/>
                            <a:ext cx="38100" cy="62438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2" name="Line 161"/>
                        <wps:cNvCnPr>
                          <a:cxnSpLocks noChangeShapeType="1"/>
                        </wps:cNvCnPr>
                        <wps:spPr bwMode="auto">
                          <a:xfrm>
                            <a:off x="5126042" y="478167"/>
                            <a:ext cx="24529" cy="49625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3" name="Line 356"/>
                        <wps:cNvCnPr>
                          <a:cxnSpLocks noChangeShapeType="1"/>
                        </wps:cNvCnPr>
                        <wps:spPr bwMode="auto">
                          <a:xfrm flipH="1" flipV="1">
                            <a:off x="1429175" y="1851759"/>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4" name="Text Box 160"/>
                        <wps:cNvSpPr txBox="1">
                          <a:spLocks noChangeArrowheads="1"/>
                        </wps:cNvSpPr>
                        <wps:spPr bwMode="auto">
                          <a:xfrm>
                            <a:off x="1369116" y="1429111"/>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D9803A" w14:textId="77777777" w:rsidR="00D10FFC" w:rsidRDefault="00D10FFC" w:rsidP="003757FF">
                              <w:pPr>
                                <w:pStyle w:val="NormalWeb"/>
                                <w:spacing w:before="0"/>
                                <w:jc w:val="center"/>
                              </w:pPr>
                              <w:r>
                                <w:rPr>
                                  <w:sz w:val="18"/>
                                  <w:szCs w:val="18"/>
                                </w:rPr>
                                <w:t>Search for Care Plan (pregnancy)</w:t>
                              </w:r>
                            </w:p>
                          </w:txbxContent>
                        </wps:txbx>
                        <wps:bodyPr rot="0" vert="horz" wrap="square" lIns="91440" tIns="45720" rIns="91440" bIns="45720" anchor="t" anchorCtr="0" upright="1">
                          <a:noAutofit/>
                        </wps:bodyPr>
                      </wps:wsp>
                      <wps:wsp>
                        <wps:cNvPr id="638" name="Line 356"/>
                        <wps:cNvCnPr>
                          <a:cxnSpLocks noChangeShapeType="1"/>
                        </wps:cNvCnPr>
                        <wps:spPr bwMode="auto">
                          <a:xfrm flipV="1">
                            <a:off x="2761171" y="2510022"/>
                            <a:ext cx="106762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9" name="Text Box 160"/>
                        <wps:cNvSpPr txBox="1">
                          <a:spLocks noChangeArrowheads="1"/>
                        </wps:cNvSpPr>
                        <wps:spPr bwMode="auto">
                          <a:xfrm>
                            <a:off x="2781416" y="2113685"/>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1927FB" w14:textId="77777777" w:rsidR="00D10FFC" w:rsidRDefault="00D10FFC" w:rsidP="003757FF">
                              <w:pPr>
                                <w:pStyle w:val="NormalWeb"/>
                                <w:spacing w:before="0"/>
                                <w:jc w:val="center"/>
                              </w:pPr>
                              <w:r>
                                <w:rPr>
                                  <w:sz w:val="18"/>
                                  <w:szCs w:val="18"/>
                                </w:rPr>
                                <w:t>Search for PlanDefinition</w:t>
                              </w:r>
                            </w:p>
                            <w:p w14:paraId="111FAC24" w14:textId="77777777" w:rsidR="00D10FFC" w:rsidRDefault="00D10FFC" w:rsidP="003757FF">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640" name="Rectangle 640"/>
                        <wps:cNvSpPr>
                          <a:spLocks noChangeArrowheads="1"/>
                        </wps:cNvSpPr>
                        <wps:spPr bwMode="auto">
                          <a:xfrm>
                            <a:off x="3870811" y="2497467"/>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1" name="Line 362"/>
                        <wps:cNvCnPr>
                          <a:cxnSpLocks noChangeShapeType="1"/>
                        </wps:cNvCnPr>
                        <wps:spPr bwMode="auto">
                          <a:xfrm flipH="1">
                            <a:off x="2781417" y="2958395"/>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2" name="Text Box 160"/>
                        <wps:cNvSpPr txBox="1">
                          <a:spLocks noChangeArrowheads="1"/>
                        </wps:cNvSpPr>
                        <wps:spPr bwMode="auto">
                          <a:xfrm>
                            <a:off x="2781416" y="2601984"/>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BA065" w14:textId="0072ED46" w:rsidR="00D10FFC" w:rsidRDefault="00D10FFC" w:rsidP="003757FF">
                              <w:pPr>
                                <w:pStyle w:val="NormalWeb"/>
                                <w:spacing w:before="0"/>
                                <w:jc w:val="center"/>
                              </w:pPr>
                              <w:r>
                                <w:rPr>
                                  <w:sz w:val="18"/>
                                  <w:szCs w:val="18"/>
                                </w:rPr>
                                <w:t xml:space="preserve">Provide </w:t>
                              </w:r>
                              <w:proofErr w:type="spellStart"/>
                              <w:r>
                                <w:rPr>
                                  <w:sz w:val="18"/>
                                  <w:szCs w:val="18"/>
                                </w:rPr>
                                <w:t>ActivityDefinition</w:t>
                              </w:r>
                              <w:proofErr w:type="spellEnd"/>
                            </w:p>
                            <w:p w14:paraId="49E508D3" w14:textId="77777777" w:rsidR="00D10FFC" w:rsidRDefault="00D10FFC" w:rsidP="003757FF">
                              <w:pPr>
                                <w:pStyle w:val="NormalWeb"/>
                                <w:spacing w:before="0"/>
                                <w:jc w:val="both"/>
                              </w:pPr>
                              <w:r>
                                <w:rPr>
                                  <w:sz w:val="18"/>
                                  <w:szCs w:val="18"/>
                                </w:rPr>
                                <w:t> </w:t>
                              </w:r>
                            </w:p>
                            <w:p w14:paraId="72906117" w14:textId="77777777" w:rsidR="00D10FFC" w:rsidRDefault="00D10FFC" w:rsidP="003757FF">
                              <w:pPr>
                                <w:pStyle w:val="NormalWeb"/>
                                <w:spacing w:before="0"/>
                                <w:jc w:val="both"/>
                              </w:pPr>
                              <w:r>
                                <w:rPr>
                                  <w:sz w:val="18"/>
                                  <w:szCs w:val="18"/>
                                </w:rPr>
                                <w:t> </w:t>
                              </w:r>
                            </w:p>
                            <w:p w14:paraId="27E9926A" w14:textId="77777777" w:rsidR="00D10FFC" w:rsidRDefault="00D10FFC" w:rsidP="003757FF">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44" name="Text Box 160"/>
                        <wps:cNvSpPr txBox="1">
                          <a:spLocks noChangeArrowheads="1"/>
                        </wps:cNvSpPr>
                        <wps:spPr bwMode="auto">
                          <a:xfrm>
                            <a:off x="1355855" y="2723945"/>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2A514" w14:textId="0361A33B" w:rsidR="00D10FFC" w:rsidRDefault="00D10FFC" w:rsidP="003757FF">
                              <w:pPr>
                                <w:pStyle w:val="NormalWeb"/>
                                <w:spacing w:before="0"/>
                                <w:jc w:val="center"/>
                              </w:pPr>
                              <w:r>
                                <w:rPr>
                                  <w:sz w:val="18"/>
                                  <w:szCs w:val="18"/>
                                </w:rPr>
                                <w:t>Update Care Plan (pregnancy)</w:t>
                              </w:r>
                            </w:p>
                            <w:p w14:paraId="68A3CF6C" w14:textId="77777777" w:rsidR="00D10FFC" w:rsidRDefault="00D10FFC" w:rsidP="003757FF">
                              <w:pPr>
                                <w:pStyle w:val="NormalWeb"/>
                                <w:spacing w:before="0"/>
                                <w:jc w:val="center"/>
                              </w:pPr>
                            </w:p>
                            <w:p w14:paraId="6F59564C" w14:textId="77777777" w:rsidR="00D10FFC" w:rsidRDefault="00D10FFC" w:rsidP="003757FF">
                              <w:pPr>
                                <w:pStyle w:val="NormalWeb"/>
                                <w:spacing w:before="0"/>
                                <w:jc w:val="center"/>
                              </w:pPr>
                            </w:p>
                            <w:p w14:paraId="5150894F" w14:textId="77777777" w:rsidR="00D10FFC" w:rsidRDefault="00D10FFC" w:rsidP="003757FF">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45" name="Line 356"/>
                        <wps:cNvCnPr>
                          <a:cxnSpLocks noChangeShapeType="1"/>
                        </wps:cNvCnPr>
                        <wps:spPr bwMode="auto">
                          <a:xfrm>
                            <a:off x="2763341" y="3610282"/>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6" name="Rectangle 646"/>
                        <wps:cNvSpPr>
                          <a:spLocks noChangeArrowheads="1"/>
                        </wps:cNvSpPr>
                        <wps:spPr bwMode="auto">
                          <a:xfrm>
                            <a:off x="5021695" y="3610282"/>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7" name="Text Box 160"/>
                        <wps:cNvSpPr txBox="1">
                          <a:spLocks noChangeArrowheads="1"/>
                        </wps:cNvSpPr>
                        <wps:spPr bwMode="auto">
                          <a:xfrm>
                            <a:off x="2781417" y="3335667"/>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CFFFDA" w14:textId="4C3CF3A4" w:rsidR="00D10FFC" w:rsidRDefault="00D10FFC" w:rsidP="00D251BA">
                              <w:pPr>
                                <w:pStyle w:val="NormalWeb"/>
                                <w:spacing w:before="0"/>
                              </w:pPr>
                              <w:r>
                                <w:rPr>
                                  <w:sz w:val="18"/>
                                  <w:szCs w:val="18"/>
                                </w:rPr>
                                <w:t>Request Services</w:t>
                              </w:r>
                            </w:p>
                          </w:txbxContent>
                        </wps:txbx>
                        <wps:bodyPr rot="0" vert="horz" wrap="square" lIns="91440" tIns="45720" rIns="91440" bIns="45720" anchor="t" anchorCtr="0" upright="1">
                          <a:noAutofit/>
                        </wps:bodyPr>
                      </wps:wsp>
                      <wps:wsp>
                        <wps:cNvPr id="648" name="Line 362"/>
                        <wps:cNvCnPr>
                          <a:cxnSpLocks noChangeShapeType="1"/>
                        </wps:cNvCnPr>
                        <wps:spPr bwMode="auto">
                          <a:xfrm flipH="1">
                            <a:off x="2722228" y="4873763"/>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9" name="Text Box 160"/>
                        <wps:cNvSpPr txBox="1">
                          <a:spLocks noChangeArrowheads="1"/>
                        </wps:cNvSpPr>
                        <wps:spPr bwMode="auto">
                          <a:xfrm>
                            <a:off x="4097060" y="4645220"/>
                            <a:ext cx="924635" cy="2354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EE8058" w14:textId="7C7EB633" w:rsidR="00D10FFC" w:rsidRDefault="00D10FFC" w:rsidP="003757FF">
                              <w:pPr>
                                <w:pStyle w:val="NormalWeb"/>
                                <w:spacing w:before="0"/>
                                <w:jc w:val="both"/>
                              </w:pPr>
                              <w:r>
                                <w:rPr>
                                  <w:sz w:val="18"/>
                                  <w:szCs w:val="18"/>
                                </w:rPr>
                                <w:t>Share Response</w:t>
                              </w:r>
                            </w:p>
                          </w:txbxContent>
                        </wps:txbx>
                        <wps:bodyPr rot="0" vert="horz" wrap="square" lIns="91440" tIns="45720" rIns="91440" bIns="45720" anchor="t" anchorCtr="0" upright="1">
                          <a:noAutofit/>
                        </wps:bodyPr>
                      </wps:wsp>
                      <wps:wsp>
                        <wps:cNvPr id="650" name="Straight Connector 650"/>
                        <wps:cNvCnPr/>
                        <wps:spPr>
                          <a:xfrm>
                            <a:off x="5324752" y="4664510"/>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1" name="Straight Connector 651"/>
                        <wps:cNvCnPr/>
                        <wps:spPr>
                          <a:xfrm>
                            <a:off x="5591157" y="4682585"/>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2" name="Straight Arrow Connector 652"/>
                        <wps:cNvCnPr/>
                        <wps:spPr>
                          <a:xfrm flipH="1">
                            <a:off x="5305408" y="4792992"/>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3" name="Text Box 160"/>
                        <wps:cNvSpPr txBox="1">
                          <a:spLocks noChangeArrowheads="1"/>
                        </wps:cNvSpPr>
                        <wps:spPr bwMode="auto">
                          <a:xfrm>
                            <a:off x="5619731" y="4447558"/>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BEA7C8" w14:textId="5600E899" w:rsidR="00D10FFC" w:rsidRDefault="00D10FFC" w:rsidP="00B24104">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654" name="Line 356"/>
                        <wps:cNvCnPr>
                          <a:cxnSpLocks noChangeShapeType="1"/>
                        </wps:cNvCnPr>
                        <wps:spPr bwMode="auto">
                          <a:xfrm>
                            <a:off x="480661" y="5876177"/>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5" name="Text Box 160"/>
                        <wps:cNvSpPr txBox="1">
                          <a:spLocks noChangeArrowheads="1"/>
                        </wps:cNvSpPr>
                        <wps:spPr bwMode="auto">
                          <a:xfrm>
                            <a:off x="1447945" y="4682585"/>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7AD50" w14:textId="1A8F3E75" w:rsidR="00D10FFC" w:rsidRDefault="00D10FFC"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656" name="Text Box 162"/>
                        <wps:cNvSpPr txBox="1">
                          <a:spLocks noChangeArrowheads="1"/>
                        </wps:cNvSpPr>
                        <wps:spPr bwMode="auto">
                          <a:xfrm>
                            <a:off x="6042820" y="297143"/>
                            <a:ext cx="1095375" cy="62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0A350" w14:textId="77777777" w:rsidR="00D10FFC" w:rsidRDefault="00D10FFC" w:rsidP="003757FF">
                              <w:pPr>
                                <w:pStyle w:val="NormalWeb"/>
                                <w:spacing w:before="0"/>
                              </w:pPr>
                              <w:r>
                                <w:rPr>
                                  <w:sz w:val="18"/>
                                  <w:szCs w:val="18"/>
                                </w:rPr>
                                <w:t> </w:t>
                              </w:r>
                            </w:p>
                            <w:p w14:paraId="1CA61852" w14:textId="6F706B00" w:rsidR="00D10FFC" w:rsidRDefault="00D10FFC" w:rsidP="00B24104">
                              <w:pPr>
                                <w:pStyle w:val="NormalWeb"/>
                                <w:spacing w:before="0"/>
                                <w:jc w:val="center"/>
                              </w:pPr>
                              <w:r>
                                <w:rPr>
                                  <w:b/>
                                  <w:bCs/>
                                  <w:sz w:val="18"/>
                                  <w:szCs w:val="18"/>
                                </w:rPr>
                                <w:t>Referral Providers as Care Plan Contributor</w:t>
                              </w:r>
                            </w:p>
                          </w:txbxContent>
                        </wps:txbx>
                        <wps:bodyPr rot="0" vert="horz" wrap="square" lIns="0" tIns="0" rIns="0" bIns="0" anchor="t" anchorCtr="0" upright="1">
                          <a:noAutofit/>
                        </wps:bodyPr>
                      </wps:wsp>
                      <wps:wsp>
                        <wps:cNvPr id="657" name="Line 161"/>
                        <wps:cNvCnPr>
                          <a:cxnSpLocks noChangeShapeType="1"/>
                        </wps:cNvCnPr>
                        <wps:spPr bwMode="auto">
                          <a:xfrm>
                            <a:off x="6559592" y="920210"/>
                            <a:ext cx="59333" cy="649063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58" name="Rectangle 658"/>
                        <wps:cNvSpPr>
                          <a:spLocks noChangeArrowheads="1"/>
                        </wps:cNvSpPr>
                        <wps:spPr bwMode="auto">
                          <a:xfrm>
                            <a:off x="6476575" y="5392287"/>
                            <a:ext cx="238124" cy="18558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9" name="Line 356"/>
                        <wps:cNvCnPr>
                          <a:cxnSpLocks noChangeShapeType="1"/>
                        </wps:cNvCnPr>
                        <wps:spPr bwMode="auto">
                          <a:xfrm>
                            <a:off x="2799138" y="5588015"/>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0" name="Text Box 160"/>
                        <wps:cNvSpPr txBox="1">
                          <a:spLocks noChangeArrowheads="1"/>
                        </wps:cNvSpPr>
                        <wps:spPr bwMode="auto">
                          <a:xfrm>
                            <a:off x="2781417" y="5335918"/>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FFB69D" w14:textId="6B65E648" w:rsidR="00D10FFC" w:rsidRDefault="00D10FFC" w:rsidP="003757FF">
                              <w:pPr>
                                <w:pStyle w:val="NormalWeb"/>
                                <w:spacing w:before="0"/>
                                <w:jc w:val="both"/>
                              </w:pPr>
                              <w:r>
                                <w:rPr>
                                  <w:sz w:val="18"/>
                                  <w:szCs w:val="18"/>
                                </w:rPr>
                                <w:t>Referral Request</w:t>
                              </w:r>
                            </w:p>
                            <w:p w14:paraId="2F0D810C" w14:textId="77777777" w:rsidR="00D10FFC" w:rsidRDefault="00D10FFC" w:rsidP="003757FF">
                              <w:pPr>
                                <w:pStyle w:val="NormalWeb"/>
                                <w:spacing w:before="0"/>
                                <w:jc w:val="both"/>
                              </w:pPr>
                              <w:r>
                                <w:rPr>
                                  <w:sz w:val="18"/>
                                  <w:szCs w:val="18"/>
                                </w:rPr>
                                <w:t> </w:t>
                              </w:r>
                            </w:p>
                            <w:p w14:paraId="341C854C" w14:textId="77777777" w:rsidR="00D10FFC" w:rsidRDefault="00D10FFC" w:rsidP="003757FF">
                              <w:pPr>
                                <w:pStyle w:val="NormalWeb"/>
                                <w:spacing w:before="0"/>
                                <w:jc w:val="both"/>
                              </w:pPr>
                              <w:r>
                                <w:rPr>
                                  <w:sz w:val="18"/>
                                  <w:szCs w:val="18"/>
                                </w:rPr>
                                <w:t> </w:t>
                              </w:r>
                            </w:p>
                            <w:p w14:paraId="45328994" w14:textId="77777777" w:rsidR="00D10FFC" w:rsidRDefault="00D10FFC"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62" name="Text Box 160"/>
                        <wps:cNvSpPr txBox="1">
                          <a:spLocks noChangeArrowheads="1"/>
                        </wps:cNvSpPr>
                        <wps:spPr bwMode="auto">
                          <a:xfrm>
                            <a:off x="5126042" y="5979811"/>
                            <a:ext cx="109474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F4309A" w14:textId="77D97DD2" w:rsidR="00D10FFC" w:rsidRDefault="00D10FFC" w:rsidP="003757FF">
                              <w:pPr>
                                <w:pStyle w:val="NormalWeb"/>
                                <w:spacing w:before="0"/>
                                <w:jc w:val="both"/>
                              </w:pPr>
                              <w:r>
                                <w:rPr>
                                  <w:sz w:val="18"/>
                                  <w:szCs w:val="18"/>
                                </w:rPr>
                                <w:t>Referral Response</w:t>
                              </w:r>
                            </w:p>
                          </w:txbxContent>
                        </wps:txbx>
                        <wps:bodyPr rot="0" vert="horz" wrap="square" lIns="91440" tIns="45720" rIns="91440" bIns="45720" anchor="t" anchorCtr="0" upright="1">
                          <a:noAutofit/>
                        </wps:bodyPr>
                      </wps:wsp>
                      <wps:wsp>
                        <wps:cNvPr id="667" name="Line 362"/>
                        <wps:cNvCnPr>
                          <a:cxnSpLocks noChangeShapeType="1"/>
                        </wps:cNvCnPr>
                        <wps:spPr bwMode="auto">
                          <a:xfrm>
                            <a:off x="466838" y="4360520"/>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8" name="Text Box 160"/>
                        <wps:cNvSpPr txBox="1">
                          <a:spLocks noChangeArrowheads="1"/>
                        </wps:cNvSpPr>
                        <wps:spPr bwMode="auto">
                          <a:xfrm>
                            <a:off x="466838" y="3975268"/>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C43FEC" w14:textId="6641D9C4" w:rsidR="00D10FFC" w:rsidRDefault="00D10FFC" w:rsidP="00D251BA">
                              <w:pPr>
                                <w:pStyle w:val="NormalWeb"/>
                                <w:spacing w:before="0"/>
                                <w:jc w:val="center"/>
                              </w:pPr>
                              <w:r w:rsidRPr="009A41FE">
                                <w:rPr>
                                  <w:sz w:val="16"/>
                                  <w:szCs w:val="16"/>
                                </w:rPr>
                                <w:t>Retrieve Care Plan</w:t>
                              </w:r>
                            </w:p>
                          </w:txbxContent>
                        </wps:txbx>
                        <wps:bodyPr rot="0" vert="horz" wrap="square" lIns="91440" tIns="45720" rIns="91440" bIns="45720" anchor="t" anchorCtr="0" upright="1">
                          <a:noAutofit/>
                        </wps:bodyPr>
                      </wps:wsp>
                      <wps:wsp>
                        <wps:cNvPr id="669" name="Text Box 162"/>
                        <wps:cNvSpPr txBox="1">
                          <a:spLocks noChangeArrowheads="1"/>
                        </wps:cNvSpPr>
                        <wps:spPr bwMode="auto">
                          <a:xfrm>
                            <a:off x="926926" y="171879"/>
                            <a:ext cx="1169461" cy="171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8DD59" w14:textId="77777777" w:rsidR="00D10FFC" w:rsidRDefault="00D10FFC" w:rsidP="00D251BA">
                              <w:pPr>
                                <w:pStyle w:val="NormalWeb"/>
                                <w:spacing w:before="0"/>
                                <w:jc w:val="center"/>
                              </w:pPr>
                              <w:r>
                                <w:rPr>
                                  <w:b/>
                                  <w:bCs/>
                                  <w:sz w:val="18"/>
                                  <w:szCs w:val="18"/>
                                </w:rPr>
                                <w:t>Care Plan Service</w:t>
                              </w:r>
                            </w:p>
                          </w:txbxContent>
                        </wps:txbx>
                        <wps:bodyPr rot="0" vert="horz" wrap="square" lIns="0" tIns="0" rIns="0" bIns="0" anchor="t" anchorCtr="0" upright="1">
                          <a:noAutofit/>
                        </wps:bodyPr>
                      </wps:wsp>
                      <wps:wsp>
                        <wps:cNvPr id="670" name="Line 161"/>
                        <wps:cNvCnPr>
                          <a:cxnSpLocks noChangeShapeType="1"/>
                        </wps:cNvCnPr>
                        <wps:spPr bwMode="auto">
                          <a:xfrm>
                            <a:off x="1333398" y="478167"/>
                            <a:ext cx="0" cy="68076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72" name="Rectangle 672"/>
                        <wps:cNvSpPr>
                          <a:spLocks noChangeArrowheads="1"/>
                        </wps:cNvSpPr>
                        <wps:spPr bwMode="auto">
                          <a:xfrm>
                            <a:off x="1208682" y="1249693"/>
                            <a:ext cx="239263" cy="59579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4" name="Text Box 160"/>
                        <wps:cNvSpPr txBox="1">
                          <a:spLocks noChangeArrowheads="1"/>
                        </wps:cNvSpPr>
                        <wps:spPr bwMode="auto">
                          <a:xfrm>
                            <a:off x="499711" y="5478667"/>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2975BC" w14:textId="0FC09C8C" w:rsidR="00D10FFC" w:rsidRDefault="00D10FFC" w:rsidP="00D251BA">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675" name="Text Box 160"/>
                        <wps:cNvSpPr txBox="1">
                          <a:spLocks noChangeArrowheads="1"/>
                        </wps:cNvSpPr>
                        <wps:spPr bwMode="auto">
                          <a:xfrm>
                            <a:off x="448587" y="673396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EDE315" w14:textId="50569206" w:rsidR="00D10FFC" w:rsidRDefault="00D10FFC" w:rsidP="00D251BA">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676" name="Text Box 160"/>
                        <wps:cNvSpPr txBox="1">
                          <a:spLocks noChangeArrowheads="1"/>
                        </wps:cNvSpPr>
                        <wps:spPr bwMode="auto">
                          <a:xfrm>
                            <a:off x="5040792" y="6478690"/>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BCB768" w14:textId="7471D0AC" w:rsidR="00D10FFC" w:rsidRDefault="00D10FFC"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678" name="Line 356"/>
                        <wps:cNvCnPr>
                          <a:cxnSpLocks noChangeShapeType="1"/>
                        </wps:cNvCnPr>
                        <wps:spPr bwMode="auto">
                          <a:xfrm>
                            <a:off x="460505" y="7126358"/>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0" name="Line 356"/>
                        <wps:cNvCnPr>
                          <a:cxnSpLocks noChangeShapeType="1"/>
                        </wps:cNvCnPr>
                        <wps:spPr bwMode="auto">
                          <a:xfrm>
                            <a:off x="1431466" y="2280114"/>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1" name="Text Box 160"/>
                        <wps:cNvSpPr txBox="1">
                          <a:spLocks noChangeArrowheads="1"/>
                        </wps:cNvSpPr>
                        <wps:spPr bwMode="auto">
                          <a:xfrm>
                            <a:off x="1490283" y="1894592"/>
                            <a:ext cx="1031358" cy="3499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F5E231" w14:textId="0EAD1510" w:rsidR="00D10FFC" w:rsidRDefault="00D10FFC" w:rsidP="003757FF">
                              <w:pPr>
                                <w:pStyle w:val="NormalWeb"/>
                                <w:spacing w:before="0"/>
                                <w:jc w:val="center"/>
                              </w:pPr>
                              <w:r>
                                <w:rPr>
                                  <w:sz w:val="18"/>
                                  <w:szCs w:val="18"/>
                                </w:rPr>
                                <w:t>Retrieve Care Plan (pregnancy)</w:t>
                              </w:r>
                            </w:p>
                          </w:txbxContent>
                        </wps:txbx>
                        <wps:bodyPr rot="0" vert="horz" wrap="square" lIns="91440" tIns="45720" rIns="91440" bIns="45720" anchor="t" anchorCtr="0" upright="1">
                          <a:noAutofit/>
                        </wps:bodyPr>
                      </wps:wsp>
                      <wps:wsp>
                        <wps:cNvPr id="682" name="Text Box 162"/>
                        <wps:cNvSpPr txBox="1">
                          <a:spLocks noChangeArrowheads="1"/>
                        </wps:cNvSpPr>
                        <wps:spPr bwMode="auto">
                          <a:xfrm>
                            <a:off x="4590840" y="206936"/>
                            <a:ext cx="1486535" cy="408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F4D7E7" w14:textId="4D5F4082" w:rsidR="00D10FFC" w:rsidRDefault="00D10FFC" w:rsidP="00D251BA">
                              <w:pPr>
                                <w:pStyle w:val="NormalWeb"/>
                                <w:spacing w:before="0"/>
                              </w:pPr>
                              <w:r>
                                <w:rPr>
                                  <w:sz w:val="18"/>
                                  <w:szCs w:val="18"/>
                                </w:rPr>
                                <w:t> </w:t>
                              </w:r>
                              <w:r>
                                <w:rPr>
                                  <w:b/>
                                  <w:bCs/>
                                  <w:sz w:val="18"/>
                                  <w:szCs w:val="18"/>
                                </w:rPr>
                                <w:t>Lab/Pharmacy/Radiology as Care Plan Contributor</w:t>
                              </w:r>
                            </w:p>
                          </w:txbxContent>
                        </wps:txbx>
                        <wps:bodyPr rot="0" vert="horz" wrap="square" lIns="0" tIns="0" rIns="0" bIns="0" anchor="t" anchorCtr="0" upright="1">
                          <a:noAutofit/>
                        </wps:bodyPr>
                      </wps:wsp>
                      <wps:wsp>
                        <wps:cNvPr id="683" name="Text Box 160"/>
                        <wps:cNvSpPr txBox="1">
                          <a:spLocks noChangeArrowheads="1"/>
                        </wps:cNvSpPr>
                        <wps:spPr bwMode="auto">
                          <a:xfrm>
                            <a:off x="6924247" y="5688342"/>
                            <a:ext cx="660701"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B1E" w14:textId="77777777" w:rsidR="00D10FFC" w:rsidRDefault="00D10FFC" w:rsidP="009953A0">
                              <w:pPr>
                                <w:pStyle w:val="NormalWeb"/>
                                <w:jc w:val="center"/>
                              </w:pPr>
                              <w:r>
                                <w:rPr>
                                  <w:sz w:val="18"/>
                                  <w:szCs w:val="18"/>
                                </w:rPr>
                                <w:t>Provide applicable services</w:t>
                              </w:r>
                            </w:p>
                          </w:txbxContent>
                        </wps:txbx>
                        <wps:bodyPr rot="0" vert="horz" wrap="square" lIns="91440" tIns="45720" rIns="91440" bIns="45720" anchor="t" anchorCtr="0" upright="1">
                          <a:noAutofit/>
                        </wps:bodyPr>
                      </wps:wsp>
                      <wps:wsp>
                        <wps:cNvPr id="741" name="Straight Connector 741"/>
                        <wps:cNvCnPr/>
                        <wps:spPr>
                          <a:xfrm>
                            <a:off x="6713840" y="5994034"/>
                            <a:ext cx="190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2" name="Straight Connector 742"/>
                        <wps:cNvCnPr/>
                        <wps:spPr>
                          <a:xfrm flipH="1">
                            <a:off x="6923369" y="6021717"/>
                            <a:ext cx="436" cy="1242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3" name="Straight Arrow Connector 743"/>
                        <wps:cNvCnPr/>
                        <wps:spPr>
                          <a:xfrm flipH="1" flipV="1">
                            <a:off x="6694792" y="6131829"/>
                            <a:ext cx="229448" cy="14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0" name="Text Box 160"/>
                        <wps:cNvSpPr txBox="1">
                          <a:spLocks noChangeArrowheads="1"/>
                        </wps:cNvSpPr>
                        <wps:spPr bwMode="auto">
                          <a:xfrm>
                            <a:off x="1514487" y="3021343"/>
                            <a:ext cx="977754" cy="550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460874" w14:textId="77777777" w:rsidR="00D10FFC" w:rsidRPr="004B02F0" w:rsidRDefault="00D10FFC" w:rsidP="000C7F8B">
                              <w:pPr>
                                <w:pStyle w:val="NormalWeb"/>
                                <w:jc w:val="center"/>
                                <w:rPr>
                                  <w:sz w:val="18"/>
                                  <w:szCs w:val="18"/>
                                </w:rPr>
                              </w:pPr>
                              <w:r w:rsidRPr="004B02F0">
                                <w:rPr>
                                  <w:sz w:val="18"/>
                                  <w:szCs w:val="18"/>
                                </w:rPr>
                                <w:t>Apply Activity Definition Operation</w:t>
                              </w:r>
                            </w:p>
                            <w:p w14:paraId="5463DB1A" w14:textId="59F9A315" w:rsidR="00D10FFC" w:rsidRDefault="00D10FFC">
                              <w:pPr>
                                <w:pStyle w:val="NormalWeb"/>
                                <w:spacing w:before="0"/>
                                <w:jc w:val="center"/>
                              </w:pPr>
                            </w:p>
                            <w:p w14:paraId="15D94C90" w14:textId="58F23318" w:rsidR="00D10FFC" w:rsidRDefault="00D10FFC">
                              <w:pPr>
                                <w:pStyle w:val="NormalWeb"/>
                                <w:spacing w:before="0"/>
                                <w:jc w:val="center"/>
                              </w:pPr>
                            </w:p>
                            <w:p w14:paraId="4C5AFB2A" w14:textId="77777777" w:rsidR="00D10FFC" w:rsidRDefault="00D10FF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41" name="Line 356"/>
                        <wps:cNvCnPr>
                          <a:cxnSpLocks noChangeShapeType="1"/>
                        </wps:cNvCnPr>
                        <wps:spPr bwMode="auto">
                          <a:xfrm flipH="1">
                            <a:off x="1431466" y="3525827"/>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3" name="Line 356"/>
                        <wps:cNvCnPr>
                          <a:cxnSpLocks noChangeShapeType="1"/>
                        </wps:cNvCnPr>
                        <wps:spPr bwMode="auto">
                          <a:xfrm flipH="1">
                            <a:off x="4130176" y="4036994"/>
                            <a:ext cx="79423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4" name="Text Box 160"/>
                        <wps:cNvSpPr txBox="1">
                          <a:spLocks noChangeArrowheads="1"/>
                        </wps:cNvSpPr>
                        <wps:spPr bwMode="auto">
                          <a:xfrm>
                            <a:off x="4076560" y="3616467"/>
                            <a:ext cx="859288" cy="3734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8FE39B" w14:textId="1497FD4C" w:rsidR="00D10FFC" w:rsidRDefault="00D10FFC" w:rsidP="00D251BA">
                              <w:pPr>
                                <w:pStyle w:val="NormalWeb"/>
                                <w:spacing w:before="0"/>
                                <w:jc w:val="center"/>
                              </w:pPr>
                              <w:r>
                                <w:rPr>
                                  <w:sz w:val="18"/>
                                  <w:szCs w:val="18"/>
                                </w:rPr>
                                <w:t>Search for PlanDefinition</w:t>
                              </w:r>
                            </w:p>
                          </w:txbxContent>
                        </wps:txbx>
                        <wps:bodyPr rot="0" vert="horz" wrap="square" lIns="91440" tIns="45720" rIns="91440" bIns="45720" anchor="t" anchorCtr="0" upright="1">
                          <a:noAutofit/>
                        </wps:bodyPr>
                      </wps:wsp>
                      <wps:wsp>
                        <wps:cNvPr id="545" name="Line 356"/>
                        <wps:cNvCnPr>
                          <a:cxnSpLocks noChangeShapeType="1"/>
                        </wps:cNvCnPr>
                        <wps:spPr bwMode="auto">
                          <a:xfrm>
                            <a:off x="4136845" y="4573917"/>
                            <a:ext cx="884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6" name="Text Box 160"/>
                        <wps:cNvSpPr txBox="1">
                          <a:spLocks noChangeArrowheads="1"/>
                        </wps:cNvSpPr>
                        <wps:spPr bwMode="auto">
                          <a:xfrm>
                            <a:off x="4114782" y="4083984"/>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21FC0C" w14:textId="60FB831A" w:rsidR="00D10FFC" w:rsidRDefault="00D10FFC" w:rsidP="00217F06">
                              <w:pPr>
                                <w:pStyle w:val="NormalWeb"/>
                                <w:spacing w:before="0"/>
                                <w:jc w:val="center"/>
                              </w:pPr>
                              <w:r>
                                <w:rPr>
                                  <w:sz w:val="18"/>
                                  <w:szCs w:val="18"/>
                                </w:rPr>
                                <w:t xml:space="preserve">Provide </w:t>
                              </w:r>
                              <w:proofErr w:type="spellStart"/>
                              <w:r>
                                <w:rPr>
                                  <w:sz w:val="18"/>
                                  <w:szCs w:val="18"/>
                                </w:rPr>
                                <w:t>ActivityDefinition</w:t>
                              </w:r>
                              <w:proofErr w:type="spellEnd"/>
                            </w:p>
                            <w:p w14:paraId="50CF2370" w14:textId="77777777" w:rsidR="00D10FFC" w:rsidRDefault="00D10FFC" w:rsidP="00217F06">
                              <w:pPr>
                                <w:pStyle w:val="NormalWeb"/>
                                <w:spacing w:before="0"/>
                                <w:jc w:val="both"/>
                              </w:pPr>
                              <w:r>
                                <w:rPr>
                                  <w:sz w:val="18"/>
                                  <w:szCs w:val="18"/>
                                </w:rPr>
                                <w:t> </w:t>
                              </w:r>
                            </w:p>
                            <w:p w14:paraId="358F59AD" w14:textId="77777777" w:rsidR="00D10FFC" w:rsidRDefault="00D10FFC" w:rsidP="00217F06">
                              <w:pPr>
                                <w:pStyle w:val="NormalWeb"/>
                                <w:spacing w:before="0"/>
                                <w:jc w:val="both"/>
                              </w:pPr>
                              <w:r>
                                <w:rPr>
                                  <w:sz w:val="18"/>
                                  <w:szCs w:val="18"/>
                                </w:rPr>
                                <w:t> </w:t>
                              </w:r>
                            </w:p>
                            <w:p w14:paraId="57702174" w14:textId="77777777" w:rsidR="00D10FFC" w:rsidRDefault="00D10FFC" w:rsidP="00217F06">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547" name="Text Box 160"/>
                        <wps:cNvSpPr txBox="1">
                          <a:spLocks noChangeArrowheads="1"/>
                        </wps:cNvSpPr>
                        <wps:spPr bwMode="auto">
                          <a:xfrm>
                            <a:off x="1472864" y="4902636"/>
                            <a:ext cx="977265" cy="6237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7713BC" w14:textId="1B0081B2" w:rsidR="00D10FFC" w:rsidRDefault="00D10FFC" w:rsidP="00D251BA">
                              <w:pPr>
                                <w:pStyle w:val="NormalWeb"/>
                                <w:jc w:val="center"/>
                              </w:pPr>
                              <w:r w:rsidRPr="004B02F0">
                                <w:rPr>
                                  <w:sz w:val="18"/>
                                  <w:szCs w:val="18"/>
                                </w:rPr>
                                <w:t>Apply Activity Definition Operation</w:t>
                              </w:r>
                            </w:p>
                          </w:txbxContent>
                        </wps:txbx>
                        <wps:bodyPr rot="0" vert="horz" wrap="square" lIns="91440" tIns="45720" rIns="91440" bIns="45720" anchor="t" anchorCtr="0" upright="1">
                          <a:noAutofit/>
                        </wps:bodyPr>
                      </wps:wsp>
                      <wps:wsp>
                        <wps:cNvPr id="548" name="Line 356"/>
                        <wps:cNvCnPr>
                          <a:cxnSpLocks noChangeShapeType="1"/>
                        </wps:cNvCnPr>
                        <wps:spPr bwMode="auto">
                          <a:xfrm flipH="1">
                            <a:off x="1429175" y="5457078"/>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9" name="Text Box 160"/>
                        <wps:cNvSpPr txBox="1">
                          <a:spLocks noChangeArrowheads="1"/>
                        </wps:cNvSpPr>
                        <wps:spPr bwMode="auto">
                          <a:xfrm>
                            <a:off x="1524964" y="6083267"/>
                            <a:ext cx="977265" cy="529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B04746" w14:textId="77777777" w:rsidR="00D10FFC" w:rsidRPr="000C7F8B" w:rsidRDefault="00D10FFC" w:rsidP="00CB7C7C">
                              <w:pPr>
                                <w:pStyle w:val="NormalWeb"/>
                                <w:jc w:val="center"/>
                                <w:rPr>
                                  <w:sz w:val="16"/>
                                  <w:szCs w:val="16"/>
                                </w:rPr>
                              </w:pPr>
                              <w:r w:rsidRPr="000C7F8B">
                                <w:rPr>
                                  <w:sz w:val="16"/>
                                  <w:szCs w:val="16"/>
                                </w:rPr>
                                <w:t>Apply Activity Definition Operation</w:t>
                              </w:r>
                            </w:p>
                            <w:p w14:paraId="5BC06D06" w14:textId="77777777" w:rsidR="00D10FFC" w:rsidRPr="000C7F8B" w:rsidRDefault="00D10FFC" w:rsidP="00B47D5E">
                              <w:pPr>
                                <w:pStyle w:val="NormalWeb"/>
                                <w:spacing w:before="0"/>
                                <w:jc w:val="center"/>
                                <w:rPr>
                                  <w:sz w:val="16"/>
                                  <w:szCs w:val="16"/>
                                </w:rPr>
                              </w:pPr>
                              <w:r w:rsidRPr="000C7F8B">
                                <w:rPr>
                                  <w:sz w:val="16"/>
                                  <w:szCs w:val="16"/>
                                </w:rPr>
                                <w:t> </w:t>
                              </w:r>
                            </w:p>
                            <w:p w14:paraId="00237280" w14:textId="77777777" w:rsidR="00D10FFC" w:rsidRPr="000C7F8B" w:rsidRDefault="00D10FFC" w:rsidP="00B47D5E">
                              <w:pPr>
                                <w:pStyle w:val="NormalWeb"/>
                                <w:spacing w:before="0"/>
                                <w:jc w:val="center"/>
                                <w:rPr>
                                  <w:sz w:val="16"/>
                                  <w:szCs w:val="16"/>
                                </w:rPr>
                              </w:pPr>
                              <w:r w:rsidRPr="000C7F8B">
                                <w:rPr>
                                  <w:sz w:val="16"/>
                                  <w:szCs w:val="16"/>
                                </w:rPr>
                                <w:t> </w:t>
                              </w:r>
                            </w:p>
                            <w:p w14:paraId="6AEC3A84" w14:textId="77777777" w:rsidR="00D10FFC" w:rsidRPr="000C7F8B" w:rsidRDefault="00D10FFC" w:rsidP="00B47D5E">
                              <w:pPr>
                                <w:pStyle w:val="NormalWeb"/>
                                <w:spacing w:before="0"/>
                                <w:jc w:val="center"/>
                                <w:rPr>
                                  <w:sz w:val="16"/>
                                  <w:szCs w:val="16"/>
                                </w:rPr>
                              </w:pPr>
                              <w:r w:rsidRPr="000C7F8B">
                                <w:rPr>
                                  <w:sz w:val="16"/>
                                  <w:szCs w:val="16"/>
                                </w:rPr>
                                <w:t>Care Plan</w:t>
                              </w:r>
                            </w:p>
                          </w:txbxContent>
                        </wps:txbx>
                        <wps:bodyPr rot="0" vert="horz" wrap="square" lIns="91440" tIns="45720" rIns="91440" bIns="45720" anchor="t" anchorCtr="0" upright="1">
                          <a:noAutofit/>
                        </wps:bodyPr>
                      </wps:wsp>
                      <wps:wsp>
                        <wps:cNvPr id="551" name="Rectangle 551"/>
                        <wps:cNvSpPr>
                          <a:spLocks noChangeArrowheads="1"/>
                        </wps:cNvSpPr>
                        <wps:spPr bwMode="auto">
                          <a:xfrm>
                            <a:off x="3884719" y="5735967"/>
                            <a:ext cx="325087" cy="371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2" name="Text Box 160"/>
                        <wps:cNvSpPr txBox="1">
                          <a:spLocks noChangeArrowheads="1"/>
                        </wps:cNvSpPr>
                        <wps:spPr bwMode="auto">
                          <a:xfrm>
                            <a:off x="4322803" y="5600667"/>
                            <a:ext cx="1430020" cy="20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5940EA" w14:textId="25E2D5FB" w:rsidR="00D10FFC" w:rsidRDefault="00D10FFC" w:rsidP="00D251BA">
                              <w:pPr>
                                <w:pStyle w:val="NormalWeb"/>
                                <w:spacing w:before="0"/>
                                <w:jc w:val="center"/>
                              </w:pPr>
                              <w:r>
                                <w:rPr>
                                  <w:sz w:val="18"/>
                                  <w:szCs w:val="18"/>
                                </w:rPr>
                                <w:t>Search for PlanDefinition</w:t>
                              </w:r>
                            </w:p>
                          </w:txbxContent>
                        </wps:txbx>
                        <wps:bodyPr rot="0" vert="horz" wrap="square" lIns="91440" tIns="45720" rIns="91440" bIns="45720" anchor="t" anchorCtr="0" upright="1">
                          <a:noAutofit/>
                        </wps:bodyPr>
                      </wps:wsp>
                      <wps:wsp>
                        <wps:cNvPr id="554" name="Text Box 160"/>
                        <wps:cNvSpPr txBox="1">
                          <a:spLocks noChangeArrowheads="1"/>
                        </wps:cNvSpPr>
                        <wps:spPr bwMode="auto">
                          <a:xfrm>
                            <a:off x="4237632" y="5765469"/>
                            <a:ext cx="1686900" cy="2293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CD3BAE" w14:textId="4F327E2B" w:rsidR="00D10FFC" w:rsidRDefault="00D10FFC" w:rsidP="00D251BA">
                              <w:pPr>
                                <w:pStyle w:val="NormalWeb"/>
                                <w:spacing w:before="0"/>
                                <w:jc w:val="center"/>
                              </w:pPr>
                              <w:r>
                                <w:rPr>
                                  <w:sz w:val="18"/>
                                  <w:szCs w:val="18"/>
                                </w:rPr>
                                <w:t xml:space="preserve">Provide </w:t>
                              </w:r>
                              <w:proofErr w:type="spellStart"/>
                              <w:r>
                                <w:rPr>
                                  <w:sz w:val="18"/>
                                  <w:szCs w:val="18"/>
                                </w:rPr>
                                <w:t>ActivityDefinition</w:t>
                              </w:r>
                              <w:proofErr w:type="spellEnd"/>
                            </w:p>
                          </w:txbxContent>
                        </wps:txbx>
                        <wps:bodyPr rot="0" vert="horz" wrap="square" lIns="91440" tIns="45720" rIns="91440" bIns="45720" anchor="t" anchorCtr="0" upright="1">
                          <a:noAutofit/>
                        </wps:bodyPr>
                      </wps:wsp>
                      <wps:wsp>
                        <wps:cNvPr id="555" name="Line 362"/>
                        <wps:cNvCnPr>
                          <a:cxnSpLocks noChangeShapeType="1"/>
                        </wps:cNvCnPr>
                        <wps:spPr bwMode="auto">
                          <a:xfrm>
                            <a:off x="4202228" y="5966280"/>
                            <a:ext cx="225562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7" name="Text Box 160"/>
                        <wps:cNvSpPr txBox="1">
                          <a:spLocks noChangeArrowheads="1"/>
                        </wps:cNvSpPr>
                        <wps:spPr bwMode="auto">
                          <a:xfrm>
                            <a:off x="4448061" y="6723368"/>
                            <a:ext cx="1942384" cy="4117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ABF733" w14:textId="5A0F58A0" w:rsidR="00D10FFC" w:rsidRDefault="00D10FFC" w:rsidP="000C7F8B">
                              <w:pPr>
                                <w:pStyle w:val="NormalWeb"/>
                                <w:spacing w:before="0"/>
                              </w:pPr>
                              <w:r w:rsidRPr="004B02F0">
                                <w:rPr>
                                  <w:sz w:val="18"/>
                                  <w:szCs w:val="18"/>
                                </w:rPr>
                                <w:t>Apply Activity Definition Operation</w:t>
                              </w:r>
                            </w:p>
                          </w:txbxContent>
                        </wps:txbx>
                        <wps:bodyPr rot="0" vert="horz" wrap="square" lIns="91440" tIns="45720" rIns="91440" bIns="45720" anchor="t" anchorCtr="0" upright="1">
                          <a:noAutofit/>
                        </wps:bodyPr>
                      </wps:wsp>
                      <wps:wsp>
                        <wps:cNvPr id="558" name="Line 362"/>
                        <wps:cNvCnPr>
                          <a:cxnSpLocks noChangeShapeType="1"/>
                        </wps:cNvCnPr>
                        <wps:spPr bwMode="auto">
                          <a:xfrm flipH="1" flipV="1">
                            <a:off x="1462306" y="6944668"/>
                            <a:ext cx="499554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1" name="Line 362"/>
                        <wps:cNvCnPr>
                          <a:cxnSpLocks noChangeShapeType="1"/>
                        </wps:cNvCnPr>
                        <wps:spPr bwMode="auto">
                          <a:xfrm flipH="1">
                            <a:off x="2799138" y="6149625"/>
                            <a:ext cx="36774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3" name="Line 356"/>
                        <wps:cNvCnPr>
                          <a:cxnSpLocks noChangeShapeType="1"/>
                        </wps:cNvCnPr>
                        <wps:spPr bwMode="auto">
                          <a:xfrm flipH="1">
                            <a:off x="4178519" y="5774067"/>
                            <a:ext cx="230665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9" name="Text Box 160"/>
                        <wps:cNvSpPr txBox="1">
                          <a:spLocks noChangeArrowheads="1"/>
                        </wps:cNvSpPr>
                        <wps:spPr bwMode="auto">
                          <a:xfrm>
                            <a:off x="1523322" y="5985333"/>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CF18C1" w14:textId="5F879512" w:rsidR="00D10FFC" w:rsidRDefault="00D10FFC"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550" name="Line 356"/>
                        <wps:cNvCnPr>
                          <a:cxnSpLocks noChangeShapeType="1"/>
                        </wps:cNvCnPr>
                        <wps:spPr bwMode="auto">
                          <a:xfrm flipH="1">
                            <a:off x="1431475" y="6188042"/>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3" name="Line 356"/>
                        <wps:cNvCnPr>
                          <a:cxnSpLocks noChangeShapeType="1"/>
                        </wps:cNvCnPr>
                        <wps:spPr bwMode="auto">
                          <a:xfrm flipH="1">
                            <a:off x="1447945" y="3126966"/>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3" name="Line 356"/>
                        <wps:cNvCnPr>
                          <a:cxnSpLocks noChangeShapeType="1"/>
                        </wps:cNvCnPr>
                        <wps:spPr bwMode="auto">
                          <a:xfrm flipH="1">
                            <a:off x="1452287" y="4993778"/>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7" name="Line 356"/>
                        <wps:cNvCnPr>
                          <a:cxnSpLocks noChangeShapeType="1"/>
                        </wps:cNvCnPr>
                        <wps:spPr bwMode="auto">
                          <a:xfrm flipH="1" flipV="1">
                            <a:off x="1462122" y="6545592"/>
                            <a:ext cx="102980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6" name="Line 362"/>
                        <wps:cNvCnPr>
                          <a:cxnSpLocks noChangeShapeType="1"/>
                        </wps:cNvCnPr>
                        <wps:spPr bwMode="auto">
                          <a:xfrm flipH="1">
                            <a:off x="1462306" y="6733960"/>
                            <a:ext cx="501386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2" name="Rectangle 542"/>
                        <wps:cNvSpPr>
                          <a:spLocks noChangeArrowheads="1"/>
                        </wps:cNvSpPr>
                        <wps:spPr bwMode="auto">
                          <a:xfrm>
                            <a:off x="3829032" y="3975268"/>
                            <a:ext cx="276091"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39069934" id="Canvas 679" o:spid="_x0000_s1181" editas="canvas" style="position:absolute;left:0;text-align:left;margin-left:-90pt;margin-top:.35pt;width:597.2pt;height:583.45pt;z-index:-251601920;mso-position-horizontal-relative:text;mso-position-vertical-relative:text;mso-width-relative:margin;mso-height-relative:margin" coordsize="75844,74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">
                <v:shape id="_x0000_s1182" type="#_x0000_t75" style="position:absolute;width:75844;height:74098;visibility:visible;mso-wrap-style:square">
                  <v:fill o:detectmouseclick="t"/>
                  <v:path o:connecttype="none"/>
                </v:shape>
                <v:shape id="_x0000_s1183" type="#_x0000_t202" style="position:absolute;left:359;top:360;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" stroked="f">
                  <v:textbox>
                    <w:txbxContent>
                      <w:p w14:paraId="4213E711" w14:textId="77777777" w:rsidR="00D10FFC" w:rsidRPr="00C95A25" w:rsidRDefault="00D10FFC" w:rsidP="003757FF">
                        <w:pPr>
                          <w:pStyle w:val="NormalWeb"/>
                          <w:jc w:val="center"/>
                          <w:rPr>
                            <w:b/>
                          </w:rPr>
                        </w:pPr>
                        <w:r w:rsidRPr="00C95A25">
                          <w:rPr>
                            <w:b/>
                            <w:sz w:val="18"/>
                            <w:szCs w:val="18"/>
                          </w:rPr>
                          <w:t>Patient Portal</w:t>
                        </w:r>
                      </w:p>
                    </w:txbxContent>
                  </v:textbox>
                </v:shape>
                <v:line id="Line 161" o:spid="_x0000_s1184" style="position:absolute;flip:x;visibility:visible;mso-wrap-style:square" from="3021,3257" to="3524,74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">
                  <v:stroke dashstyle="dash"/>
                </v:line>
                <v:rect id="Rectangle 622" o:spid="_x0000_s1185" style="position:absolute;left:1979;top:4781;width:2424;height:6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"/>
                <v:shape id="Text Box 162" o:spid="_x0000_s1186" type="#_x0000_t202" style="position:absolute;left:21082;top:2063;width:12211;height:3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p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" filled="f" stroked="f">
                  <v:textbox inset="0,0,0,0">
                    <w:txbxContent>
                      <w:p w14:paraId="2481DD4D" w14:textId="3B75D2F8" w:rsidR="00D10FFC" w:rsidRPr="00C95A25" w:rsidRDefault="00D10FFC" w:rsidP="003757FF">
                        <w:pPr>
                          <w:pStyle w:val="NormalWeb"/>
                          <w:spacing w:before="0"/>
                          <w:jc w:val="center"/>
                          <w:rPr>
                            <w:b/>
                          </w:rPr>
                        </w:pPr>
                        <w:r>
                          <w:rPr>
                            <w:b/>
                            <w:sz w:val="18"/>
                            <w:szCs w:val="18"/>
                          </w:rPr>
                          <w:t>OB/GYN</w:t>
                        </w:r>
                        <w:r w:rsidRPr="00C95A25">
                          <w:rPr>
                            <w:b/>
                            <w:sz w:val="18"/>
                            <w:szCs w:val="18"/>
                          </w:rPr>
                          <w:t xml:space="preserve"> as</w:t>
                        </w:r>
                      </w:p>
                      <w:p w14:paraId="25139164" w14:textId="1A53951D" w:rsidR="00D10FFC" w:rsidRPr="00C95A25" w:rsidRDefault="00D10FFC" w:rsidP="003757FF">
                        <w:pPr>
                          <w:pStyle w:val="NormalWeb"/>
                          <w:spacing w:before="0"/>
                          <w:jc w:val="center"/>
                          <w:rPr>
                            <w:b/>
                          </w:rPr>
                        </w:pPr>
                        <w:r w:rsidRPr="00C95A25">
                          <w:rPr>
                            <w:b/>
                            <w:sz w:val="18"/>
                            <w:szCs w:val="18"/>
                          </w:rPr>
                          <w:t xml:space="preserve">Care Plan Contributor </w:t>
                        </w:r>
                      </w:p>
                    </w:txbxContent>
                  </v:textbox>
                </v:shape>
                <v:line id="Line 161" o:spid="_x0000_s1187" style="position:absolute;visibility:visible;mso-wrap-style:square" from="26311,4781" to="26311,72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">
                  <v:stroke dashstyle="dash"/>
                </v:line>
                <v:rect id="Rectangle 626" o:spid="_x0000_s1188" style="position:absolute;left:25251;top:6934;width:2380;height:58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"/>
                <v:line id="Line 356" o:spid="_x0000_s1189" style="position:absolute;visibility:visible;mso-wrap-style:square" from="4385,6887" to="24827,6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">
                  <v:stroke endarrow="block"/>
                </v:line>
                <v:shape id="_x0000_s1190" type="#_x0000_t202" style="position:absolute;left:5378;top:3585;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" stroked="f">
                  <v:textbox>
                    <w:txbxContent>
                      <w:p w14:paraId="7ABD6890" w14:textId="0BE594F8" w:rsidR="00D10FFC" w:rsidRDefault="00D10FFC" w:rsidP="003757FF">
                        <w:pPr>
                          <w:pStyle w:val="NormalWeb"/>
                          <w:jc w:val="both"/>
                        </w:pPr>
                        <w:r>
                          <w:rPr>
                            <w:sz w:val="18"/>
                            <w:szCs w:val="18"/>
                          </w:rPr>
                          <w:t xml:space="preserve">Perform Encounter </w:t>
                        </w:r>
                      </w:p>
                    </w:txbxContent>
                  </v:textbox>
                </v:shape>
                <v:shape id="Text Box 162" o:spid="_x0000_s1191" type="#_x0000_t202" style="position:absolute;left:34661;top:1733;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66E77186" w14:textId="33DBB005" w:rsidR="00D10FFC" w:rsidRPr="00C95A25" w:rsidRDefault="00D10FFC" w:rsidP="003757FF">
                        <w:pPr>
                          <w:pStyle w:val="NormalWeb"/>
                          <w:spacing w:before="0"/>
                          <w:jc w:val="center"/>
                          <w:rPr>
                            <w:b/>
                          </w:rPr>
                        </w:pPr>
                        <w:r>
                          <w:rPr>
                            <w:sz w:val="18"/>
                            <w:szCs w:val="18"/>
                          </w:rPr>
                          <w:t> </w:t>
                        </w:r>
                        <w:r w:rsidRPr="00C95A25">
                          <w:rPr>
                            <w:b/>
                            <w:sz w:val="18"/>
                            <w:szCs w:val="18"/>
                          </w:rPr>
                          <w:t xml:space="preserve">Care Plan </w:t>
                        </w:r>
                        <w:del w:id="199" w:author="Jones, Emma" w:date="2018-07-16T16:10:00Z">
                          <w:r w:rsidRPr="00C95A25" w:rsidDel="00E60E7C">
                            <w:rPr>
                              <w:b/>
                              <w:sz w:val="18"/>
                              <w:szCs w:val="18"/>
                            </w:rPr>
                            <w:delText xml:space="preserve">Guidance </w:delText>
                          </w:r>
                        </w:del>
                        <w:ins w:id="200" w:author="Jones, Emma" w:date="2018-07-16T16:10:00Z">
                          <w:r>
                            <w:rPr>
                              <w:b/>
                              <w:sz w:val="18"/>
                              <w:szCs w:val="18"/>
                            </w:rPr>
                            <w:t>Definition</w:t>
                          </w:r>
                          <w:r w:rsidRPr="00C95A25">
                            <w:rPr>
                              <w:b/>
                              <w:sz w:val="18"/>
                              <w:szCs w:val="18"/>
                            </w:rPr>
                            <w:t xml:space="preserve"> </w:t>
                          </w:r>
                        </w:ins>
                        <w:r w:rsidRPr="00C95A25">
                          <w:rPr>
                            <w:b/>
                            <w:sz w:val="18"/>
                            <w:szCs w:val="18"/>
                          </w:rPr>
                          <w:t>Service</w:t>
                        </w:r>
                      </w:p>
                    </w:txbxContent>
                  </v:textbox>
                </v:shape>
                <v:line id="Line 161" o:spid="_x0000_s1192" style="position:absolute;visibility:visible;mso-wrap-style:square" from="39565,5303" to="39946,6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">
                  <v:stroke dashstyle="dash"/>
                </v:line>
                <v:line id="Line 161" o:spid="_x0000_s1193" style="position:absolute;visibility:visible;mso-wrap-style:square" from="51260,4781" to="51505,54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">
                  <v:stroke dashstyle="dash"/>
                </v:line>
                <v:line id="Line 356" o:spid="_x0000_s1194" style="position:absolute;flip:x y;visibility:visible;mso-wrap-style:square" from="14291,18517" to="24829,18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">
                  <v:stroke endarrow="block"/>
                </v:line>
                <v:shape id="_x0000_s1195" type="#_x0000_t202" style="position:absolute;left:13691;top:14291;width:11525;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" stroked="f">
                  <v:textbox>
                    <w:txbxContent>
                      <w:p w14:paraId="5AD9803A" w14:textId="77777777" w:rsidR="00D10FFC" w:rsidRDefault="00D10FFC" w:rsidP="003757FF">
                        <w:pPr>
                          <w:pStyle w:val="NormalWeb"/>
                          <w:spacing w:before="0"/>
                          <w:jc w:val="center"/>
                        </w:pPr>
                        <w:r>
                          <w:rPr>
                            <w:sz w:val="18"/>
                            <w:szCs w:val="18"/>
                          </w:rPr>
                          <w:t>Search for Care Plan (pregnancy)</w:t>
                        </w:r>
                      </w:p>
                    </w:txbxContent>
                  </v:textbox>
                </v:shape>
                <v:line id="Line 356" o:spid="_x0000_s1196" style="position:absolute;flip:y;visibility:visible;mso-wrap-style:square" from="27611,25100" to="38287,25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">
                  <v:stroke endarrow="block"/>
                </v:line>
                <v:shape id="_x0000_s1197" type="#_x0000_t202" style="position:absolute;left:27814;top:21136;width:10739;height:3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" stroked="f">
                  <v:textbox>
                    <w:txbxContent>
                      <w:p w14:paraId="651927FB" w14:textId="77777777" w:rsidR="00D10FFC" w:rsidRDefault="00D10FFC" w:rsidP="003757FF">
                        <w:pPr>
                          <w:pStyle w:val="NormalWeb"/>
                          <w:spacing w:before="0"/>
                          <w:jc w:val="center"/>
                        </w:pPr>
                        <w:r>
                          <w:rPr>
                            <w:sz w:val="18"/>
                            <w:szCs w:val="18"/>
                          </w:rPr>
                          <w:t>Search for PlanDefinition</w:t>
                        </w:r>
                      </w:p>
                      <w:p w14:paraId="111FAC24" w14:textId="77777777" w:rsidR="00D10FFC" w:rsidRDefault="00D10FFC" w:rsidP="003757FF">
                        <w:pPr>
                          <w:pStyle w:val="NormalWeb"/>
                          <w:spacing w:before="0"/>
                          <w:jc w:val="both"/>
                        </w:pPr>
                        <w:r>
                          <w:rPr>
                            <w:sz w:val="18"/>
                            <w:szCs w:val="18"/>
                          </w:rPr>
                          <w:t> </w:t>
                        </w:r>
                      </w:p>
                    </w:txbxContent>
                  </v:textbox>
                </v:shape>
                <v:rect id="Rectangle 640" o:spid="_x0000_s1198" style="position:absolute;left:38708;top:24974;width:2536;height:7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"/>
                <v:line id="Line 362" o:spid="_x0000_s1199" style="position:absolute;flip:x;visibility:visible;mso-wrap-style:square" from="27814,29583" to="38553,29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">
                  <v:stroke endarrow="block"/>
                </v:line>
                <v:shape id="_x0000_s1200" type="#_x0000_t202" style="position:absolute;left:27814;top:26019;width:10571;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" stroked="f">
                  <v:textbox>
                    <w:txbxContent>
                      <w:p w14:paraId="071BA065" w14:textId="0072ED46" w:rsidR="00D10FFC" w:rsidRDefault="00D10FFC" w:rsidP="003757FF">
                        <w:pPr>
                          <w:pStyle w:val="NormalWeb"/>
                          <w:spacing w:before="0"/>
                          <w:jc w:val="center"/>
                        </w:pPr>
                        <w:r>
                          <w:rPr>
                            <w:sz w:val="18"/>
                            <w:szCs w:val="18"/>
                          </w:rPr>
                          <w:t xml:space="preserve">Provide </w:t>
                        </w:r>
                        <w:proofErr w:type="spellStart"/>
                        <w:r>
                          <w:rPr>
                            <w:sz w:val="18"/>
                            <w:szCs w:val="18"/>
                          </w:rPr>
                          <w:t>ActivityDefinition</w:t>
                        </w:r>
                        <w:proofErr w:type="spellEnd"/>
                      </w:p>
                      <w:p w14:paraId="49E508D3" w14:textId="77777777" w:rsidR="00D10FFC" w:rsidRDefault="00D10FFC" w:rsidP="003757FF">
                        <w:pPr>
                          <w:pStyle w:val="NormalWeb"/>
                          <w:spacing w:before="0"/>
                          <w:jc w:val="both"/>
                        </w:pPr>
                        <w:r>
                          <w:rPr>
                            <w:sz w:val="18"/>
                            <w:szCs w:val="18"/>
                          </w:rPr>
                          <w:t> </w:t>
                        </w:r>
                      </w:p>
                      <w:p w14:paraId="72906117" w14:textId="77777777" w:rsidR="00D10FFC" w:rsidRDefault="00D10FFC" w:rsidP="003757FF">
                        <w:pPr>
                          <w:pStyle w:val="NormalWeb"/>
                          <w:spacing w:before="0"/>
                          <w:jc w:val="both"/>
                        </w:pPr>
                        <w:r>
                          <w:rPr>
                            <w:sz w:val="18"/>
                            <w:szCs w:val="18"/>
                          </w:rPr>
                          <w:t> </w:t>
                        </w:r>
                      </w:p>
                      <w:p w14:paraId="27E9926A" w14:textId="77777777" w:rsidR="00D10FFC" w:rsidRDefault="00D10FFC" w:rsidP="003757FF">
                        <w:pPr>
                          <w:pStyle w:val="NormalWeb"/>
                          <w:spacing w:before="0"/>
                          <w:jc w:val="both"/>
                        </w:pPr>
                        <w:r>
                          <w:rPr>
                            <w:sz w:val="18"/>
                            <w:szCs w:val="18"/>
                          </w:rPr>
                          <w:t>Plan</w:t>
                        </w:r>
                      </w:p>
                    </w:txbxContent>
                  </v:textbox>
                </v:shape>
                <v:shape id="_x0000_s1201" type="#_x0000_t202" style="position:absolute;left:13558;top:27239;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" stroked="f">
                  <v:textbox>
                    <w:txbxContent>
                      <w:p w14:paraId="46A2A514" w14:textId="0361A33B" w:rsidR="00D10FFC" w:rsidRDefault="00D10FFC" w:rsidP="003757FF">
                        <w:pPr>
                          <w:pStyle w:val="NormalWeb"/>
                          <w:spacing w:before="0"/>
                          <w:jc w:val="center"/>
                        </w:pPr>
                        <w:r>
                          <w:rPr>
                            <w:sz w:val="18"/>
                            <w:szCs w:val="18"/>
                          </w:rPr>
                          <w:t>Update Care Plan (pregnancy)</w:t>
                        </w:r>
                      </w:p>
                      <w:p w14:paraId="68A3CF6C" w14:textId="77777777" w:rsidR="00D10FFC" w:rsidRDefault="00D10FFC" w:rsidP="003757FF">
                        <w:pPr>
                          <w:pStyle w:val="NormalWeb"/>
                          <w:spacing w:before="0"/>
                          <w:jc w:val="center"/>
                        </w:pPr>
                      </w:p>
                      <w:p w14:paraId="6F59564C" w14:textId="77777777" w:rsidR="00D10FFC" w:rsidRDefault="00D10FFC" w:rsidP="003757FF">
                        <w:pPr>
                          <w:pStyle w:val="NormalWeb"/>
                          <w:spacing w:before="0"/>
                          <w:jc w:val="center"/>
                        </w:pPr>
                      </w:p>
                      <w:p w14:paraId="5150894F" w14:textId="77777777" w:rsidR="00D10FFC" w:rsidRDefault="00D10FFC" w:rsidP="003757FF">
                        <w:pPr>
                          <w:pStyle w:val="NormalWeb"/>
                          <w:spacing w:before="0"/>
                          <w:jc w:val="center"/>
                        </w:pPr>
                        <w:r>
                          <w:rPr>
                            <w:sz w:val="18"/>
                            <w:szCs w:val="18"/>
                          </w:rPr>
                          <w:t>Care Plan</w:t>
                        </w:r>
                      </w:p>
                    </w:txbxContent>
                  </v:textbox>
                </v:shape>
                <v:line id="Line 356" o:spid="_x0000_s1202" style="position:absolute;visibility:visible;mso-wrap-style:square" from="27633,36102" to="50387,36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gd3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T5Ba5n0hGQq38AAAD//wMAUEsBAi0AFAAGAAgAAAAhANvh9svuAAAAhQEAABMAAAAAAAAA&#10;AAAAAAAAAAAAAFtDb250ZW50X1R5cGVzXS54bWxQSwECLQAUAAYACAAAACEAWvQsW78AAAAVAQAA&#10;CwAAAAAAAAAAAAAAAAAfAQAAX3JlbHMvLnJlbHNQSwECLQAUAAYACAAAACEAzHYHd8YAAADcAAAA&#10;DwAAAAAAAAAAAAAAAAAHAgAAZHJzL2Rvd25yZXYueG1sUEsFBgAAAAADAAMAtwAAAPoCAAAAAA==&#10;">
                  <v:stroke endarrow="block"/>
                </v:line>
                <v:rect id="Rectangle 646" o:spid="_x0000_s1203" style="position:absolute;left:50216;top:36102;width:2838;height:14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"/>
                <v:shape id="_x0000_s1204" type="#_x0000_t202" style="position:absolute;left:27814;top:33356;width:11333;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" stroked="f">
                  <v:textbox>
                    <w:txbxContent>
                      <w:p w14:paraId="1ECFFFDA" w14:textId="4C3CF3A4" w:rsidR="00D10FFC" w:rsidRDefault="00D10FFC" w:rsidP="00D251BA">
                        <w:pPr>
                          <w:pStyle w:val="NormalWeb"/>
                          <w:spacing w:before="0"/>
                        </w:pPr>
                        <w:r>
                          <w:rPr>
                            <w:sz w:val="18"/>
                            <w:szCs w:val="18"/>
                          </w:rPr>
                          <w:t>Request Services</w:t>
                        </w:r>
                      </w:p>
                    </w:txbxContent>
                  </v:textbox>
                </v:shape>
                <v:line id="Line 362" o:spid="_x0000_s1205" style="position:absolute;flip:x;visibility:visible;mso-wrap-style:square" from="27222,48737" to="50101,48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">
                  <v:stroke endarrow="block"/>
                </v:line>
                <v:shape id="_x0000_s1206" type="#_x0000_t202" style="position:absolute;left:40970;top:46452;width:9246;height:2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" stroked="f">
                  <v:textbox>
                    <w:txbxContent>
                      <w:p w14:paraId="6CEE8058" w14:textId="7C7EB633" w:rsidR="00D10FFC" w:rsidRDefault="00D10FFC" w:rsidP="003757FF">
                        <w:pPr>
                          <w:pStyle w:val="NormalWeb"/>
                          <w:spacing w:before="0"/>
                          <w:jc w:val="both"/>
                        </w:pPr>
                        <w:r>
                          <w:rPr>
                            <w:sz w:val="18"/>
                            <w:szCs w:val="18"/>
                          </w:rPr>
                          <w:t>Share Response</w:t>
                        </w:r>
                      </w:p>
                    </w:txbxContent>
                  </v:textbox>
                </v:shape>
                <v:line id="Straight Connector 650" o:spid="_x0000_s1207" style="position:absolute;visibility:visible;mso-wrap-style:square" from="53247,46645" to="55816,46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" strokecolor="black [3213]" strokeweight=".5pt">
                  <v:stroke joinstyle="miter"/>
                </v:line>
                <v:line id="Straight Connector 651" o:spid="_x0000_s1208" style="position:absolute;visibility:visible;mso-wrap-style:square" from="55911,46825" to="55911,47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" strokecolor="black [3213]" strokeweight=".5pt">
                  <v:stroke joinstyle="miter"/>
                </v:line>
                <v:shape id="Straight Arrow Connector 652" o:spid="_x0000_s1209" type="#_x0000_t32" style="position:absolute;left:53054;top:47929;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" strokecolor="black [3213]" strokeweight=".5pt">
                  <v:stroke endarrow="block" joinstyle="miter"/>
                </v:shape>
                <v:shape id="_x0000_s1210" type="#_x0000_t202" style="position:absolute;left:56197;top:44475;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" stroked="f">
                  <v:textbox>
                    <w:txbxContent>
                      <w:p w14:paraId="14BEA7C8" w14:textId="5600E899" w:rsidR="00D10FFC" w:rsidRDefault="00D10FFC" w:rsidP="00B24104">
                        <w:pPr>
                          <w:pStyle w:val="NormalWeb"/>
                          <w:jc w:val="center"/>
                        </w:pPr>
                        <w:r>
                          <w:rPr>
                            <w:sz w:val="18"/>
                            <w:szCs w:val="18"/>
                          </w:rPr>
                          <w:t>Provide services</w:t>
                        </w:r>
                      </w:p>
                    </w:txbxContent>
                  </v:textbox>
                </v:shape>
                <v:line id="Line 356" o:spid="_x0000_s1211" style="position:absolute;visibility:visible;mso-wrap-style:square" from="4806,58761" to="12264,58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zQx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TlGa5n0hGQq38AAAD//wMAUEsBAi0AFAAGAAgAAAAhANvh9svuAAAAhQEAABMAAAAAAAAA&#10;AAAAAAAAAAAAAFtDb250ZW50X1R5cGVzXS54bWxQSwECLQAUAAYACAAAACEAWvQsW78AAAAVAQAA&#10;CwAAAAAAAAAAAAAAAAAfAQAAX3JlbHMvLnJlbHNQSwECLQAUAAYACAAAACEAJuM0McYAAADcAAAA&#10;DwAAAAAAAAAAAAAAAAAHAgAAZHJzL2Rvd25yZXYueG1sUEsFBgAAAAADAAMAtwAAAPoCAAAAAA==&#10;">
                  <v:stroke endarrow="block"/>
                </v:line>
                <v:shape id="_x0000_s1212" type="#_x0000_t202" style="position:absolute;left:14479;top:46825;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" stroked="f">
                  <v:textbox>
                    <w:txbxContent>
                      <w:p w14:paraId="2157AD50" w14:textId="1A8F3E75" w:rsidR="00D10FFC" w:rsidRDefault="00D10FFC" w:rsidP="00D251BA">
                        <w:pPr>
                          <w:pStyle w:val="NormalWeb"/>
                          <w:spacing w:before="0"/>
                          <w:jc w:val="center"/>
                        </w:pPr>
                        <w:r>
                          <w:rPr>
                            <w:sz w:val="18"/>
                            <w:szCs w:val="18"/>
                          </w:rPr>
                          <w:t>Update Care Plan</w:t>
                        </w:r>
                      </w:p>
                    </w:txbxContent>
                  </v:textbox>
                </v:shape>
                <v:shape id="Text Box 162" o:spid="_x0000_s1213" type="#_x0000_t202" style="position:absolute;left:60428;top:2971;width:10953;height:6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" filled="f" stroked="f">
                  <v:textbox inset="0,0,0,0">
                    <w:txbxContent>
                      <w:p w14:paraId="3BA0A350" w14:textId="77777777" w:rsidR="00D10FFC" w:rsidRDefault="00D10FFC" w:rsidP="003757FF">
                        <w:pPr>
                          <w:pStyle w:val="NormalWeb"/>
                          <w:spacing w:before="0"/>
                        </w:pPr>
                        <w:r>
                          <w:rPr>
                            <w:sz w:val="18"/>
                            <w:szCs w:val="18"/>
                          </w:rPr>
                          <w:t> </w:t>
                        </w:r>
                      </w:p>
                      <w:p w14:paraId="1CA61852" w14:textId="6F706B00" w:rsidR="00D10FFC" w:rsidRDefault="00D10FFC" w:rsidP="00B24104">
                        <w:pPr>
                          <w:pStyle w:val="NormalWeb"/>
                          <w:spacing w:before="0"/>
                          <w:jc w:val="center"/>
                        </w:pPr>
                        <w:r>
                          <w:rPr>
                            <w:b/>
                            <w:bCs/>
                            <w:sz w:val="18"/>
                            <w:szCs w:val="18"/>
                          </w:rPr>
                          <w:t>Referral Providers as Care Plan Contributor</w:t>
                        </w:r>
                      </w:p>
                    </w:txbxContent>
                  </v:textbox>
                </v:shape>
                <v:line id="Line 161" o:spid="_x0000_s1214" style="position:absolute;visibility:visible;mso-wrap-style:square" from="65595,9202" to="66189,74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">
                  <v:stroke dashstyle="dash"/>
                </v:line>
                <v:rect id="Rectangle 658" o:spid="_x0000_s1215" style="position:absolute;left:64765;top:53922;width:2381;height:1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"/>
                <v:line id="Line 356" o:spid="_x0000_s1216" style="position:absolute;visibility:visible;mso-wrap-style:square" from="27991,55880" to="64851,5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">
                  <v:stroke endarrow="block"/>
                </v:line>
                <v:shape id="_x0000_s1217" type="#_x0000_t202" style="position:absolute;left:27814;top:53359;width:13239;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" stroked="f">
                  <v:textbox>
                    <w:txbxContent>
                      <w:p w14:paraId="2AFFB69D" w14:textId="6B65E648" w:rsidR="00D10FFC" w:rsidRDefault="00D10FFC" w:rsidP="003757FF">
                        <w:pPr>
                          <w:pStyle w:val="NormalWeb"/>
                          <w:spacing w:before="0"/>
                          <w:jc w:val="both"/>
                        </w:pPr>
                        <w:r>
                          <w:rPr>
                            <w:sz w:val="18"/>
                            <w:szCs w:val="18"/>
                          </w:rPr>
                          <w:t>Referral Request</w:t>
                        </w:r>
                      </w:p>
                      <w:p w14:paraId="2F0D810C" w14:textId="77777777" w:rsidR="00D10FFC" w:rsidRDefault="00D10FFC" w:rsidP="003757FF">
                        <w:pPr>
                          <w:pStyle w:val="NormalWeb"/>
                          <w:spacing w:before="0"/>
                          <w:jc w:val="both"/>
                        </w:pPr>
                        <w:r>
                          <w:rPr>
                            <w:sz w:val="18"/>
                            <w:szCs w:val="18"/>
                          </w:rPr>
                          <w:t> </w:t>
                        </w:r>
                      </w:p>
                      <w:p w14:paraId="341C854C" w14:textId="77777777" w:rsidR="00D10FFC" w:rsidRDefault="00D10FFC" w:rsidP="003757FF">
                        <w:pPr>
                          <w:pStyle w:val="NormalWeb"/>
                          <w:spacing w:before="0"/>
                          <w:jc w:val="both"/>
                        </w:pPr>
                        <w:r>
                          <w:rPr>
                            <w:sz w:val="18"/>
                            <w:szCs w:val="18"/>
                          </w:rPr>
                          <w:t> </w:t>
                        </w:r>
                      </w:p>
                      <w:p w14:paraId="45328994" w14:textId="77777777" w:rsidR="00D10FFC" w:rsidRDefault="00D10FFC" w:rsidP="003757FF">
                        <w:pPr>
                          <w:pStyle w:val="NormalWeb"/>
                          <w:spacing w:before="0"/>
                          <w:jc w:val="both"/>
                        </w:pPr>
                        <w:r>
                          <w:rPr>
                            <w:sz w:val="18"/>
                            <w:szCs w:val="18"/>
                          </w:rPr>
                          <w:t xml:space="preserve"> Care Plan</w:t>
                        </w:r>
                      </w:p>
                    </w:txbxContent>
                  </v:textbox>
                </v:shape>
                <v:shape id="_x0000_s1218" type="#_x0000_t202" style="position:absolute;left:51260;top:59798;width:1094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" stroked="f">
                  <v:textbox>
                    <w:txbxContent>
                      <w:p w14:paraId="16F4309A" w14:textId="77D97DD2" w:rsidR="00D10FFC" w:rsidRDefault="00D10FFC" w:rsidP="003757FF">
                        <w:pPr>
                          <w:pStyle w:val="NormalWeb"/>
                          <w:spacing w:before="0"/>
                          <w:jc w:val="both"/>
                        </w:pPr>
                        <w:r>
                          <w:rPr>
                            <w:sz w:val="18"/>
                            <w:szCs w:val="18"/>
                          </w:rPr>
                          <w:t>Referral Response</w:t>
                        </w:r>
                      </w:p>
                    </w:txbxContent>
                  </v:textbox>
                </v:shape>
                <v:line id="Line 362" o:spid="_x0000_s1219" style="position:absolute;visibility:visible;mso-wrap-style:square" from="4668,43605" to="12126,43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">
                  <v:stroke endarrow="block"/>
                </v:line>
                <v:shape id="_x0000_s1220" type="#_x0000_t202" style="position:absolute;left:4668;top:39752;width:6805;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" stroked="f">
                  <v:textbox>
                    <w:txbxContent>
                      <w:p w14:paraId="71C43FEC" w14:textId="6641D9C4" w:rsidR="00D10FFC" w:rsidRDefault="00D10FFC" w:rsidP="00D251BA">
                        <w:pPr>
                          <w:pStyle w:val="NormalWeb"/>
                          <w:spacing w:before="0"/>
                          <w:jc w:val="center"/>
                        </w:pPr>
                        <w:r w:rsidRPr="009A41FE">
                          <w:rPr>
                            <w:sz w:val="16"/>
                            <w:szCs w:val="16"/>
                          </w:rPr>
                          <w:t>Retrieve Care Plan</w:t>
                        </w:r>
                      </w:p>
                    </w:txbxContent>
                  </v:textbox>
                </v:shape>
                <v:shape id="Text Box 162" o:spid="_x0000_s1221" type="#_x0000_t202" style="position:absolute;left:9269;top:1718;width:1169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" filled="f" stroked="f">
                  <v:textbox inset="0,0,0,0">
                    <w:txbxContent>
                      <w:p w14:paraId="6128DD59" w14:textId="77777777" w:rsidR="00D10FFC" w:rsidRDefault="00D10FFC" w:rsidP="00D251BA">
                        <w:pPr>
                          <w:pStyle w:val="NormalWeb"/>
                          <w:spacing w:before="0"/>
                          <w:jc w:val="center"/>
                        </w:pPr>
                        <w:r>
                          <w:rPr>
                            <w:b/>
                            <w:bCs/>
                            <w:sz w:val="18"/>
                            <w:szCs w:val="18"/>
                          </w:rPr>
                          <w:t>Care Plan Service</w:t>
                        </w:r>
                      </w:p>
                    </w:txbxContent>
                  </v:textbox>
                </v:shape>
                <v:line id="Line 161" o:spid="_x0000_s1222" style="position:absolute;visibility:visible;mso-wrap-style:square" from="13333,4781" to="13333,7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">
                  <v:stroke dashstyle="dash"/>
                </v:line>
                <v:rect id="Rectangle 672" o:spid="_x0000_s1223" style="position:absolute;left:12086;top:12496;width:2393;height:59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"/>
                <v:shape id="_x0000_s1224" type="#_x0000_t202" style="position:absolute;left:4997;top:54786;width:6800;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" stroked="f">
                  <v:textbox>
                    <w:txbxContent>
                      <w:p w14:paraId="4D2975BC" w14:textId="0FC09C8C" w:rsidR="00D10FFC" w:rsidRDefault="00D10FFC" w:rsidP="00D251BA">
                        <w:pPr>
                          <w:pStyle w:val="NormalWeb"/>
                          <w:spacing w:before="0"/>
                          <w:jc w:val="center"/>
                        </w:pPr>
                        <w:r>
                          <w:rPr>
                            <w:sz w:val="16"/>
                            <w:szCs w:val="16"/>
                          </w:rPr>
                          <w:t>Retrieve Care Plan</w:t>
                        </w:r>
                      </w:p>
                    </w:txbxContent>
                  </v:textbox>
                </v:shape>
                <v:shape id="_x0000_s1225" type="#_x0000_t202" style="position:absolute;left:4485;top:67339;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" stroked="f">
                  <v:textbox>
                    <w:txbxContent>
                      <w:p w14:paraId="32EDE315" w14:textId="50569206" w:rsidR="00D10FFC" w:rsidRDefault="00D10FFC" w:rsidP="00D251BA">
                        <w:pPr>
                          <w:pStyle w:val="NormalWeb"/>
                          <w:spacing w:before="0"/>
                          <w:jc w:val="center"/>
                        </w:pPr>
                        <w:r>
                          <w:rPr>
                            <w:sz w:val="16"/>
                            <w:szCs w:val="16"/>
                          </w:rPr>
                          <w:t>Retrieve Care Plan</w:t>
                        </w:r>
                      </w:p>
                    </w:txbxContent>
                  </v:textbox>
                </v:shape>
                <v:shape id="_x0000_s1226" type="#_x0000_t202" style="position:absolute;left:50407;top:64786;width:10021;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" stroked="f">
                  <v:textbox>
                    <w:txbxContent>
                      <w:p w14:paraId="6DBCB768" w14:textId="7471D0AC" w:rsidR="00D10FFC" w:rsidRDefault="00D10FFC" w:rsidP="00D251BA">
                        <w:pPr>
                          <w:pStyle w:val="NormalWeb"/>
                          <w:spacing w:before="0"/>
                          <w:jc w:val="center"/>
                        </w:pPr>
                        <w:r>
                          <w:rPr>
                            <w:sz w:val="18"/>
                            <w:szCs w:val="18"/>
                          </w:rPr>
                          <w:t>Update Care Plan</w:t>
                        </w:r>
                      </w:p>
                    </w:txbxContent>
                  </v:textbox>
                </v:shape>
                <v:line id="Line 356" o:spid="_x0000_s1227" style="position:absolute;visibility:visible;mso-wrap-style:square" from="4605,71263" to="12059,7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">
                  <v:stroke endarrow="block"/>
                </v:line>
                <v:line id="Line 356" o:spid="_x0000_s1228" style="position:absolute;visibility:visible;mso-wrap-style:square" from="14314,22801" to="25254,22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">
                  <v:stroke endarrow="block"/>
                </v:line>
                <v:shape id="_x0000_s1229" type="#_x0000_t202" style="position:absolute;left:14902;top:18945;width:10314;height:3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" stroked="f">
                  <v:textbox>
                    <w:txbxContent>
                      <w:p w14:paraId="49F5E231" w14:textId="0EAD1510" w:rsidR="00D10FFC" w:rsidRDefault="00D10FFC" w:rsidP="003757FF">
                        <w:pPr>
                          <w:pStyle w:val="NormalWeb"/>
                          <w:spacing w:before="0"/>
                          <w:jc w:val="center"/>
                        </w:pPr>
                        <w:r>
                          <w:rPr>
                            <w:sz w:val="18"/>
                            <w:szCs w:val="18"/>
                          </w:rPr>
                          <w:t>Retrieve Care Plan (pregnancy)</w:t>
                        </w:r>
                      </w:p>
                    </w:txbxContent>
                  </v:textbox>
                </v:shape>
                <v:shape id="Text Box 162" o:spid="_x0000_s1230" type="#_x0000_t202" style="position:absolute;left:45908;top:2069;width:14865;height:4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11F4D7E7" w14:textId="4D5F4082" w:rsidR="00D10FFC" w:rsidRDefault="00D10FFC" w:rsidP="00D251BA">
                        <w:pPr>
                          <w:pStyle w:val="NormalWeb"/>
                          <w:spacing w:before="0"/>
                        </w:pPr>
                        <w:r>
                          <w:rPr>
                            <w:sz w:val="18"/>
                            <w:szCs w:val="18"/>
                          </w:rPr>
                          <w:t> </w:t>
                        </w:r>
                        <w:r>
                          <w:rPr>
                            <w:b/>
                            <w:bCs/>
                            <w:sz w:val="18"/>
                            <w:szCs w:val="18"/>
                          </w:rPr>
                          <w:t>Lab/Pharmacy/Radiology as Care Plan Contributor</w:t>
                        </w:r>
                      </w:p>
                    </w:txbxContent>
                  </v:textbox>
                </v:shape>
                <v:shape id="_x0000_s1231" type="#_x0000_t202" style="position:absolute;left:69242;top:56883;width:6607;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" stroked="f">
                  <v:textbox>
                    <w:txbxContent>
                      <w:p w14:paraId="7EA74B1E" w14:textId="77777777" w:rsidR="00D10FFC" w:rsidRDefault="00D10FFC" w:rsidP="009953A0">
                        <w:pPr>
                          <w:pStyle w:val="NormalWeb"/>
                          <w:jc w:val="center"/>
                        </w:pPr>
                        <w:r>
                          <w:rPr>
                            <w:sz w:val="18"/>
                            <w:szCs w:val="18"/>
                          </w:rPr>
                          <w:t>Provide applicable services</w:t>
                        </w:r>
                      </w:p>
                    </w:txbxContent>
                  </v:textbox>
                </v:shape>
                <v:line id="Straight Connector 741" o:spid="_x0000_s1232" style="position:absolute;visibility:visible;mso-wrap-style:square" from="67138,59940" to="69043,59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" strokecolor="black [3213]" strokeweight=".5pt">
                  <v:stroke joinstyle="miter"/>
                </v:line>
                <v:line id="Straight Connector 742" o:spid="_x0000_s1233" style="position:absolute;flip:x;visibility:visible;mso-wrap-style:square" from="69233,60217" to="69238,61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" strokecolor="black [3213]" strokeweight=".5pt">
                  <v:stroke joinstyle="miter"/>
                </v:line>
                <v:shape id="Straight Arrow Connector 743" o:spid="_x0000_s1234" type="#_x0000_t32" style="position:absolute;left:66947;top:61318;width:2295;height:1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" strokecolor="black [3213]" strokeweight=".5pt">
                  <v:stroke endarrow="block" joinstyle="miter"/>
                </v:shape>
                <v:shape id="_x0000_s1235" type="#_x0000_t202" style="position:absolute;left:15144;top:30213;width:9778;height:5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" stroked="f">
                  <v:textbox>
                    <w:txbxContent>
                      <w:p w14:paraId="75460874" w14:textId="77777777" w:rsidR="00D10FFC" w:rsidRPr="004B02F0" w:rsidRDefault="00D10FFC" w:rsidP="000C7F8B">
                        <w:pPr>
                          <w:pStyle w:val="NormalWeb"/>
                          <w:jc w:val="center"/>
                          <w:rPr>
                            <w:sz w:val="18"/>
                            <w:szCs w:val="18"/>
                          </w:rPr>
                        </w:pPr>
                        <w:r w:rsidRPr="004B02F0">
                          <w:rPr>
                            <w:sz w:val="18"/>
                            <w:szCs w:val="18"/>
                          </w:rPr>
                          <w:t>Apply Activity Definition Operation</w:t>
                        </w:r>
                      </w:p>
                      <w:p w14:paraId="5463DB1A" w14:textId="59F9A315" w:rsidR="00D10FFC" w:rsidRDefault="00D10FFC">
                        <w:pPr>
                          <w:pStyle w:val="NormalWeb"/>
                          <w:spacing w:before="0"/>
                          <w:jc w:val="center"/>
                        </w:pPr>
                      </w:p>
                      <w:p w14:paraId="15D94C90" w14:textId="58F23318" w:rsidR="00D10FFC" w:rsidRDefault="00D10FFC">
                        <w:pPr>
                          <w:pStyle w:val="NormalWeb"/>
                          <w:spacing w:before="0"/>
                          <w:jc w:val="center"/>
                        </w:pPr>
                      </w:p>
                      <w:p w14:paraId="4C5AFB2A" w14:textId="77777777" w:rsidR="00D10FFC" w:rsidRDefault="00D10FFC">
                        <w:pPr>
                          <w:pStyle w:val="NormalWeb"/>
                          <w:spacing w:before="0"/>
                          <w:jc w:val="center"/>
                        </w:pPr>
                        <w:r>
                          <w:rPr>
                            <w:sz w:val="18"/>
                            <w:szCs w:val="18"/>
                          </w:rPr>
                          <w:t>Care Plan</w:t>
                        </w:r>
                      </w:p>
                    </w:txbxContent>
                  </v:textbox>
                </v:shape>
                <v:line id="Line 356" o:spid="_x0000_s1236" style="position:absolute;flip:x;visibility:visible;mso-wrap-style:square" from="14314,35258" to="25046,35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">
                  <v:stroke endarrow="block"/>
                </v:line>
                <v:line id="Line 356" o:spid="_x0000_s1237" style="position:absolute;flip:x;visibility:visible;mso-wrap-style:square" from="41301,40369" to="49244,40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">
                  <v:stroke endarrow="block"/>
                </v:line>
                <v:shape id="_x0000_s1238" type="#_x0000_t202" style="position:absolute;left:40765;top:36164;width:8593;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" stroked="f">
                  <v:textbox>
                    <w:txbxContent>
                      <w:p w14:paraId="4D8FE39B" w14:textId="1497FD4C" w:rsidR="00D10FFC" w:rsidRDefault="00D10FFC" w:rsidP="00D251BA">
                        <w:pPr>
                          <w:pStyle w:val="NormalWeb"/>
                          <w:spacing w:before="0"/>
                          <w:jc w:val="center"/>
                        </w:pPr>
                        <w:r>
                          <w:rPr>
                            <w:sz w:val="18"/>
                            <w:szCs w:val="18"/>
                          </w:rPr>
                          <w:t>Search for PlanDefinition</w:t>
                        </w:r>
                      </w:p>
                    </w:txbxContent>
                  </v:textbox>
                </v:shape>
                <v:line id="Line 356" o:spid="_x0000_s1239" style="position:absolute;visibility:visible;mso-wrap-style:square" from="41368,45739" to="50216,45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">
                  <v:stroke endarrow="block"/>
                </v:line>
                <v:shape id="_x0000_s1240" type="#_x0000_t202" style="position:absolute;left:41147;top:40839;width:8097;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" stroked="f">
                  <v:textbox>
                    <w:txbxContent>
                      <w:p w14:paraId="3621FC0C" w14:textId="60FB831A" w:rsidR="00D10FFC" w:rsidRDefault="00D10FFC" w:rsidP="00217F06">
                        <w:pPr>
                          <w:pStyle w:val="NormalWeb"/>
                          <w:spacing w:before="0"/>
                          <w:jc w:val="center"/>
                        </w:pPr>
                        <w:r>
                          <w:rPr>
                            <w:sz w:val="18"/>
                            <w:szCs w:val="18"/>
                          </w:rPr>
                          <w:t xml:space="preserve">Provide </w:t>
                        </w:r>
                        <w:proofErr w:type="spellStart"/>
                        <w:r>
                          <w:rPr>
                            <w:sz w:val="18"/>
                            <w:szCs w:val="18"/>
                          </w:rPr>
                          <w:t>ActivityDefinition</w:t>
                        </w:r>
                        <w:proofErr w:type="spellEnd"/>
                      </w:p>
                      <w:p w14:paraId="50CF2370" w14:textId="77777777" w:rsidR="00D10FFC" w:rsidRDefault="00D10FFC" w:rsidP="00217F06">
                        <w:pPr>
                          <w:pStyle w:val="NormalWeb"/>
                          <w:spacing w:before="0"/>
                          <w:jc w:val="both"/>
                        </w:pPr>
                        <w:r>
                          <w:rPr>
                            <w:sz w:val="18"/>
                            <w:szCs w:val="18"/>
                          </w:rPr>
                          <w:t> </w:t>
                        </w:r>
                      </w:p>
                      <w:p w14:paraId="358F59AD" w14:textId="77777777" w:rsidR="00D10FFC" w:rsidRDefault="00D10FFC" w:rsidP="00217F06">
                        <w:pPr>
                          <w:pStyle w:val="NormalWeb"/>
                          <w:spacing w:before="0"/>
                          <w:jc w:val="both"/>
                        </w:pPr>
                        <w:r>
                          <w:rPr>
                            <w:sz w:val="18"/>
                            <w:szCs w:val="18"/>
                          </w:rPr>
                          <w:t> </w:t>
                        </w:r>
                      </w:p>
                      <w:p w14:paraId="57702174" w14:textId="77777777" w:rsidR="00D10FFC" w:rsidRDefault="00D10FFC" w:rsidP="00217F06">
                        <w:pPr>
                          <w:pStyle w:val="NormalWeb"/>
                          <w:spacing w:before="0"/>
                          <w:jc w:val="both"/>
                        </w:pPr>
                        <w:r>
                          <w:rPr>
                            <w:sz w:val="18"/>
                            <w:szCs w:val="18"/>
                          </w:rPr>
                          <w:t>Plan</w:t>
                        </w:r>
                      </w:p>
                    </w:txbxContent>
                  </v:textbox>
                </v:shape>
                <v:shape id="_x0000_s1241" type="#_x0000_t202" style="position:absolute;left:14728;top:49026;width:9773;height:6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" stroked="f">
                  <v:textbox>
                    <w:txbxContent>
                      <w:p w14:paraId="0E7713BC" w14:textId="1B0081B2" w:rsidR="00D10FFC" w:rsidRDefault="00D10FFC" w:rsidP="00D251BA">
                        <w:pPr>
                          <w:pStyle w:val="NormalWeb"/>
                          <w:jc w:val="center"/>
                        </w:pPr>
                        <w:r w:rsidRPr="004B02F0">
                          <w:rPr>
                            <w:sz w:val="18"/>
                            <w:szCs w:val="18"/>
                          </w:rPr>
                          <w:t>Apply Activity Definition Operation</w:t>
                        </w:r>
                      </w:p>
                    </w:txbxContent>
                  </v:textbox>
                </v:shape>
                <v:line id="Line 356" o:spid="_x0000_s1242" style="position:absolute;flip:x;visibility:visible;mso-wrap-style:square" from="14291,54570" to="25023,54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">
                  <v:stroke endarrow="block"/>
                </v:line>
                <v:shape id="_x0000_s1243" type="#_x0000_t202" style="position:absolute;left:15249;top:60832;width:9773;height:5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" stroked="f">
                  <v:textbox>
                    <w:txbxContent>
                      <w:p w14:paraId="5DB04746" w14:textId="77777777" w:rsidR="00D10FFC" w:rsidRPr="000C7F8B" w:rsidRDefault="00D10FFC" w:rsidP="00CB7C7C">
                        <w:pPr>
                          <w:pStyle w:val="NormalWeb"/>
                          <w:jc w:val="center"/>
                          <w:rPr>
                            <w:sz w:val="16"/>
                            <w:szCs w:val="16"/>
                          </w:rPr>
                        </w:pPr>
                        <w:r w:rsidRPr="000C7F8B">
                          <w:rPr>
                            <w:sz w:val="16"/>
                            <w:szCs w:val="16"/>
                          </w:rPr>
                          <w:t>Apply Activity Definition Operation</w:t>
                        </w:r>
                      </w:p>
                      <w:p w14:paraId="5BC06D06" w14:textId="77777777" w:rsidR="00D10FFC" w:rsidRPr="000C7F8B" w:rsidRDefault="00D10FFC" w:rsidP="00B47D5E">
                        <w:pPr>
                          <w:pStyle w:val="NormalWeb"/>
                          <w:spacing w:before="0"/>
                          <w:jc w:val="center"/>
                          <w:rPr>
                            <w:sz w:val="16"/>
                            <w:szCs w:val="16"/>
                          </w:rPr>
                        </w:pPr>
                        <w:r w:rsidRPr="000C7F8B">
                          <w:rPr>
                            <w:sz w:val="16"/>
                            <w:szCs w:val="16"/>
                          </w:rPr>
                          <w:t> </w:t>
                        </w:r>
                      </w:p>
                      <w:p w14:paraId="00237280" w14:textId="77777777" w:rsidR="00D10FFC" w:rsidRPr="000C7F8B" w:rsidRDefault="00D10FFC" w:rsidP="00B47D5E">
                        <w:pPr>
                          <w:pStyle w:val="NormalWeb"/>
                          <w:spacing w:before="0"/>
                          <w:jc w:val="center"/>
                          <w:rPr>
                            <w:sz w:val="16"/>
                            <w:szCs w:val="16"/>
                          </w:rPr>
                        </w:pPr>
                        <w:r w:rsidRPr="000C7F8B">
                          <w:rPr>
                            <w:sz w:val="16"/>
                            <w:szCs w:val="16"/>
                          </w:rPr>
                          <w:t> </w:t>
                        </w:r>
                      </w:p>
                      <w:p w14:paraId="6AEC3A84" w14:textId="77777777" w:rsidR="00D10FFC" w:rsidRPr="000C7F8B" w:rsidRDefault="00D10FFC" w:rsidP="00B47D5E">
                        <w:pPr>
                          <w:pStyle w:val="NormalWeb"/>
                          <w:spacing w:before="0"/>
                          <w:jc w:val="center"/>
                          <w:rPr>
                            <w:sz w:val="16"/>
                            <w:szCs w:val="16"/>
                          </w:rPr>
                        </w:pPr>
                        <w:r w:rsidRPr="000C7F8B">
                          <w:rPr>
                            <w:sz w:val="16"/>
                            <w:szCs w:val="16"/>
                          </w:rPr>
                          <w:t>Care Plan</w:t>
                        </w:r>
                      </w:p>
                    </w:txbxContent>
                  </v:textbox>
                </v:shape>
                <v:rect id="Rectangle 551" o:spid="_x0000_s1244" style="position:absolute;left:38847;top:57359;width:3251;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"/>
                <v:shape id="_x0000_s1245" type="#_x0000_t202" style="position:absolute;left:43228;top:56006;width:14300;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" stroked="f">
                  <v:textbox>
                    <w:txbxContent>
                      <w:p w14:paraId="565940EA" w14:textId="25E2D5FB" w:rsidR="00D10FFC" w:rsidRDefault="00D10FFC" w:rsidP="00D251BA">
                        <w:pPr>
                          <w:pStyle w:val="NormalWeb"/>
                          <w:spacing w:before="0"/>
                          <w:jc w:val="center"/>
                        </w:pPr>
                        <w:r>
                          <w:rPr>
                            <w:sz w:val="18"/>
                            <w:szCs w:val="18"/>
                          </w:rPr>
                          <w:t>Search for PlanDefinition</w:t>
                        </w:r>
                      </w:p>
                    </w:txbxContent>
                  </v:textbox>
                </v:shape>
                <v:shape id="_x0000_s1246" type="#_x0000_t202" style="position:absolute;left:42376;top:57654;width:16869;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" stroked="f">
                  <v:textbox>
                    <w:txbxContent>
                      <w:p w14:paraId="00CD3BAE" w14:textId="4F327E2B" w:rsidR="00D10FFC" w:rsidRDefault="00D10FFC" w:rsidP="00D251BA">
                        <w:pPr>
                          <w:pStyle w:val="NormalWeb"/>
                          <w:spacing w:before="0"/>
                          <w:jc w:val="center"/>
                        </w:pPr>
                        <w:r>
                          <w:rPr>
                            <w:sz w:val="18"/>
                            <w:szCs w:val="18"/>
                          </w:rPr>
                          <w:t xml:space="preserve">Provide </w:t>
                        </w:r>
                        <w:proofErr w:type="spellStart"/>
                        <w:r>
                          <w:rPr>
                            <w:sz w:val="18"/>
                            <w:szCs w:val="18"/>
                          </w:rPr>
                          <w:t>ActivityDefinition</w:t>
                        </w:r>
                        <w:proofErr w:type="spellEnd"/>
                      </w:p>
                    </w:txbxContent>
                  </v:textbox>
                </v:shape>
                <v:line id="Line 362" o:spid="_x0000_s1247" style="position:absolute;visibility:visible;mso-wrap-style:square" from="42022,59662" to="64578,59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">
                  <v:stroke endarrow="block"/>
                </v:line>
                <v:shape id="_x0000_s1248" type="#_x0000_t202" style="position:absolute;left:44480;top:67233;width:19424;height:4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" stroked="f">
                  <v:textbox>
                    <w:txbxContent>
                      <w:p w14:paraId="6EABF733" w14:textId="5A0F58A0" w:rsidR="00D10FFC" w:rsidRDefault="00D10FFC" w:rsidP="000C7F8B">
                        <w:pPr>
                          <w:pStyle w:val="NormalWeb"/>
                          <w:spacing w:before="0"/>
                        </w:pPr>
                        <w:r w:rsidRPr="004B02F0">
                          <w:rPr>
                            <w:sz w:val="18"/>
                            <w:szCs w:val="18"/>
                          </w:rPr>
                          <w:t>Apply Activity Definition Operation</w:t>
                        </w:r>
                      </w:p>
                    </w:txbxContent>
                  </v:textbox>
                </v:shape>
                <v:line id="Line 362" o:spid="_x0000_s1249" style="position:absolute;flip:x y;visibility:visible;mso-wrap-style:square" from="14623,69446" to="64578,69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">
                  <v:stroke endarrow="block"/>
                </v:line>
                <v:line id="Line 362" o:spid="_x0000_s1250" style="position:absolute;flip:x;visibility:visible;mso-wrap-style:square" from="27991,61496" to="64765,61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">
                  <v:stroke endarrow="block"/>
                </v:line>
                <v:line id="Line 356" o:spid="_x0000_s1251" style="position:absolute;flip:x;visibility:visible;mso-wrap-style:square" from="41785,57740" to="64851,5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">
                  <v:stroke endarrow="block"/>
                </v:line>
                <v:shape id="_x0000_s1252" type="#_x0000_t202" style="position:absolute;left:15233;top:59853;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" stroked="f">
                  <v:textbox>
                    <w:txbxContent>
                      <w:p w14:paraId="63CF18C1" w14:textId="5F879512" w:rsidR="00D10FFC" w:rsidRDefault="00D10FFC" w:rsidP="00D251BA">
                        <w:pPr>
                          <w:pStyle w:val="NormalWeb"/>
                          <w:spacing w:before="0"/>
                          <w:jc w:val="center"/>
                        </w:pPr>
                        <w:r>
                          <w:rPr>
                            <w:sz w:val="18"/>
                            <w:szCs w:val="18"/>
                          </w:rPr>
                          <w:t>Update Care Plan</w:t>
                        </w:r>
                      </w:p>
                    </w:txbxContent>
                  </v:textbox>
                </v:shape>
                <v:line id="Line 356" o:spid="_x0000_s1253" style="position:absolute;flip:x;visibility:visible;mso-wrap-style:square" from="14314,61880" to="25046,61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">
                  <v:stroke endarrow="block"/>
                </v:line>
                <v:line id="Line 356" o:spid="_x0000_s1254" style="position:absolute;flip:x;visibility:visible;mso-wrap-style:square" from="14479,31269" to="25216,31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H0L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">
                  <v:stroke endarrow="block"/>
                </v:line>
                <v:line id="Line 356" o:spid="_x0000_s1255" style="position:absolute;flip:x;visibility:visible;mso-wrap-style:square" from="14522,49937" to="25254,49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">
                  <v:stroke endarrow="block"/>
                </v:line>
                <v:line id="Line 356" o:spid="_x0000_s1256" style="position:absolute;flip:x y;visibility:visible;mso-wrap-style:square" from="14621,65455" to="24919,65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">
                  <v:stroke endarrow="block"/>
                </v:line>
                <v:line id="Line 362" o:spid="_x0000_s1257" style="position:absolute;flip:x;visibility:visible;mso-wrap-style:square" from="14623,67339" to="64761,67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">
                  <v:stroke endarrow="block"/>
                </v:line>
                <v:rect id="Rectangle 542" o:spid="_x0000_s1258" style="position:absolute;left:38290;top:39752;width:2761;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"/>
                <w10:wrap type="topAndBottom"/>
              </v:group>
            </w:pict>
          </mc:Fallback>
        </mc:AlternateContent>
      </w:r>
    </w:p>
    <w:p w14:paraId="4BA957BF" w14:textId="30C06F20" w:rsidR="00CC2885" w:rsidRPr="00D251BA" w:rsidRDefault="00CC2885" w:rsidP="00085A70">
      <w:pPr>
        <w:pStyle w:val="Heading6"/>
        <w:numPr>
          <w:ilvl w:val="0"/>
          <w:numId w:val="0"/>
        </w:numPr>
        <w:rPr>
          <w:noProof w:val="0"/>
        </w:rPr>
      </w:pPr>
      <w:bookmarkStart w:id="201" w:name="_Toc514934366"/>
      <w:r w:rsidRPr="000D5169">
        <w:rPr>
          <w:noProof w:val="0"/>
        </w:rPr>
        <w:lastRenderedPageBreak/>
        <w:t xml:space="preserve">X.4.2.2.1.3 Step C: </w:t>
      </w:r>
      <w:r w:rsidR="00781C91" w:rsidRPr="000D5169">
        <w:rPr>
          <w:noProof w:val="0"/>
        </w:rPr>
        <w:t xml:space="preserve">Delivery and </w:t>
      </w:r>
      <w:r w:rsidRPr="000D5169">
        <w:rPr>
          <w:noProof w:val="0"/>
        </w:rPr>
        <w:t>Postpartum treatment</w:t>
      </w:r>
      <w:bookmarkEnd w:id="201"/>
    </w:p>
    <w:p w14:paraId="3A981F04" w14:textId="22997DDA" w:rsidR="00CC2885" w:rsidRPr="000D5169" w:rsidRDefault="00CC2885" w:rsidP="00CC2885">
      <w:pPr>
        <w:jc w:val="both"/>
      </w:pPr>
      <w:r w:rsidRPr="000D5169">
        <w:rPr>
          <w:b/>
        </w:rPr>
        <w:t>Pre-conditions</w:t>
      </w:r>
      <w:r w:rsidR="00042756" w:rsidRPr="000D5169">
        <w:t>: Mrs. Kate Anywoman’s</w:t>
      </w:r>
      <w:r w:rsidRPr="000D5169">
        <w:t xml:space="preserve"> childbirth </w:t>
      </w:r>
      <w:r w:rsidR="00BC110F" w:rsidRPr="000D5169">
        <w:t>at a birthing</w:t>
      </w:r>
      <w:r w:rsidR="00042756" w:rsidRPr="000D5169">
        <w:t xml:space="preserve"> facility </w:t>
      </w:r>
      <w:r w:rsidRPr="000D5169">
        <w:t xml:space="preserve">was successful. </w:t>
      </w:r>
      <w:r w:rsidR="00042756" w:rsidRPr="000D5169">
        <w:t xml:space="preserve">She was discharged to home </w:t>
      </w:r>
      <w:r w:rsidR="00BC110F" w:rsidRPr="000D5169">
        <w:t>after</w:t>
      </w:r>
      <w:r w:rsidR="00CA4986" w:rsidRPr="000D5169">
        <w:t xml:space="preserve"> a duration of forty-eight</w:t>
      </w:r>
      <w:r w:rsidR="00D156E2" w:rsidRPr="000D5169">
        <w:t xml:space="preserve"> hours</w:t>
      </w:r>
      <w:r w:rsidR="00BC110F" w:rsidRPr="000D5169">
        <w:t xml:space="preserve"> at the birthing facility</w:t>
      </w:r>
      <w:r w:rsidR="000D5169" w:rsidRPr="000D5169">
        <w:t xml:space="preserve">. </w:t>
      </w:r>
    </w:p>
    <w:p w14:paraId="5F0CD0AB" w14:textId="3F48C2EA" w:rsidR="00CC2885" w:rsidRPr="000D5169" w:rsidRDefault="00CC2885" w:rsidP="00CC2885">
      <w:pPr>
        <w:jc w:val="both"/>
      </w:pPr>
      <w:r w:rsidRPr="000D5169">
        <w:rPr>
          <w:b/>
        </w:rPr>
        <w:t>Description of Encounter</w:t>
      </w:r>
      <w:r w:rsidRPr="000D5169">
        <w:t>:</w:t>
      </w:r>
      <w:r w:rsidR="00042756" w:rsidRPr="000D5169">
        <w:t xml:space="preserve"> Six weeks after her baby was born, Mrs. Anywoman has a post-partum encounter with Dr. </w:t>
      </w:r>
      <w:r w:rsidR="00202D77" w:rsidRPr="000D5169">
        <w:t>John Smith, her OB-GYN. Routine observations such as her glucose level and vital signs are within normal limits. Her care plan is updated and made available</w:t>
      </w:r>
      <w:r w:rsidR="000D5169" w:rsidRPr="000D5169">
        <w:t xml:space="preserve">. </w:t>
      </w:r>
    </w:p>
    <w:p w14:paraId="53E964AF" w14:textId="5B26D35B" w:rsidR="00202D77" w:rsidRDefault="00CC2885" w:rsidP="00CC2885">
      <w:pPr>
        <w:jc w:val="both"/>
      </w:pPr>
      <w:r w:rsidRPr="000D5169">
        <w:rPr>
          <w:b/>
        </w:rPr>
        <w:t>Post condition</w:t>
      </w:r>
      <w:r w:rsidRPr="000D5169">
        <w:t xml:space="preserve">: </w:t>
      </w:r>
      <w:r w:rsidR="00202D77" w:rsidRPr="000D5169">
        <w:t>Mrs. Anywoman’s postpartum period is ended</w:t>
      </w:r>
      <w:r w:rsidRPr="000D5169">
        <w:t xml:space="preserve">. </w:t>
      </w:r>
      <w:r w:rsidR="00202D77" w:rsidRPr="000D5169">
        <w:t>In the future, Mrs. Anywoman’s care plan will be updated with any future conditions, observations and treatments and it will be made available for access by her and healthcare providers involved in her care.</w:t>
      </w:r>
    </w:p>
    <w:p w14:paraId="7B8720BF" w14:textId="77777777" w:rsidR="00DF761F" w:rsidRPr="000D5169" w:rsidRDefault="00DF761F" w:rsidP="00CC2885">
      <w:pPr>
        <w:jc w:val="both"/>
      </w:pPr>
    </w:p>
    <w:p w14:paraId="40032DCD" w14:textId="77777777" w:rsidR="00212133" w:rsidRDefault="00212133" w:rsidP="00CC2885">
      <w:pPr>
        <w:jc w:val="both"/>
        <w:rPr>
          <w:color w:val="00B050"/>
        </w:rPr>
        <w:sectPr w:rsidR="00212133" w:rsidSect="000C7F8B">
          <w:headerReference w:type="default" r:id="rId33"/>
          <w:footerReference w:type="even" r:id="rId34"/>
          <w:footerReference w:type="default" r:id="rId35"/>
          <w:footerReference w:type="first" r:id="rId36"/>
          <w:pgSz w:w="12240" w:h="15840" w:code="1"/>
          <w:pgMar w:top="1440" w:right="1080" w:bottom="1440" w:left="1800" w:header="720" w:footer="720" w:gutter="0"/>
          <w:lnNumType w:countBy="5" w:restart="continuous"/>
          <w:pgNumType w:start="1"/>
          <w:cols w:space="720"/>
          <w:titlePg/>
          <w:docGrid w:linePitch="326"/>
        </w:sectPr>
      </w:pPr>
    </w:p>
    <w:p w14:paraId="41974151" w14:textId="2FA3F538" w:rsidR="00011163" w:rsidRPr="000D5169" w:rsidRDefault="008D1B4C" w:rsidP="00CC2885">
      <w:pPr>
        <w:jc w:val="both"/>
        <w:rPr>
          <w:color w:val="00B050"/>
        </w:rPr>
      </w:pPr>
      <w:r w:rsidRPr="000D5169">
        <w:rPr>
          <w:noProof/>
          <w:color w:val="00B050"/>
        </w:rPr>
        <w:lastRenderedPageBreak/>
        <mc:AlternateContent>
          <mc:Choice Requires="wpc">
            <w:drawing>
              <wp:inline distT="0" distB="0" distL="0" distR="0" wp14:anchorId="734D199C" wp14:editId="05A937FE">
                <wp:extent cx="7584440" cy="7881620"/>
                <wp:effectExtent l="0" t="0" r="0" b="24130"/>
                <wp:docPr id="783" name="Canvas 7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1" name="Text Box 160"/>
                        <wps:cNvSpPr txBox="1">
                          <a:spLocks noChangeArrowheads="1"/>
                        </wps:cNvSpPr>
                        <wps:spPr bwMode="auto">
                          <a:xfrm>
                            <a:off x="36559" y="400918"/>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3BC4C5" w14:textId="77777777" w:rsidR="00D10FFC" w:rsidRPr="00C95A25" w:rsidRDefault="00D10FFC" w:rsidP="008D1B4C">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142" name="Line 161"/>
                        <wps:cNvCnPr>
                          <a:cxnSpLocks noChangeShapeType="1"/>
                        </wps:cNvCnPr>
                        <wps:spPr bwMode="auto">
                          <a:xfrm flipH="1">
                            <a:off x="302685" y="690668"/>
                            <a:ext cx="50282" cy="708507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3" name="Rectangle 143"/>
                        <wps:cNvSpPr>
                          <a:spLocks noChangeArrowheads="1"/>
                        </wps:cNvSpPr>
                        <wps:spPr bwMode="auto">
                          <a:xfrm>
                            <a:off x="198483" y="843068"/>
                            <a:ext cx="242423" cy="6807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Text Box 162"/>
                        <wps:cNvSpPr txBox="1">
                          <a:spLocks noChangeArrowheads="1"/>
                        </wps:cNvSpPr>
                        <wps:spPr bwMode="auto">
                          <a:xfrm>
                            <a:off x="2108801" y="571292"/>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8A11D" w14:textId="77777777" w:rsidR="00D10FFC" w:rsidRPr="00C95A25" w:rsidRDefault="00D10FFC" w:rsidP="008D1B4C">
                              <w:pPr>
                                <w:pStyle w:val="NormalWeb"/>
                                <w:spacing w:before="0"/>
                                <w:jc w:val="center"/>
                                <w:rPr>
                                  <w:b/>
                                </w:rPr>
                              </w:pPr>
                              <w:r>
                                <w:rPr>
                                  <w:b/>
                                  <w:sz w:val="18"/>
                                  <w:szCs w:val="18"/>
                                </w:rPr>
                                <w:t xml:space="preserve">Birthing Facility </w:t>
                              </w:r>
                              <w:r w:rsidRPr="00C95A25">
                                <w:rPr>
                                  <w:b/>
                                  <w:sz w:val="18"/>
                                  <w:szCs w:val="18"/>
                                </w:rPr>
                                <w:t>as</w:t>
                              </w:r>
                            </w:p>
                            <w:p w14:paraId="6A49D6C9" w14:textId="77777777" w:rsidR="00D10FFC" w:rsidRPr="00C95A25" w:rsidRDefault="00D10FFC" w:rsidP="008D1B4C">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145" name="Line 161"/>
                        <wps:cNvCnPr>
                          <a:cxnSpLocks noChangeShapeType="1"/>
                        </wps:cNvCnPr>
                        <wps:spPr bwMode="auto">
                          <a:xfrm>
                            <a:off x="2610228" y="852593"/>
                            <a:ext cx="95432" cy="70294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6" name="Rectangle 146"/>
                        <wps:cNvSpPr>
                          <a:spLocks noChangeArrowheads="1"/>
                        </wps:cNvSpPr>
                        <wps:spPr bwMode="auto">
                          <a:xfrm>
                            <a:off x="2525677" y="1058337"/>
                            <a:ext cx="238049" cy="5895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9" name="Line 356"/>
                        <wps:cNvCnPr>
                          <a:cxnSpLocks noChangeShapeType="1"/>
                        </wps:cNvCnPr>
                        <wps:spPr bwMode="auto">
                          <a:xfrm>
                            <a:off x="439148" y="1053653"/>
                            <a:ext cx="20619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Text Box 160"/>
                        <wps:cNvSpPr txBox="1">
                          <a:spLocks noChangeArrowheads="1"/>
                        </wps:cNvSpPr>
                        <wps:spPr bwMode="auto">
                          <a:xfrm>
                            <a:off x="538447" y="723488"/>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C1C399" w14:textId="77777777" w:rsidR="00D10FFC" w:rsidRDefault="00D10FFC" w:rsidP="008D1B4C">
                              <w:pPr>
                                <w:pStyle w:val="NormalWeb"/>
                                <w:jc w:val="both"/>
                              </w:pPr>
                              <w:r>
                                <w:rPr>
                                  <w:sz w:val="18"/>
                                  <w:szCs w:val="18"/>
                                </w:rPr>
                                <w:t xml:space="preserve">Perform Encounter </w:t>
                              </w:r>
                            </w:p>
                          </w:txbxContent>
                        </wps:txbx>
                        <wps:bodyPr rot="0" vert="horz" wrap="square" lIns="91440" tIns="45720" rIns="91440" bIns="45720" anchor="t" anchorCtr="0" upright="1">
                          <a:noAutofit/>
                        </wps:bodyPr>
                      </wps:wsp>
                      <wps:wsp>
                        <wps:cNvPr id="151" name="Text Box 162"/>
                        <wps:cNvSpPr txBox="1">
                          <a:spLocks noChangeArrowheads="1"/>
                        </wps:cNvSpPr>
                        <wps:spPr bwMode="auto">
                          <a:xfrm>
                            <a:off x="3466667" y="438027"/>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79919B" w14:textId="77777777" w:rsidR="00D10FFC" w:rsidRDefault="00D10FFC" w:rsidP="008D1B4C">
                              <w:pPr>
                                <w:pStyle w:val="NormalWeb"/>
                                <w:spacing w:before="0"/>
                                <w:jc w:val="center"/>
                              </w:pPr>
                              <w:r>
                                <w:rPr>
                                  <w:sz w:val="18"/>
                                  <w:szCs w:val="18"/>
                                </w:rPr>
                                <w:t> </w:t>
                              </w:r>
                            </w:p>
                            <w:p w14:paraId="3BD3DD06" w14:textId="0E2268B4" w:rsidR="00D10FFC" w:rsidRPr="00C95A25" w:rsidRDefault="00D10FFC" w:rsidP="008D1B4C">
                              <w:pPr>
                                <w:pStyle w:val="NormalWeb"/>
                                <w:spacing w:before="0"/>
                                <w:jc w:val="center"/>
                                <w:rPr>
                                  <w:b/>
                                </w:rPr>
                              </w:pPr>
                              <w:r w:rsidRPr="00C95A25">
                                <w:rPr>
                                  <w:b/>
                                  <w:sz w:val="18"/>
                                  <w:szCs w:val="18"/>
                                </w:rPr>
                                <w:t xml:space="preserve">Care Plan </w:t>
                              </w:r>
                              <w:del w:id="203" w:author="Jones, Emma" w:date="2018-07-16T16:10:00Z">
                                <w:r w:rsidRPr="00C95A25" w:rsidDel="00E60E7C">
                                  <w:rPr>
                                    <w:b/>
                                    <w:sz w:val="18"/>
                                    <w:szCs w:val="18"/>
                                  </w:rPr>
                                  <w:delText xml:space="preserve">Guidance </w:delText>
                                </w:r>
                              </w:del>
                              <w:ins w:id="204" w:author="Jones, Emma" w:date="2018-07-16T16:10:00Z">
                                <w:r>
                                  <w:rPr>
                                    <w:b/>
                                    <w:sz w:val="18"/>
                                    <w:szCs w:val="18"/>
                                  </w:rPr>
                                  <w:t>Definition</w:t>
                                </w:r>
                                <w:r w:rsidRPr="00C95A25">
                                  <w:rPr>
                                    <w:b/>
                                    <w:sz w:val="18"/>
                                    <w:szCs w:val="18"/>
                                  </w:rPr>
                                  <w:t xml:space="preserve"> </w:t>
                                </w:r>
                              </w:ins>
                              <w:r w:rsidRPr="00C95A25">
                                <w:rPr>
                                  <w:b/>
                                  <w:sz w:val="18"/>
                                  <w:szCs w:val="18"/>
                                </w:rPr>
                                <w:t>Service</w:t>
                              </w:r>
                            </w:p>
                          </w:txbxContent>
                        </wps:txbx>
                        <wps:bodyPr rot="0" vert="horz" wrap="square" lIns="0" tIns="0" rIns="0" bIns="0" anchor="t" anchorCtr="0" upright="1">
                          <a:noAutofit/>
                        </wps:bodyPr>
                      </wps:wsp>
                      <wps:wsp>
                        <wps:cNvPr id="197" name="Line 161"/>
                        <wps:cNvCnPr>
                          <a:cxnSpLocks noChangeShapeType="1"/>
                        </wps:cNvCnPr>
                        <wps:spPr bwMode="auto">
                          <a:xfrm>
                            <a:off x="3957096" y="895227"/>
                            <a:ext cx="38100" cy="62438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2" name="Line 161"/>
                        <wps:cNvCnPr>
                          <a:cxnSpLocks noChangeShapeType="1"/>
                        </wps:cNvCnPr>
                        <wps:spPr bwMode="auto">
                          <a:xfrm>
                            <a:off x="5151131" y="542802"/>
                            <a:ext cx="0" cy="526279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4" name="Line 356"/>
                        <wps:cNvCnPr>
                          <a:cxnSpLocks noChangeShapeType="1"/>
                        </wps:cNvCnPr>
                        <wps:spPr bwMode="auto">
                          <a:xfrm flipH="1">
                            <a:off x="1467314" y="2216660"/>
                            <a:ext cx="100384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 name="Text Box 160"/>
                        <wps:cNvSpPr txBox="1">
                          <a:spLocks noChangeArrowheads="1"/>
                        </wps:cNvSpPr>
                        <wps:spPr bwMode="auto">
                          <a:xfrm>
                            <a:off x="1369676" y="1794012"/>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D2F071" w14:textId="77777777" w:rsidR="00D10FFC" w:rsidRDefault="00D10FFC" w:rsidP="008D1B4C">
                              <w:pPr>
                                <w:pStyle w:val="NormalWeb"/>
                                <w:spacing w:before="0"/>
                                <w:jc w:val="center"/>
                              </w:pPr>
                              <w:r>
                                <w:rPr>
                                  <w:sz w:val="18"/>
                                  <w:szCs w:val="18"/>
                                </w:rPr>
                                <w:t>Search for Care Plan (pregnancy)</w:t>
                              </w:r>
                            </w:p>
                          </w:txbxContent>
                        </wps:txbx>
                        <wps:bodyPr rot="0" vert="horz" wrap="square" lIns="91440" tIns="45720" rIns="91440" bIns="45720" anchor="t" anchorCtr="0" upright="1">
                          <a:noAutofit/>
                        </wps:bodyPr>
                      </wps:wsp>
                      <wps:wsp>
                        <wps:cNvPr id="425" name="Line 356"/>
                        <wps:cNvCnPr>
                          <a:cxnSpLocks noChangeShapeType="1"/>
                        </wps:cNvCnPr>
                        <wps:spPr bwMode="auto">
                          <a:xfrm flipV="1">
                            <a:off x="2761905" y="2874923"/>
                            <a:ext cx="106744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6" name="Text Box 160"/>
                        <wps:cNvSpPr txBox="1">
                          <a:spLocks noChangeArrowheads="1"/>
                        </wps:cNvSpPr>
                        <wps:spPr bwMode="auto">
                          <a:xfrm>
                            <a:off x="2781976" y="2478586"/>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5F00E8" w14:textId="77777777" w:rsidR="00D10FFC" w:rsidRDefault="00D10FFC" w:rsidP="008D1B4C">
                              <w:pPr>
                                <w:pStyle w:val="NormalWeb"/>
                                <w:spacing w:before="0"/>
                                <w:jc w:val="center"/>
                              </w:pPr>
                              <w:r>
                                <w:rPr>
                                  <w:sz w:val="18"/>
                                  <w:szCs w:val="18"/>
                                </w:rPr>
                                <w:t>Search for PlanDefinition</w:t>
                              </w:r>
                            </w:p>
                            <w:p w14:paraId="23B2A6AA" w14:textId="77777777" w:rsidR="00D10FFC" w:rsidRDefault="00D10FFC"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427" name="Rectangle 427"/>
                        <wps:cNvSpPr>
                          <a:spLocks noChangeArrowheads="1"/>
                        </wps:cNvSpPr>
                        <wps:spPr bwMode="auto">
                          <a:xfrm>
                            <a:off x="3871371" y="2862368"/>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2" name="Line 362"/>
                        <wps:cNvCnPr>
                          <a:cxnSpLocks noChangeShapeType="1"/>
                        </wps:cNvCnPr>
                        <wps:spPr bwMode="auto">
                          <a:xfrm flipH="1">
                            <a:off x="2781977" y="3323296"/>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3" name="Text Box 160"/>
                        <wps:cNvSpPr txBox="1">
                          <a:spLocks noChangeArrowheads="1"/>
                        </wps:cNvSpPr>
                        <wps:spPr bwMode="auto">
                          <a:xfrm>
                            <a:off x="2781976" y="2966885"/>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B08E31" w14:textId="77777777" w:rsidR="00D10FFC" w:rsidRDefault="00D10FFC" w:rsidP="008D1B4C">
                              <w:pPr>
                                <w:pStyle w:val="NormalWeb"/>
                                <w:spacing w:before="0"/>
                                <w:jc w:val="center"/>
                              </w:pPr>
                              <w:r>
                                <w:rPr>
                                  <w:sz w:val="18"/>
                                  <w:szCs w:val="18"/>
                                </w:rPr>
                                <w:t xml:space="preserve">Provide </w:t>
                              </w:r>
                              <w:proofErr w:type="spellStart"/>
                              <w:r>
                                <w:rPr>
                                  <w:sz w:val="18"/>
                                  <w:szCs w:val="18"/>
                                </w:rPr>
                                <w:t>ActivityDefinition</w:t>
                              </w:r>
                              <w:proofErr w:type="spellEnd"/>
                            </w:p>
                            <w:p w14:paraId="6B4BBDBF" w14:textId="77777777" w:rsidR="00D10FFC" w:rsidRDefault="00D10FFC" w:rsidP="008D1B4C">
                              <w:pPr>
                                <w:pStyle w:val="NormalWeb"/>
                                <w:spacing w:before="0"/>
                                <w:jc w:val="both"/>
                              </w:pPr>
                              <w:r>
                                <w:rPr>
                                  <w:sz w:val="18"/>
                                  <w:szCs w:val="18"/>
                                </w:rPr>
                                <w:t> </w:t>
                              </w:r>
                            </w:p>
                            <w:p w14:paraId="53BB4152" w14:textId="77777777" w:rsidR="00D10FFC" w:rsidRDefault="00D10FFC" w:rsidP="008D1B4C">
                              <w:pPr>
                                <w:pStyle w:val="NormalWeb"/>
                                <w:spacing w:before="0"/>
                                <w:jc w:val="both"/>
                              </w:pPr>
                              <w:r>
                                <w:rPr>
                                  <w:sz w:val="18"/>
                                  <w:szCs w:val="18"/>
                                </w:rPr>
                                <w:t> </w:t>
                              </w:r>
                            </w:p>
                            <w:p w14:paraId="51C5C739" w14:textId="77777777" w:rsidR="00D10FFC" w:rsidRDefault="00D10FFC"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515" name="Text Box 160"/>
                        <wps:cNvSpPr txBox="1">
                          <a:spLocks noChangeArrowheads="1"/>
                        </wps:cNvSpPr>
                        <wps:spPr bwMode="auto">
                          <a:xfrm>
                            <a:off x="1356415" y="3050746"/>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8A6C8" w14:textId="77777777" w:rsidR="00D10FFC" w:rsidRDefault="00D10FFC" w:rsidP="008D1B4C">
                              <w:pPr>
                                <w:pStyle w:val="NormalWeb"/>
                                <w:spacing w:before="0"/>
                                <w:jc w:val="center"/>
                              </w:pPr>
                              <w:r>
                                <w:rPr>
                                  <w:sz w:val="18"/>
                                  <w:szCs w:val="18"/>
                                </w:rPr>
                                <w:t>Update Care Plan (pregnancy)</w:t>
                              </w:r>
                            </w:p>
                            <w:p w14:paraId="4EA30EA9" w14:textId="77777777" w:rsidR="00D10FFC" w:rsidRDefault="00D10FFC" w:rsidP="008D1B4C">
                              <w:pPr>
                                <w:pStyle w:val="NormalWeb"/>
                                <w:spacing w:before="0"/>
                                <w:jc w:val="center"/>
                              </w:pPr>
                            </w:p>
                            <w:p w14:paraId="60765896" w14:textId="77777777" w:rsidR="00D10FFC" w:rsidRDefault="00D10FFC" w:rsidP="008D1B4C">
                              <w:pPr>
                                <w:pStyle w:val="NormalWeb"/>
                                <w:spacing w:before="0"/>
                                <w:jc w:val="center"/>
                              </w:pPr>
                            </w:p>
                            <w:p w14:paraId="3731619D" w14:textId="77777777" w:rsidR="00D10FFC" w:rsidRDefault="00D10FFC"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16" name="Line 356"/>
                        <wps:cNvCnPr>
                          <a:cxnSpLocks noChangeShapeType="1"/>
                        </wps:cNvCnPr>
                        <wps:spPr bwMode="auto">
                          <a:xfrm>
                            <a:off x="2763901" y="3975183"/>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7" name="Rectangle 517"/>
                        <wps:cNvSpPr>
                          <a:spLocks noChangeArrowheads="1"/>
                        </wps:cNvSpPr>
                        <wps:spPr bwMode="auto">
                          <a:xfrm>
                            <a:off x="5022255" y="3975183"/>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8" name="Text Box 160"/>
                        <wps:cNvSpPr txBox="1">
                          <a:spLocks noChangeArrowheads="1"/>
                        </wps:cNvSpPr>
                        <wps:spPr bwMode="auto">
                          <a:xfrm>
                            <a:off x="2781977" y="3700568"/>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DB9FC3" w14:textId="47CF9664" w:rsidR="00D10FFC" w:rsidRDefault="00D10FFC" w:rsidP="00D251BA">
                              <w:pPr>
                                <w:pStyle w:val="NormalWeb"/>
                                <w:spacing w:before="0"/>
                              </w:pPr>
                              <w:r>
                                <w:rPr>
                                  <w:sz w:val="18"/>
                                  <w:szCs w:val="18"/>
                                </w:rPr>
                                <w:t>Request Services</w:t>
                              </w:r>
                            </w:p>
                          </w:txbxContent>
                        </wps:txbx>
                        <wps:bodyPr rot="0" vert="horz" wrap="square" lIns="91440" tIns="45720" rIns="91440" bIns="45720" anchor="t" anchorCtr="0" upright="1">
                          <a:noAutofit/>
                        </wps:bodyPr>
                      </wps:wsp>
                      <wps:wsp>
                        <wps:cNvPr id="520" name="Text Box 160"/>
                        <wps:cNvSpPr txBox="1">
                          <a:spLocks noChangeArrowheads="1"/>
                        </wps:cNvSpPr>
                        <wps:spPr bwMode="auto">
                          <a:xfrm>
                            <a:off x="4097620" y="4985068"/>
                            <a:ext cx="924635" cy="2824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75AF5F" w14:textId="4D264736" w:rsidR="00D10FFC" w:rsidRDefault="00D10FFC" w:rsidP="008D1B4C">
                              <w:pPr>
                                <w:pStyle w:val="NormalWeb"/>
                                <w:spacing w:before="0"/>
                                <w:jc w:val="both"/>
                              </w:pPr>
                              <w:r>
                                <w:rPr>
                                  <w:sz w:val="18"/>
                                  <w:szCs w:val="18"/>
                                </w:rPr>
                                <w:t>Share Response</w:t>
                              </w:r>
                            </w:p>
                          </w:txbxContent>
                        </wps:txbx>
                        <wps:bodyPr rot="0" vert="horz" wrap="square" lIns="91440" tIns="45720" rIns="91440" bIns="45720" anchor="t" anchorCtr="0" upright="1">
                          <a:noAutofit/>
                        </wps:bodyPr>
                      </wps:wsp>
                      <wps:wsp>
                        <wps:cNvPr id="521" name="Straight Connector 521"/>
                        <wps:cNvCnPr/>
                        <wps:spPr>
                          <a:xfrm>
                            <a:off x="5325312" y="5029411"/>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2" name="Straight Connector 522"/>
                        <wps:cNvCnPr/>
                        <wps:spPr>
                          <a:xfrm>
                            <a:off x="5591717" y="5047486"/>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3" name="Straight Arrow Connector 523"/>
                        <wps:cNvCnPr/>
                        <wps:spPr>
                          <a:xfrm flipH="1">
                            <a:off x="5305968" y="5157893"/>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4" name="Text Box 160"/>
                        <wps:cNvSpPr txBox="1">
                          <a:spLocks noChangeArrowheads="1"/>
                        </wps:cNvSpPr>
                        <wps:spPr bwMode="auto">
                          <a:xfrm>
                            <a:off x="5620291" y="4812459"/>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D5A95A" w14:textId="77777777" w:rsidR="00D10FFC" w:rsidRDefault="00D10FFC" w:rsidP="008D1B4C">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525" name="Line 356"/>
                        <wps:cNvCnPr>
                          <a:cxnSpLocks noChangeShapeType="1"/>
                        </wps:cNvCnPr>
                        <wps:spPr bwMode="auto">
                          <a:xfrm>
                            <a:off x="481221" y="6241078"/>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 name="Text Box 160"/>
                        <wps:cNvSpPr txBox="1">
                          <a:spLocks noChangeArrowheads="1"/>
                        </wps:cNvSpPr>
                        <wps:spPr bwMode="auto">
                          <a:xfrm>
                            <a:off x="1448505" y="5047486"/>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26C72D" w14:textId="14EF8D5D" w:rsidR="00D10FFC" w:rsidRDefault="00D10FFC"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527" name="Text Box 162"/>
                        <wps:cNvSpPr txBox="1">
                          <a:spLocks noChangeArrowheads="1"/>
                        </wps:cNvSpPr>
                        <wps:spPr bwMode="auto">
                          <a:xfrm>
                            <a:off x="6043380" y="486680"/>
                            <a:ext cx="1095375" cy="62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3D553" w14:textId="77777777" w:rsidR="00D10FFC" w:rsidRDefault="00D10FFC" w:rsidP="008D1B4C">
                              <w:pPr>
                                <w:pStyle w:val="NormalWeb"/>
                                <w:spacing w:before="0"/>
                              </w:pPr>
                              <w:r>
                                <w:rPr>
                                  <w:sz w:val="18"/>
                                  <w:szCs w:val="18"/>
                                </w:rPr>
                                <w:t> </w:t>
                              </w:r>
                            </w:p>
                            <w:p w14:paraId="630BB208" w14:textId="77777777" w:rsidR="00D10FFC" w:rsidRDefault="00D10FFC" w:rsidP="008D1B4C">
                              <w:pPr>
                                <w:pStyle w:val="NormalWeb"/>
                                <w:spacing w:before="0"/>
                                <w:jc w:val="center"/>
                              </w:pPr>
                              <w:r>
                                <w:rPr>
                                  <w:b/>
                                  <w:bCs/>
                                  <w:sz w:val="18"/>
                                  <w:szCs w:val="18"/>
                                </w:rPr>
                                <w:t>OB/GYN as Care Plan Contributor</w:t>
                              </w:r>
                            </w:p>
                          </w:txbxContent>
                        </wps:txbx>
                        <wps:bodyPr rot="0" vert="horz" wrap="square" lIns="0" tIns="0" rIns="0" bIns="0" anchor="t" anchorCtr="0" upright="1">
                          <a:noAutofit/>
                        </wps:bodyPr>
                      </wps:wsp>
                      <wps:wsp>
                        <wps:cNvPr id="528" name="Line 161"/>
                        <wps:cNvCnPr>
                          <a:cxnSpLocks noChangeShapeType="1"/>
                        </wps:cNvCnPr>
                        <wps:spPr bwMode="auto">
                          <a:xfrm>
                            <a:off x="6532509" y="1188765"/>
                            <a:ext cx="59333" cy="669327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9" name="Rectangle 529"/>
                        <wps:cNvSpPr>
                          <a:spLocks noChangeArrowheads="1"/>
                        </wps:cNvSpPr>
                        <wps:spPr bwMode="auto">
                          <a:xfrm>
                            <a:off x="6477135" y="5919892"/>
                            <a:ext cx="238124" cy="18558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0" name="Line 356"/>
                        <wps:cNvCnPr>
                          <a:cxnSpLocks noChangeShapeType="1"/>
                        </wps:cNvCnPr>
                        <wps:spPr bwMode="auto">
                          <a:xfrm>
                            <a:off x="2791094" y="5942511"/>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1" name="Text Box 160"/>
                        <wps:cNvSpPr txBox="1">
                          <a:spLocks noChangeArrowheads="1"/>
                        </wps:cNvSpPr>
                        <wps:spPr bwMode="auto">
                          <a:xfrm>
                            <a:off x="4750690" y="5700571"/>
                            <a:ext cx="1510585" cy="2193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B9D7CA" w14:textId="77777777" w:rsidR="00D10FFC" w:rsidRDefault="00D10FFC" w:rsidP="008D1B4C">
                              <w:pPr>
                                <w:pStyle w:val="NormalWeb"/>
                                <w:spacing w:before="0"/>
                                <w:jc w:val="both"/>
                              </w:pPr>
                              <w:r>
                                <w:rPr>
                                  <w:sz w:val="18"/>
                                  <w:szCs w:val="18"/>
                                </w:rPr>
                                <w:t>Share Discharge Plan</w:t>
                              </w:r>
                            </w:p>
                            <w:p w14:paraId="3E983607" w14:textId="77777777" w:rsidR="00D10FFC" w:rsidRDefault="00D10FFC" w:rsidP="008D1B4C">
                              <w:pPr>
                                <w:pStyle w:val="NormalWeb"/>
                                <w:spacing w:before="0"/>
                                <w:jc w:val="both"/>
                              </w:pPr>
                              <w:r>
                                <w:rPr>
                                  <w:sz w:val="18"/>
                                  <w:szCs w:val="18"/>
                                </w:rPr>
                                <w:t> </w:t>
                              </w:r>
                            </w:p>
                            <w:p w14:paraId="705D759E" w14:textId="77777777" w:rsidR="00D10FFC" w:rsidRDefault="00D10FFC" w:rsidP="008D1B4C">
                              <w:pPr>
                                <w:pStyle w:val="NormalWeb"/>
                                <w:spacing w:before="0"/>
                                <w:jc w:val="both"/>
                              </w:pPr>
                              <w:r>
                                <w:rPr>
                                  <w:sz w:val="18"/>
                                  <w:szCs w:val="18"/>
                                </w:rPr>
                                <w:t> </w:t>
                              </w:r>
                            </w:p>
                            <w:p w14:paraId="4C762EC0" w14:textId="77777777" w:rsidR="00D10FFC" w:rsidRDefault="00D10FFC"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62" name="Line 362"/>
                        <wps:cNvCnPr>
                          <a:cxnSpLocks noChangeShapeType="1"/>
                        </wps:cNvCnPr>
                        <wps:spPr bwMode="auto">
                          <a:xfrm>
                            <a:off x="467398" y="4725421"/>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3" name="Text Box 160"/>
                        <wps:cNvSpPr txBox="1">
                          <a:spLocks noChangeArrowheads="1"/>
                        </wps:cNvSpPr>
                        <wps:spPr bwMode="auto">
                          <a:xfrm>
                            <a:off x="467398" y="4340169"/>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5E4F5E" w14:textId="436B5501" w:rsidR="00D10FFC" w:rsidRDefault="00D10FFC" w:rsidP="00D251BA">
                              <w:pPr>
                                <w:pStyle w:val="NormalWeb"/>
                                <w:spacing w:before="0"/>
                                <w:jc w:val="center"/>
                              </w:pPr>
                              <w:r w:rsidRPr="009A41FE">
                                <w:rPr>
                                  <w:sz w:val="16"/>
                                  <w:szCs w:val="16"/>
                                </w:rPr>
                                <w:t>Retrieve Care Plan</w:t>
                              </w:r>
                            </w:p>
                          </w:txbxContent>
                        </wps:txbx>
                        <wps:bodyPr rot="0" vert="horz" wrap="square" lIns="91440" tIns="45720" rIns="91440" bIns="45720" anchor="t" anchorCtr="0" upright="1">
                          <a:noAutofit/>
                        </wps:bodyPr>
                      </wps:wsp>
                      <wps:wsp>
                        <wps:cNvPr id="564" name="Text Box 162"/>
                        <wps:cNvSpPr txBox="1">
                          <a:spLocks noChangeArrowheads="1"/>
                        </wps:cNvSpPr>
                        <wps:spPr bwMode="auto">
                          <a:xfrm>
                            <a:off x="1101145" y="399927"/>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78EC2" w14:textId="77777777" w:rsidR="00D10FFC" w:rsidRDefault="00D10FFC" w:rsidP="008D1B4C">
                              <w:pPr>
                                <w:pStyle w:val="NormalWeb"/>
                                <w:spacing w:before="0"/>
                              </w:pPr>
                              <w:r>
                                <w:rPr>
                                  <w:sz w:val="18"/>
                                  <w:szCs w:val="18"/>
                                </w:rPr>
                                <w:t> </w:t>
                              </w:r>
                            </w:p>
                            <w:p w14:paraId="55CC7880" w14:textId="77777777" w:rsidR="00D10FFC" w:rsidRDefault="00D10FFC" w:rsidP="008D1B4C">
                              <w:pPr>
                                <w:pStyle w:val="NormalWeb"/>
                                <w:spacing w:before="0"/>
                              </w:pPr>
                              <w:r>
                                <w:rPr>
                                  <w:b/>
                                  <w:bCs/>
                                  <w:sz w:val="18"/>
                                  <w:szCs w:val="18"/>
                                </w:rPr>
                                <w:t>Care Plan Service</w:t>
                              </w:r>
                            </w:p>
                          </w:txbxContent>
                        </wps:txbx>
                        <wps:bodyPr rot="0" vert="horz" wrap="square" lIns="0" tIns="0" rIns="0" bIns="0" anchor="t" anchorCtr="0" upright="1">
                          <a:noAutofit/>
                        </wps:bodyPr>
                      </wps:wsp>
                      <wps:wsp>
                        <wps:cNvPr id="565" name="Line 161"/>
                        <wps:cNvCnPr>
                          <a:cxnSpLocks noChangeShapeType="1"/>
                        </wps:cNvCnPr>
                        <wps:spPr bwMode="auto">
                          <a:xfrm flipH="1">
                            <a:off x="1276910" y="681143"/>
                            <a:ext cx="57048" cy="72009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6" name="Rectangle 566"/>
                        <wps:cNvSpPr>
                          <a:spLocks noChangeArrowheads="1"/>
                        </wps:cNvSpPr>
                        <wps:spPr bwMode="auto">
                          <a:xfrm>
                            <a:off x="1209242" y="1614594"/>
                            <a:ext cx="239263" cy="59579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8" name="Text Box 160"/>
                        <wps:cNvSpPr txBox="1">
                          <a:spLocks noChangeArrowheads="1"/>
                        </wps:cNvSpPr>
                        <wps:spPr bwMode="auto">
                          <a:xfrm>
                            <a:off x="500271" y="5843568"/>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0B147E" w14:textId="0D50D309" w:rsidR="00D10FFC" w:rsidRDefault="00D10FFC" w:rsidP="00D251BA">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569" name="Text Box 160"/>
                        <wps:cNvSpPr txBox="1">
                          <a:spLocks noChangeArrowheads="1"/>
                        </wps:cNvSpPr>
                        <wps:spPr bwMode="auto">
                          <a:xfrm>
                            <a:off x="449147" y="7098861"/>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1DD941" w14:textId="77777777" w:rsidR="00D10FFC" w:rsidRDefault="00D10FFC" w:rsidP="008D1B4C">
                              <w:pPr>
                                <w:pStyle w:val="NormalWeb"/>
                                <w:spacing w:before="0"/>
                                <w:jc w:val="center"/>
                              </w:pPr>
                              <w:r>
                                <w:rPr>
                                  <w:sz w:val="16"/>
                                  <w:szCs w:val="16"/>
                                </w:rPr>
                                <w:t>Retrieve Care Plan</w:t>
                              </w:r>
                            </w:p>
                            <w:p w14:paraId="7B243DEB" w14:textId="77777777" w:rsidR="00D10FFC" w:rsidRDefault="00D10FFC" w:rsidP="008D1B4C">
                              <w:pPr>
                                <w:pStyle w:val="NormalWeb"/>
                                <w:spacing w:before="0"/>
                                <w:jc w:val="both"/>
                              </w:pPr>
                              <w:r>
                                <w:rPr>
                                  <w:sz w:val="18"/>
                                  <w:szCs w:val="18"/>
                                </w:rPr>
                                <w:t> </w:t>
                              </w:r>
                            </w:p>
                            <w:p w14:paraId="38686020" w14:textId="77777777" w:rsidR="00D10FFC" w:rsidRDefault="00D10FFC" w:rsidP="008D1B4C">
                              <w:pPr>
                                <w:pStyle w:val="NormalWeb"/>
                                <w:spacing w:before="0"/>
                                <w:jc w:val="both"/>
                              </w:pPr>
                              <w:r>
                                <w:rPr>
                                  <w:sz w:val="18"/>
                                  <w:szCs w:val="18"/>
                                </w:rPr>
                                <w:t> </w:t>
                              </w:r>
                            </w:p>
                            <w:p w14:paraId="173C79EE" w14:textId="77777777" w:rsidR="00D10FFC" w:rsidRDefault="00D10FFC"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70" name="Text Box 160"/>
                        <wps:cNvSpPr txBox="1">
                          <a:spLocks noChangeArrowheads="1"/>
                        </wps:cNvSpPr>
                        <wps:spPr bwMode="auto">
                          <a:xfrm>
                            <a:off x="5064534" y="6836381"/>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0E9707" w14:textId="6510575B" w:rsidR="00D10FFC" w:rsidRDefault="00D10FFC"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571" name="Line 356"/>
                        <wps:cNvCnPr>
                          <a:cxnSpLocks noChangeShapeType="1"/>
                        </wps:cNvCnPr>
                        <wps:spPr bwMode="auto">
                          <a:xfrm>
                            <a:off x="461065" y="7491259"/>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2" name="Line 356"/>
                        <wps:cNvCnPr>
                          <a:cxnSpLocks noChangeShapeType="1"/>
                        </wps:cNvCnPr>
                        <wps:spPr bwMode="auto">
                          <a:xfrm>
                            <a:off x="1432026" y="2657079"/>
                            <a:ext cx="109397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3" name="Text Box 160"/>
                        <wps:cNvSpPr txBox="1">
                          <a:spLocks noChangeArrowheads="1"/>
                        </wps:cNvSpPr>
                        <wps:spPr bwMode="auto">
                          <a:xfrm>
                            <a:off x="1490843" y="2259493"/>
                            <a:ext cx="1031358" cy="3499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C4A895" w14:textId="77777777" w:rsidR="00D10FFC" w:rsidRDefault="00D10FFC" w:rsidP="008D1B4C">
                              <w:pPr>
                                <w:pStyle w:val="NormalWeb"/>
                                <w:spacing w:before="0"/>
                                <w:jc w:val="center"/>
                              </w:pPr>
                              <w:r>
                                <w:rPr>
                                  <w:sz w:val="18"/>
                                  <w:szCs w:val="18"/>
                                </w:rPr>
                                <w:t>Retrieve Care Plan (pregnancy)</w:t>
                              </w:r>
                            </w:p>
                          </w:txbxContent>
                        </wps:txbx>
                        <wps:bodyPr rot="0" vert="horz" wrap="square" lIns="91440" tIns="45720" rIns="91440" bIns="45720" anchor="t" anchorCtr="0" upright="1">
                          <a:noAutofit/>
                        </wps:bodyPr>
                      </wps:wsp>
                      <wps:wsp>
                        <wps:cNvPr id="574" name="Text Box 162"/>
                        <wps:cNvSpPr txBox="1">
                          <a:spLocks noChangeArrowheads="1"/>
                        </wps:cNvSpPr>
                        <wps:spPr bwMode="auto">
                          <a:xfrm>
                            <a:off x="4591400" y="120904"/>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42915" w14:textId="77777777" w:rsidR="00D10FFC" w:rsidRDefault="00D10FFC" w:rsidP="008D1B4C">
                              <w:pPr>
                                <w:pStyle w:val="NormalWeb"/>
                                <w:spacing w:before="0"/>
                              </w:pPr>
                              <w:r>
                                <w:rPr>
                                  <w:sz w:val="18"/>
                                  <w:szCs w:val="18"/>
                                </w:rPr>
                                <w:t> </w:t>
                              </w:r>
                            </w:p>
                            <w:p w14:paraId="1228D303" w14:textId="77777777" w:rsidR="00D10FFC" w:rsidRDefault="00D10FFC" w:rsidP="008D1B4C">
                              <w:pPr>
                                <w:pStyle w:val="NormalWeb"/>
                                <w:spacing w:before="0"/>
                                <w:jc w:val="center"/>
                              </w:pPr>
                              <w:r>
                                <w:rPr>
                                  <w:b/>
                                  <w:bCs/>
                                  <w:sz w:val="18"/>
                                  <w:szCs w:val="18"/>
                                </w:rPr>
                                <w:t>Lab/Pharmacy/Radiology as Care Plan Contributor</w:t>
                              </w:r>
                            </w:p>
                          </w:txbxContent>
                        </wps:txbx>
                        <wps:bodyPr rot="0" vert="horz" wrap="square" lIns="0" tIns="0" rIns="0" bIns="0" anchor="t" anchorCtr="0" upright="1">
                          <a:noAutofit/>
                        </wps:bodyPr>
                      </wps:wsp>
                      <wps:wsp>
                        <wps:cNvPr id="575" name="Text Box 160"/>
                        <wps:cNvSpPr txBox="1">
                          <a:spLocks noChangeArrowheads="1"/>
                        </wps:cNvSpPr>
                        <wps:spPr bwMode="auto">
                          <a:xfrm>
                            <a:off x="6837125" y="6053243"/>
                            <a:ext cx="660701"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33DF66" w14:textId="77777777" w:rsidR="00D10FFC" w:rsidRDefault="00D10FFC" w:rsidP="008D1B4C">
                              <w:pPr>
                                <w:pStyle w:val="NormalWeb"/>
                                <w:jc w:val="center"/>
                              </w:pPr>
                              <w:r>
                                <w:rPr>
                                  <w:sz w:val="18"/>
                                  <w:szCs w:val="18"/>
                                </w:rPr>
                                <w:t>Provide applicable services</w:t>
                              </w:r>
                            </w:p>
                          </w:txbxContent>
                        </wps:txbx>
                        <wps:bodyPr rot="0" vert="horz" wrap="square" lIns="91440" tIns="45720" rIns="91440" bIns="45720" anchor="t" anchorCtr="0" upright="1">
                          <a:noAutofit/>
                        </wps:bodyPr>
                      </wps:wsp>
                      <wps:wsp>
                        <wps:cNvPr id="602" name="Straight Connector 602"/>
                        <wps:cNvCnPr/>
                        <wps:spPr>
                          <a:xfrm>
                            <a:off x="6714400" y="6358935"/>
                            <a:ext cx="190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3" name="Straight Connector 603"/>
                        <wps:cNvCnPr/>
                        <wps:spPr>
                          <a:xfrm flipH="1">
                            <a:off x="6923929" y="6386618"/>
                            <a:ext cx="436" cy="1242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4" name="Straight Arrow Connector 604"/>
                        <wps:cNvCnPr/>
                        <wps:spPr>
                          <a:xfrm flipH="1" flipV="1">
                            <a:off x="6695352" y="6496730"/>
                            <a:ext cx="229448" cy="14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5" name="Text Box 160"/>
                        <wps:cNvSpPr txBox="1">
                          <a:spLocks noChangeArrowheads="1"/>
                        </wps:cNvSpPr>
                        <wps:spPr bwMode="auto">
                          <a:xfrm>
                            <a:off x="1473611" y="3385267"/>
                            <a:ext cx="959971" cy="629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7CB2E7" w14:textId="138710E0" w:rsidR="00D10FFC" w:rsidRDefault="00D10FFC" w:rsidP="00D251BA">
                              <w:pPr>
                                <w:pStyle w:val="NormalWeb"/>
                                <w:jc w:val="center"/>
                              </w:pPr>
                              <w:r w:rsidRPr="004B02F0">
                                <w:rPr>
                                  <w:sz w:val="18"/>
                                  <w:szCs w:val="18"/>
                                </w:rPr>
                                <w:t>Apply Activity Definition Operation</w:t>
                              </w:r>
                            </w:p>
                          </w:txbxContent>
                        </wps:txbx>
                        <wps:bodyPr rot="0" vert="horz" wrap="square" lIns="91440" tIns="45720" rIns="91440" bIns="45720" anchor="t" anchorCtr="0" upright="1">
                          <a:noAutofit/>
                        </wps:bodyPr>
                      </wps:wsp>
                      <wps:wsp>
                        <wps:cNvPr id="606" name="Line 356"/>
                        <wps:cNvCnPr>
                          <a:cxnSpLocks noChangeShapeType="1"/>
                        </wps:cNvCnPr>
                        <wps:spPr bwMode="auto">
                          <a:xfrm flipH="1">
                            <a:off x="1432026" y="3890728"/>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7" name="Rectangle 607"/>
                        <wps:cNvSpPr>
                          <a:spLocks noChangeArrowheads="1"/>
                        </wps:cNvSpPr>
                        <wps:spPr bwMode="auto">
                          <a:xfrm>
                            <a:off x="3829351" y="4340169"/>
                            <a:ext cx="232570"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8" name="Line 356"/>
                        <wps:cNvCnPr>
                          <a:cxnSpLocks noChangeShapeType="1"/>
                        </wps:cNvCnPr>
                        <wps:spPr bwMode="auto">
                          <a:xfrm flipH="1">
                            <a:off x="4105684" y="4376843"/>
                            <a:ext cx="9050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3" name="Line 356"/>
                        <wps:cNvCnPr>
                          <a:cxnSpLocks noChangeShapeType="1"/>
                        </wps:cNvCnPr>
                        <wps:spPr bwMode="auto">
                          <a:xfrm>
                            <a:off x="4061921" y="4938818"/>
                            <a:ext cx="96033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3" name="Text Box 160"/>
                        <wps:cNvSpPr txBox="1">
                          <a:spLocks noChangeArrowheads="1"/>
                        </wps:cNvSpPr>
                        <wps:spPr bwMode="auto">
                          <a:xfrm>
                            <a:off x="4115342" y="4423833"/>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87902B" w14:textId="77777777" w:rsidR="00D10FFC" w:rsidRDefault="00D10FFC" w:rsidP="008D1B4C">
                              <w:pPr>
                                <w:pStyle w:val="NormalWeb"/>
                                <w:spacing w:before="0"/>
                                <w:jc w:val="center"/>
                              </w:pPr>
                              <w:r>
                                <w:rPr>
                                  <w:sz w:val="18"/>
                                  <w:szCs w:val="18"/>
                                </w:rPr>
                                <w:t xml:space="preserve">Provide </w:t>
                              </w:r>
                              <w:proofErr w:type="spellStart"/>
                              <w:r>
                                <w:rPr>
                                  <w:sz w:val="18"/>
                                  <w:szCs w:val="18"/>
                                </w:rPr>
                                <w:t>ActivityDefinition</w:t>
                              </w:r>
                              <w:proofErr w:type="spellEnd"/>
                            </w:p>
                            <w:p w14:paraId="23B28D13" w14:textId="77777777" w:rsidR="00D10FFC" w:rsidRDefault="00D10FFC" w:rsidP="008D1B4C">
                              <w:pPr>
                                <w:pStyle w:val="NormalWeb"/>
                                <w:spacing w:before="0"/>
                                <w:jc w:val="both"/>
                              </w:pPr>
                              <w:r>
                                <w:rPr>
                                  <w:sz w:val="18"/>
                                  <w:szCs w:val="18"/>
                                </w:rPr>
                                <w:t> </w:t>
                              </w:r>
                            </w:p>
                            <w:p w14:paraId="13DAE85F" w14:textId="77777777" w:rsidR="00D10FFC" w:rsidRDefault="00D10FFC" w:rsidP="008D1B4C">
                              <w:pPr>
                                <w:pStyle w:val="NormalWeb"/>
                                <w:spacing w:before="0"/>
                                <w:jc w:val="both"/>
                              </w:pPr>
                              <w:r>
                                <w:rPr>
                                  <w:sz w:val="18"/>
                                  <w:szCs w:val="18"/>
                                </w:rPr>
                                <w:t> </w:t>
                              </w:r>
                            </w:p>
                            <w:p w14:paraId="50114F84" w14:textId="77777777" w:rsidR="00D10FFC" w:rsidRDefault="00D10FFC"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30" name="Text Box 160"/>
                        <wps:cNvSpPr txBox="1">
                          <a:spLocks noChangeArrowheads="1"/>
                        </wps:cNvSpPr>
                        <wps:spPr bwMode="auto">
                          <a:xfrm>
                            <a:off x="1490654" y="5282352"/>
                            <a:ext cx="977265" cy="561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7879E0" w14:textId="77777777" w:rsidR="00D10FFC" w:rsidRPr="004B02F0" w:rsidRDefault="00D10FFC" w:rsidP="00CB7C7C">
                              <w:pPr>
                                <w:pStyle w:val="NormalWeb"/>
                                <w:jc w:val="center"/>
                                <w:rPr>
                                  <w:sz w:val="18"/>
                                  <w:szCs w:val="18"/>
                                </w:rPr>
                              </w:pPr>
                              <w:r w:rsidRPr="004B02F0">
                                <w:rPr>
                                  <w:sz w:val="18"/>
                                  <w:szCs w:val="18"/>
                                </w:rPr>
                                <w:t>Apply Activity Definition Operation</w:t>
                              </w:r>
                            </w:p>
                            <w:p w14:paraId="67625B35" w14:textId="77777777" w:rsidR="00D10FFC" w:rsidRDefault="00D10FFC" w:rsidP="008D1B4C">
                              <w:pPr>
                                <w:pStyle w:val="NormalWeb"/>
                                <w:spacing w:before="0"/>
                                <w:jc w:val="center"/>
                              </w:pPr>
                              <w:r>
                                <w:t> </w:t>
                              </w:r>
                            </w:p>
                            <w:p w14:paraId="4351F91D" w14:textId="77777777" w:rsidR="00D10FFC" w:rsidRDefault="00D10FFC" w:rsidP="008D1B4C">
                              <w:pPr>
                                <w:pStyle w:val="NormalWeb"/>
                                <w:spacing w:before="0"/>
                                <w:jc w:val="center"/>
                              </w:pPr>
                              <w:r>
                                <w:t> </w:t>
                              </w:r>
                            </w:p>
                            <w:p w14:paraId="3ACEA6DA" w14:textId="77777777" w:rsidR="00D10FFC" w:rsidRDefault="00D10FFC"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35" name="Line 356"/>
                        <wps:cNvCnPr>
                          <a:cxnSpLocks noChangeShapeType="1"/>
                        </wps:cNvCnPr>
                        <wps:spPr bwMode="auto">
                          <a:xfrm flipH="1">
                            <a:off x="1432035" y="5898179"/>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6" name="Text Box 160"/>
                        <wps:cNvSpPr txBox="1">
                          <a:spLocks noChangeArrowheads="1"/>
                        </wps:cNvSpPr>
                        <wps:spPr bwMode="auto">
                          <a:xfrm>
                            <a:off x="1523815" y="6331181"/>
                            <a:ext cx="977265" cy="6459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0B9489" w14:textId="1E513D8C" w:rsidR="00D10FFC" w:rsidRDefault="00D10FFC" w:rsidP="00D251BA">
                              <w:pPr>
                                <w:pStyle w:val="NormalWeb"/>
                                <w:jc w:val="center"/>
                              </w:pPr>
                              <w:r w:rsidRPr="004B02F0">
                                <w:rPr>
                                  <w:sz w:val="18"/>
                                  <w:szCs w:val="18"/>
                                </w:rPr>
                                <w:t>Apply Activity Definition Operation</w:t>
                              </w:r>
                            </w:p>
                          </w:txbxContent>
                        </wps:txbx>
                        <wps:bodyPr rot="0" vert="horz" wrap="square" lIns="91440" tIns="45720" rIns="91440" bIns="45720" anchor="t" anchorCtr="0" upright="1">
                          <a:noAutofit/>
                        </wps:bodyPr>
                      </wps:wsp>
                      <wps:wsp>
                        <wps:cNvPr id="637" name="Rectangle 637"/>
                        <wps:cNvSpPr>
                          <a:spLocks noChangeArrowheads="1"/>
                        </wps:cNvSpPr>
                        <wps:spPr bwMode="auto">
                          <a:xfrm>
                            <a:off x="3885279" y="6100868"/>
                            <a:ext cx="325087" cy="371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3" name="Text Box 160"/>
                        <wps:cNvSpPr txBox="1">
                          <a:spLocks noChangeArrowheads="1"/>
                        </wps:cNvSpPr>
                        <wps:spPr bwMode="auto">
                          <a:xfrm>
                            <a:off x="4323363" y="5965568"/>
                            <a:ext cx="1430020" cy="20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1CCDD1" w14:textId="77777777" w:rsidR="00D10FFC" w:rsidRDefault="00D10FFC" w:rsidP="008D1B4C">
                              <w:pPr>
                                <w:pStyle w:val="NormalWeb"/>
                                <w:spacing w:before="0"/>
                                <w:jc w:val="center"/>
                              </w:pPr>
                              <w:r>
                                <w:rPr>
                                  <w:sz w:val="18"/>
                                  <w:szCs w:val="18"/>
                                </w:rPr>
                                <w:t>Search for PlanDefinition</w:t>
                              </w:r>
                            </w:p>
                            <w:p w14:paraId="6D10BF36" w14:textId="77777777" w:rsidR="00D10FFC" w:rsidRDefault="00D10FFC"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664" name="Text Box 160"/>
                        <wps:cNvSpPr txBox="1">
                          <a:spLocks noChangeArrowheads="1"/>
                        </wps:cNvSpPr>
                        <wps:spPr bwMode="auto">
                          <a:xfrm>
                            <a:off x="4237925" y="6130370"/>
                            <a:ext cx="2134860" cy="2293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DEA23F" w14:textId="77777777" w:rsidR="00D10FFC" w:rsidRDefault="00D10FFC" w:rsidP="008D1B4C">
                              <w:pPr>
                                <w:pStyle w:val="NormalWeb"/>
                                <w:spacing w:before="0"/>
                                <w:jc w:val="center"/>
                              </w:pPr>
                              <w:r>
                                <w:rPr>
                                  <w:sz w:val="18"/>
                                  <w:szCs w:val="18"/>
                                </w:rPr>
                                <w:t xml:space="preserve">Provide </w:t>
                              </w:r>
                              <w:proofErr w:type="spellStart"/>
                              <w:r>
                                <w:rPr>
                                  <w:sz w:val="18"/>
                                  <w:szCs w:val="18"/>
                                </w:rPr>
                                <w:t>ActivityDefinition</w:t>
                              </w:r>
                              <w:proofErr w:type="spellEnd"/>
                            </w:p>
                            <w:p w14:paraId="02030AE1" w14:textId="77777777" w:rsidR="00D10FFC" w:rsidRDefault="00D10FFC" w:rsidP="008D1B4C">
                              <w:pPr>
                                <w:pStyle w:val="NormalWeb"/>
                                <w:spacing w:before="0"/>
                                <w:jc w:val="both"/>
                              </w:pPr>
                              <w:r>
                                <w:rPr>
                                  <w:sz w:val="18"/>
                                  <w:szCs w:val="18"/>
                                </w:rPr>
                                <w:t> </w:t>
                              </w:r>
                            </w:p>
                            <w:p w14:paraId="49C511DC" w14:textId="77777777" w:rsidR="00D10FFC" w:rsidRDefault="00D10FFC" w:rsidP="008D1B4C">
                              <w:pPr>
                                <w:pStyle w:val="NormalWeb"/>
                                <w:spacing w:before="0"/>
                                <w:jc w:val="both"/>
                              </w:pPr>
                              <w:r>
                                <w:rPr>
                                  <w:sz w:val="18"/>
                                  <w:szCs w:val="18"/>
                                </w:rPr>
                                <w:t> </w:t>
                              </w:r>
                            </w:p>
                            <w:p w14:paraId="284B00A3" w14:textId="77777777" w:rsidR="00D10FFC" w:rsidRDefault="00D10FFC"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65" name="Line 362"/>
                        <wps:cNvCnPr>
                          <a:cxnSpLocks noChangeShapeType="1"/>
                        </wps:cNvCnPr>
                        <wps:spPr bwMode="auto">
                          <a:xfrm>
                            <a:off x="4202788" y="6331181"/>
                            <a:ext cx="227434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1" name="Text Box 160"/>
                        <wps:cNvSpPr txBox="1">
                          <a:spLocks noChangeArrowheads="1"/>
                        </wps:cNvSpPr>
                        <wps:spPr bwMode="auto">
                          <a:xfrm>
                            <a:off x="4553225" y="7037568"/>
                            <a:ext cx="1866184" cy="320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64DF7D" w14:textId="77777777" w:rsidR="00D10FFC" w:rsidRPr="004B02F0" w:rsidRDefault="00D10FFC" w:rsidP="00CB7C7C">
                              <w:pPr>
                                <w:pStyle w:val="NormalWeb"/>
                                <w:jc w:val="center"/>
                                <w:rPr>
                                  <w:sz w:val="18"/>
                                  <w:szCs w:val="18"/>
                                </w:rPr>
                              </w:pPr>
                              <w:r w:rsidRPr="004B02F0">
                                <w:rPr>
                                  <w:sz w:val="18"/>
                                  <w:szCs w:val="18"/>
                                </w:rPr>
                                <w:t>Apply Activity Definition Operation</w:t>
                              </w:r>
                            </w:p>
                            <w:p w14:paraId="664A5EE9" w14:textId="77777777" w:rsidR="00D10FFC" w:rsidRDefault="00D10FFC" w:rsidP="008D1B4C">
                              <w:pPr>
                                <w:pStyle w:val="NormalWeb"/>
                                <w:spacing w:before="0"/>
                                <w:jc w:val="center"/>
                              </w:pPr>
                              <w:r>
                                <w:t> </w:t>
                              </w:r>
                            </w:p>
                            <w:p w14:paraId="4E27F75F" w14:textId="77777777" w:rsidR="00D10FFC" w:rsidRDefault="00D10FFC" w:rsidP="008D1B4C">
                              <w:pPr>
                                <w:pStyle w:val="NormalWeb"/>
                                <w:spacing w:before="0"/>
                                <w:jc w:val="center"/>
                              </w:pPr>
                              <w:r>
                                <w:t> </w:t>
                              </w:r>
                            </w:p>
                            <w:p w14:paraId="6E49DDF0" w14:textId="77777777" w:rsidR="00D10FFC" w:rsidRDefault="00D10FFC"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720" name="Line 362"/>
                        <wps:cNvCnPr>
                          <a:cxnSpLocks noChangeShapeType="1"/>
                        </wps:cNvCnPr>
                        <wps:spPr bwMode="auto">
                          <a:xfrm flipH="1" flipV="1">
                            <a:off x="1467314" y="7309569"/>
                            <a:ext cx="4991098"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1" name="Line 356"/>
                        <wps:cNvCnPr>
                          <a:cxnSpLocks noChangeShapeType="1"/>
                        </wps:cNvCnPr>
                        <wps:spPr bwMode="auto">
                          <a:xfrm flipH="1">
                            <a:off x="4179079" y="6138968"/>
                            <a:ext cx="230665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7" name="Line 356"/>
                        <wps:cNvCnPr>
                          <a:cxnSpLocks noChangeShapeType="1"/>
                        </wps:cNvCnPr>
                        <wps:spPr bwMode="auto">
                          <a:xfrm flipH="1">
                            <a:off x="1432035" y="6863278"/>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0" name="Text Box 160"/>
                        <wps:cNvSpPr txBox="1">
                          <a:spLocks noChangeArrowheads="1"/>
                        </wps:cNvSpPr>
                        <wps:spPr bwMode="auto">
                          <a:xfrm>
                            <a:off x="1503156" y="6168284"/>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B4DC52" w14:textId="77777777" w:rsidR="00D10FFC" w:rsidRDefault="00D10FFC" w:rsidP="008D1B4C">
                              <w:pPr>
                                <w:pStyle w:val="NormalWeb"/>
                                <w:spacing w:before="0"/>
                                <w:jc w:val="center"/>
                              </w:pPr>
                              <w:r>
                                <w:rPr>
                                  <w:sz w:val="18"/>
                                  <w:szCs w:val="18"/>
                                </w:rPr>
                                <w:t>Update Care Plan</w:t>
                              </w:r>
                            </w:p>
                            <w:p w14:paraId="1875042B" w14:textId="77777777" w:rsidR="00D10FFC" w:rsidRDefault="00D10FFC" w:rsidP="008D1B4C">
                              <w:pPr>
                                <w:pStyle w:val="NormalWeb"/>
                                <w:spacing w:before="0"/>
                                <w:jc w:val="both"/>
                              </w:pPr>
                              <w:r>
                                <w:rPr>
                                  <w:sz w:val="18"/>
                                  <w:szCs w:val="18"/>
                                </w:rPr>
                                <w:t> </w:t>
                              </w:r>
                            </w:p>
                            <w:p w14:paraId="5C2D98F2" w14:textId="77777777" w:rsidR="00D10FFC" w:rsidRDefault="00D10FFC" w:rsidP="008D1B4C">
                              <w:pPr>
                                <w:pStyle w:val="NormalWeb"/>
                                <w:spacing w:before="0"/>
                                <w:jc w:val="both"/>
                              </w:pPr>
                              <w:r>
                                <w:rPr>
                                  <w:sz w:val="18"/>
                                  <w:szCs w:val="18"/>
                                </w:rPr>
                                <w:t> </w:t>
                              </w:r>
                            </w:p>
                            <w:p w14:paraId="5C516603" w14:textId="77777777" w:rsidR="00D10FFC" w:rsidRDefault="00D10FFC"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81" name="Line 356"/>
                        <wps:cNvCnPr>
                          <a:cxnSpLocks noChangeShapeType="1"/>
                        </wps:cNvCnPr>
                        <wps:spPr bwMode="auto">
                          <a:xfrm flipH="1">
                            <a:off x="1452526" y="6386618"/>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2" name="Text Box 160"/>
                        <wps:cNvSpPr txBox="1">
                          <a:spLocks noChangeArrowheads="1"/>
                        </wps:cNvSpPr>
                        <wps:spPr bwMode="auto">
                          <a:xfrm>
                            <a:off x="4077120" y="3993895"/>
                            <a:ext cx="859288" cy="346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AF20B0" w14:textId="77777777" w:rsidR="00D10FFC" w:rsidRDefault="00D10FFC" w:rsidP="008D1B4C">
                              <w:pPr>
                                <w:pStyle w:val="NormalWeb"/>
                                <w:spacing w:before="0"/>
                                <w:jc w:val="center"/>
                              </w:pPr>
                              <w:r>
                                <w:rPr>
                                  <w:sz w:val="18"/>
                                  <w:szCs w:val="18"/>
                                </w:rPr>
                                <w:t>Search for PlanDefinition</w:t>
                              </w:r>
                            </w:p>
                            <w:p w14:paraId="3485AC5F" w14:textId="77777777" w:rsidR="00D10FFC" w:rsidRDefault="00D10FFC"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514" name="Line 356"/>
                        <wps:cNvCnPr>
                          <a:cxnSpLocks noChangeShapeType="1"/>
                        </wps:cNvCnPr>
                        <wps:spPr bwMode="auto">
                          <a:xfrm flipH="1">
                            <a:off x="1448505" y="3491867"/>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56"/>
                        <wps:cNvCnPr>
                          <a:cxnSpLocks noChangeShapeType="1"/>
                        </wps:cNvCnPr>
                        <wps:spPr bwMode="auto">
                          <a:xfrm flipH="1">
                            <a:off x="1452847" y="5358679"/>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6" name="Line 362"/>
                        <wps:cNvCnPr>
                          <a:cxnSpLocks noChangeShapeType="1"/>
                        </wps:cNvCnPr>
                        <wps:spPr bwMode="auto">
                          <a:xfrm flipH="1">
                            <a:off x="1432026" y="7071224"/>
                            <a:ext cx="50379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9" name="Line 362"/>
                        <wps:cNvCnPr>
                          <a:cxnSpLocks noChangeShapeType="1"/>
                        </wps:cNvCnPr>
                        <wps:spPr bwMode="auto">
                          <a:xfrm flipH="1">
                            <a:off x="2722788" y="5238664"/>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34D199C" id="Canvas 783" o:spid="_x0000_s1259" editas="canvas" style="width:597.2pt;height:620.6pt;mso-position-horizontal-relative:char;mso-position-vertical-relative:line" coordsize="75844,78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">
                <v:shape id="_x0000_s1260" type="#_x0000_t75" style="position:absolute;width:75844;height:78816;visibility:visible;mso-wrap-style:square">
                  <v:fill o:detectmouseclick="t"/>
                  <v:path o:connecttype="none"/>
                </v:shape>
                <v:shape id="_x0000_s1261" type="#_x0000_t202" style="position:absolute;left:365;top:4009;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" stroked="f">
                  <v:textbox>
                    <w:txbxContent>
                      <w:p w14:paraId="4A3BC4C5" w14:textId="77777777" w:rsidR="00D10FFC" w:rsidRPr="00C95A25" w:rsidRDefault="00D10FFC" w:rsidP="008D1B4C">
                        <w:pPr>
                          <w:pStyle w:val="NormalWeb"/>
                          <w:jc w:val="center"/>
                          <w:rPr>
                            <w:b/>
                          </w:rPr>
                        </w:pPr>
                        <w:r w:rsidRPr="00C95A25">
                          <w:rPr>
                            <w:b/>
                            <w:sz w:val="18"/>
                            <w:szCs w:val="18"/>
                          </w:rPr>
                          <w:t>Patient Portal</w:t>
                        </w:r>
                      </w:p>
                    </w:txbxContent>
                  </v:textbox>
                </v:shape>
                <v:line id="Line 161" o:spid="_x0000_s1262" style="position:absolute;flip:x;visibility:visible;mso-wrap-style:square" from="3026,6906" to="3529,77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Q+fwQAAANwAAAAPAAAAZHJzL2Rvd25yZXYueG1sRE9Na8JA&#10;EL0X/A/LCN7qxmC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HKRD5/BAAAA3AAAAA8AAAAA&#10;AAAAAAAAAAAABwIAAGRycy9kb3ducmV2LnhtbFBLBQYAAAAAAwADALcAAAD1AgAAAAA=&#10;">
                  <v:stroke dashstyle="dash"/>
                </v:line>
                <v:rect id="Rectangle 143" o:spid="_x0000_s1263" style="position:absolute;left:1984;top:8430;width:2425;height:6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shape id="Text Box 162" o:spid="_x0000_s1264" type="#_x0000_t202" style="position:absolute;left:21088;top:5712;width:12211;height:3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71F8A11D" w14:textId="77777777" w:rsidR="00D10FFC" w:rsidRPr="00C95A25" w:rsidRDefault="00D10FFC" w:rsidP="008D1B4C">
                        <w:pPr>
                          <w:pStyle w:val="NormalWeb"/>
                          <w:spacing w:before="0"/>
                          <w:jc w:val="center"/>
                          <w:rPr>
                            <w:b/>
                          </w:rPr>
                        </w:pPr>
                        <w:r>
                          <w:rPr>
                            <w:b/>
                            <w:sz w:val="18"/>
                            <w:szCs w:val="18"/>
                          </w:rPr>
                          <w:t xml:space="preserve">Birthing Facility </w:t>
                        </w:r>
                        <w:r w:rsidRPr="00C95A25">
                          <w:rPr>
                            <w:b/>
                            <w:sz w:val="18"/>
                            <w:szCs w:val="18"/>
                          </w:rPr>
                          <w:t>as</w:t>
                        </w:r>
                      </w:p>
                      <w:p w14:paraId="6A49D6C9" w14:textId="77777777" w:rsidR="00D10FFC" w:rsidRPr="00C95A25" w:rsidRDefault="00D10FFC" w:rsidP="008D1B4C">
                        <w:pPr>
                          <w:pStyle w:val="NormalWeb"/>
                          <w:spacing w:before="0"/>
                          <w:jc w:val="center"/>
                          <w:rPr>
                            <w:b/>
                          </w:rPr>
                        </w:pPr>
                        <w:r w:rsidRPr="00C95A25">
                          <w:rPr>
                            <w:b/>
                            <w:sz w:val="18"/>
                            <w:szCs w:val="18"/>
                          </w:rPr>
                          <w:t xml:space="preserve">Care Plan Contributor </w:t>
                        </w:r>
                      </w:p>
                    </w:txbxContent>
                  </v:textbox>
                </v:shape>
                <v:line id="Line 161" o:spid="_x0000_s1265" style="position:absolute;visibility:visible;mso-wrap-style:square" from="26102,8525" to="27056,78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">
                  <v:stroke dashstyle="dash"/>
                </v:line>
                <v:rect id="Rectangle 146" o:spid="_x0000_s1266" style="position:absolute;left:25256;top:10583;width:2381;height:58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Pu9wwAAANwAAAAPAAAAZHJzL2Rvd25yZXYueG1sRE9Na8JA&#10;EL0L/Q/LFHozm1oR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MGD7vcMAAADcAAAADwAA&#10;AAAAAAAAAAAAAAAHAgAAZHJzL2Rvd25yZXYueG1sUEsFBgAAAAADAAMAtwAAAPcCAAAAAA==&#10;"/>
                <v:line id="Line 356" o:spid="_x0000_s1267" style="position:absolute;visibility:visible;mso-wrap-style:square" from="4391,10536" to="25010,10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">
                  <v:stroke endarrow="block"/>
                </v:line>
                <v:shape id="_x0000_s1268" type="#_x0000_t202" style="position:absolute;left:5384;top:7234;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" stroked="f">
                  <v:textbox>
                    <w:txbxContent>
                      <w:p w14:paraId="2DC1C399" w14:textId="77777777" w:rsidR="00D10FFC" w:rsidRDefault="00D10FFC" w:rsidP="008D1B4C">
                        <w:pPr>
                          <w:pStyle w:val="NormalWeb"/>
                          <w:jc w:val="both"/>
                        </w:pPr>
                        <w:r>
                          <w:rPr>
                            <w:sz w:val="18"/>
                            <w:szCs w:val="18"/>
                          </w:rPr>
                          <w:t xml:space="preserve">Perform Encounter </w:t>
                        </w:r>
                      </w:p>
                    </w:txbxContent>
                  </v:textbox>
                </v:shape>
                <v:shape id="Text Box 162" o:spid="_x0000_s1269" type="#_x0000_t202" style="position:absolute;left:34666;top:4380;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7D79919B" w14:textId="77777777" w:rsidR="00D10FFC" w:rsidRDefault="00D10FFC" w:rsidP="008D1B4C">
                        <w:pPr>
                          <w:pStyle w:val="NormalWeb"/>
                          <w:spacing w:before="0"/>
                          <w:jc w:val="center"/>
                        </w:pPr>
                        <w:r>
                          <w:rPr>
                            <w:sz w:val="18"/>
                            <w:szCs w:val="18"/>
                          </w:rPr>
                          <w:t> </w:t>
                        </w:r>
                      </w:p>
                      <w:p w14:paraId="3BD3DD06" w14:textId="0E2268B4" w:rsidR="00D10FFC" w:rsidRPr="00C95A25" w:rsidRDefault="00D10FFC" w:rsidP="008D1B4C">
                        <w:pPr>
                          <w:pStyle w:val="NormalWeb"/>
                          <w:spacing w:before="0"/>
                          <w:jc w:val="center"/>
                          <w:rPr>
                            <w:b/>
                          </w:rPr>
                        </w:pPr>
                        <w:r w:rsidRPr="00C95A25">
                          <w:rPr>
                            <w:b/>
                            <w:sz w:val="18"/>
                            <w:szCs w:val="18"/>
                          </w:rPr>
                          <w:t xml:space="preserve">Care Plan </w:t>
                        </w:r>
                        <w:del w:id="205" w:author="Jones, Emma" w:date="2018-07-16T16:10:00Z">
                          <w:r w:rsidRPr="00C95A25" w:rsidDel="00E60E7C">
                            <w:rPr>
                              <w:b/>
                              <w:sz w:val="18"/>
                              <w:szCs w:val="18"/>
                            </w:rPr>
                            <w:delText xml:space="preserve">Guidance </w:delText>
                          </w:r>
                        </w:del>
                        <w:ins w:id="206" w:author="Jones, Emma" w:date="2018-07-16T16:10:00Z">
                          <w:r>
                            <w:rPr>
                              <w:b/>
                              <w:sz w:val="18"/>
                              <w:szCs w:val="18"/>
                            </w:rPr>
                            <w:t>Definition</w:t>
                          </w:r>
                          <w:r w:rsidRPr="00C95A25">
                            <w:rPr>
                              <w:b/>
                              <w:sz w:val="18"/>
                              <w:szCs w:val="18"/>
                            </w:rPr>
                            <w:t xml:space="preserve"> </w:t>
                          </w:r>
                        </w:ins>
                        <w:r w:rsidRPr="00C95A25">
                          <w:rPr>
                            <w:b/>
                            <w:sz w:val="18"/>
                            <w:szCs w:val="18"/>
                          </w:rPr>
                          <w:t>Service</w:t>
                        </w:r>
                      </w:p>
                    </w:txbxContent>
                  </v:textbox>
                </v:shape>
                <v:line id="Line 161" o:spid="_x0000_s1270" style="position:absolute;visibility:visible;mso-wrap-style:square" from="39570,8952" to="39951,7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">
                  <v:stroke dashstyle="dash"/>
                </v:line>
                <v:line id="Line 161" o:spid="_x0000_s1271" style="position:absolute;visibility:visible;mso-wrap-style:square" from="51511,5428" to="51511,58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">
                  <v:stroke dashstyle="dash"/>
                </v:line>
                <v:line id="Line 356" o:spid="_x0000_s1272" style="position:absolute;flip:x;visibility:visible;mso-wrap-style:square" from="14673,22166" to="24711,22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">
                  <v:stroke endarrow="block"/>
                </v:line>
                <v:shape id="_x0000_s1273" type="#_x0000_t202" style="position:absolute;left:13696;top:17940;width:11526;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" stroked="f">
                  <v:textbox>
                    <w:txbxContent>
                      <w:p w14:paraId="49D2F071" w14:textId="77777777" w:rsidR="00D10FFC" w:rsidRDefault="00D10FFC" w:rsidP="008D1B4C">
                        <w:pPr>
                          <w:pStyle w:val="NormalWeb"/>
                          <w:spacing w:before="0"/>
                          <w:jc w:val="center"/>
                        </w:pPr>
                        <w:r>
                          <w:rPr>
                            <w:sz w:val="18"/>
                            <w:szCs w:val="18"/>
                          </w:rPr>
                          <w:t>Search for Care Plan (pregnancy)</w:t>
                        </w:r>
                      </w:p>
                    </w:txbxContent>
                  </v:textbox>
                </v:shape>
                <v:line id="Line 356" o:spid="_x0000_s1274" style="position:absolute;flip:y;visibility:visible;mso-wrap-style:square" from="27619,28749" to="38293,28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">
                  <v:stroke endarrow="block"/>
                </v:line>
                <v:shape id="_x0000_s1275" type="#_x0000_t202" style="position:absolute;left:27819;top:24785;width:10739;height:3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" stroked="f">
                  <v:textbox>
                    <w:txbxContent>
                      <w:p w14:paraId="3C5F00E8" w14:textId="77777777" w:rsidR="00D10FFC" w:rsidRDefault="00D10FFC" w:rsidP="008D1B4C">
                        <w:pPr>
                          <w:pStyle w:val="NormalWeb"/>
                          <w:spacing w:before="0"/>
                          <w:jc w:val="center"/>
                        </w:pPr>
                        <w:r>
                          <w:rPr>
                            <w:sz w:val="18"/>
                            <w:szCs w:val="18"/>
                          </w:rPr>
                          <w:t>Search for PlanDefinition</w:t>
                        </w:r>
                      </w:p>
                      <w:p w14:paraId="23B2A6AA" w14:textId="77777777" w:rsidR="00D10FFC" w:rsidRDefault="00D10FFC" w:rsidP="008D1B4C">
                        <w:pPr>
                          <w:pStyle w:val="NormalWeb"/>
                          <w:spacing w:before="0"/>
                          <w:jc w:val="both"/>
                        </w:pPr>
                        <w:r>
                          <w:rPr>
                            <w:sz w:val="18"/>
                            <w:szCs w:val="18"/>
                          </w:rPr>
                          <w:t> </w:t>
                        </w:r>
                      </w:p>
                    </w:txbxContent>
                  </v:textbox>
                </v:shape>
                <v:rect id="Rectangle 427" o:spid="_x0000_s1276" style="position:absolute;left:38713;top:28623;width:2537;height:7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"/>
                <v:line id="Line 362" o:spid="_x0000_s1277" style="position:absolute;flip:x;visibility:visible;mso-wrap-style:square" from="27819,33232" to="38558,33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">
                  <v:stroke endarrow="block"/>
                </v:line>
                <v:shape id="_x0000_s1278" type="#_x0000_t202" style="position:absolute;left:27819;top:29668;width:10572;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" stroked="f">
                  <v:textbox>
                    <w:txbxContent>
                      <w:p w14:paraId="17B08E31" w14:textId="77777777" w:rsidR="00D10FFC" w:rsidRDefault="00D10FFC" w:rsidP="008D1B4C">
                        <w:pPr>
                          <w:pStyle w:val="NormalWeb"/>
                          <w:spacing w:before="0"/>
                          <w:jc w:val="center"/>
                        </w:pPr>
                        <w:r>
                          <w:rPr>
                            <w:sz w:val="18"/>
                            <w:szCs w:val="18"/>
                          </w:rPr>
                          <w:t xml:space="preserve">Provide </w:t>
                        </w:r>
                        <w:proofErr w:type="spellStart"/>
                        <w:r>
                          <w:rPr>
                            <w:sz w:val="18"/>
                            <w:szCs w:val="18"/>
                          </w:rPr>
                          <w:t>ActivityDefinition</w:t>
                        </w:r>
                        <w:proofErr w:type="spellEnd"/>
                      </w:p>
                      <w:p w14:paraId="6B4BBDBF" w14:textId="77777777" w:rsidR="00D10FFC" w:rsidRDefault="00D10FFC" w:rsidP="008D1B4C">
                        <w:pPr>
                          <w:pStyle w:val="NormalWeb"/>
                          <w:spacing w:before="0"/>
                          <w:jc w:val="both"/>
                        </w:pPr>
                        <w:r>
                          <w:rPr>
                            <w:sz w:val="18"/>
                            <w:szCs w:val="18"/>
                          </w:rPr>
                          <w:t> </w:t>
                        </w:r>
                      </w:p>
                      <w:p w14:paraId="53BB4152" w14:textId="77777777" w:rsidR="00D10FFC" w:rsidRDefault="00D10FFC" w:rsidP="008D1B4C">
                        <w:pPr>
                          <w:pStyle w:val="NormalWeb"/>
                          <w:spacing w:before="0"/>
                          <w:jc w:val="both"/>
                        </w:pPr>
                        <w:r>
                          <w:rPr>
                            <w:sz w:val="18"/>
                            <w:szCs w:val="18"/>
                          </w:rPr>
                          <w:t> </w:t>
                        </w:r>
                      </w:p>
                      <w:p w14:paraId="51C5C739" w14:textId="77777777" w:rsidR="00D10FFC" w:rsidRDefault="00D10FFC" w:rsidP="008D1B4C">
                        <w:pPr>
                          <w:pStyle w:val="NormalWeb"/>
                          <w:spacing w:before="0"/>
                          <w:jc w:val="both"/>
                        </w:pPr>
                        <w:r>
                          <w:rPr>
                            <w:sz w:val="18"/>
                            <w:szCs w:val="18"/>
                          </w:rPr>
                          <w:t>Plan</w:t>
                        </w:r>
                      </w:p>
                    </w:txbxContent>
                  </v:textbox>
                </v:shape>
                <v:shape id="_x0000_s1279" type="#_x0000_t202" style="position:absolute;left:13564;top:30507;width:11270;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" stroked="f">
                  <v:textbox>
                    <w:txbxContent>
                      <w:p w14:paraId="2B78A6C8" w14:textId="77777777" w:rsidR="00D10FFC" w:rsidRDefault="00D10FFC" w:rsidP="008D1B4C">
                        <w:pPr>
                          <w:pStyle w:val="NormalWeb"/>
                          <w:spacing w:before="0"/>
                          <w:jc w:val="center"/>
                        </w:pPr>
                        <w:r>
                          <w:rPr>
                            <w:sz w:val="18"/>
                            <w:szCs w:val="18"/>
                          </w:rPr>
                          <w:t>Update Care Plan (pregnancy)</w:t>
                        </w:r>
                      </w:p>
                      <w:p w14:paraId="4EA30EA9" w14:textId="77777777" w:rsidR="00D10FFC" w:rsidRDefault="00D10FFC" w:rsidP="008D1B4C">
                        <w:pPr>
                          <w:pStyle w:val="NormalWeb"/>
                          <w:spacing w:before="0"/>
                          <w:jc w:val="center"/>
                        </w:pPr>
                      </w:p>
                      <w:p w14:paraId="60765896" w14:textId="77777777" w:rsidR="00D10FFC" w:rsidRDefault="00D10FFC" w:rsidP="008D1B4C">
                        <w:pPr>
                          <w:pStyle w:val="NormalWeb"/>
                          <w:spacing w:before="0"/>
                          <w:jc w:val="center"/>
                        </w:pPr>
                      </w:p>
                      <w:p w14:paraId="3731619D" w14:textId="77777777" w:rsidR="00D10FFC" w:rsidRDefault="00D10FFC" w:rsidP="008D1B4C">
                        <w:pPr>
                          <w:pStyle w:val="NormalWeb"/>
                          <w:spacing w:before="0"/>
                          <w:jc w:val="center"/>
                        </w:pPr>
                        <w:r>
                          <w:rPr>
                            <w:sz w:val="18"/>
                            <w:szCs w:val="18"/>
                          </w:rPr>
                          <w:t>Care Plan</w:t>
                        </w:r>
                      </w:p>
                    </w:txbxContent>
                  </v:textbox>
                </v:shape>
                <v:line id="Line 356" o:spid="_x0000_s1280" style="position:absolute;visibility:visible;mso-wrap-style:square" from="27639,39751" to="50392,39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">
                  <v:stroke endarrow="block"/>
                </v:line>
                <v:rect id="Rectangle 517" o:spid="_x0000_s1281" style="position:absolute;left:50222;top:39751;width:2837;height:14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"/>
                <v:shape id="_x0000_s1282" type="#_x0000_t202" style="position:absolute;left:27819;top:37005;width:11334;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" stroked="f">
                  <v:textbox>
                    <w:txbxContent>
                      <w:p w14:paraId="0CDB9FC3" w14:textId="47CF9664" w:rsidR="00D10FFC" w:rsidRDefault="00D10FFC" w:rsidP="00D251BA">
                        <w:pPr>
                          <w:pStyle w:val="NormalWeb"/>
                          <w:spacing w:before="0"/>
                        </w:pPr>
                        <w:r>
                          <w:rPr>
                            <w:sz w:val="18"/>
                            <w:szCs w:val="18"/>
                          </w:rPr>
                          <w:t>Request Services</w:t>
                        </w:r>
                      </w:p>
                    </w:txbxContent>
                  </v:textbox>
                </v:shape>
                <v:shape id="_x0000_s1283" type="#_x0000_t202" style="position:absolute;left:40976;top:49850;width:9246;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" stroked="f">
                  <v:textbox>
                    <w:txbxContent>
                      <w:p w14:paraId="6075AF5F" w14:textId="4D264736" w:rsidR="00D10FFC" w:rsidRDefault="00D10FFC" w:rsidP="008D1B4C">
                        <w:pPr>
                          <w:pStyle w:val="NormalWeb"/>
                          <w:spacing w:before="0"/>
                          <w:jc w:val="both"/>
                        </w:pPr>
                        <w:r>
                          <w:rPr>
                            <w:sz w:val="18"/>
                            <w:szCs w:val="18"/>
                          </w:rPr>
                          <w:t>Share Response</w:t>
                        </w:r>
                      </w:p>
                    </w:txbxContent>
                  </v:textbox>
                </v:shape>
                <v:line id="Straight Connector 521" o:spid="_x0000_s1284" style="position:absolute;visibility:visible;mso-wrap-style:square" from="53253,50294" to="55821,50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" strokecolor="black [3213]" strokeweight=".5pt">
                  <v:stroke joinstyle="miter"/>
                </v:line>
                <v:line id="Straight Connector 522" o:spid="_x0000_s1285" style="position:absolute;visibility:visible;mso-wrap-style:square" from="55917,50474" to="55917,51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" strokecolor="black [3213]" strokeweight=".5pt">
                  <v:stroke joinstyle="miter"/>
                </v:line>
                <v:shape id="Straight Arrow Connector 523" o:spid="_x0000_s1286" type="#_x0000_t32" style="position:absolute;left:53059;top:51578;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" strokecolor="black [3213]" strokeweight=".5pt">
                  <v:stroke endarrow="block" joinstyle="miter"/>
                </v:shape>
                <v:shape id="_x0000_s1287" type="#_x0000_t202" style="position:absolute;left:56202;top:48124;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" stroked="f">
                  <v:textbox>
                    <w:txbxContent>
                      <w:p w14:paraId="1DD5A95A" w14:textId="77777777" w:rsidR="00D10FFC" w:rsidRDefault="00D10FFC" w:rsidP="008D1B4C">
                        <w:pPr>
                          <w:pStyle w:val="NormalWeb"/>
                          <w:jc w:val="center"/>
                        </w:pPr>
                        <w:r>
                          <w:rPr>
                            <w:sz w:val="18"/>
                            <w:szCs w:val="18"/>
                          </w:rPr>
                          <w:t>Provide services</w:t>
                        </w:r>
                      </w:p>
                    </w:txbxContent>
                  </v:textbox>
                </v:shape>
                <v:line id="Line 356" o:spid="_x0000_s1288" style="position:absolute;visibility:visible;mso-wrap-style:square" from="4812,62410" to="12270,62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">
                  <v:stroke endarrow="block"/>
                </v:line>
                <v:shape id="_x0000_s1289" type="#_x0000_t202" style="position:absolute;left:14485;top:50474;width:10023;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" stroked="f">
                  <v:textbox>
                    <w:txbxContent>
                      <w:p w14:paraId="3B26C72D" w14:textId="14EF8D5D" w:rsidR="00D10FFC" w:rsidRDefault="00D10FFC" w:rsidP="00D251BA">
                        <w:pPr>
                          <w:pStyle w:val="NormalWeb"/>
                          <w:spacing w:before="0"/>
                          <w:jc w:val="center"/>
                        </w:pPr>
                        <w:r>
                          <w:rPr>
                            <w:sz w:val="18"/>
                            <w:szCs w:val="18"/>
                          </w:rPr>
                          <w:t>Update Care Plan</w:t>
                        </w:r>
                      </w:p>
                    </w:txbxContent>
                  </v:textbox>
                </v:shape>
                <v:shape id="Text Box 162" o:spid="_x0000_s1290" type="#_x0000_t202" style="position:absolute;left:60433;top:4866;width:10954;height:6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nixgAAANwAAAAPAAAAZHJzL2Rvd25yZXYueG1sRI9Ba8JA&#10;FITvhf6H5RW81U0Fta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vg054sYAAADcAAAA&#10;DwAAAAAAAAAAAAAAAAAHAgAAZHJzL2Rvd25yZXYueG1sUEsFBgAAAAADAAMAtwAAAPoCAAAAAA==&#10;" filled="f" stroked="f">
                  <v:textbox inset="0,0,0,0">
                    <w:txbxContent>
                      <w:p w14:paraId="59B3D553" w14:textId="77777777" w:rsidR="00D10FFC" w:rsidRDefault="00D10FFC" w:rsidP="008D1B4C">
                        <w:pPr>
                          <w:pStyle w:val="NormalWeb"/>
                          <w:spacing w:before="0"/>
                        </w:pPr>
                        <w:r>
                          <w:rPr>
                            <w:sz w:val="18"/>
                            <w:szCs w:val="18"/>
                          </w:rPr>
                          <w:t> </w:t>
                        </w:r>
                      </w:p>
                      <w:p w14:paraId="630BB208" w14:textId="77777777" w:rsidR="00D10FFC" w:rsidRDefault="00D10FFC" w:rsidP="008D1B4C">
                        <w:pPr>
                          <w:pStyle w:val="NormalWeb"/>
                          <w:spacing w:before="0"/>
                          <w:jc w:val="center"/>
                        </w:pPr>
                        <w:r>
                          <w:rPr>
                            <w:b/>
                            <w:bCs/>
                            <w:sz w:val="18"/>
                            <w:szCs w:val="18"/>
                          </w:rPr>
                          <w:t>OB/GYN as Care Plan Contributor</w:t>
                        </w:r>
                      </w:p>
                    </w:txbxContent>
                  </v:textbox>
                </v:shape>
                <v:line id="Line 161" o:spid="_x0000_s1291" style="position:absolute;visibility:visible;mso-wrap-style:square" from="65325,11887" to="65918,78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">
                  <v:stroke dashstyle="dash"/>
                </v:line>
                <v:rect id="Rectangle 529" o:spid="_x0000_s1292" style="position:absolute;left:64771;top:59198;width:2381;height:1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"/>
                <v:line id="Line 356" o:spid="_x0000_s1293" style="position:absolute;visibility:visible;mso-wrap-style:square" from="27910,59425" to="64771,59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">
                  <v:stroke endarrow="block"/>
                </v:line>
                <v:shape id="_x0000_s1294" type="#_x0000_t202" style="position:absolute;left:47506;top:57005;width:1510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" stroked="f">
                  <v:textbox>
                    <w:txbxContent>
                      <w:p w14:paraId="52B9D7CA" w14:textId="77777777" w:rsidR="00D10FFC" w:rsidRDefault="00D10FFC" w:rsidP="008D1B4C">
                        <w:pPr>
                          <w:pStyle w:val="NormalWeb"/>
                          <w:spacing w:before="0"/>
                          <w:jc w:val="both"/>
                        </w:pPr>
                        <w:r>
                          <w:rPr>
                            <w:sz w:val="18"/>
                            <w:szCs w:val="18"/>
                          </w:rPr>
                          <w:t>Share Discharge Plan</w:t>
                        </w:r>
                      </w:p>
                      <w:p w14:paraId="3E983607" w14:textId="77777777" w:rsidR="00D10FFC" w:rsidRDefault="00D10FFC" w:rsidP="008D1B4C">
                        <w:pPr>
                          <w:pStyle w:val="NormalWeb"/>
                          <w:spacing w:before="0"/>
                          <w:jc w:val="both"/>
                        </w:pPr>
                        <w:r>
                          <w:rPr>
                            <w:sz w:val="18"/>
                            <w:szCs w:val="18"/>
                          </w:rPr>
                          <w:t> </w:t>
                        </w:r>
                      </w:p>
                      <w:p w14:paraId="705D759E" w14:textId="77777777" w:rsidR="00D10FFC" w:rsidRDefault="00D10FFC" w:rsidP="008D1B4C">
                        <w:pPr>
                          <w:pStyle w:val="NormalWeb"/>
                          <w:spacing w:before="0"/>
                          <w:jc w:val="both"/>
                        </w:pPr>
                        <w:r>
                          <w:rPr>
                            <w:sz w:val="18"/>
                            <w:szCs w:val="18"/>
                          </w:rPr>
                          <w:t> </w:t>
                        </w:r>
                      </w:p>
                      <w:p w14:paraId="4C762EC0" w14:textId="77777777" w:rsidR="00D10FFC" w:rsidRDefault="00D10FFC" w:rsidP="008D1B4C">
                        <w:pPr>
                          <w:pStyle w:val="NormalWeb"/>
                          <w:spacing w:before="0"/>
                          <w:jc w:val="both"/>
                        </w:pPr>
                        <w:r>
                          <w:rPr>
                            <w:sz w:val="18"/>
                            <w:szCs w:val="18"/>
                          </w:rPr>
                          <w:t xml:space="preserve"> Care Plan</w:t>
                        </w:r>
                      </w:p>
                    </w:txbxContent>
                  </v:textbox>
                </v:shape>
                <v:line id="Line 362" o:spid="_x0000_s1295" style="position:absolute;visibility:visible;mso-wrap-style:square" from="4673,47254" to="12132,47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">
                  <v:stroke endarrow="block"/>
                </v:line>
                <v:shape id="_x0000_s1296" type="#_x0000_t202" style="position:absolute;left:4673;top:43401;width:6805;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" stroked="f">
                  <v:textbox>
                    <w:txbxContent>
                      <w:p w14:paraId="3A5E4F5E" w14:textId="436B5501" w:rsidR="00D10FFC" w:rsidRDefault="00D10FFC" w:rsidP="00D251BA">
                        <w:pPr>
                          <w:pStyle w:val="NormalWeb"/>
                          <w:spacing w:before="0"/>
                          <w:jc w:val="center"/>
                        </w:pPr>
                        <w:r w:rsidRPr="009A41FE">
                          <w:rPr>
                            <w:sz w:val="16"/>
                            <w:szCs w:val="16"/>
                          </w:rPr>
                          <w:t>Retrieve Care Plan</w:t>
                        </w:r>
                      </w:p>
                    </w:txbxContent>
                  </v:textbox>
                </v:shape>
                <v:shape id="Text Box 162" o:spid="_x0000_s1297" type="#_x0000_t202" style="position:absolute;left:11011;top:3999;width:10960;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R5VxQAAANwAAAAPAAAAZHJzL2Rvd25yZXYueG1sRI9Ba8JA&#10;FITvBf/D8gre6qZF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DYtR5VxQAAANwAAAAP&#10;AAAAAAAAAAAAAAAAAAcCAABkcnMvZG93bnJldi54bWxQSwUGAAAAAAMAAwC3AAAA+QIAAAAA&#10;" filled="f" stroked="f">
                  <v:textbox inset="0,0,0,0">
                    <w:txbxContent>
                      <w:p w14:paraId="4F178EC2" w14:textId="77777777" w:rsidR="00D10FFC" w:rsidRDefault="00D10FFC" w:rsidP="008D1B4C">
                        <w:pPr>
                          <w:pStyle w:val="NormalWeb"/>
                          <w:spacing w:before="0"/>
                        </w:pPr>
                        <w:r>
                          <w:rPr>
                            <w:sz w:val="18"/>
                            <w:szCs w:val="18"/>
                          </w:rPr>
                          <w:t> </w:t>
                        </w:r>
                      </w:p>
                      <w:p w14:paraId="55CC7880" w14:textId="77777777" w:rsidR="00D10FFC" w:rsidRDefault="00D10FFC" w:rsidP="008D1B4C">
                        <w:pPr>
                          <w:pStyle w:val="NormalWeb"/>
                          <w:spacing w:before="0"/>
                        </w:pPr>
                        <w:r>
                          <w:rPr>
                            <w:b/>
                            <w:bCs/>
                            <w:sz w:val="18"/>
                            <w:szCs w:val="18"/>
                          </w:rPr>
                          <w:t>Care Plan Service</w:t>
                        </w:r>
                      </w:p>
                    </w:txbxContent>
                  </v:textbox>
                </v:shape>
                <v:line id="Line 161" o:spid="_x0000_s1298" style="position:absolute;flip:x;visibility:visible;mso-wrap-style:square" from="12769,6811" to="13339,78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">
                  <v:stroke dashstyle="dash"/>
                </v:line>
                <v:rect id="Rectangle 566" o:spid="_x0000_s1299" style="position:absolute;left:12092;top:16145;width:2393;height:59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"/>
                <v:shape id="_x0000_s1300" type="#_x0000_t202" style="position:absolute;left:5002;top:58435;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" stroked="f">
                  <v:textbox>
                    <w:txbxContent>
                      <w:p w14:paraId="1B0B147E" w14:textId="0D50D309" w:rsidR="00D10FFC" w:rsidRDefault="00D10FFC" w:rsidP="00D251BA">
                        <w:pPr>
                          <w:pStyle w:val="NormalWeb"/>
                          <w:spacing w:before="0"/>
                          <w:jc w:val="center"/>
                        </w:pPr>
                        <w:r>
                          <w:rPr>
                            <w:sz w:val="16"/>
                            <w:szCs w:val="16"/>
                          </w:rPr>
                          <w:t>Retrieve Care Plan</w:t>
                        </w:r>
                      </w:p>
                    </w:txbxContent>
                  </v:textbox>
                </v:shape>
                <v:shape id="_x0000_s1301" type="#_x0000_t202" style="position:absolute;left:4491;top:70988;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" stroked="f">
                  <v:textbox>
                    <w:txbxContent>
                      <w:p w14:paraId="131DD941" w14:textId="77777777" w:rsidR="00D10FFC" w:rsidRDefault="00D10FFC" w:rsidP="008D1B4C">
                        <w:pPr>
                          <w:pStyle w:val="NormalWeb"/>
                          <w:spacing w:before="0"/>
                          <w:jc w:val="center"/>
                        </w:pPr>
                        <w:r>
                          <w:rPr>
                            <w:sz w:val="16"/>
                            <w:szCs w:val="16"/>
                          </w:rPr>
                          <w:t>Retrieve Care Plan</w:t>
                        </w:r>
                      </w:p>
                      <w:p w14:paraId="7B243DEB" w14:textId="77777777" w:rsidR="00D10FFC" w:rsidRDefault="00D10FFC" w:rsidP="008D1B4C">
                        <w:pPr>
                          <w:pStyle w:val="NormalWeb"/>
                          <w:spacing w:before="0"/>
                          <w:jc w:val="both"/>
                        </w:pPr>
                        <w:r>
                          <w:rPr>
                            <w:sz w:val="18"/>
                            <w:szCs w:val="18"/>
                          </w:rPr>
                          <w:t> </w:t>
                        </w:r>
                      </w:p>
                      <w:p w14:paraId="38686020" w14:textId="77777777" w:rsidR="00D10FFC" w:rsidRDefault="00D10FFC" w:rsidP="008D1B4C">
                        <w:pPr>
                          <w:pStyle w:val="NormalWeb"/>
                          <w:spacing w:before="0"/>
                          <w:jc w:val="both"/>
                        </w:pPr>
                        <w:r>
                          <w:rPr>
                            <w:sz w:val="18"/>
                            <w:szCs w:val="18"/>
                          </w:rPr>
                          <w:t> </w:t>
                        </w:r>
                      </w:p>
                      <w:p w14:paraId="173C79EE" w14:textId="77777777" w:rsidR="00D10FFC" w:rsidRDefault="00D10FFC" w:rsidP="008D1B4C">
                        <w:pPr>
                          <w:pStyle w:val="NormalWeb"/>
                          <w:spacing w:before="0"/>
                          <w:jc w:val="both"/>
                        </w:pPr>
                        <w:r>
                          <w:rPr>
                            <w:sz w:val="18"/>
                            <w:szCs w:val="18"/>
                          </w:rPr>
                          <w:t xml:space="preserve"> Care Plan</w:t>
                        </w:r>
                      </w:p>
                    </w:txbxContent>
                  </v:textbox>
                </v:shape>
                <v:shape id="_x0000_s1302" type="#_x0000_t202" style="position:absolute;left:50645;top:68363;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" stroked="f">
                  <v:textbox>
                    <w:txbxContent>
                      <w:p w14:paraId="080E9707" w14:textId="6510575B" w:rsidR="00D10FFC" w:rsidRDefault="00D10FFC" w:rsidP="00D251BA">
                        <w:pPr>
                          <w:pStyle w:val="NormalWeb"/>
                          <w:spacing w:before="0"/>
                          <w:jc w:val="center"/>
                        </w:pPr>
                        <w:r>
                          <w:rPr>
                            <w:sz w:val="18"/>
                            <w:szCs w:val="18"/>
                          </w:rPr>
                          <w:t>Update Care Plan</w:t>
                        </w:r>
                      </w:p>
                    </w:txbxContent>
                  </v:textbox>
                </v:shape>
                <v:line id="Line 356" o:spid="_x0000_s1303" style="position:absolute;visibility:visible;mso-wrap-style:square" from="4610,74912" to="12065,7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">
                  <v:stroke endarrow="block"/>
                </v:line>
                <v:line id="Line 356" o:spid="_x0000_s1304" style="position:absolute;visibility:visible;mso-wrap-style:square" from="14320,26570" to="25259,26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">
                  <v:stroke endarrow="block"/>
                </v:line>
                <v:shape id="_x0000_s1305" type="#_x0000_t202" style="position:absolute;left:14908;top:22594;width:10314;height:3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" stroked="f">
                  <v:textbox>
                    <w:txbxContent>
                      <w:p w14:paraId="32C4A895" w14:textId="77777777" w:rsidR="00D10FFC" w:rsidRDefault="00D10FFC" w:rsidP="008D1B4C">
                        <w:pPr>
                          <w:pStyle w:val="NormalWeb"/>
                          <w:spacing w:before="0"/>
                          <w:jc w:val="center"/>
                        </w:pPr>
                        <w:r>
                          <w:rPr>
                            <w:sz w:val="18"/>
                            <w:szCs w:val="18"/>
                          </w:rPr>
                          <w:t>Retrieve Care Plan (pregnancy)</w:t>
                        </w:r>
                      </w:p>
                    </w:txbxContent>
                  </v:textbox>
                </v:shape>
                <v:shape id="Text Box 162" o:spid="_x0000_s1306" type="#_x0000_t202" style="position:absolute;left:45914;top:1209;width:14865;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" filled="f" stroked="f">
                  <v:textbox inset="0,0,0,0">
                    <w:txbxContent>
                      <w:p w14:paraId="3D842915" w14:textId="77777777" w:rsidR="00D10FFC" w:rsidRDefault="00D10FFC" w:rsidP="008D1B4C">
                        <w:pPr>
                          <w:pStyle w:val="NormalWeb"/>
                          <w:spacing w:before="0"/>
                        </w:pPr>
                        <w:r>
                          <w:rPr>
                            <w:sz w:val="18"/>
                            <w:szCs w:val="18"/>
                          </w:rPr>
                          <w:t> </w:t>
                        </w:r>
                      </w:p>
                      <w:p w14:paraId="1228D303" w14:textId="77777777" w:rsidR="00D10FFC" w:rsidRDefault="00D10FFC" w:rsidP="008D1B4C">
                        <w:pPr>
                          <w:pStyle w:val="NormalWeb"/>
                          <w:spacing w:before="0"/>
                          <w:jc w:val="center"/>
                        </w:pPr>
                        <w:r>
                          <w:rPr>
                            <w:b/>
                            <w:bCs/>
                            <w:sz w:val="18"/>
                            <w:szCs w:val="18"/>
                          </w:rPr>
                          <w:t>Lab/Pharmacy/Radiology as Care Plan Contributor</w:t>
                        </w:r>
                      </w:p>
                    </w:txbxContent>
                  </v:textbox>
                </v:shape>
                <v:shape id="_x0000_s1307" type="#_x0000_t202" style="position:absolute;left:68371;top:60532;width:6607;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" stroked="f">
                  <v:textbox>
                    <w:txbxContent>
                      <w:p w14:paraId="4333DF66" w14:textId="77777777" w:rsidR="00D10FFC" w:rsidRDefault="00D10FFC" w:rsidP="008D1B4C">
                        <w:pPr>
                          <w:pStyle w:val="NormalWeb"/>
                          <w:jc w:val="center"/>
                        </w:pPr>
                        <w:r>
                          <w:rPr>
                            <w:sz w:val="18"/>
                            <w:szCs w:val="18"/>
                          </w:rPr>
                          <w:t>Provide applicable services</w:t>
                        </w:r>
                      </w:p>
                    </w:txbxContent>
                  </v:textbox>
                </v:shape>
                <v:line id="Straight Connector 602" o:spid="_x0000_s1308" style="position:absolute;visibility:visible;mso-wrap-style:square" from="67144,63589" to="69048,63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" strokecolor="black [3213]" strokeweight=".5pt">
                  <v:stroke joinstyle="miter"/>
                </v:line>
                <v:line id="Straight Connector 603" o:spid="_x0000_s1309" style="position:absolute;flip:x;visibility:visible;mso-wrap-style:square" from="69239,63866" to="69243,65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" strokecolor="black [3213]" strokeweight=".5pt">
                  <v:stroke joinstyle="miter"/>
                </v:line>
                <v:shape id="Straight Arrow Connector 604" o:spid="_x0000_s1310" type="#_x0000_t32" style="position:absolute;left:66953;top:64967;width:2295;height:1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" strokecolor="black [3213]" strokeweight=".5pt">
                  <v:stroke endarrow="block" joinstyle="miter"/>
                </v:shape>
                <v:shape id="_x0000_s1311" type="#_x0000_t202" style="position:absolute;left:14736;top:33852;width:9599;height:6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" stroked="f">
                  <v:textbox>
                    <w:txbxContent>
                      <w:p w14:paraId="117CB2E7" w14:textId="138710E0" w:rsidR="00D10FFC" w:rsidRDefault="00D10FFC" w:rsidP="00D251BA">
                        <w:pPr>
                          <w:pStyle w:val="NormalWeb"/>
                          <w:jc w:val="center"/>
                        </w:pPr>
                        <w:r w:rsidRPr="004B02F0">
                          <w:rPr>
                            <w:sz w:val="18"/>
                            <w:szCs w:val="18"/>
                          </w:rPr>
                          <w:t>Apply Activity Definition Operation</w:t>
                        </w:r>
                      </w:p>
                    </w:txbxContent>
                  </v:textbox>
                </v:shape>
                <v:line id="Line 356" o:spid="_x0000_s1312" style="position:absolute;flip:x;visibility:visible;mso-wrap-style:square" from="14320,38907" to="25051,38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">
                  <v:stroke endarrow="block"/>
                </v:line>
                <v:rect id="Rectangle 607" o:spid="_x0000_s1313" style="position:absolute;left:38293;top:43401;width:2326;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line id="Line 356" o:spid="_x0000_s1314" style="position:absolute;flip:x;visibility:visible;mso-wrap-style:square" from="41056,43768" to="50106,43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">
                  <v:stroke endarrow="block"/>
                </v:line>
                <v:line id="Line 356" o:spid="_x0000_s1315" style="position:absolute;visibility:visible;mso-wrap-style:square" from="40619,49388" to="50222,49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">
                  <v:stroke endarrow="block"/>
                </v:line>
                <v:shape id="_x0000_s1316" type="#_x0000_t202" style="position:absolute;left:41153;top:44238;width:8096;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" stroked="f">
                  <v:textbox>
                    <w:txbxContent>
                      <w:p w14:paraId="1887902B" w14:textId="77777777" w:rsidR="00D10FFC" w:rsidRDefault="00D10FFC" w:rsidP="008D1B4C">
                        <w:pPr>
                          <w:pStyle w:val="NormalWeb"/>
                          <w:spacing w:before="0"/>
                          <w:jc w:val="center"/>
                        </w:pPr>
                        <w:r>
                          <w:rPr>
                            <w:sz w:val="18"/>
                            <w:szCs w:val="18"/>
                          </w:rPr>
                          <w:t xml:space="preserve">Provide </w:t>
                        </w:r>
                        <w:proofErr w:type="spellStart"/>
                        <w:r>
                          <w:rPr>
                            <w:sz w:val="18"/>
                            <w:szCs w:val="18"/>
                          </w:rPr>
                          <w:t>ActivityDefinition</w:t>
                        </w:r>
                        <w:proofErr w:type="spellEnd"/>
                      </w:p>
                      <w:p w14:paraId="23B28D13" w14:textId="77777777" w:rsidR="00D10FFC" w:rsidRDefault="00D10FFC" w:rsidP="008D1B4C">
                        <w:pPr>
                          <w:pStyle w:val="NormalWeb"/>
                          <w:spacing w:before="0"/>
                          <w:jc w:val="both"/>
                        </w:pPr>
                        <w:r>
                          <w:rPr>
                            <w:sz w:val="18"/>
                            <w:szCs w:val="18"/>
                          </w:rPr>
                          <w:t> </w:t>
                        </w:r>
                      </w:p>
                      <w:p w14:paraId="13DAE85F" w14:textId="77777777" w:rsidR="00D10FFC" w:rsidRDefault="00D10FFC" w:rsidP="008D1B4C">
                        <w:pPr>
                          <w:pStyle w:val="NormalWeb"/>
                          <w:spacing w:before="0"/>
                          <w:jc w:val="both"/>
                        </w:pPr>
                        <w:r>
                          <w:rPr>
                            <w:sz w:val="18"/>
                            <w:szCs w:val="18"/>
                          </w:rPr>
                          <w:t> </w:t>
                        </w:r>
                      </w:p>
                      <w:p w14:paraId="50114F84" w14:textId="77777777" w:rsidR="00D10FFC" w:rsidRDefault="00D10FFC" w:rsidP="008D1B4C">
                        <w:pPr>
                          <w:pStyle w:val="NormalWeb"/>
                          <w:spacing w:before="0"/>
                          <w:jc w:val="both"/>
                        </w:pPr>
                        <w:r>
                          <w:rPr>
                            <w:sz w:val="18"/>
                            <w:szCs w:val="18"/>
                          </w:rPr>
                          <w:t>Plan</w:t>
                        </w:r>
                      </w:p>
                    </w:txbxContent>
                  </v:textbox>
                </v:shape>
                <v:shape id="_x0000_s1317" type="#_x0000_t202" style="position:absolute;left:14906;top:52823;width:9773;height:5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" stroked="f">
                  <v:textbox>
                    <w:txbxContent>
                      <w:p w14:paraId="2C7879E0" w14:textId="77777777" w:rsidR="00D10FFC" w:rsidRPr="004B02F0" w:rsidRDefault="00D10FFC" w:rsidP="00CB7C7C">
                        <w:pPr>
                          <w:pStyle w:val="NormalWeb"/>
                          <w:jc w:val="center"/>
                          <w:rPr>
                            <w:sz w:val="18"/>
                            <w:szCs w:val="18"/>
                          </w:rPr>
                        </w:pPr>
                        <w:r w:rsidRPr="004B02F0">
                          <w:rPr>
                            <w:sz w:val="18"/>
                            <w:szCs w:val="18"/>
                          </w:rPr>
                          <w:t>Apply Activity Definition Operation</w:t>
                        </w:r>
                      </w:p>
                      <w:p w14:paraId="67625B35" w14:textId="77777777" w:rsidR="00D10FFC" w:rsidRDefault="00D10FFC" w:rsidP="008D1B4C">
                        <w:pPr>
                          <w:pStyle w:val="NormalWeb"/>
                          <w:spacing w:before="0"/>
                          <w:jc w:val="center"/>
                        </w:pPr>
                        <w:r>
                          <w:t> </w:t>
                        </w:r>
                      </w:p>
                      <w:p w14:paraId="4351F91D" w14:textId="77777777" w:rsidR="00D10FFC" w:rsidRDefault="00D10FFC" w:rsidP="008D1B4C">
                        <w:pPr>
                          <w:pStyle w:val="NormalWeb"/>
                          <w:spacing w:before="0"/>
                          <w:jc w:val="center"/>
                        </w:pPr>
                        <w:r>
                          <w:t> </w:t>
                        </w:r>
                      </w:p>
                      <w:p w14:paraId="3ACEA6DA" w14:textId="77777777" w:rsidR="00D10FFC" w:rsidRDefault="00D10FFC" w:rsidP="008D1B4C">
                        <w:pPr>
                          <w:pStyle w:val="NormalWeb"/>
                          <w:spacing w:before="0"/>
                          <w:jc w:val="center"/>
                        </w:pPr>
                        <w:r>
                          <w:rPr>
                            <w:sz w:val="18"/>
                            <w:szCs w:val="18"/>
                          </w:rPr>
                          <w:t>Care Plan</w:t>
                        </w:r>
                      </w:p>
                    </w:txbxContent>
                  </v:textbox>
                </v:shape>
                <v:line id="Line 356" o:spid="_x0000_s1318" style="position:absolute;flip:x;visibility:visible;mso-wrap-style:square" from="14320,58981" to="25051,58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">
                  <v:stroke endarrow="block"/>
                </v:line>
                <v:shape id="_x0000_s1319" type="#_x0000_t202" style="position:absolute;left:15238;top:63311;width:9772;height:6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" stroked="f">
                  <v:textbox>
                    <w:txbxContent>
                      <w:p w14:paraId="3A0B9489" w14:textId="1E513D8C" w:rsidR="00D10FFC" w:rsidRDefault="00D10FFC" w:rsidP="00D251BA">
                        <w:pPr>
                          <w:pStyle w:val="NormalWeb"/>
                          <w:jc w:val="center"/>
                        </w:pPr>
                        <w:r w:rsidRPr="004B02F0">
                          <w:rPr>
                            <w:sz w:val="18"/>
                            <w:szCs w:val="18"/>
                          </w:rPr>
                          <w:t>Apply Activity Definition Operation</w:t>
                        </w:r>
                      </w:p>
                    </w:txbxContent>
                  </v:textbox>
                </v:shape>
                <v:rect id="Rectangle 637" o:spid="_x0000_s1320" style="position:absolute;left:38852;top:61008;width:3251;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OA+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"/>
                <v:shape id="_x0000_s1321" type="#_x0000_t202" style="position:absolute;left:43233;top:59655;width:14300;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" stroked="f">
                  <v:textbox>
                    <w:txbxContent>
                      <w:p w14:paraId="751CCDD1" w14:textId="77777777" w:rsidR="00D10FFC" w:rsidRDefault="00D10FFC" w:rsidP="008D1B4C">
                        <w:pPr>
                          <w:pStyle w:val="NormalWeb"/>
                          <w:spacing w:before="0"/>
                          <w:jc w:val="center"/>
                        </w:pPr>
                        <w:r>
                          <w:rPr>
                            <w:sz w:val="18"/>
                            <w:szCs w:val="18"/>
                          </w:rPr>
                          <w:t>Search for PlanDefinition</w:t>
                        </w:r>
                      </w:p>
                      <w:p w14:paraId="6D10BF36" w14:textId="77777777" w:rsidR="00D10FFC" w:rsidRDefault="00D10FFC" w:rsidP="008D1B4C">
                        <w:pPr>
                          <w:pStyle w:val="NormalWeb"/>
                          <w:spacing w:before="0"/>
                          <w:jc w:val="both"/>
                        </w:pPr>
                        <w:r>
                          <w:rPr>
                            <w:sz w:val="18"/>
                            <w:szCs w:val="18"/>
                          </w:rPr>
                          <w:t> </w:t>
                        </w:r>
                      </w:p>
                    </w:txbxContent>
                  </v:textbox>
                </v:shape>
                <v:shape id="_x0000_s1322" type="#_x0000_t202" style="position:absolute;left:42379;top:61303;width:21348;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" stroked="f">
                  <v:textbox>
                    <w:txbxContent>
                      <w:p w14:paraId="12DEA23F" w14:textId="77777777" w:rsidR="00D10FFC" w:rsidRDefault="00D10FFC" w:rsidP="008D1B4C">
                        <w:pPr>
                          <w:pStyle w:val="NormalWeb"/>
                          <w:spacing w:before="0"/>
                          <w:jc w:val="center"/>
                        </w:pPr>
                        <w:r>
                          <w:rPr>
                            <w:sz w:val="18"/>
                            <w:szCs w:val="18"/>
                          </w:rPr>
                          <w:t xml:space="preserve">Provide </w:t>
                        </w:r>
                        <w:proofErr w:type="spellStart"/>
                        <w:r>
                          <w:rPr>
                            <w:sz w:val="18"/>
                            <w:szCs w:val="18"/>
                          </w:rPr>
                          <w:t>ActivityDefinition</w:t>
                        </w:r>
                        <w:proofErr w:type="spellEnd"/>
                      </w:p>
                      <w:p w14:paraId="02030AE1" w14:textId="77777777" w:rsidR="00D10FFC" w:rsidRDefault="00D10FFC" w:rsidP="008D1B4C">
                        <w:pPr>
                          <w:pStyle w:val="NormalWeb"/>
                          <w:spacing w:before="0"/>
                          <w:jc w:val="both"/>
                        </w:pPr>
                        <w:r>
                          <w:rPr>
                            <w:sz w:val="18"/>
                            <w:szCs w:val="18"/>
                          </w:rPr>
                          <w:t> </w:t>
                        </w:r>
                      </w:p>
                      <w:p w14:paraId="49C511DC" w14:textId="77777777" w:rsidR="00D10FFC" w:rsidRDefault="00D10FFC" w:rsidP="008D1B4C">
                        <w:pPr>
                          <w:pStyle w:val="NormalWeb"/>
                          <w:spacing w:before="0"/>
                          <w:jc w:val="both"/>
                        </w:pPr>
                        <w:r>
                          <w:rPr>
                            <w:sz w:val="18"/>
                            <w:szCs w:val="18"/>
                          </w:rPr>
                          <w:t> </w:t>
                        </w:r>
                      </w:p>
                      <w:p w14:paraId="284B00A3" w14:textId="77777777" w:rsidR="00D10FFC" w:rsidRDefault="00D10FFC" w:rsidP="008D1B4C">
                        <w:pPr>
                          <w:pStyle w:val="NormalWeb"/>
                          <w:spacing w:before="0"/>
                          <w:jc w:val="both"/>
                        </w:pPr>
                        <w:r>
                          <w:rPr>
                            <w:sz w:val="18"/>
                            <w:szCs w:val="18"/>
                          </w:rPr>
                          <w:t>Plan</w:t>
                        </w:r>
                      </w:p>
                    </w:txbxContent>
                  </v:textbox>
                </v:shape>
                <v:line id="Line 362" o:spid="_x0000_s1323" style="position:absolute;visibility:visible;mso-wrap-style:square" from="42027,63311" to="64771,63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">
                  <v:stroke endarrow="block"/>
                </v:line>
                <v:shape id="_x0000_s1324" type="#_x0000_t202" style="position:absolute;left:45532;top:70375;width:18662;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" stroked="f">
                  <v:textbox>
                    <w:txbxContent>
                      <w:p w14:paraId="3964DF7D" w14:textId="77777777" w:rsidR="00D10FFC" w:rsidRPr="004B02F0" w:rsidRDefault="00D10FFC" w:rsidP="00CB7C7C">
                        <w:pPr>
                          <w:pStyle w:val="NormalWeb"/>
                          <w:jc w:val="center"/>
                          <w:rPr>
                            <w:sz w:val="18"/>
                            <w:szCs w:val="18"/>
                          </w:rPr>
                        </w:pPr>
                        <w:r w:rsidRPr="004B02F0">
                          <w:rPr>
                            <w:sz w:val="18"/>
                            <w:szCs w:val="18"/>
                          </w:rPr>
                          <w:t>Apply Activity Definition Operation</w:t>
                        </w:r>
                      </w:p>
                      <w:p w14:paraId="664A5EE9" w14:textId="77777777" w:rsidR="00D10FFC" w:rsidRDefault="00D10FFC" w:rsidP="008D1B4C">
                        <w:pPr>
                          <w:pStyle w:val="NormalWeb"/>
                          <w:spacing w:before="0"/>
                          <w:jc w:val="center"/>
                        </w:pPr>
                        <w:r>
                          <w:t> </w:t>
                        </w:r>
                      </w:p>
                      <w:p w14:paraId="4E27F75F" w14:textId="77777777" w:rsidR="00D10FFC" w:rsidRDefault="00D10FFC" w:rsidP="008D1B4C">
                        <w:pPr>
                          <w:pStyle w:val="NormalWeb"/>
                          <w:spacing w:before="0"/>
                          <w:jc w:val="center"/>
                        </w:pPr>
                        <w:r>
                          <w:t> </w:t>
                        </w:r>
                      </w:p>
                      <w:p w14:paraId="6E49DDF0" w14:textId="77777777" w:rsidR="00D10FFC" w:rsidRDefault="00D10FFC" w:rsidP="008D1B4C">
                        <w:pPr>
                          <w:pStyle w:val="NormalWeb"/>
                          <w:spacing w:before="0"/>
                          <w:jc w:val="center"/>
                        </w:pPr>
                        <w:r>
                          <w:rPr>
                            <w:sz w:val="18"/>
                            <w:szCs w:val="18"/>
                          </w:rPr>
                          <w:t>Care Plan</w:t>
                        </w:r>
                      </w:p>
                    </w:txbxContent>
                  </v:textbox>
                </v:shape>
                <v:line id="Line 362" o:spid="_x0000_s1325" style="position:absolute;flip:x y;visibility:visible;mso-wrap-style:square" from="14673,73095" to="64584,73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">
                  <v:stroke endarrow="block"/>
                </v:line>
                <v:line id="Line 356" o:spid="_x0000_s1326" style="position:absolute;flip:x;visibility:visible;mso-wrap-style:square" from="41790,61389" to="64857,61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">
                  <v:stroke endarrow="block"/>
                </v:line>
                <v:line id="Line 356" o:spid="_x0000_s1327" style="position:absolute;flip:x;visibility:visible;mso-wrap-style:square" from="14320,68632" to="25051,68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">
                  <v:stroke endarrow="block"/>
                </v:line>
                <v:shape id="_x0000_s1328" type="#_x0000_t202" style="position:absolute;left:15031;top:61682;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" stroked="f">
                  <v:textbox>
                    <w:txbxContent>
                      <w:p w14:paraId="3FB4DC52" w14:textId="77777777" w:rsidR="00D10FFC" w:rsidRDefault="00D10FFC" w:rsidP="008D1B4C">
                        <w:pPr>
                          <w:pStyle w:val="NormalWeb"/>
                          <w:spacing w:before="0"/>
                          <w:jc w:val="center"/>
                        </w:pPr>
                        <w:r>
                          <w:rPr>
                            <w:sz w:val="18"/>
                            <w:szCs w:val="18"/>
                          </w:rPr>
                          <w:t>Update Care Plan</w:t>
                        </w:r>
                      </w:p>
                      <w:p w14:paraId="1875042B" w14:textId="77777777" w:rsidR="00D10FFC" w:rsidRDefault="00D10FFC" w:rsidP="008D1B4C">
                        <w:pPr>
                          <w:pStyle w:val="NormalWeb"/>
                          <w:spacing w:before="0"/>
                          <w:jc w:val="both"/>
                        </w:pPr>
                        <w:r>
                          <w:rPr>
                            <w:sz w:val="18"/>
                            <w:szCs w:val="18"/>
                          </w:rPr>
                          <w:t> </w:t>
                        </w:r>
                      </w:p>
                      <w:p w14:paraId="5C2D98F2" w14:textId="77777777" w:rsidR="00D10FFC" w:rsidRDefault="00D10FFC" w:rsidP="008D1B4C">
                        <w:pPr>
                          <w:pStyle w:val="NormalWeb"/>
                          <w:spacing w:before="0"/>
                          <w:jc w:val="both"/>
                        </w:pPr>
                        <w:r>
                          <w:rPr>
                            <w:sz w:val="18"/>
                            <w:szCs w:val="18"/>
                          </w:rPr>
                          <w:t> </w:t>
                        </w:r>
                      </w:p>
                      <w:p w14:paraId="5C516603" w14:textId="77777777" w:rsidR="00D10FFC" w:rsidRDefault="00D10FFC" w:rsidP="008D1B4C">
                        <w:pPr>
                          <w:pStyle w:val="NormalWeb"/>
                          <w:spacing w:before="0"/>
                          <w:jc w:val="both"/>
                        </w:pPr>
                        <w:r>
                          <w:rPr>
                            <w:sz w:val="18"/>
                            <w:szCs w:val="18"/>
                          </w:rPr>
                          <w:t xml:space="preserve"> Care Plan</w:t>
                        </w:r>
                      </w:p>
                    </w:txbxContent>
                  </v:textbox>
                </v:shape>
                <v:line id="Line 356" o:spid="_x0000_s1329" style="position:absolute;flip:x;visibility:visible;mso-wrap-style:square" from="14525,63866" to="25256,63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">
                  <v:stroke endarrow="block"/>
                </v:line>
                <v:shape id="_x0000_s1330" type="#_x0000_t202" style="position:absolute;left:40771;top:39938;width:8593;height:3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" stroked="f">
                  <v:textbox>
                    <w:txbxContent>
                      <w:p w14:paraId="17AF20B0" w14:textId="77777777" w:rsidR="00D10FFC" w:rsidRDefault="00D10FFC" w:rsidP="008D1B4C">
                        <w:pPr>
                          <w:pStyle w:val="NormalWeb"/>
                          <w:spacing w:before="0"/>
                          <w:jc w:val="center"/>
                        </w:pPr>
                        <w:r>
                          <w:rPr>
                            <w:sz w:val="18"/>
                            <w:szCs w:val="18"/>
                          </w:rPr>
                          <w:t>Search for PlanDefinition</w:t>
                        </w:r>
                      </w:p>
                      <w:p w14:paraId="3485AC5F" w14:textId="77777777" w:rsidR="00D10FFC" w:rsidRDefault="00D10FFC" w:rsidP="008D1B4C">
                        <w:pPr>
                          <w:pStyle w:val="NormalWeb"/>
                          <w:spacing w:before="0"/>
                          <w:jc w:val="both"/>
                        </w:pPr>
                        <w:r>
                          <w:rPr>
                            <w:sz w:val="18"/>
                            <w:szCs w:val="18"/>
                          </w:rPr>
                          <w:t> </w:t>
                        </w:r>
                      </w:p>
                    </w:txbxContent>
                  </v:textbox>
                </v:shape>
                <v:line id="Line 356" o:spid="_x0000_s1331" style="position:absolute;flip:x;visibility:visible;mso-wrap-style:square" from="14485,34918" to="25222,34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">
                  <v:stroke endarrow="block"/>
                </v:line>
                <v:line id="Line 356" o:spid="_x0000_s1332" style="position:absolute;flip:x;visibility:visible;mso-wrap-style:square" from="14528,53586" to="25259,53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">
                  <v:stroke endarrow="block"/>
                </v:line>
                <v:line id="Line 362" o:spid="_x0000_s1333" style="position:absolute;flip:x;visibility:visible;mso-wrap-style:square" from="14320,70712" to="64700,70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">
                  <v:stroke endarrow="block"/>
                </v:line>
                <v:line id="Line 362" o:spid="_x0000_s1334" style="position:absolute;flip:x;visibility:visible;mso-wrap-style:square" from="27227,52386" to="50106,52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">
                  <v:stroke endarrow="block"/>
                </v:line>
                <w10:anchorlock/>
              </v:group>
            </w:pict>
          </mc:Fallback>
        </mc:AlternateContent>
      </w:r>
    </w:p>
    <w:p w14:paraId="604B64E2" w14:textId="1117BB3C" w:rsidR="00C47387" w:rsidRPr="000D5169" w:rsidRDefault="00C47387" w:rsidP="00C47387">
      <w:pPr>
        <w:pStyle w:val="FigureTitle"/>
      </w:pPr>
      <w:r w:rsidRPr="000D5169">
        <w:t>F</w:t>
      </w:r>
      <w:r>
        <w:t>igure X.</w:t>
      </w:r>
      <w:r w:rsidRPr="000D5169">
        <w:t>4.2.2.1.3-1</w:t>
      </w:r>
      <w:r>
        <w:t>:</w:t>
      </w:r>
      <w:r w:rsidRPr="000D5169">
        <w:t xml:space="preserve"> Step C: Delivery Care</w:t>
      </w:r>
    </w:p>
    <w:p w14:paraId="1D47E525" w14:textId="77777777" w:rsidR="00212133" w:rsidRDefault="00212133" w:rsidP="00414FDA">
      <w:pPr>
        <w:pStyle w:val="FigureTitle"/>
        <w:sectPr w:rsidR="00212133" w:rsidSect="00D251BA">
          <w:headerReference w:type="first" r:id="rId37"/>
          <w:pgSz w:w="12240" w:h="15840" w:code="1"/>
          <w:pgMar w:top="1008" w:right="576" w:bottom="1008" w:left="576" w:header="576" w:footer="144" w:gutter="0"/>
          <w:lnNumType w:countBy="5" w:restart="continuous"/>
          <w:pgNumType w:start="0"/>
          <w:cols w:space="720"/>
          <w:docGrid w:linePitch="326"/>
        </w:sectPr>
      </w:pPr>
    </w:p>
    <w:p w14:paraId="75D0284B" w14:textId="6189CFD5" w:rsidR="00B00687" w:rsidRPr="000D5169" w:rsidRDefault="00EF6881" w:rsidP="00CC2885">
      <w:pPr>
        <w:jc w:val="both"/>
        <w:rPr>
          <w:color w:val="00B050"/>
        </w:rPr>
      </w:pPr>
      <w:r w:rsidRPr="000D5169">
        <w:rPr>
          <w:noProof/>
          <w:color w:val="00B050"/>
        </w:rPr>
        <w:lastRenderedPageBreak/>
        <mc:AlternateContent>
          <mc:Choice Requires="wpc">
            <w:drawing>
              <wp:inline distT="0" distB="0" distL="0" distR="0" wp14:anchorId="7EF7118A" wp14:editId="63B9D428">
                <wp:extent cx="7667625" cy="7099300"/>
                <wp:effectExtent l="0" t="0" r="0" b="6350"/>
                <wp:docPr id="845" name="Canvas 8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84" name="Text Box 160"/>
                        <wps:cNvSpPr txBox="1">
                          <a:spLocks noChangeArrowheads="1"/>
                        </wps:cNvSpPr>
                        <wps:spPr bwMode="auto">
                          <a:xfrm>
                            <a:off x="35999" y="281750"/>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1D0ED4" w14:textId="77777777" w:rsidR="00D10FFC" w:rsidRPr="00C95A25" w:rsidRDefault="00D10FFC" w:rsidP="00EF6881">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792" name="Line 161"/>
                        <wps:cNvCnPr>
                          <a:cxnSpLocks noChangeShapeType="1"/>
                        </wps:cNvCnPr>
                        <wps:spPr bwMode="auto">
                          <a:xfrm flipH="1">
                            <a:off x="332509" y="571460"/>
                            <a:ext cx="19898" cy="649435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3" name="Rectangle 793"/>
                        <wps:cNvSpPr>
                          <a:spLocks noChangeArrowheads="1"/>
                        </wps:cNvSpPr>
                        <wps:spPr bwMode="auto">
                          <a:xfrm>
                            <a:off x="197911" y="723900"/>
                            <a:ext cx="242423" cy="61044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4" name="Text Box 162"/>
                        <wps:cNvSpPr txBox="1">
                          <a:spLocks noChangeArrowheads="1"/>
                        </wps:cNvSpPr>
                        <wps:spPr bwMode="auto">
                          <a:xfrm>
                            <a:off x="2108241" y="452124"/>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EB9B9" w14:textId="77777777" w:rsidR="00D10FFC" w:rsidRPr="00C95A25" w:rsidRDefault="00D10FFC" w:rsidP="00EF6881">
                              <w:pPr>
                                <w:pStyle w:val="NormalWeb"/>
                                <w:spacing w:before="0"/>
                                <w:jc w:val="center"/>
                                <w:rPr>
                                  <w:b/>
                                </w:rPr>
                              </w:pPr>
                              <w:r>
                                <w:rPr>
                                  <w:b/>
                                  <w:sz w:val="18"/>
                                  <w:szCs w:val="18"/>
                                </w:rPr>
                                <w:t xml:space="preserve">OB/GYN </w:t>
                              </w:r>
                              <w:r w:rsidRPr="00C95A25">
                                <w:rPr>
                                  <w:b/>
                                  <w:sz w:val="18"/>
                                  <w:szCs w:val="18"/>
                                </w:rPr>
                                <w:t>as</w:t>
                              </w:r>
                            </w:p>
                            <w:p w14:paraId="31B7DED3" w14:textId="77777777" w:rsidR="00D10FFC" w:rsidRPr="00C95A25" w:rsidRDefault="00D10FFC" w:rsidP="00EF6881">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795" name="Line 161"/>
                        <wps:cNvCnPr>
                          <a:cxnSpLocks noChangeShapeType="1"/>
                        </wps:cNvCnPr>
                        <wps:spPr bwMode="auto">
                          <a:xfrm>
                            <a:off x="2609668" y="733374"/>
                            <a:ext cx="38529" cy="569117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9" name="Rectangle 799"/>
                        <wps:cNvSpPr>
                          <a:spLocks noChangeArrowheads="1"/>
                        </wps:cNvSpPr>
                        <wps:spPr bwMode="auto">
                          <a:xfrm>
                            <a:off x="2524958" y="939169"/>
                            <a:ext cx="236213" cy="52122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0" name="Line 356"/>
                        <wps:cNvCnPr>
                          <a:cxnSpLocks noChangeShapeType="1"/>
                        </wps:cNvCnPr>
                        <wps:spPr bwMode="auto">
                          <a:xfrm>
                            <a:off x="438588" y="934485"/>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1" name="Text Box 160"/>
                        <wps:cNvSpPr txBox="1">
                          <a:spLocks noChangeArrowheads="1"/>
                        </wps:cNvSpPr>
                        <wps:spPr bwMode="auto">
                          <a:xfrm>
                            <a:off x="537887" y="604320"/>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EC1EB7" w14:textId="77777777" w:rsidR="00D10FFC" w:rsidRDefault="00D10FFC" w:rsidP="00EF6881">
                              <w:pPr>
                                <w:pStyle w:val="NormalWeb"/>
                                <w:jc w:val="both"/>
                              </w:pPr>
                              <w:r>
                                <w:rPr>
                                  <w:sz w:val="18"/>
                                  <w:szCs w:val="18"/>
                                </w:rPr>
                                <w:t xml:space="preserve">Post-Partum Encounter </w:t>
                              </w:r>
                            </w:p>
                          </w:txbxContent>
                        </wps:txbx>
                        <wps:bodyPr rot="0" vert="horz" wrap="square" lIns="91440" tIns="45720" rIns="91440" bIns="45720" anchor="t" anchorCtr="0" upright="1">
                          <a:noAutofit/>
                        </wps:bodyPr>
                      </wps:wsp>
                      <wps:wsp>
                        <wps:cNvPr id="802" name="Text Box 162"/>
                        <wps:cNvSpPr txBox="1">
                          <a:spLocks noChangeArrowheads="1"/>
                        </wps:cNvSpPr>
                        <wps:spPr bwMode="auto">
                          <a:xfrm>
                            <a:off x="3466107" y="318859"/>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3390E" w14:textId="77777777" w:rsidR="00D10FFC" w:rsidRDefault="00D10FFC" w:rsidP="00EF6881">
                              <w:pPr>
                                <w:pStyle w:val="NormalWeb"/>
                                <w:spacing w:before="0"/>
                                <w:jc w:val="center"/>
                              </w:pPr>
                              <w:r>
                                <w:rPr>
                                  <w:sz w:val="18"/>
                                  <w:szCs w:val="18"/>
                                </w:rPr>
                                <w:t> </w:t>
                              </w:r>
                            </w:p>
                            <w:p w14:paraId="3F90C18D" w14:textId="1966068A" w:rsidR="00D10FFC" w:rsidRPr="00C95A25" w:rsidRDefault="00D10FFC" w:rsidP="00EF6881">
                              <w:pPr>
                                <w:pStyle w:val="NormalWeb"/>
                                <w:spacing w:before="0"/>
                                <w:jc w:val="center"/>
                                <w:rPr>
                                  <w:b/>
                                </w:rPr>
                              </w:pPr>
                              <w:r w:rsidRPr="00C95A25">
                                <w:rPr>
                                  <w:b/>
                                  <w:sz w:val="18"/>
                                  <w:szCs w:val="18"/>
                                </w:rPr>
                                <w:t xml:space="preserve">Care Plan </w:t>
                              </w:r>
                              <w:del w:id="207" w:author="Jones, Emma" w:date="2018-07-16T16:10:00Z">
                                <w:r w:rsidRPr="00C95A25" w:rsidDel="00E60E7C">
                                  <w:rPr>
                                    <w:b/>
                                    <w:sz w:val="18"/>
                                    <w:szCs w:val="18"/>
                                  </w:rPr>
                                  <w:delText xml:space="preserve">Guidance </w:delText>
                                </w:r>
                              </w:del>
                              <w:ins w:id="208" w:author="Jones, Emma" w:date="2018-07-16T16:10:00Z">
                                <w:r>
                                  <w:rPr>
                                    <w:b/>
                                    <w:sz w:val="18"/>
                                    <w:szCs w:val="18"/>
                                  </w:rPr>
                                  <w:t>Definition</w:t>
                                </w:r>
                                <w:r w:rsidRPr="00C95A25">
                                  <w:rPr>
                                    <w:b/>
                                    <w:sz w:val="18"/>
                                    <w:szCs w:val="18"/>
                                  </w:rPr>
                                  <w:t xml:space="preserve"> </w:t>
                                </w:r>
                              </w:ins>
                              <w:r w:rsidRPr="00C95A25">
                                <w:rPr>
                                  <w:b/>
                                  <w:sz w:val="18"/>
                                  <w:szCs w:val="18"/>
                                </w:rPr>
                                <w:t>Service</w:t>
                              </w:r>
                            </w:p>
                          </w:txbxContent>
                        </wps:txbx>
                        <wps:bodyPr rot="0" vert="horz" wrap="square" lIns="0" tIns="0" rIns="0" bIns="0" anchor="t" anchorCtr="0" upright="1">
                          <a:noAutofit/>
                        </wps:bodyPr>
                      </wps:wsp>
                      <wps:wsp>
                        <wps:cNvPr id="804" name="Line 161"/>
                        <wps:cNvCnPr>
                          <a:cxnSpLocks noChangeShapeType="1"/>
                        </wps:cNvCnPr>
                        <wps:spPr bwMode="auto">
                          <a:xfrm>
                            <a:off x="3956287" y="776059"/>
                            <a:ext cx="21947" cy="468659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5" name="Line 161"/>
                        <wps:cNvCnPr>
                          <a:cxnSpLocks noChangeShapeType="1"/>
                        </wps:cNvCnPr>
                        <wps:spPr bwMode="auto">
                          <a:xfrm>
                            <a:off x="5150571" y="423634"/>
                            <a:ext cx="0" cy="526279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6" name="Line 356"/>
                        <wps:cNvCnPr>
                          <a:cxnSpLocks noChangeShapeType="1"/>
                        </wps:cNvCnPr>
                        <wps:spPr bwMode="auto">
                          <a:xfrm flipH="1" flipV="1">
                            <a:off x="1429175" y="2097492"/>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7" name="Text Box 160"/>
                        <wps:cNvSpPr txBox="1">
                          <a:spLocks noChangeArrowheads="1"/>
                        </wps:cNvSpPr>
                        <wps:spPr bwMode="auto">
                          <a:xfrm>
                            <a:off x="1369116" y="1674844"/>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5E149E" w14:textId="77777777" w:rsidR="00D10FFC" w:rsidRDefault="00D10FFC" w:rsidP="00EF6881">
                              <w:pPr>
                                <w:pStyle w:val="NormalWeb"/>
                                <w:spacing w:before="0"/>
                                <w:jc w:val="center"/>
                              </w:pPr>
                              <w:r>
                                <w:rPr>
                                  <w:sz w:val="18"/>
                                  <w:szCs w:val="18"/>
                                </w:rPr>
                                <w:t>Search for Care Plan (post-partum)</w:t>
                              </w:r>
                            </w:p>
                          </w:txbxContent>
                        </wps:txbx>
                        <wps:bodyPr rot="0" vert="horz" wrap="square" lIns="91440" tIns="45720" rIns="91440" bIns="45720" anchor="t" anchorCtr="0" upright="1">
                          <a:noAutofit/>
                        </wps:bodyPr>
                      </wps:wsp>
                      <wps:wsp>
                        <wps:cNvPr id="808" name="Line 356"/>
                        <wps:cNvCnPr>
                          <a:cxnSpLocks noChangeShapeType="1"/>
                        </wps:cNvCnPr>
                        <wps:spPr bwMode="auto">
                          <a:xfrm flipV="1">
                            <a:off x="2761345" y="2743200"/>
                            <a:ext cx="1067687" cy="125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9" name="Text Box 160"/>
                        <wps:cNvSpPr txBox="1">
                          <a:spLocks noChangeArrowheads="1"/>
                        </wps:cNvSpPr>
                        <wps:spPr bwMode="auto">
                          <a:xfrm>
                            <a:off x="2781416" y="2359418"/>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49B56F" w14:textId="77777777" w:rsidR="00D10FFC" w:rsidRDefault="00D10FFC" w:rsidP="00EF6881">
                              <w:pPr>
                                <w:pStyle w:val="NormalWeb"/>
                                <w:spacing w:before="0"/>
                                <w:jc w:val="center"/>
                              </w:pPr>
                              <w:r>
                                <w:rPr>
                                  <w:sz w:val="18"/>
                                  <w:szCs w:val="18"/>
                                </w:rPr>
                                <w:t>Search for PlanDefinition</w:t>
                              </w:r>
                            </w:p>
                            <w:p w14:paraId="71C23A77" w14:textId="77777777" w:rsidR="00D10FFC" w:rsidRDefault="00D10FFC" w:rsidP="00EF6881">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810" name="Rectangle 810"/>
                        <wps:cNvSpPr>
                          <a:spLocks noChangeArrowheads="1"/>
                        </wps:cNvSpPr>
                        <wps:spPr bwMode="auto">
                          <a:xfrm>
                            <a:off x="3870811" y="2743200"/>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1" name="Line 362"/>
                        <wps:cNvCnPr>
                          <a:cxnSpLocks noChangeShapeType="1"/>
                        </wps:cNvCnPr>
                        <wps:spPr bwMode="auto">
                          <a:xfrm flipH="1">
                            <a:off x="2781417" y="3204128"/>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2" name="Text Box 160"/>
                        <wps:cNvSpPr txBox="1">
                          <a:spLocks noChangeArrowheads="1"/>
                        </wps:cNvSpPr>
                        <wps:spPr bwMode="auto">
                          <a:xfrm>
                            <a:off x="2781416" y="2847717"/>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49CA96" w14:textId="77777777" w:rsidR="00D10FFC" w:rsidRDefault="00D10FFC" w:rsidP="00EF6881">
                              <w:pPr>
                                <w:pStyle w:val="NormalWeb"/>
                                <w:spacing w:before="0"/>
                                <w:jc w:val="center"/>
                              </w:pPr>
                              <w:r>
                                <w:rPr>
                                  <w:sz w:val="18"/>
                                  <w:szCs w:val="18"/>
                                </w:rPr>
                                <w:t xml:space="preserve">Provide </w:t>
                              </w:r>
                              <w:proofErr w:type="spellStart"/>
                              <w:r>
                                <w:rPr>
                                  <w:sz w:val="18"/>
                                  <w:szCs w:val="18"/>
                                </w:rPr>
                                <w:t>ActivityDefinition</w:t>
                              </w:r>
                              <w:proofErr w:type="spellEnd"/>
                            </w:p>
                            <w:p w14:paraId="00EDB0F1" w14:textId="77777777" w:rsidR="00D10FFC" w:rsidRDefault="00D10FFC" w:rsidP="00EF6881">
                              <w:pPr>
                                <w:pStyle w:val="NormalWeb"/>
                                <w:spacing w:before="0"/>
                                <w:jc w:val="both"/>
                              </w:pPr>
                              <w:r>
                                <w:rPr>
                                  <w:sz w:val="18"/>
                                  <w:szCs w:val="18"/>
                                </w:rPr>
                                <w:t> </w:t>
                              </w:r>
                            </w:p>
                            <w:p w14:paraId="39A9B5DD" w14:textId="77777777" w:rsidR="00D10FFC" w:rsidRDefault="00D10FFC" w:rsidP="00EF6881">
                              <w:pPr>
                                <w:pStyle w:val="NormalWeb"/>
                                <w:spacing w:before="0"/>
                                <w:jc w:val="both"/>
                              </w:pPr>
                              <w:r>
                                <w:rPr>
                                  <w:sz w:val="18"/>
                                  <w:szCs w:val="18"/>
                                </w:rPr>
                                <w:t> </w:t>
                              </w:r>
                            </w:p>
                            <w:p w14:paraId="3EB2AE7C" w14:textId="77777777" w:rsidR="00D10FFC" w:rsidRDefault="00D10FFC" w:rsidP="00EF6881">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814" name="Text Box 160"/>
                        <wps:cNvSpPr txBox="1">
                          <a:spLocks noChangeArrowheads="1"/>
                        </wps:cNvSpPr>
                        <wps:spPr bwMode="auto">
                          <a:xfrm>
                            <a:off x="1355855" y="296967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DCB01F" w14:textId="77777777" w:rsidR="00D10FFC" w:rsidRDefault="00D10FFC" w:rsidP="00EF6881">
                              <w:pPr>
                                <w:pStyle w:val="NormalWeb"/>
                                <w:spacing w:before="0"/>
                                <w:jc w:val="center"/>
                              </w:pPr>
                              <w:r>
                                <w:rPr>
                                  <w:sz w:val="18"/>
                                  <w:szCs w:val="18"/>
                                </w:rPr>
                                <w:t>Update Care Plan (pregnancy)</w:t>
                              </w:r>
                            </w:p>
                            <w:p w14:paraId="185D96BE" w14:textId="77777777" w:rsidR="00D10FFC" w:rsidRDefault="00D10FFC" w:rsidP="00EF6881">
                              <w:pPr>
                                <w:pStyle w:val="NormalWeb"/>
                                <w:spacing w:before="0"/>
                                <w:jc w:val="center"/>
                              </w:pPr>
                            </w:p>
                            <w:p w14:paraId="596CA5B4" w14:textId="77777777" w:rsidR="00D10FFC" w:rsidRDefault="00D10FFC" w:rsidP="00EF6881">
                              <w:pPr>
                                <w:pStyle w:val="NormalWeb"/>
                                <w:spacing w:before="0"/>
                                <w:jc w:val="center"/>
                              </w:pPr>
                            </w:p>
                            <w:p w14:paraId="381DCA73" w14:textId="77777777" w:rsidR="00D10FFC" w:rsidRDefault="00D10FFC" w:rsidP="00EF6881">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815" name="Line 356"/>
                        <wps:cNvCnPr>
                          <a:cxnSpLocks noChangeShapeType="1"/>
                        </wps:cNvCnPr>
                        <wps:spPr bwMode="auto">
                          <a:xfrm>
                            <a:off x="2763341" y="3856015"/>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6" name="Rectangle 816"/>
                        <wps:cNvSpPr>
                          <a:spLocks noChangeArrowheads="1"/>
                        </wps:cNvSpPr>
                        <wps:spPr bwMode="auto">
                          <a:xfrm>
                            <a:off x="5021695" y="3856015"/>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7" name="Text Box 160"/>
                        <wps:cNvSpPr txBox="1">
                          <a:spLocks noChangeArrowheads="1"/>
                        </wps:cNvSpPr>
                        <wps:spPr bwMode="auto">
                          <a:xfrm>
                            <a:off x="2781417" y="3581400"/>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EC725F" w14:textId="77777777" w:rsidR="00D10FFC" w:rsidRDefault="00D10FFC" w:rsidP="00EF6881">
                              <w:pPr>
                                <w:pStyle w:val="NormalWeb"/>
                                <w:spacing w:before="0"/>
                              </w:pPr>
                              <w:r>
                                <w:rPr>
                                  <w:sz w:val="18"/>
                                  <w:szCs w:val="18"/>
                                </w:rPr>
                                <w:t>Request Services</w:t>
                              </w:r>
                            </w:p>
                            <w:p w14:paraId="2EEC8320" w14:textId="77777777" w:rsidR="00D10FFC" w:rsidRDefault="00D10FFC" w:rsidP="00EF6881">
                              <w:pPr>
                                <w:pStyle w:val="NormalWeb"/>
                                <w:spacing w:before="0"/>
                                <w:jc w:val="both"/>
                              </w:pPr>
                              <w:r>
                                <w:rPr>
                                  <w:sz w:val="18"/>
                                  <w:szCs w:val="18"/>
                                </w:rPr>
                                <w:t> </w:t>
                              </w:r>
                            </w:p>
                            <w:p w14:paraId="426F2995" w14:textId="77777777" w:rsidR="00D10FFC" w:rsidRDefault="00D10FFC" w:rsidP="00EF6881">
                              <w:pPr>
                                <w:pStyle w:val="NormalWeb"/>
                                <w:spacing w:before="0"/>
                                <w:jc w:val="both"/>
                              </w:pPr>
                              <w:r>
                                <w:rPr>
                                  <w:sz w:val="18"/>
                                  <w:szCs w:val="18"/>
                                </w:rPr>
                                <w:t> </w:t>
                              </w:r>
                            </w:p>
                            <w:p w14:paraId="3D9B137E" w14:textId="77777777" w:rsidR="00D10FFC" w:rsidRDefault="00D10FFC" w:rsidP="00EF6881">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818" name="Line 362"/>
                        <wps:cNvCnPr>
                          <a:cxnSpLocks noChangeShapeType="1"/>
                        </wps:cNvCnPr>
                        <wps:spPr bwMode="auto">
                          <a:xfrm flipH="1">
                            <a:off x="2722228" y="5119496"/>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9" name="Text Box 160"/>
                        <wps:cNvSpPr txBox="1">
                          <a:spLocks noChangeArrowheads="1"/>
                        </wps:cNvSpPr>
                        <wps:spPr bwMode="auto">
                          <a:xfrm>
                            <a:off x="4097060" y="4865901"/>
                            <a:ext cx="924635" cy="2354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47A4DD" w14:textId="77777777" w:rsidR="00D10FFC" w:rsidRDefault="00D10FFC" w:rsidP="00EF6881">
                              <w:pPr>
                                <w:pStyle w:val="NormalWeb"/>
                                <w:spacing w:before="0"/>
                                <w:jc w:val="both"/>
                              </w:pPr>
                              <w:r>
                                <w:rPr>
                                  <w:sz w:val="18"/>
                                  <w:szCs w:val="18"/>
                                </w:rPr>
                                <w:t xml:space="preserve">Share Response </w:t>
                              </w:r>
                            </w:p>
                            <w:p w14:paraId="348C6ED4" w14:textId="77777777" w:rsidR="00D10FFC" w:rsidRDefault="00D10FFC" w:rsidP="00EF6881">
                              <w:pPr>
                                <w:pStyle w:val="NormalWeb"/>
                                <w:spacing w:before="0"/>
                                <w:jc w:val="both"/>
                              </w:pPr>
                              <w:r>
                                <w:rPr>
                                  <w:sz w:val="18"/>
                                  <w:szCs w:val="18"/>
                                </w:rPr>
                                <w:t> </w:t>
                              </w:r>
                            </w:p>
                            <w:p w14:paraId="0A848BDE" w14:textId="77777777" w:rsidR="00D10FFC" w:rsidRDefault="00D10FFC" w:rsidP="00EF6881">
                              <w:pPr>
                                <w:pStyle w:val="NormalWeb"/>
                                <w:spacing w:before="0"/>
                                <w:jc w:val="both"/>
                              </w:pPr>
                              <w:r>
                                <w:rPr>
                                  <w:sz w:val="18"/>
                                  <w:szCs w:val="18"/>
                                </w:rPr>
                                <w:t> </w:t>
                              </w:r>
                            </w:p>
                            <w:p w14:paraId="19F68241" w14:textId="77777777" w:rsidR="00D10FFC" w:rsidRDefault="00D10FFC" w:rsidP="00EF6881">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820" name="Straight Connector 820"/>
                        <wps:cNvCnPr/>
                        <wps:spPr>
                          <a:xfrm>
                            <a:off x="5324752" y="4910243"/>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1" name="Straight Connector 821"/>
                        <wps:cNvCnPr/>
                        <wps:spPr>
                          <a:xfrm>
                            <a:off x="5591157" y="4928318"/>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2" name="Straight Arrow Connector 822"/>
                        <wps:cNvCnPr/>
                        <wps:spPr>
                          <a:xfrm flipH="1">
                            <a:off x="5305408" y="503872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3" name="Text Box 160"/>
                        <wps:cNvSpPr txBox="1">
                          <a:spLocks noChangeArrowheads="1"/>
                        </wps:cNvSpPr>
                        <wps:spPr bwMode="auto">
                          <a:xfrm>
                            <a:off x="5619731" y="4693291"/>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EFB518" w14:textId="77777777" w:rsidR="00D10FFC" w:rsidRDefault="00D10FFC" w:rsidP="00EF6881">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824" name="Line 356"/>
                        <wps:cNvCnPr>
                          <a:cxnSpLocks noChangeShapeType="1"/>
                        </wps:cNvCnPr>
                        <wps:spPr bwMode="auto">
                          <a:xfrm>
                            <a:off x="480661" y="6121910"/>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5" name="Text Box 160"/>
                        <wps:cNvSpPr txBox="1">
                          <a:spLocks noChangeArrowheads="1"/>
                        </wps:cNvSpPr>
                        <wps:spPr bwMode="auto">
                          <a:xfrm>
                            <a:off x="1447945" y="4928318"/>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0321C4" w14:textId="77777777" w:rsidR="00D10FFC" w:rsidRDefault="00D10FFC" w:rsidP="00EF6881">
                              <w:pPr>
                                <w:pStyle w:val="NormalWeb"/>
                                <w:spacing w:before="0"/>
                                <w:jc w:val="center"/>
                              </w:pPr>
                              <w:r>
                                <w:rPr>
                                  <w:sz w:val="18"/>
                                  <w:szCs w:val="18"/>
                                </w:rPr>
                                <w:t>Update Care Plan</w:t>
                              </w:r>
                            </w:p>
                            <w:p w14:paraId="3E331556" w14:textId="77777777" w:rsidR="00D10FFC" w:rsidRDefault="00D10FFC" w:rsidP="00EF6881">
                              <w:pPr>
                                <w:pStyle w:val="NormalWeb"/>
                                <w:spacing w:before="0"/>
                                <w:jc w:val="both"/>
                              </w:pPr>
                              <w:r>
                                <w:rPr>
                                  <w:sz w:val="18"/>
                                  <w:szCs w:val="18"/>
                                </w:rPr>
                                <w:t> </w:t>
                              </w:r>
                            </w:p>
                            <w:p w14:paraId="48C65E1E" w14:textId="77777777" w:rsidR="00D10FFC" w:rsidRDefault="00D10FFC" w:rsidP="00EF6881">
                              <w:pPr>
                                <w:pStyle w:val="NormalWeb"/>
                                <w:spacing w:before="0"/>
                                <w:jc w:val="both"/>
                              </w:pPr>
                              <w:r>
                                <w:rPr>
                                  <w:sz w:val="18"/>
                                  <w:szCs w:val="18"/>
                                </w:rPr>
                                <w:t> </w:t>
                              </w:r>
                            </w:p>
                            <w:p w14:paraId="7D158D32" w14:textId="77777777" w:rsidR="00D10FFC" w:rsidRDefault="00D10FFC" w:rsidP="00EF6881">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826" name="Line 362"/>
                        <wps:cNvCnPr>
                          <a:cxnSpLocks noChangeShapeType="1"/>
                        </wps:cNvCnPr>
                        <wps:spPr bwMode="auto">
                          <a:xfrm>
                            <a:off x="466838" y="4606253"/>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7" name="Text Box 160"/>
                        <wps:cNvSpPr txBox="1">
                          <a:spLocks noChangeArrowheads="1"/>
                        </wps:cNvSpPr>
                        <wps:spPr bwMode="auto">
                          <a:xfrm>
                            <a:off x="466838" y="4221001"/>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6B15F" w14:textId="77777777" w:rsidR="00D10FFC" w:rsidRPr="009A41FE" w:rsidRDefault="00D10FFC" w:rsidP="00EF6881">
                              <w:pPr>
                                <w:pStyle w:val="NormalWeb"/>
                                <w:spacing w:before="0"/>
                                <w:jc w:val="center"/>
                                <w:rPr>
                                  <w:sz w:val="16"/>
                                  <w:szCs w:val="16"/>
                                </w:rPr>
                              </w:pPr>
                              <w:r w:rsidRPr="009A41FE">
                                <w:rPr>
                                  <w:sz w:val="16"/>
                                  <w:szCs w:val="16"/>
                                </w:rPr>
                                <w:t>Retrieve Care Plan</w:t>
                              </w:r>
                            </w:p>
                            <w:p w14:paraId="4D5F6D3E" w14:textId="77777777" w:rsidR="00D10FFC" w:rsidRDefault="00D10FFC" w:rsidP="00EF6881">
                              <w:pPr>
                                <w:pStyle w:val="NormalWeb"/>
                                <w:spacing w:before="0"/>
                                <w:jc w:val="both"/>
                              </w:pPr>
                              <w:r>
                                <w:rPr>
                                  <w:sz w:val="18"/>
                                  <w:szCs w:val="18"/>
                                </w:rPr>
                                <w:t> </w:t>
                              </w:r>
                            </w:p>
                            <w:p w14:paraId="60EEB44B" w14:textId="77777777" w:rsidR="00D10FFC" w:rsidRDefault="00D10FFC" w:rsidP="00EF6881">
                              <w:pPr>
                                <w:pStyle w:val="NormalWeb"/>
                                <w:spacing w:before="0"/>
                                <w:jc w:val="both"/>
                              </w:pPr>
                              <w:r>
                                <w:rPr>
                                  <w:sz w:val="18"/>
                                  <w:szCs w:val="18"/>
                                </w:rPr>
                                <w:t> </w:t>
                              </w:r>
                            </w:p>
                            <w:p w14:paraId="40879A1B" w14:textId="77777777" w:rsidR="00D10FFC" w:rsidRDefault="00D10FFC" w:rsidP="00EF6881">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828" name="Text Box 162"/>
                        <wps:cNvSpPr txBox="1">
                          <a:spLocks noChangeArrowheads="1"/>
                        </wps:cNvSpPr>
                        <wps:spPr bwMode="auto">
                          <a:xfrm>
                            <a:off x="1100585" y="280759"/>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FD720" w14:textId="77777777" w:rsidR="00D10FFC" w:rsidRDefault="00D10FFC" w:rsidP="00EF6881">
                              <w:pPr>
                                <w:pStyle w:val="NormalWeb"/>
                                <w:spacing w:before="0"/>
                              </w:pPr>
                              <w:r>
                                <w:rPr>
                                  <w:sz w:val="18"/>
                                  <w:szCs w:val="18"/>
                                </w:rPr>
                                <w:t> </w:t>
                              </w:r>
                            </w:p>
                            <w:p w14:paraId="1F5CADE2" w14:textId="77777777" w:rsidR="00D10FFC" w:rsidRDefault="00D10FFC" w:rsidP="00EF6881">
                              <w:pPr>
                                <w:pStyle w:val="NormalWeb"/>
                                <w:spacing w:before="0"/>
                              </w:pPr>
                              <w:r>
                                <w:rPr>
                                  <w:b/>
                                  <w:bCs/>
                                  <w:sz w:val="18"/>
                                  <w:szCs w:val="18"/>
                                </w:rPr>
                                <w:t>Care Plan Service</w:t>
                              </w:r>
                            </w:p>
                          </w:txbxContent>
                        </wps:txbx>
                        <wps:bodyPr rot="0" vert="horz" wrap="square" lIns="0" tIns="0" rIns="0" bIns="0" anchor="t" anchorCtr="0" upright="1">
                          <a:noAutofit/>
                        </wps:bodyPr>
                      </wps:wsp>
                      <wps:wsp>
                        <wps:cNvPr id="829" name="Line 161"/>
                        <wps:cNvCnPr>
                          <a:cxnSpLocks noChangeShapeType="1"/>
                        </wps:cNvCnPr>
                        <wps:spPr bwMode="auto">
                          <a:xfrm>
                            <a:off x="1333398" y="561936"/>
                            <a:ext cx="0" cy="634950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30" name="Rectangle 830"/>
                        <wps:cNvSpPr>
                          <a:spLocks noChangeArrowheads="1"/>
                        </wps:cNvSpPr>
                        <wps:spPr bwMode="auto">
                          <a:xfrm>
                            <a:off x="1208606" y="1495426"/>
                            <a:ext cx="222770" cy="51903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2" name="Text Box 160"/>
                        <wps:cNvSpPr txBox="1">
                          <a:spLocks noChangeArrowheads="1"/>
                        </wps:cNvSpPr>
                        <wps:spPr bwMode="auto">
                          <a:xfrm>
                            <a:off x="499711" y="572440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786FA" w14:textId="77777777" w:rsidR="00D10FFC" w:rsidRDefault="00D10FFC" w:rsidP="00EF6881">
                              <w:pPr>
                                <w:pStyle w:val="NormalWeb"/>
                                <w:spacing w:before="0"/>
                                <w:jc w:val="center"/>
                              </w:pPr>
                              <w:r>
                                <w:rPr>
                                  <w:sz w:val="16"/>
                                  <w:szCs w:val="16"/>
                                </w:rPr>
                                <w:t>Retrieve Care Plan</w:t>
                              </w:r>
                            </w:p>
                            <w:p w14:paraId="0751F06D" w14:textId="77777777" w:rsidR="00D10FFC" w:rsidRDefault="00D10FFC" w:rsidP="00EF6881">
                              <w:pPr>
                                <w:pStyle w:val="NormalWeb"/>
                                <w:spacing w:before="0"/>
                                <w:jc w:val="both"/>
                              </w:pPr>
                              <w:r>
                                <w:rPr>
                                  <w:sz w:val="18"/>
                                  <w:szCs w:val="18"/>
                                </w:rPr>
                                <w:t> </w:t>
                              </w:r>
                            </w:p>
                            <w:p w14:paraId="6D8143A3" w14:textId="77777777" w:rsidR="00D10FFC" w:rsidRDefault="00D10FFC" w:rsidP="00EF6881">
                              <w:pPr>
                                <w:pStyle w:val="NormalWeb"/>
                                <w:spacing w:before="0"/>
                                <w:jc w:val="both"/>
                              </w:pPr>
                              <w:r>
                                <w:rPr>
                                  <w:sz w:val="18"/>
                                  <w:szCs w:val="18"/>
                                </w:rPr>
                                <w:t> </w:t>
                              </w:r>
                            </w:p>
                            <w:p w14:paraId="130CAD58" w14:textId="77777777" w:rsidR="00D10FFC" w:rsidRDefault="00D10FFC" w:rsidP="00EF6881">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833" name="Line 356"/>
                        <wps:cNvCnPr>
                          <a:cxnSpLocks noChangeShapeType="1"/>
                        </wps:cNvCnPr>
                        <wps:spPr bwMode="auto">
                          <a:xfrm>
                            <a:off x="1447944" y="2612571"/>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4" name="Text Box 160"/>
                        <wps:cNvSpPr txBox="1">
                          <a:spLocks noChangeArrowheads="1"/>
                        </wps:cNvSpPr>
                        <wps:spPr bwMode="auto">
                          <a:xfrm>
                            <a:off x="1490189" y="2140325"/>
                            <a:ext cx="1031358" cy="4722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62B673" w14:textId="77777777" w:rsidR="00D10FFC" w:rsidRDefault="00D10FFC" w:rsidP="00EF6881">
                              <w:pPr>
                                <w:pStyle w:val="NormalWeb"/>
                                <w:spacing w:before="0"/>
                                <w:jc w:val="center"/>
                              </w:pPr>
                              <w:r>
                                <w:rPr>
                                  <w:sz w:val="18"/>
                                  <w:szCs w:val="18"/>
                                </w:rPr>
                                <w:t>Retrieve Care Plan (post-partum)</w:t>
                              </w:r>
                            </w:p>
                          </w:txbxContent>
                        </wps:txbx>
                        <wps:bodyPr rot="0" vert="horz" wrap="square" lIns="91440" tIns="45720" rIns="91440" bIns="45720" anchor="t" anchorCtr="0" upright="1">
                          <a:noAutofit/>
                        </wps:bodyPr>
                      </wps:wsp>
                      <wps:wsp>
                        <wps:cNvPr id="835" name="Text Box 162"/>
                        <wps:cNvSpPr txBox="1">
                          <a:spLocks noChangeArrowheads="1"/>
                        </wps:cNvSpPr>
                        <wps:spPr bwMode="auto">
                          <a:xfrm>
                            <a:off x="4590840" y="1736"/>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E3D6F" w14:textId="77777777" w:rsidR="00D10FFC" w:rsidRDefault="00D10FFC" w:rsidP="00EF6881">
                              <w:pPr>
                                <w:pStyle w:val="NormalWeb"/>
                                <w:spacing w:before="0"/>
                              </w:pPr>
                              <w:r>
                                <w:rPr>
                                  <w:sz w:val="18"/>
                                  <w:szCs w:val="18"/>
                                </w:rPr>
                                <w:t> </w:t>
                              </w:r>
                            </w:p>
                            <w:p w14:paraId="0D879522" w14:textId="77777777" w:rsidR="00D10FFC" w:rsidRDefault="00D10FFC" w:rsidP="00EF6881">
                              <w:pPr>
                                <w:pStyle w:val="NormalWeb"/>
                                <w:spacing w:before="0"/>
                                <w:jc w:val="center"/>
                              </w:pPr>
                              <w:r>
                                <w:rPr>
                                  <w:b/>
                                  <w:bCs/>
                                  <w:sz w:val="18"/>
                                  <w:szCs w:val="18"/>
                                </w:rPr>
                                <w:t>Lab/Pharmacy/Radiology as Care Plan Contributor</w:t>
                              </w:r>
                            </w:p>
                          </w:txbxContent>
                        </wps:txbx>
                        <wps:bodyPr rot="0" vert="horz" wrap="square" lIns="0" tIns="0" rIns="0" bIns="0" anchor="t" anchorCtr="0" upright="1">
                          <a:noAutofit/>
                        </wps:bodyPr>
                      </wps:wsp>
                      <wps:wsp>
                        <wps:cNvPr id="836" name="Text Box 160"/>
                        <wps:cNvSpPr txBox="1">
                          <a:spLocks noChangeArrowheads="1"/>
                        </wps:cNvSpPr>
                        <wps:spPr bwMode="auto">
                          <a:xfrm>
                            <a:off x="1526862" y="3313725"/>
                            <a:ext cx="977754" cy="477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70E99B" w14:textId="6E5664B0" w:rsidR="00D10FFC" w:rsidRDefault="00D10FFC" w:rsidP="00EF6881">
                              <w:pPr>
                                <w:pStyle w:val="NormalWeb"/>
                                <w:spacing w:before="0"/>
                                <w:jc w:val="center"/>
                              </w:pPr>
                              <w:r>
                                <w:rPr>
                                  <w:sz w:val="18"/>
                                  <w:szCs w:val="18"/>
                                </w:rPr>
                                <w:t xml:space="preserve">Apply Activity </w:t>
                              </w:r>
                              <w:proofErr w:type="gramStart"/>
                              <w:r>
                                <w:rPr>
                                  <w:sz w:val="18"/>
                                  <w:szCs w:val="18"/>
                                </w:rPr>
                                <w:t>Definition  Operation</w:t>
                              </w:r>
                              <w:proofErr w:type="gramEnd"/>
                            </w:p>
                            <w:p w14:paraId="77BEB83F" w14:textId="77777777" w:rsidR="00D10FFC" w:rsidRDefault="00D10FFC" w:rsidP="00EF6881">
                              <w:pPr>
                                <w:pStyle w:val="NormalWeb"/>
                                <w:spacing w:before="0"/>
                                <w:jc w:val="center"/>
                              </w:pPr>
                              <w:r>
                                <w:t> </w:t>
                              </w:r>
                            </w:p>
                            <w:p w14:paraId="6AAF3A07" w14:textId="77777777" w:rsidR="00D10FFC" w:rsidRDefault="00D10FFC" w:rsidP="00EF6881">
                              <w:pPr>
                                <w:pStyle w:val="NormalWeb"/>
                                <w:spacing w:before="0"/>
                                <w:jc w:val="center"/>
                              </w:pPr>
                              <w:r>
                                <w:t> </w:t>
                              </w:r>
                            </w:p>
                            <w:p w14:paraId="5F52032C" w14:textId="77777777" w:rsidR="00D10FFC" w:rsidRDefault="00D10FFC" w:rsidP="00EF6881">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837" name="Line 356"/>
                        <wps:cNvCnPr>
                          <a:cxnSpLocks noChangeShapeType="1"/>
                        </wps:cNvCnPr>
                        <wps:spPr bwMode="auto">
                          <a:xfrm flipH="1">
                            <a:off x="1431466" y="377156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8" name="Rectangle 838"/>
                        <wps:cNvSpPr>
                          <a:spLocks noChangeArrowheads="1"/>
                        </wps:cNvSpPr>
                        <wps:spPr bwMode="auto">
                          <a:xfrm>
                            <a:off x="3828791" y="4221001"/>
                            <a:ext cx="232570"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9" name="Line 356"/>
                        <wps:cNvCnPr>
                          <a:cxnSpLocks noChangeShapeType="1"/>
                        </wps:cNvCnPr>
                        <wps:spPr bwMode="auto">
                          <a:xfrm flipH="1">
                            <a:off x="4105123" y="4248150"/>
                            <a:ext cx="858093"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0" name="Line 356"/>
                        <wps:cNvCnPr>
                          <a:cxnSpLocks noChangeShapeType="1"/>
                        </wps:cNvCnPr>
                        <wps:spPr bwMode="auto">
                          <a:xfrm>
                            <a:off x="4076560" y="4819398"/>
                            <a:ext cx="9451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1" name="Text Box 160"/>
                        <wps:cNvSpPr txBox="1">
                          <a:spLocks noChangeArrowheads="1"/>
                        </wps:cNvSpPr>
                        <wps:spPr bwMode="auto">
                          <a:xfrm>
                            <a:off x="4114782" y="4304665"/>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4A7C12" w14:textId="77777777" w:rsidR="00D10FFC" w:rsidRDefault="00D10FFC" w:rsidP="00EF6881">
                              <w:pPr>
                                <w:pStyle w:val="NormalWeb"/>
                                <w:spacing w:before="0"/>
                                <w:jc w:val="center"/>
                              </w:pPr>
                              <w:r>
                                <w:rPr>
                                  <w:sz w:val="18"/>
                                  <w:szCs w:val="18"/>
                                </w:rPr>
                                <w:t xml:space="preserve">Provide </w:t>
                              </w:r>
                              <w:proofErr w:type="spellStart"/>
                              <w:r>
                                <w:rPr>
                                  <w:sz w:val="18"/>
                                  <w:szCs w:val="18"/>
                                </w:rPr>
                                <w:t>ActivityDefinition</w:t>
                              </w:r>
                              <w:proofErr w:type="spellEnd"/>
                            </w:p>
                            <w:p w14:paraId="6886C2B6" w14:textId="77777777" w:rsidR="00D10FFC" w:rsidRDefault="00D10FFC" w:rsidP="00EF6881">
                              <w:pPr>
                                <w:pStyle w:val="NormalWeb"/>
                                <w:spacing w:before="0"/>
                                <w:jc w:val="both"/>
                              </w:pPr>
                              <w:r>
                                <w:rPr>
                                  <w:sz w:val="18"/>
                                  <w:szCs w:val="18"/>
                                </w:rPr>
                                <w:t> </w:t>
                              </w:r>
                            </w:p>
                            <w:p w14:paraId="14E8A9D8" w14:textId="77777777" w:rsidR="00D10FFC" w:rsidRDefault="00D10FFC" w:rsidP="00EF6881">
                              <w:pPr>
                                <w:pStyle w:val="NormalWeb"/>
                                <w:spacing w:before="0"/>
                                <w:jc w:val="both"/>
                              </w:pPr>
                              <w:r>
                                <w:rPr>
                                  <w:sz w:val="18"/>
                                  <w:szCs w:val="18"/>
                                </w:rPr>
                                <w:t> </w:t>
                              </w:r>
                            </w:p>
                            <w:p w14:paraId="3CC88242" w14:textId="77777777" w:rsidR="00D10FFC" w:rsidRDefault="00D10FFC" w:rsidP="00EF6881">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842" name="Text Box 160"/>
                        <wps:cNvSpPr txBox="1">
                          <a:spLocks noChangeArrowheads="1"/>
                        </wps:cNvSpPr>
                        <wps:spPr bwMode="auto">
                          <a:xfrm>
                            <a:off x="1490189" y="5223852"/>
                            <a:ext cx="977265" cy="6285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4E9CC3" w14:textId="77777777" w:rsidR="00D10FFC" w:rsidRPr="004B02F0" w:rsidRDefault="00D10FFC" w:rsidP="00140D31">
                              <w:pPr>
                                <w:pStyle w:val="NormalWeb"/>
                                <w:jc w:val="center"/>
                                <w:rPr>
                                  <w:sz w:val="18"/>
                                  <w:szCs w:val="18"/>
                                </w:rPr>
                              </w:pPr>
                              <w:r w:rsidRPr="004B02F0">
                                <w:rPr>
                                  <w:sz w:val="18"/>
                                  <w:szCs w:val="18"/>
                                </w:rPr>
                                <w:t>Apply Activity Definition Operation</w:t>
                              </w:r>
                            </w:p>
                            <w:p w14:paraId="767DECF1" w14:textId="77777777" w:rsidR="00D10FFC" w:rsidRDefault="00D10FFC" w:rsidP="00EF6881">
                              <w:pPr>
                                <w:pStyle w:val="NormalWeb"/>
                                <w:spacing w:before="0"/>
                                <w:jc w:val="center"/>
                              </w:pPr>
                              <w:r>
                                <w:t> </w:t>
                              </w:r>
                            </w:p>
                            <w:p w14:paraId="57F7D0FC" w14:textId="77777777" w:rsidR="00D10FFC" w:rsidRDefault="00D10FFC" w:rsidP="00EF6881">
                              <w:pPr>
                                <w:pStyle w:val="NormalWeb"/>
                                <w:spacing w:before="0"/>
                                <w:jc w:val="center"/>
                              </w:pPr>
                              <w:r>
                                <w:t> </w:t>
                              </w:r>
                            </w:p>
                            <w:p w14:paraId="59194211" w14:textId="77777777" w:rsidR="00D10FFC" w:rsidRDefault="00D10FFC" w:rsidP="00EF6881">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843" name="Line 356"/>
                        <wps:cNvCnPr>
                          <a:cxnSpLocks noChangeShapeType="1"/>
                        </wps:cNvCnPr>
                        <wps:spPr bwMode="auto">
                          <a:xfrm flipH="1">
                            <a:off x="1429175" y="579806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4" name="Text Box 160"/>
                        <wps:cNvSpPr txBox="1">
                          <a:spLocks noChangeArrowheads="1"/>
                        </wps:cNvSpPr>
                        <wps:spPr bwMode="auto">
                          <a:xfrm>
                            <a:off x="4076560" y="3874727"/>
                            <a:ext cx="859288" cy="346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E2706E" w14:textId="77777777" w:rsidR="00D10FFC" w:rsidRDefault="00D10FFC" w:rsidP="00EF6881">
                              <w:pPr>
                                <w:pStyle w:val="NormalWeb"/>
                                <w:spacing w:before="0"/>
                                <w:jc w:val="center"/>
                              </w:pPr>
                              <w:r>
                                <w:rPr>
                                  <w:sz w:val="18"/>
                                  <w:szCs w:val="18"/>
                                </w:rPr>
                                <w:t>Search for PlanDefinition</w:t>
                              </w:r>
                            </w:p>
                            <w:p w14:paraId="59FFEE7F" w14:textId="77777777" w:rsidR="00D10FFC" w:rsidRDefault="00D10FFC" w:rsidP="00EF6881">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831" name="Line 356"/>
                        <wps:cNvCnPr>
                          <a:cxnSpLocks noChangeShapeType="1"/>
                        </wps:cNvCnPr>
                        <wps:spPr bwMode="auto">
                          <a:xfrm flipH="1">
                            <a:off x="1452287" y="52395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3" name="Line 356"/>
                        <wps:cNvCnPr>
                          <a:cxnSpLocks noChangeShapeType="1"/>
                        </wps:cNvCnPr>
                        <wps:spPr bwMode="auto">
                          <a:xfrm flipH="1">
                            <a:off x="1447945" y="3372699"/>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EF7118A" id="Canvas 845" o:spid="_x0000_s1335" editas="canvas" style="width:603.75pt;height:559pt;mso-position-horizontal-relative:char;mso-position-vertical-relative:line" coordsize="76676,70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">
                <v:shape id="_x0000_s1336" type="#_x0000_t75" style="position:absolute;width:76676;height:70993;visibility:visible;mso-wrap-style:square">
                  <v:fill o:detectmouseclick="t"/>
                  <v:path o:connecttype="none"/>
                </v:shape>
                <v:shape id="_x0000_s1337" type="#_x0000_t202" style="position:absolute;left:359;top:2817;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" stroked="f">
                  <v:textbox>
                    <w:txbxContent>
                      <w:p w14:paraId="431D0ED4" w14:textId="77777777" w:rsidR="00D10FFC" w:rsidRPr="00C95A25" w:rsidRDefault="00D10FFC" w:rsidP="00EF6881">
                        <w:pPr>
                          <w:pStyle w:val="NormalWeb"/>
                          <w:jc w:val="center"/>
                          <w:rPr>
                            <w:b/>
                          </w:rPr>
                        </w:pPr>
                        <w:r w:rsidRPr="00C95A25">
                          <w:rPr>
                            <w:b/>
                            <w:sz w:val="18"/>
                            <w:szCs w:val="18"/>
                          </w:rPr>
                          <w:t>Patient Portal</w:t>
                        </w:r>
                      </w:p>
                    </w:txbxContent>
                  </v:textbox>
                </v:shape>
                <v:line id="Line 161" o:spid="_x0000_s1338" style="position:absolute;flip:x;visibility:visible;mso-wrap-style:square" from="3325,5714" to="3524,70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">
                  <v:stroke dashstyle="dash"/>
                </v:line>
                <v:rect id="Rectangle 793" o:spid="_x0000_s1339" style="position:absolute;left:1979;top:7239;width:2424;height:61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"/>
                <v:shape id="Text Box 162" o:spid="_x0000_s1340" type="#_x0000_t202" style="position:absolute;left:21082;top:4521;width:12211;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" filled="f" stroked="f">
                  <v:textbox inset="0,0,0,0">
                    <w:txbxContent>
                      <w:p w14:paraId="4CCEB9B9" w14:textId="77777777" w:rsidR="00D10FFC" w:rsidRPr="00C95A25" w:rsidRDefault="00D10FFC" w:rsidP="00EF6881">
                        <w:pPr>
                          <w:pStyle w:val="NormalWeb"/>
                          <w:spacing w:before="0"/>
                          <w:jc w:val="center"/>
                          <w:rPr>
                            <w:b/>
                          </w:rPr>
                        </w:pPr>
                        <w:r>
                          <w:rPr>
                            <w:b/>
                            <w:sz w:val="18"/>
                            <w:szCs w:val="18"/>
                          </w:rPr>
                          <w:t xml:space="preserve">OB/GYN </w:t>
                        </w:r>
                        <w:r w:rsidRPr="00C95A25">
                          <w:rPr>
                            <w:b/>
                            <w:sz w:val="18"/>
                            <w:szCs w:val="18"/>
                          </w:rPr>
                          <w:t>as</w:t>
                        </w:r>
                      </w:p>
                      <w:p w14:paraId="31B7DED3" w14:textId="77777777" w:rsidR="00D10FFC" w:rsidRPr="00C95A25" w:rsidRDefault="00D10FFC" w:rsidP="00EF6881">
                        <w:pPr>
                          <w:pStyle w:val="NormalWeb"/>
                          <w:spacing w:before="0"/>
                          <w:jc w:val="center"/>
                          <w:rPr>
                            <w:b/>
                          </w:rPr>
                        </w:pPr>
                        <w:r w:rsidRPr="00C95A25">
                          <w:rPr>
                            <w:b/>
                            <w:sz w:val="18"/>
                            <w:szCs w:val="18"/>
                          </w:rPr>
                          <w:t xml:space="preserve">Care Plan Contributor </w:t>
                        </w:r>
                      </w:p>
                    </w:txbxContent>
                  </v:textbox>
                </v:shape>
                <v:line id="Line 161" o:spid="_x0000_s1341" style="position:absolute;visibility:visible;mso-wrap-style:square" from="26096,7333" to="26481,64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">
                  <v:stroke dashstyle="dash"/>
                </v:line>
                <v:rect id="Rectangle 799" o:spid="_x0000_s1342" style="position:absolute;left:25249;top:9391;width:2362;height:5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"/>
                <v:line id="Line 356" o:spid="_x0000_s1343" style="position:absolute;visibility:visible;mso-wrap-style:square" from="4385,9344" to="25216,9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">
                  <v:stroke endarrow="block"/>
                </v:line>
                <v:shape id="_x0000_s1344" type="#_x0000_t202" style="position:absolute;left:5378;top:6043;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" stroked="f">
                  <v:textbox>
                    <w:txbxContent>
                      <w:p w14:paraId="75EC1EB7" w14:textId="77777777" w:rsidR="00D10FFC" w:rsidRDefault="00D10FFC" w:rsidP="00EF6881">
                        <w:pPr>
                          <w:pStyle w:val="NormalWeb"/>
                          <w:jc w:val="both"/>
                        </w:pPr>
                        <w:r>
                          <w:rPr>
                            <w:sz w:val="18"/>
                            <w:szCs w:val="18"/>
                          </w:rPr>
                          <w:t xml:space="preserve">Post-Partum Encounter </w:t>
                        </w:r>
                      </w:p>
                    </w:txbxContent>
                  </v:textbox>
                </v:shape>
                <v:shape id="Text Box 162" o:spid="_x0000_s1345" type="#_x0000_t202" style="position:absolute;left:34661;top:3188;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" filled="f" stroked="f">
                  <v:textbox inset="0,0,0,0">
                    <w:txbxContent>
                      <w:p w14:paraId="7E63390E" w14:textId="77777777" w:rsidR="00D10FFC" w:rsidRDefault="00D10FFC" w:rsidP="00EF6881">
                        <w:pPr>
                          <w:pStyle w:val="NormalWeb"/>
                          <w:spacing w:before="0"/>
                          <w:jc w:val="center"/>
                        </w:pPr>
                        <w:r>
                          <w:rPr>
                            <w:sz w:val="18"/>
                            <w:szCs w:val="18"/>
                          </w:rPr>
                          <w:t> </w:t>
                        </w:r>
                      </w:p>
                      <w:p w14:paraId="3F90C18D" w14:textId="1966068A" w:rsidR="00D10FFC" w:rsidRPr="00C95A25" w:rsidRDefault="00D10FFC" w:rsidP="00EF6881">
                        <w:pPr>
                          <w:pStyle w:val="NormalWeb"/>
                          <w:spacing w:before="0"/>
                          <w:jc w:val="center"/>
                          <w:rPr>
                            <w:b/>
                          </w:rPr>
                        </w:pPr>
                        <w:r w:rsidRPr="00C95A25">
                          <w:rPr>
                            <w:b/>
                            <w:sz w:val="18"/>
                            <w:szCs w:val="18"/>
                          </w:rPr>
                          <w:t xml:space="preserve">Care Plan </w:t>
                        </w:r>
                        <w:del w:id="209" w:author="Jones, Emma" w:date="2018-07-16T16:10:00Z">
                          <w:r w:rsidRPr="00C95A25" w:rsidDel="00E60E7C">
                            <w:rPr>
                              <w:b/>
                              <w:sz w:val="18"/>
                              <w:szCs w:val="18"/>
                            </w:rPr>
                            <w:delText xml:space="preserve">Guidance </w:delText>
                          </w:r>
                        </w:del>
                        <w:ins w:id="210" w:author="Jones, Emma" w:date="2018-07-16T16:10:00Z">
                          <w:r>
                            <w:rPr>
                              <w:b/>
                              <w:sz w:val="18"/>
                              <w:szCs w:val="18"/>
                            </w:rPr>
                            <w:t>Definition</w:t>
                          </w:r>
                          <w:r w:rsidRPr="00C95A25">
                            <w:rPr>
                              <w:b/>
                              <w:sz w:val="18"/>
                              <w:szCs w:val="18"/>
                            </w:rPr>
                            <w:t xml:space="preserve"> </w:t>
                          </w:r>
                        </w:ins>
                        <w:r w:rsidRPr="00C95A25">
                          <w:rPr>
                            <w:b/>
                            <w:sz w:val="18"/>
                            <w:szCs w:val="18"/>
                          </w:rPr>
                          <w:t>Service</w:t>
                        </w:r>
                      </w:p>
                    </w:txbxContent>
                  </v:textbox>
                </v:shape>
                <v:line id="Line 161" o:spid="_x0000_s1346" style="position:absolute;visibility:visible;mso-wrap-style:square" from="39562,7760" to="39782,54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">
                  <v:stroke dashstyle="dash"/>
                </v:line>
                <v:line id="Line 161" o:spid="_x0000_s1347" style="position:absolute;visibility:visible;mso-wrap-style:square" from="51505,4236" to="51505,5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">
                  <v:stroke dashstyle="dash"/>
                </v:line>
                <v:line id="Line 356" o:spid="_x0000_s1348" style="position:absolute;flip:x y;visibility:visible;mso-wrap-style:square" from="14291,20974" to="24829,2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">
                  <v:stroke endarrow="block"/>
                </v:line>
                <v:shape id="_x0000_s1349" type="#_x0000_t202" style="position:absolute;left:13691;top:16748;width:11525;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" stroked="f">
                  <v:textbox>
                    <w:txbxContent>
                      <w:p w14:paraId="2F5E149E" w14:textId="77777777" w:rsidR="00D10FFC" w:rsidRDefault="00D10FFC" w:rsidP="00EF6881">
                        <w:pPr>
                          <w:pStyle w:val="NormalWeb"/>
                          <w:spacing w:before="0"/>
                          <w:jc w:val="center"/>
                        </w:pPr>
                        <w:r>
                          <w:rPr>
                            <w:sz w:val="18"/>
                            <w:szCs w:val="18"/>
                          </w:rPr>
                          <w:t>Search for Care Plan (post-partum)</w:t>
                        </w:r>
                      </w:p>
                    </w:txbxContent>
                  </v:textbox>
                </v:shape>
                <v:line id="Line 356" o:spid="_x0000_s1350" style="position:absolute;flip:y;visibility:visible;mso-wrap-style:square" from="27613,27432" to="38290,2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">
                  <v:stroke endarrow="block"/>
                </v:line>
                <v:shape id="_x0000_s1351" type="#_x0000_t202" style="position:absolute;left:27814;top:23594;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" stroked="f">
                  <v:textbox>
                    <w:txbxContent>
                      <w:p w14:paraId="4749B56F" w14:textId="77777777" w:rsidR="00D10FFC" w:rsidRDefault="00D10FFC" w:rsidP="00EF6881">
                        <w:pPr>
                          <w:pStyle w:val="NormalWeb"/>
                          <w:spacing w:before="0"/>
                          <w:jc w:val="center"/>
                        </w:pPr>
                        <w:r>
                          <w:rPr>
                            <w:sz w:val="18"/>
                            <w:szCs w:val="18"/>
                          </w:rPr>
                          <w:t>Search for PlanDefinition</w:t>
                        </w:r>
                      </w:p>
                      <w:p w14:paraId="71C23A77" w14:textId="77777777" w:rsidR="00D10FFC" w:rsidRDefault="00D10FFC" w:rsidP="00EF6881">
                        <w:pPr>
                          <w:pStyle w:val="NormalWeb"/>
                          <w:spacing w:before="0"/>
                          <w:jc w:val="both"/>
                        </w:pPr>
                        <w:r>
                          <w:rPr>
                            <w:sz w:val="18"/>
                            <w:szCs w:val="18"/>
                          </w:rPr>
                          <w:t> </w:t>
                        </w:r>
                      </w:p>
                    </w:txbxContent>
                  </v:textbox>
                </v:shape>
                <v:rect id="Rectangle 810" o:spid="_x0000_s1352" style="position:absolute;left:38708;top:27432;width:2536;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"/>
                <v:line id="Line 362" o:spid="_x0000_s1353" style="position:absolute;flip:x;visibility:visible;mso-wrap-style:square" from="27814,32041" to="38553,3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">
                  <v:stroke endarrow="block"/>
                </v:line>
                <v:shape id="_x0000_s1354" type="#_x0000_t202" style="position:absolute;left:27814;top:28477;width:10571;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" stroked="f">
                  <v:textbox>
                    <w:txbxContent>
                      <w:p w14:paraId="4349CA96" w14:textId="77777777" w:rsidR="00D10FFC" w:rsidRDefault="00D10FFC" w:rsidP="00EF6881">
                        <w:pPr>
                          <w:pStyle w:val="NormalWeb"/>
                          <w:spacing w:before="0"/>
                          <w:jc w:val="center"/>
                        </w:pPr>
                        <w:r>
                          <w:rPr>
                            <w:sz w:val="18"/>
                            <w:szCs w:val="18"/>
                          </w:rPr>
                          <w:t xml:space="preserve">Provide </w:t>
                        </w:r>
                        <w:proofErr w:type="spellStart"/>
                        <w:r>
                          <w:rPr>
                            <w:sz w:val="18"/>
                            <w:szCs w:val="18"/>
                          </w:rPr>
                          <w:t>ActivityDefinition</w:t>
                        </w:r>
                        <w:proofErr w:type="spellEnd"/>
                      </w:p>
                      <w:p w14:paraId="00EDB0F1" w14:textId="77777777" w:rsidR="00D10FFC" w:rsidRDefault="00D10FFC" w:rsidP="00EF6881">
                        <w:pPr>
                          <w:pStyle w:val="NormalWeb"/>
                          <w:spacing w:before="0"/>
                          <w:jc w:val="both"/>
                        </w:pPr>
                        <w:r>
                          <w:rPr>
                            <w:sz w:val="18"/>
                            <w:szCs w:val="18"/>
                          </w:rPr>
                          <w:t> </w:t>
                        </w:r>
                      </w:p>
                      <w:p w14:paraId="39A9B5DD" w14:textId="77777777" w:rsidR="00D10FFC" w:rsidRDefault="00D10FFC" w:rsidP="00EF6881">
                        <w:pPr>
                          <w:pStyle w:val="NormalWeb"/>
                          <w:spacing w:before="0"/>
                          <w:jc w:val="both"/>
                        </w:pPr>
                        <w:r>
                          <w:rPr>
                            <w:sz w:val="18"/>
                            <w:szCs w:val="18"/>
                          </w:rPr>
                          <w:t> </w:t>
                        </w:r>
                      </w:p>
                      <w:p w14:paraId="3EB2AE7C" w14:textId="77777777" w:rsidR="00D10FFC" w:rsidRDefault="00D10FFC" w:rsidP="00EF6881">
                        <w:pPr>
                          <w:pStyle w:val="NormalWeb"/>
                          <w:spacing w:before="0"/>
                          <w:jc w:val="both"/>
                        </w:pPr>
                        <w:r>
                          <w:rPr>
                            <w:sz w:val="18"/>
                            <w:szCs w:val="18"/>
                          </w:rPr>
                          <w:t>Plan</w:t>
                        </w:r>
                      </w:p>
                    </w:txbxContent>
                  </v:textbox>
                </v:shape>
                <v:shape id="_x0000_s1355" type="#_x0000_t202" style="position:absolute;left:13558;top:29696;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" stroked="f">
                  <v:textbox>
                    <w:txbxContent>
                      <w:p w14:paraId="67DCB01F" w14:textId="77777777" w:rsidR="00D10FFC" w:rsidRDefault="00D10FFC" w:rsidP="00EF6881">
                        <w:pPr>
                          <w:pStyle w:val="NormalWeb"/>
                          <w:spacing w:before="0"/>
                          <w:jc w:val="center"/>
                        </w:pPr>
                        <w:r>
                          <w:rPr>
                            <w:sz w:val="18"/>
                            <w:szCs w:val="18"/>
                          </w:rPr>
                          <w:t>Update Care Plan (pregnancy)</w:t>
                        </w:r>
                      </w:p>
                      <w:p w14:paraId="185D96BE" w14:textId="77777777" w:rsidR="00D10FFC" w:rsidRDefault="00D10FFC" w:rsidP="00EF6881">
                        <w:pPr>
                          <w:pStyle w:val="NormalWeb"/>
                          <w:spacing w:before="0"/>
                          <w:jc w:val="center"/>
                        </w:pPr>
                      </w:p>
                      <w:p w14:paraId="596CA5B4" w14:textId="77777777" w:rsidR="00D10FFC" w:rsidRDefault="00D10FFC" w:rsidP="00EF6881">
                        <w:pPr>
                          <w:pStyle w:val="NormalWeb"/>
                          <w:spacing w:before="0"/>
                          <w:jc w:val="center"/>
                        </w:pPr>
                      </w:p>
                      <w:p w14:paraId="381DCA73" w14:textId="77777777" w:rsidR="00D10FFC" w:rsidRDefault="00D10FFC" w:rsidP="00EF6881">
                        <w:pPr>
                          <w:pStyle w:val="NormalWeb"/>
                          <w:spacing w:before="0"/>
                          <w:jc w:val="center"/>
                        </w:pPr>
                        <w:r>
                          <w:rPr>
                            <w:sz w:val="18"/>
                            <w:szCs w:val="18"/>
                          </w:rPr>
                          <w:t>Care Plan</w:t>
                        </w:r>
                      </w:p>
                    </w:txbxContent>
                  </v:textbox>
                </v:shape>
                <v:line id="Line 356" o:spid="_x0000_s1356" style="position:absolute;visibility:visible;mso-wrap-style:square" from="27633,38560" to="50387,3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">
                  <v:stroke endarrow="block"/>
                </v:line>
                <v:rect id="Rectangle 816" o:spid="_x0000_s1357" style="position:absolute;left:50216;top:38560;width:2838;height:14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"/>
                <v:shape id="_x0000_s1358" type="#_x0000_t202" style="position:absolute;left:27814;top:35814;width:11333;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" stroked="f">
                  <v:textbox>
                    <w:txbxContent>
                      <w:p w14:paraId="69EC725F" w14:textId="77777777" w:rsidR="00D10FFC" w:rsidRDefault="00D10FFC" w:rsidP="00EF6881">
                        <w:pPr>
                          <w:pStyle w:val="NormalWeb"/>
                          <w:spacing w:before="0"/>
                        </w:pPr>
                        <w:r>
                          <w:rPr>
                            <w:sz w:val="18"/>
                            <w:szCs w:val="18"/>
                          </w:rPr>
                          <w:t>Request Services</w:t>
                        </w:r>
                      </w:p>
                      <w:p w14:paraId="2EEC8320" w14:textId="77777777" w:rsidR="00D10FFC" w:rsidRDefault="00D10FFC" w:rsidP="00EF6881">
                        <w:pPr>
                          <w:pStyle w:val="NormalWeb"/>
                          <w:spacing w:before="0"/>
                          <w:jc w:val="both"/>
                        </w:pPr>
                        <w:r>
                          <w:rPr>
                            <w:sz w:val="18"/>
                            <w:szCs w:val="18"/>
                          </w:rPr>
                          <w:t> </w:t>
                        </w:r>
                      </w:p>
                      <w:p w14:paraId="426F2995" w14:textId="77777777" w:rsidR="00D10FFC" w:rsidRDefault="00D10FFC" w:rsidP="00EF6881">
                        <w:pPr>
                          <w:pStyle w:val="NormalWeb"/>
                          <w:spacing w:before="0"/>
                          <w:jc w:val="both"/>
                        </w:pPr>
                        <w:r>
                          <w:rPr>
                            <w:sz w:val="18"/>
                            <w:szCs w:val="18"/>
                          </w:rPr>
                          <w:t> </w:t>
                        </w:r>
                      </w:p>
                      <w:p w14:paraId="3D9B137E" w14:textId="77777777" w:rsidR="00D10FFC" w:rsidRDefault="00D10FFC" w:rsidP="00EF6881">
                        <w:pPr>
                          <w:pStyle w:val="NormalWeb"/>
                          <w:spacing w:before="0"/>
                          <w:jc w:val="both"/>
                        </w:pPr>
                        <w:r>
                          <w:rPr>
                            <w:sz w:val="18"/>
                            <w:szCs w:val="18"/>
                          </w:rPr>
                          <w:t xml:space="preserve"> Care Plan</w:t>
                        </w:r>
                      </w:p>
                    </w:txbxContent>
                  </v:textbox>
                </v:shape>
                <v:line id="Line 362" o:spid="_x0000_s1359" style="position:absolute;flip:x;visibility:visible;mso-wrap-style:square" from="27222,51194" to="50101,51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">
                  <v:stroke endarrow="block"/>
                </v:line>
                <v:shape id="_x0000_s1360" type="#_x0000_t202" style="position:absolute;left:40970;top:48659;width:9246;height:2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" stroked="f">
                  <v:textbox>
                    <w:txbxContent>
                      <w:p w14:paraId="0147A4DD" w14:textId="77777777" w:rsidR="00D10FFC" w:rsidRDefault="00D10FFC" w:rsidP="00EF6881">
                        <w:pPr>
                          <w:pStyle w:val="NormalWeb"/>
                          <w:spacing w:before="0"/>
                          <w:jc w:val="both"/>
                        </w:pPr>
                        <w:r>
                          <w:rPr>
                            <w:sz w:val="18"/>
                            <w:szCs w:val="18"/>
                          </w:rPr>
                          <w:t xml:space="preserve">Share Response </w:t>
                        </w:r>
                      </w:p>
                      <w:p w14:paraId="348C6ED4" w14:textId="77777777" w:rsidR="00D10FFC" w:rsidRDefault="00D10FFC" w:rsidP="00EF6881">
                        <w:pPr>
                          <w:pStyle w:val="NormalWeb"/>
                          <w:spacing w:before="0"/>
                          <w:jc w:val="both"/>
                        </w:pPr>
                        <w:r>
                          <w:rPr>
                            <w:sz w:val="18"/>
                            <w:szCs w:val="18"/>
                          </w:rPr>
                          <w:t> </w:t>
                        </w:r>
                      </w:p>
                      <w:p w14:paraId="0A848BDE" w14:textId="77777777" w:rsidR="00D10FFC" w:rsidRDefault="00D10FFC" w:rsidP="00EF6881">
                        <w:pPr>
                          <w:pStyle w:val="NormalWeb"/>
                          <w:spacing w:before="0"/>
                          <w:jc w:val="both"/>
                        </w:pPr>
                        <w:r>
                          <w:rPr>
                            <w:sz w:val="18"/>
                            <w:szCs w:val="18"/>
                          </w:rPr>
                          <w:t> </w:t>
                        </w:r>
                      </w:p>
                      <w:p w14:paraId="19F68241" w14:textId="77777777" w:rsidR="00D10FFC" w:rsidRDefault="00D10FFC" w:rsidP="00EF6881">
                        <w:pPr>
                          <w:pStyle w:val="NormalWeb"/>
                          <w:spacing w:before="0"/>
                          <w:jc w:val="both"/>
                        </w:pPr>
                        <w:r>
                          <w:rPr>
                            <w:sz w:val="18"/>
                            <w:szCs w:val="18"/>
                          </w:rPr>
                          <w:t xml:space="preserve"> Care Plan</w:t>
                        </w:r>
                      </w:p>
                    </w:txbxContent>
                  </v:textbox>
                </v:shape>
                <v:line id="Straight Connector 820" o:spid="_x0000_s1361" style="position:absolute;visibility:visible;mso-wrap-style:square" from="53247,49102" to="55816,49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" strokecolor="black [3213]" strokeweight=".5pt">
                  <v:stroke joinstyle="miter"/>
                </v:line>
                <v:line id="Straight Connector 821" o:spid="_x0000_s1362" style="position:absolute;visibility:visible;mso-wrap-style:square" from="55911,49283" to="55911,5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" strokecolor="black [3213]" strokeweight=".5pt">
                  <v:stroke joinstyle="miter"/>
                </v:line>
                <v:shape id="Straight Arrow Connector 822" o:spid="_x0000_s1363" type="#_x0000_t32" style="position:absolute;left:53054;top:50387;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" strokecolor="black [3213]" strokeweight=".5pt">
                  <v:stroke endarrow="block" joinstyle="miter"/>
                </v:shape>
                <v:shape id="_x0000_s1364" type="#_x0000_t202" style="position:absolute;left:56197;top:46932;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" stroked="f">
                  <v:textbox>
                    <w:txbxContent>
                      <w:p w14:paraId="20EFB518" w14:textId="77777777" w:rsidR="00D10FFC" w:rsidRDefault="00D10FFC" w:rsidP="00EF6881">
                        <w:pPr>
                          <w:pStyle w:val="NormalWeb"/>
                          <w:jc w:val="center"/>
                        </w:pPr>
                        <w:r>
                          <w:rPr>
                            <w:sz w:val="18"/>
                            <w:szCs w:val="18"/>
                          </w:rPr>
                          <w:t>Provide services</w:t>
                        </w:r>
                      </w:p>
                    </w:txbxContent>
                  </v:textbox>
                </v:shape>
                <v:line id="Line 356" o:spid="_x0000_s1365" style="position:absolute;visibility:visible;mso-wrap-style:square" from="4806,61219" to="12264,61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">
                  <v:stroke endarrow="block"/>
                </v:line>
                <v:shape id="_x0000_s1366" type="#_x0000_t202" style="position:absolute;left:14479;top:49283;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" stroked="f">
                  <v:textbox>
                    <w:txbxContent>
                      <w:p w14:paraId="270321C4" w14:textId="77777777" w:rsidR="00D10FFC" w:rsidRDefault="00D10FFC" w:rsidP="00EF6881">
                        <w:pPr>
                          <w:pStyle w:val="NormalWeb"/>
                          <w:spacing w:before="0"/>
                          <w:jc w:val="center"/>
                        </w:pPr>
                        <w:r>
                          <w:rPr>
                            <w:sz w:val="18"/>
                            <w:szCs w:val="18"/>
                          </w:rPr>
                          <w:t>Update Care Plan</w:t>
                        </w:r>
                      </w:p>
                      <w:p w14:paraId="3E331556" w14:textId="77777777" w:rsidR="00D10FFC" w:rsidRDefault="00D10FFC" w:rsidP="00EF6881">
                        <w:pPr>
                          <w:pStyle w:val="NormalWeb"/>
                          <w:spacing w:before="0"/>
                          <w:jc w:val="both"/>
                        </w:pPr>
                        <w:r>
                          <w:rPr>
                            <w:sz w:val="18"/>
                            <w:szCs w:val="18"/>
                          </w:rPr>
                          <w:t> </w:t>
                        </w:r>
                      </w:p>
                      <w:p w14:paraId="48C65E1E" w14:textId="77777777" w:rsidR="00D10FFC" w:rsidRDefault="00D10FFC" w:rsidP="00EF6881">
                        <w:pPr>
                          <w:pStyle w:val="NormalWeb"/>
                          <w:spacing w:before="0"/>
                          <w:jc w:val="both"/>
                        </w:pPr>
                        <w:r>
                          <w:rPr>
                            <w:sz w:val="18"/>
                            <w:szCs w:val="18"/>
                          </w:rPr>
                          <w:t> </w:t>
                        </w:r>
                      </w:p>
                      <w:p w14:paraId="7D158D32" w14:textId="77777777" w:rsidR="00D10FFC" w:rsidRDefault="00D10FFC" w:rsidP="00EF6881">
                        <w:pPr>
                          <w:pStyle w:val="NormalWeb"/>
                          <w:spacing w:before="0"/>
                          <w:jc w:val="both"/>
                        </w:pPr>
                        <w:r>
                          <w:rPr>
                            <w:sz w:val="18"/>
                            <w:szCs w:val="18"/>
                          </w:rPr>
                          <w:t xml:space="preserve"> Care Plan</w:t>
                        </w:r>
                      </w:p>
                    </w:txbxContent>
                  </v:textbox>
                </v:shape>
                <v:line id="Line 362" o:spid="_x0000_s1367" style="position:absolute;visibility:visible;mso-wrap-style:square" from="4668,46062" to="12126,46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">
                  <v:stroke endarrow="block"/>
                </v:line>
                <v:shape id="_x0000_s1368" type="#_x0000_t202" style="position:absolute;left:4668;top:42210;width:6805;height:3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" stroked="f">
                  <v:textbox>
                    <w:txbxContent>
                      <w:p w14:paraId="3ED6B15F" w14:textId="77777777" w:rsidR="00D10FFC" w:rsidRPr="009A41FE" w:rsidRDefault="00D10FFC" w:rsidP="00EF6881">
                        <w:pPr>
                          <w:pStyle w:val="NormalWeb"/>
                          <w:spacing w:before="0"/>
                          <w:jc w:val="center"/>
                          <w:rPr>
                            <w:sz w:val="16"/>
                            <w:szCs w:val="16"/>
                          </w:rPr>
                        </w:pPr>
                        <w:r w:rsidRPr="009A41FE">
                          <w:rPr>
                            <w:sz w:val="16"/>
                            <w:szCs w:val="16"/>
                          </w:rPr>
                          <w:t>Retrieve Care Plan</w:t>
                        </w:r>
                      </w:p>
                      <w:p w14:paraId="4D5F6D3E" w14:textId="77777777" w:rsidR="00D10FFC" w:rsidRDefault="00D10FFC" w:rsidP="00EF6881">
                        <w:pPr>
                          <w:pStyle w:val="NormalWeb"/>
                          <w:spacing w:before="0"/>
                          <w:jc w:val="both"/>
                        </w:pPr>
                        <w:r>
                          <w:rPr>
                            <w:sz w:val="18"/>
                            <w:szCs w:val="18"/>
                          </w:rPr>
                          <w:t> </w:t>
                        </w:r>
                      </w:p>
                      <w:p w14:paraId="60EEB44B" w14:textId="77777777" w:rsidR="00D10FFC" w:rsidRDefault="00D10FFC" w:rsidP="00EF6881">
                        <w:pPr>
                          <w:pStyle w:val="NormalWeb"/>
                          <w:spacing w:before="0"/>
                          <w:jc w:val="both"/>
                        </w:pPr>
                        <w:r>
                          <w:rPr>
                            <w:sz w:val="18"/>
                            <w:szCs w:val="18"/>
                          </w:rPr>
                          <w:t> </w:t>
                        </w:r>
                      </w:p>
                      <w:p w14:paraId="40879A1B" w14:textId="77777777" w:rsidR="00D10FFC" w:rsidRDefault="00D10FFC" w:rsidP="00EF6881">
                        <w:pPr>
                          <w:pStyle w:val="NormalWeb"/>
                          <w:spacing w:before="0"/>
                          <w:jc w:val="both"/>
                        </w:pPr>
                        <w:r>
                          <w:rPr>
                            <w:sz w:val="18"/>
                            <w:szCs w:val="18"/>
                          </w:rPr>
                          <w:t xml:space="preserve"> Care Plan</w:t>
                        </w:r>
                      </w:p>
                    </w:txbxContent>
                  </v:textbox>
                </v:shape>
                <v:shape id="Text Box 162" o:spid="_x0000_s1369" type="#_x0000_t202" style="position:absolute;left:11005;top:2807;width:10960;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" filled="f" stroked="f">
                  <v:textbox inset="0,0,0,0">
                    <w:txbxContent>
                      <w:p w14:paraId="2D2FD720" w14:textId="77777777" w:rsidR="00D10FFC" w:rsidRDefault="00D10FFC" w:rsidP="00EF6881">
                        <w:pPr>
                          <w:pStyle w:val="NormalWeb"/>
                          <w:spacing w:before="0"/>
                        </w:pPr>
                        <w:r>
                          <w:rPr>
                            <w:sz w:val="18"/>
                            <w:szCs w:val="18"/>
                          </w:rPr>
                          <w:t> </w:t>
                        </w:r>
                      </w:p>
                      <w:p w14:paraId="1F5CADE2" w14:textId="77777777" w:rsidR="00D10FFC" w:rsidRDefault="00D10FFC" w:rsidP="00EF6881">
                        <w:pPr>
                          <w:pStyle w:val="NormalWeb"/>
                          <w:spacing w:before="0"/>
                        </w:pPr>
                        <w:r>
                          <w:rPr>
                            <w:b/>
                            <w:bCs/>
                            <w:sz w:val="18"/>
                            <w:szCs w:val="18"/>
                          </w:rPr>
                          <w:t>Care Plan Service</w:t>
                        </w:r>
                      </w:p>
                    </w:txbxContent>
                  </v:textbox>
                </v:shape>
                <v:line id="Line 161" o:spid="_x0000_s1370" style="position:absolute;visibility:visible;mso-wrap-style:square" from="13333,5619" to="13333,69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">
                  <v:stroke dashstyle="dash"/>
                </v:line>
                <v:rect id="Rectangle 830" o:spid="_x0000_s1371" style="position:absolute;left:12086;top:14954;width:2227;height:5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"/>
                <v:shape id="_x0000_s1372" type="#_x0000_t202" style="position:absolute;left:4997;top:57244;width:6800;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" stroked="f">
                  <v:textbox>
                    <w:txbxContent>
                      <w:p w14:paraId="418786FA" w14:textId="77777777" w:rsidR="00D10FFC" w:rsidRDefault="00D10FFC" w:rsidP="00EF6881">
                        <w:pPr>
                          <w:pStyle w:val="NormalWeb"/>
                          <w:spacing w:before="0"/>
                          <w:jc w:val="center"/>
                        </w:pPr>
                        <w:r>
                          <w:rPr>
                            <w:sz w:val="16"/>
                            <w:szCs w:val="16"/>
                          </w:rPr>
                          <w:t>Retrieve Care Plan</w:t>
                        </w:r>
                      </w:p>
                      <w:p w14:paraId="0751F06D" w14:textId="77777777" w:rsidR="00D10FFC" w:rsidRDefault="00D10FFC" w:rsidP="00EF6881">
                        <w:pPr>
                          <w:pStyle w:val="NormalWeb"/>
                          <w:spacing w:before="0"/>
                          <w:jc w:val="both"/>
                        </w:pPr>
                        <w:r>
                          <w:rPr>
                            <w:sz w:val="18"/>
                            <w:szCs w:val="18"/>
                          </w:rPr>
                          <w:t> </w:t>
                        </w:r>
                      </w:p>
                      <w:p w14:paraId="6D8143A3" w14:textId="77777777" w:rsidR="00D10FFC" w:rsidRDefault="00D10FFC" w:rsidP="00EF6881">
                        <w:pPr>
                          <w:pStyle w:val="NormalWeb"/>
                          <w:spacing w:before="0"/>
                          <w:jc w:val="both"/>
                        </w:pPr>
                        <w:r>
                          <w:rPr>
                            <w:sz w:val="18"/>
                            <w:szCs w:val="18"/>
                          </w:rPr>
                          <w:t> </w:t>
                        </w:r>
                      </w:p>
                      <w:p w14:paraId="130CAD58" w14:textId="77777777" w:rsidR="00D10FFC" w:rsidRDefault="00D10FFC" w:rsidP="00EF6881">
                        <w:pPr>
                          <w:pStyle w:val="NormalWeb"/>
                          <w:spacing w:before="0"/>
                          <w:jc w:val="both"/>
                        </w:pPr>
                        <w:r>
                          <w:rPr>
                            <w:sz w:val="18"/>
                            <w:szCs w:val="18"/>
                          </w:rPr>
                          <w:t xml:space="preserve"> Care Plan</w:t>
                        </w:r>
                      </w:p>
                    </w:txbxContent>
                  </v:textbox>
                </v:shape>
                <v:line id="Line 356" o:spid="_x0000_s1373" style="position:absolute;visibility:visible;mso-wrap-style:square" from="14479,26125" to="25419,26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">
                  <v:stroke endarrow="block"/>
                </v:line>
                <v:shape id="_x0000_s1374" type="#_x0000_t202" style="position:absolute;left:14901;top:21403;width:10314;height:4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" stroked="f">
                  <v:textbox>
                    <w:txbxContent>
                      <w:p w14:paraId="6862B673" w14:textId="77777777" w:rsidR="00D10FFC" w:rsidRDefault="00D10FFC" w:rsidP="00EF6881">
                        <w:pPr>
                          <w:pStyle w:val="NormalWeb"/>
                          <w:spacing w:before="0"/>
                          <w:jc w:val="center"/>
                        </w:pPr>
                        <w:r>
                          <w:rPr>
                            <w:sz w:val="18"/>
                            <w:szCs w:val="18"/>
                          </w:rPr>
                          <w:t>Retrieve Care Plan (post-partum)</w:t>
                        </w:r>
                      </w:p>
                    </w:txbxContent>
                  </v:textbox>
                </v:shape>
                <v:shape id="Text Box 162" o:spid="_x0000_s1375" type="#_x0000_t202" style="position:absolute;left:45908;top:17;width:14865;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" filled="f" stroked="f">
                  <v:textbox inset="0,0,0,0">
                    <w:txbxContent>
                      <w:p w14:paraId="2DFE3D6F" w14:textId="77777777" w:rsidR="00D10FFC" w:rsidRDefault="00D10FFC" w:rsidP="00EF6881">
                        <w:pPr>
                          <w:pStyle w:val="NormalWeb"/>
                          <w:spacing w:before="0"/>
                        </w:pPr>
                        <w:r>
                          <w:rPr>
                            <w:sz w:val="18"/>
                            <w:szCs w:val="18"/>
                          </w:rPr>
                          <w:t> </w:t>
                        </w:r>
                      </w:p>
                      <w:p w14:paraId="0D879522" w14:textId="77777777" w:rsidR="00D10FFC" w:rsidRDefault="00D10FFC" w:rsidP="00EF6881">
                        <w:pPr>
                          <w:pStyle w:val="NormalWeb"/>
                          <w:spacing w:before="0"/>
                          <w:jc w:val="center"/>
                        </w:pPr>
                        <w:r>
                          <w:rPr>
                            <w:b/>
                            <w:bCs/>
                            <w:sz w:val="18"/>
                            <w:szCs w:val="18"/>
                          </w:rPr>
                          <w:t>Lab/Pharmacy/Radiology as Care Plan Contributor</w:t>
                        </w:r>
                      </w:p>
                    </w:txbxContent>
                  </v:textbox>
                </v:shape>
                <v:shape id="_x0000_s1376" type="#_x0000_t202" style="position:absolute;left:15268;top:33137;width:9778;height:4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" stroked="f">
                  <v:textbox>
                    <w:txbxContent>
                      <w:p w14:paraId="2570E99B" w14:textId="6E5664B0" w:rsidR="00D10FFC" w:rsidRDefault="00D10FFC" w:rsidP="00EF6881">
                        <w:pPr>
                          <w:pStyle w:val="NormalWeb"/>
                          <w:spacing w:before="0"/>
                          <w:jc w:val="center"/>
                        </w:pPr>
                        <w:r>
                          <w:rPr>
                            <w:sz w:val="18"/>
                            <w:szCs w:val="18"/>
                          </w:rPr>
                          <w:t xml:space="preserve">Apply Activity </w:t>
                        </w:r>
                        <w:proofErr w:type="gramStart"/>
                        <w:r>
                          <w:rPr>
                            <w:sz w:val="18"/>
                            <w:szCs w:val="18"/>
                          </w:rPr>
                          <w:t>Definition  Operation</w:t>
                        </w:r>
                        <w:proofErr w:type="gramEnd"/>
                      </w:p>
                      <w:p w14:paraId="77BEB83F" w14:textId="77777777" w:rsidR="00D10FFC" w:rsidRDefault="00D10FFC" w:rsidP="00EF6881">
                        <w:pPr>
                          <w:pStyle w:val="NormalWeb"/>
                          <w:spacing w:before="0"/>
                          <w:jc w:val="center"/>
                        </w:pPr>
                        <w:r>
                          <w:t> </w:t>
                        </w:r>
                      </w:p>
                      <w:p w14:paraId="6AAF3A07" w14:textId="77777777" w:rsidR="00D10FFC" w:rsidRDefault="00D10FFC" w:rsidP="00EF6881">
                        <w:pPr>
                          <w:pStyle w:val="NormalWeb"/>
                          <w:spacing w:before="0"/>
                          <w:jc w:val="center"/>
                        </w:pPr>
                        <w:r>
                          <w:t> </w:t>
                        </w:r>
                      </w:p>
                      <w:p w14:paraId="5F52032C" w14:textId="77777777" w:rsidR="00D10FFC" w:rsidRDefault="00D10FFC" w:rsidP="00EF6881">
                        <w:pPr>
                          <w:pStyle w:val="NormalWeb"/>
                          <w:spacing w:before="0"/>
                          <w:jc w:val="center"/>
                        </w:pPr>
                        <w:r>
                          <w:rPr>
                            <w:sz w:val="18"/>
                            <w:szCs w:val="18"/>
                          </w:rPr>
                          <w:t>Care Plan</w:t>
                        </w:r>
                      </w:p>
                    </w:txbxContent>
                  </v:textbox>
                </v:shape>
                <v:line id="Line 356" o:spid="_x0000_s1377" style="position:absolute;flip:x;visibility:visible;mso-wrap-style:square" from="14314,37715" to="25046,3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">
                  <v:stroke endarrow="block"/>
                </v:line>
                <v:rect id="Rectangle 838" o:spid="_x0000_s1378" style="position:absolute;left:38287;top:42210;width:2326;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"/>
                <v:line id="Line 356" o:spid="_x0000_s1379" style="position:absolute;flip:x;visibility:visible;mso-wrap-style:square" from="41051,42481" to="49632,4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">
                  <v:stroke endarrow="block"/>
                </v:line>
                <v:line id="Line 356" o:spid="_x0000_s1380" style="position:absolute;visibility:visible;mso-wrap-style:square" from="40765,48193" to="50216,48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">
                  <v:stroke endarrow="block"/>
                </v:line>
                <v:shape id="_x0000_s1381" type="#_x0000_t202" style="position:absolute;left:41147;top:43046;width:8097;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" stroked="f">
                  <v:textbox>
                    <w:txbxContent>
                      <w:p w14:paraId="744A7C12" w14:textId="77777777" w:rsidR="00D10FFC" w:rsidRDefault="00D10FFC" w:rsidP="00EF6881">
                        <w:pPr>
                          <w:pStyle w:val="NormalWeb"/>
                          <w:spacing w:before="0"/>
                          <w:jc w:val="center"/>
                        </w:pPr>
                        <w:r>
                          <w:rPr>
                            <w:sz w:val="18"/>
                            <w:szCs w:val="18"/>
                          </w:rPr>
                          <w:t xml:space="preserve">Provide </w:t>
                        </w:r>
                        <w:proofErr w:type="spellStart"/>
                        <w:r>
                          <w:rPr>
                            <w:sz w:val="18"/>
                            <w:szCs w:val="18"/>
                          </w:rPr>
                          <w:t>ActivityDefinition</w:t>
                        </w:r>
                        <w:proofErr w:type="spellEnd"/>
                      </w:p>
                      <w:p w14:paraId="6886C2B6" w14:textId="77777777" w:rsidR="00D10FFC" w:rsidRDefault="00D10FFC" w:rsidP="00EF6881">
                        <w:pPr>
                          <w:pStyle w:val="NormalWeb"/>
                          <w:spacing w:before="0"/>
                          <w:jc w:val="both"/>
                        </w:pPr>
                        <w:r>
                          <w:rPr>
                            <w:sz w:val="18"/>
                            <w:szCs w:val="18"/>
                          </w:rPr>
                          <w:t> </w:t>
                        </w:r>
                      </w:p>
                      <w:p w14:paraId="14E8A9D8" w14:textId="77777777" w:rsidR="00D10FFC" w:rsidRDefault="00D10FFC" w:rsidP="00EF6881">
                        <w:pPr>
                          <w:pStyle w:val="NormalWeb"/>
                          <w:spacing w:before="0"/>
                          <w:jc w:val="both"/>
                        </w:pPr>
                        <w:r>
                          <w:rPr>
                            <w:sz w:val="18"/>
                            <w:szCs w:val="18"/>
                          </w:rPr>
                          <w:t> </w:t>
                        </w:r>
                      </w:p>
                      <w:p w14:paraId="3CC88242" w14:textId="77777777" w:rsidR="00D10FFC" w:rsidRDefault="00D10FFC" w:rsidP="00EF6881">
                        <w:pPr>
                          <w:pStyle w:val="NormalWeb"/>
                          <w:spacing w:before="0"/>
                          <w:jc w:val="both"/>
                        </w:pPr>
                        <w:r>
                          <w:rPr>
                            <w:sz w:val="18"/>
                            <w:szCs w:val="18"/>
                          </w:rPr>
                          <w:t>Plan</w:t>
                        </w:r>
                      </w:p>
                    </w:txbxContent>
                  </v:textbox>
                </v:shape>
                <v:shape id="_x0000_s1382" type="#_x0000_t202" style="position:absolute;left:14901;top:52238;width:9773;height: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" stroked="f">
                  <v:textbox>
                    <w:txbxContent>
                      <w:p w14:paraId="1B4E9CC3" w14:textId="77777777" w:rsidR="00D10FFC" w:rsidRPr="004B02F0" w:rsidRDefault="00D10FFC" w:rsidP="00140D31">
                        <w:pPr>
                          <w:pStyle w:val="NormalWeb"/>
                          <w:jc w:val="center"/>
                          <w:rPr>
                            <w:sz w:val="18"/>
                            <w:szCs w:val="18"/>
                          </w:rPr>
                        </w:pPr>
                        <w:r w:rsidRPr="004B02F0">
                          <w:rPr>
                            <w:sz w:val="18"/>
                            <w:szCs w:val="18"/>
                          </w:rPr>
                          <w:t>Apply Activity Definition Operation</w:t>
                        </w:r>
                      </w:p>
                      <w:p w14:paraId="767DECF1" w14:textId="77777777" w:rsidR="00D10FFC" w:rsidRDefault="00D10FFC" w:rsidP="00EF6881">
                        <w:pPr>
                          <w:pStyle w:val="NormalWeb"/>
                          <w:spacing w:before="0"/>
                          <w:jc w:val="center"/>
                        </w:pPr>
                        <w:r>
                          <w:t> </w:t>
                        </w:r>
                      </w:p>
                      <w:p w14:paraId="57F7D0FC" w14:textId="77777777" w:rsidR="00D10FFC" w:rsidRDefault="00D10FFC" w:rsidP="00EF6881">
                        <w:pPr>
                          <w:pStyle w:val="NormalWeb"/>
                          <w:spacing w:before="0"/>
                          <w:jc w:val="center"/>
                        </w:pPr>
                        <w:r>
                          <w:t> </w:t>
                        </w:r>
                      </w:p>
                      <w:p w14:paraId="59194211" w14:textId="77777777" w:rsidR="00D10FFC" w:rsidRDefault="00D10FFC" w:rsidP="00EF6881">
                        <w:pPr>
                          <w:pStyle w:val="NormalWeb"/>
                          <w:spacing w:before="0"/>
                          <w:jc w:val="center"/>
                        </w:pPr>
                        <w:r>
                          <w:rPr>
                            <w:sz w:val="18"/>
                            <w:szCs w:val="18"/>
                          </w:rPr>
                          <w:t>Care Plan</w:t>
                        </w:r>
                      </w:p>
                    </w:txbxContent>
                  </v:textbox>
                </v:shape>
                <v:line id="Line 356" o:spid="_x0000_s1383" style="position:absolute;flip:x;visibility:visible;mso-wrap-style:square" from="14291,57980" to="25023,57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">
                  <v:stroke endarrow="block"/>
                </v:line>
                <v:shape id="_x0000_s1384" type="#_x0000_t202" style="position:absolute;left:40765;top:38747;width:8593;height:3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" stroked="f">
                  <v:textbox>
                    <w:txbxContent>
                      <w:p w14:paraId="10E2706E" w14:textId="77777777" w:rsidR="00D10FFC" w:rsidRDefault="00D10FFC" w:rsidP="00EF6881">
                        <w:pPr>
                          <w:pStyle w:val="NormalWeb"/>
                          <w:spacing w:before="0"/>
                          <w:jc w:val="center"/>
                        </w:pPr>
                        <w:r>
                          <w:rPr>
                            <w:sz w:val="18"/>
                            <w:szCs w:val="18"/>
                          </w:rPr>
                          <w:t>Search for PlanDefinition</w:t>
                        </w:r>
                      </w:p>
                      <w:p w14:paraId="59FFEE7F" w14:textId="77777777" w:rsidR="00D10FFC" w:rsidRDefault="00D10FFC" w:rsidP="00EF6881">
                        <w:pPr>
                          <w:pStyle w:val="NormalWeb"/>
                          <w:spacing w:before="0"/>
                          <w:jc w:val="both"/>
                        </w:pPr>
                        <w:r>
                          <w:rPr>
                            <w:sz w:val="18"/>
                            <w:szCs w:val="18"/>
                          </w:rPr>
                          <w:t> </w:t>
                        </w:r>
                      </w:p>
                    </w:txbxContent>
                  </v:textbox>
                </v:shape>
                <v:line id="Line 356" o:spid="_x0000_s1385" style="position:absolute;flip:x;visibility:visible;mso-wrap-style:square" from="14522,52395" to="25254,52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">
                  <v:stroke endarrow="block"/>
                </v:line>
                <v:line id="Line 356" o:spid="_x0000_s1386" style="position:absolute;flip:x;visibility:visible;mso-wrap-style:square" from="14479,33726" to="25216,33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">
                  <v:stroke endarrow="block"/>
                </v:line>
                <w10:anchorlock/>
              </v:group>
            </w:pict>
          </mc:Fallback>
        </mc:AlternateContent>
      </w:r>
    </w:p>
    <w:p w14:paraId="540D2DAC" w14:textId="4FE12157" w:rsidR="00A8737E" w:rsidRPr="00D251BA" w:rsidRDefault="00A8737E" w:rsidP="00D251BA">
      <w:pPr>
        <w:pStyle w:val="FigureTitle"/>
      </w:pPr>
      <w:r w:rsidRPr="000D5169">
        <w:t>Figure X.4.2.2.1.3-2 Step C: Post-Partum</w:t>
      </w:r>
      <w:r w:rsidR="004176E8" w:rsidRPr="000D5169">
        <w:t xml:space="preserve"> Care</w:t>
      </w:r>
    </w:p>
    <w:p w14:paraId="2A63D612" w14:textId="070E1AFE" w:rsidR="00303E20" w:rsidRPr="000D5169" w:rsidRDefault="00EE7926" w:rsidP="00D251BA">
      <w:pPr>
        <w:pStyle w:val="Heading2"/>
        <w:numPr>
          <w:ilvl w:val="0"/>
          <w:numId w:val="0"/>
        </w:numPr>
        <w:rPr>
          <w:noProof w:val="0"/>
        </w:rPr>
      </w:pPr>
      <w:bookmarkStart w:id="211" w:name="_Toc514934367"/>
      <w:r w:rsidRPr="000D5169">
        <w:rPr>
          <w:noProof w:val="0"/>
        </w:rPr>
        <w:lastRenderedPageBreak/>
        <w:t>X.5</w:t>
      </w:r>
      <w:r w:rsidR="000E1CDD" w:rsidRPr="000D5169">
        <w:rPr>
          <w:noProof w:val="0"/>
        </w:rPr>
        <w:t xml:space="preserve"> DCP Security Considerations</w:t>
      </w:r>
      <w:bookmarkEnd w:id="211"/>
    </w:p>
    <w:p w14:paraId="064B0B45" w14:textId="03C36972" w:rsidR="00D145F4" w:rsidRPr="000D5169" w:rsidRDefault="00E813F6" w:rsidP="00E813F6">
      <w:pPr>
        <w:pStyle w:val="BodyText"/>
        <w:rPr>
          <w:iCs/>
        </w:rPr>
      </w:pPr>
      <w:r w:rsidRPr="000D5169">
        <w:rPr>
          <w:iCs/>
        </w:rPr>
        <w:t>See</w:t>
      </w:r>
      <w:r w:rsidRPr="000D5169">
        <w:t xml:space="preserve"> </w:t>
      </w:r>
      <w:hyperlink r:id="rId38" w:history="1">
        <w:r w:rsidRPr="000D5169">
          <w:rPr>
            <w:rStyle w:val="Hyperlink"/>
          </w:rPr>
          <w:t>ITI TF-2.x Appendix Z.8</w:t>
        </w:r>
      </w:hyperlink>
      <w:r w:rsidRPr="000D5169">
        <w:t xml:space="preserve"> “Mobile Security Considerations”</w:t>
      </w:r>
    </w:p>
    <w:p w14:paraId="6B65C6E6" w14:textId="360865D8" w:rsidR="00167DB7" w:rsidRPr="000D5169" w:rsidRDefault="00167DB7" w:rsidP="00167DB7">
      <w:pPr>
        <w:pStyle w:val="Heading2"/>
        <w:numPr>
          <w:ilvl w:val="0"/>
          <w:numId w:val="0"/>
        </w:numPr>
        <w:rPr>
          <w:noProof w:val="0"/>
        </w:rPr>
      </w:pPr>
      <w:bookmarkStart w:id="212" w:name="_Toc514934368"/>
      <w:r w:rsidRPr="000D5169">
        <w:rPr>
          <w:noProof w:val="0"/>
        </w:rPr>
        <w:t>X.</w:t>
      </w:r>
      <w:r w:rsidR="00AF472E" w:rsidRPr="000D5169">
        <w:rPr>
          <w:noProof w:val="0"/>
        </w:rPr>
        <w:t>6</w:t>
      </w:r>
      <w:r w:rsidRPr="000D5169">
        <w:rPr>
          <w:noProof w:val="0"/>
        </w:rPr>
        <w:t xml:space="preserve"> </w:t>
      </w:r>
      <w:r w:rsidR="00E60F58" w:rsidRPr="000D5169">
        <w:rPr>
          <w:noProof w:val="0"/>
        </w:rPr>
        <w:t>DCP</w:t>
      </w:r>
      <w:r w:rsidRPr="000D5169">
        <w:rPr>
          <w:noProof w:val="0"/>
        </w:rPr>
        <w:t xml:space="preserve"> </w:t>
      </w:r>
      <w:r w:rsidR="00ED5269" w:rsidRPr="000D5169">
        <w:rPr>
          <w:noProof w:val="0"/>
        </w:rPr>
        <w:t xml:space="preserve">Cross </w:t>
      </w:r>
      <w:r w:rsidRPr="000D5169">
        <w:rPr>
          <w:noProof w:val="0"/>
        </w:rPr>
        <w:t xml:space="preserve">Profile </w:t>
      </w:r>
      <w:r w:rsidR="00ED5269" w:rsidRPr="000D5169">
        <w:rPr>
          <w:noProof w:val="0"/>
        </w:rPr>
        <w:t>Considerations</w:t>
      </w:r>
      <w:bookmarkEnd w:id="212"/>
    </w:p>
    <w:p w14:paraId="6C7DB4DE" w14:textId="77777777" w:rsidR="008740FA" w:rsidRPr="000D5169" w:rsidRDefault="008740FA" w:rsidP="00D251BA">
      <w:pPr>
        <w:pStyle w:val="Heading3"/>
      </w:pPr>
      <w:bookmarkStart w:id="213" w:name="_Toc514934369"/>
      <w:r w:rsidRPr="000D5169">
        <w:t>X.6.1 Reconciliation of Clinical Content and Care Providers (RECON) Profile</w:t>
      </w:r>
      <w:bookmarkEnd w:id="213"/>
    </w:p>
    <w:p w14:paraId="2D9093CC" w14:textId="4A7DDA6C" w:rsidR="008740FA" w:rsidRPr="000D5169" w:rsidRDefault="008740FA" w:rsidP="008740FA">
      <w:pPr>
        <w:rPr>
          <w:color w:val="00B050"/>
        </w:rPr>
      </w:pPr>
      <w:r w:rsidRPr="000D5169">
        <w:t xml:space="preserve">A Reconciliation Agent might be grouped with a Care Plan Contributor and also with a Care Plan </w:t>
      </w:r>
      <w:ins w:id="214" w:author="Jones, Emma" w:date="2018-07-16T15:59:00Z">
        <w:r w:rsidR="004E5AB9">
          <w:t>Definition</w:t>
        </w:r>
        <w:r w:rsidR="004E5AB9" w:rsidRPr="000D5169">
          <w:t xml:space="preserve"> </w:t>
        </w:r>
      </w:ins>
      <w:del w:id="215" w:author="Jones, Emma" w:date="2018-07-16T15:59:00Z">
        <w:r w:rsidRPr="000D5169" w:rsidDel="004E5AB9">
          <w:delText xml:space="preserve">Guidance </w:delText>
        </w:r>
      </w:del>
      <w:r w:rsidRPr="000D5169">
        <w:t>Service to facilitate the reconciliation processes</w:t>
      </w:r>
      <w:r w:rsidRPr="000D5169">
        <w:rPr>
          <w:color w:val="00B050"/>
        </w:rPr>
        <w:t xml:space="preserve">. </w:t>
      </w:r>
    </w:p>
    <w:p w14:paraId="1E82C95C" w14:textId="77777777" w:rsidR="008740FA" w:rsidRPr="00D251BA" w:rsidRDefault="008740FA">
      <w:pPr>
        <w:pStyle w:val="Heading3"/>
        <w:numPr>
          <w:ilvl w:val="0"/>
          <w:numId w:val="0"/>
        </w:numPr>
        <w:rPr>
          <w:noProof w:val="0"/>
        </w:rPr>
      </w:pPr>
      <w:bookmarkStart w:id="216" w:name="_Toc514934370"/>
      <w:r w:rsidRPr="000D5169">
        <w:rPr>
          <w:noProof w:val="0"/>
        </w:rPr>
        <w:t>X.6.2 ATNA Profile</w:t>
      </w:r>
      <w:bookmarkEnd w:id="216"/>
    </w:p>
    <w:p w14:paraId="1A739681" w14:textId="5D7E958D" w:rsidR="008740FA" w:rsidRPr="000D5169" w:rsidRDefault="008740FA" w:rsidP="008740FA">
      <w:r w:rsidRPr="000D5169">
        <w:t xml:space="preserve">As mentioned in the security considerations section, a Secure Node or a Secure Application </w:t>
      </w:r>
      <w:r w:rsidR="00E87EE8">
        <w:t>A</w:t>
      </w:r>
      <w:r w:rsidRPr="000D5169">
        <w:t>ctor in the ATNA Profile may be grouped with any and all of the actors in this profile.</w:t>
      </w:r>
    </w:p>
    <w:p w14:paraId="0F193287" w14:textId="00C67AD9" w:rsidR="00CF283F" w:rsidRPr="000D5169" w:rsidRDefault="00D67CAD" w:rsidP="00A03166">
      <w:pPr>
        <w:pStyle w:val="PartTitle"/>
      </w:pPr>
      <w:bookmarkStart w:id="217" w:name="_Toc336000611"/>
      <w:bookmarkStart w:id="218" w:name="_Toc514934371"/>
      <w:bookmarkEnd w:id="217"/>
      <w:r w:rsidRPr="000D5169">
        <w:lastRenderedPageBreak/>
        <w:t>Vol</w:t>
      </w:r>
      <w:r w:rsidR="00CF283F" w:rsidRPr="000D5169">
        <w:t xml:space="preserve">ume 2 </w:t>
      </w:r>
      <w:r w:rsidR="008D7642" w:rsidRPr="000D5169">
        <w:t xml:space="preserve">– </w:t>
      </w:r>
      <w:r w:rsidR="00CF283F" w:rsidRPr="000D5169">
        <w:t>Transactions</w:t>
      </w:r>
      <w:bookmarkEnd w:id="218"/>
    </w:p>
    <w:p w14:paraId="54B424F5" w14:textId="18B9D7AD" w:rsidR="00303E20" w:rsidRPr="000D5169" w:rsidRDefault="00303E20" w:rsidP="008E441F">
      <w:pPr>
        <w:pStyle w:val="EditorInstructions"/>
      </w:pPr>
      <w:bookmarkStart w:id="219" w:name="_Toc75083611"/>
      <w:r w:rsidRPr="000D5169">
        <w:t xml:space="preserve">Add </w:t>
      </w:r>
      <w:r w:rsidR="00A03166" w:rsidRPr="000D5169">
        <w:t>S</w:t>
      </w:r>
      <w:r w:rsidRPr="000D5169">
        <w:t>ection 3</w:t>
      </w:r>
      <w:r w:rsidR="00A03166" w:rsidRPr="000D5169">
        <w:t>.</w:t>
      </w:r>
      <w:r w:rsidR="003A2F4B" w:rsidRPr="000D5169">
        <w:t>37</w:t>
      </w:r>
      <w:r w:rsidRPr="000D5169">
        <w:t xml:space="preserve"> </w:t>
      </w:r>
      <w:bookmarkEnd w:id="219"/>
    </w:p>
    <w:p w14:paraId="45F49FDB" w14:textId="3C469CA6" w:rsidR="00CF283F" w:rsidRPr="000D5169" w:rsidRDefault="00CD1326" w:rsidP="00235F1F">
      <w:pPr>
        <w:pStyle w:val="Heading2"/>
        <w:numPr>
          <w:ilvl w:val="0"/>
          <w:numId w:val="0"/>
        </w:numPr>
        <w:rPr>
          <w:noProof w:val="0"/>
        </w:rPr>
      </w:pPr>
      <w:bookmarkStart w:id="220" w:name="_Toc514934372"/>
      <w:r w:rsidRPr="000D5169">
        <w:rPr>
          <w:noProof w:val="0"/>
        </w:rPr>
        <w:t>3.</w:t>
      </w:r>
      <w:r w:rsidR="003A2F4B" w:rsidRPr="000D5169">
        <w:rPr>
          <w:noProof w:val="0"/>
        </w:rPr>
        <w:t>37</w:t>
      </w:r>
      <w:r w:rsidRPr="000D5169">
        <w:rPr>
          <w:noProof w:val="0"/>
        </w:rPr>
        <w:t xml:space="preserve"> Update Care Plan [PCC-</w:t>
      </w:r>
      <w:r w:rsidR="003A2F4B" w:rsidRPr="000D5169">
        <w:rPr>
          <w:noProof w:val="0"/>
        </w:rPr>
        <w:t>37</w:t>
      </w:r>
      <w:r w:rsidRPr="000D5169">
        <w:rPr>
          <w:noProof w:val="0"/>
        </w:rPr>
        <w:t>]</w:t>
      </w:r>
      <w:bookmarkEnd w:id="220"/>
    </w:p>
    <w:p w14:paraId="06377557" w14:textId="7BF46EFB" w:rsidR="008A5F94" w:rsidRPr="000D5169" w:rsidRDefault="008A5F94" w:rsidP="00235F1F">
      <w:pPr>
        <w:pStyle w:val="Heading3"/>
        <w:numPr>
          <w:ilvl w:val="0"/>
          <w:numId w:val="0"/>
        </w:numPr>
        <w:rPr>
          <w:noProof w:val="0"/>
        </w:rPr>
      </w:pPr>
      <w:bookmarkStart w:id="221" w:name="_Toc514934373"/>
      <w:r w:rsidRPr="000D5169">
        <w:rPr>
          <w:noProof w:val="0"/>
        </w:rPr>
        <w:t>3.</w:t>
      </w:r>
      <w:r w:rsidR="003A2F4B" w:rsidRPr="000D5169">
        <w:rPr>
          <w:noProof w:val="0"/>
        </w:rPr>
        <w:t>37</w:t>
      </w:r>
      <w:r w:rsidRPr="000D5169">
        <w:rPr>
          <w:noProof w:val="0"/>
        </w:rPr>
        <w:t>.1 Scope</w:t>
      </w:r>
      <w:bookmarkEnd w:id="221"/>
    </w:p>
    <w:p w14:paraId="54A57D88" w14:textId="6646C91E" w:rsidR="00DA7FE0" w:rsidRPr="000D5169" w:rsidRDefault="00DA7FE0" w:rsidP="00BB76BC">
      <w:pPr>
        <w:pStyle w:val="BodyText"/>
      </w:pPr>
      <w:r w:rsidRPr="000D5169">
        <w:t>This transaction is used to</w:t>
      </w:r>
      <w:r w:rsidR="002E042F" w:rsidRPr="000D5169">
        <w:t xml:space="preserve"> update or </w:t>
      </w:r>
      <w:r w:rsidR="00576033" w:rsidRPr="000D5169">
        <w:t xml:space="preserve">to </w:t>
      </w:r>
      <w:r w:rsidR="002E042F" w:rsidRPr="000D5169">
        <w:t xml:space="preserve">create a care plan. A CarePlan resource is submitted to a Care Plan </w:t>
      </w:r>
      <w:r w:rsidR="00EF19A5" w:rsidRPr="000D5169">
        <w:t>Service</w:t>
      </w:r>
      <w:r w:rsidR="002E042F" w:rsidRPr="000D5169">
        <w:t xml:space="preserve"> where the update or creation is handled.</w:t>
      </w:r>
    </w:p>
    <w:p w14:paraId="6BCDB69A" w14:textId="5B31E006" w:rsidR="00CF283F" w:rsidRPr="000D5169" w:rsidRDefault="00303E20" w:rsidP="00303E20">
      <w:pPr>
        <w:pStyle w:val="Heading3"/>
        <w:numPr>
          <w:ilvl w:val="0"/>
          <w:numId w:val="0"/>
        </w:numPr>
        <w:rPr>
          <w:noProof w:val="0"/>
        </w:rPr>
      </w:pPr>
      <w:bookmarkStart w:id="222" w:name="_Toc514934374"/>
      <w:r w:rsidRPr="000D5169">
        <w:rPr>
          <w:noProof w:val="0"/>
        </w:rPr>
        <w:t>3</w:t>
      </w:r>
      <w:r w:rsidR="008D17FF" w:rsidRPr="000D5169">
        <w:rPr>
          <w:noProof w:val="0"/>
        </w:rPr>
        <w:t>.</w:t>
      </w:r>
      <w:r w:rsidR="003A2F4B" w:rsidRPr="000D5169">
        <w:rPr>
          <w:noProof w:val="0"/>
        </w:rPr>
        <w:t>37</w:t>
      </w:r>
      <w:r w:rsidR="008D17FF" w:rsidRPr="000D5169">
        <w:rPr>
          <w:noProof w:val="0"/>
        </w:rPr>
        <w:t>.2</w:t>
      </w:r>
      <w:r w:rsidR="00291725" w:rsidRPr="000D5169">
        <w:rPr>
          <w:noProof w:val="0"/>
        </w:rPr>
        <w:t xml:space="preserve"> </w:t>
      </w:r>
      <w:r w:rsidR="008D17FF" w:rsidRPr="000D5169">
        <w:rPr>
          <w:noProof w:val="0"/>
        </w:rPr>
        <w:t xml:space="preserve">Actor </w:t>
      </w:r>
      <w:r w:rsidR="00CF283F" w:rsidRPr="000D5169">
        <w:rPr>
          <w:noProof w:val="0"/>
        </w:rPr>
        <w:t>Roles</w:t>
      </w:r>
      <w:bookmarkEnd w:id="222"/>
    </w:p>
    <w:p w14:paraId="4DE316E0" w14:textId="6A0942BB" w:rsidR="00DD13DB" w:rsidRPr="000D5169" w:rsidRDefault="00DD13DB" w:rsidP="00597DB2">
      <w:pPr>
        <w:pStyle w:val="AuthorInstructions"/>
      </w:pPr>
    </w:p>
    <w:p w14:paraId="1BF15CA1" w14:textId="77777777" w:rsidR="007C1AAC" w:rsidRPr="000D5169" w:rsidRDefault="004C7B88" w:rsidP="00B63B69">
      <w:pPr>
        <w:pStyle w:val="BodyText"/>
        <w:jc w:val="center"/>
      </w:pPr>
      <w:r w:rsidRPr="000D5169">
        <w:rPr>
          <w:noProof/>
        </w:rPr>
        <mc:AlternateContent>
          <mc:Choice Requires="wpc">
            <w:drawing>
              <wp:inline distT="0" distB="0" distL="0" distR="0" wp14:anchorId="5C6B969B" wp14:editId="431A4793">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546540"/>
                          </a:xfrm>
                          <a:prstGeom prst="ellipse">
                            <a:avLst/>
                          </a:prstGeom>
                          <a:solidFill>
                            <a:srgbClr val="FFFFFF"/>
                          </a:solidFill>
                          <a:ln w="9525">
                            <a:solidFill>
                              <a:srgbClr val="000000"/>
                            </a:solidFill>
                            <a:round/>
                            <a:headEnd/>
                            <a:tailEnd/>
                          </a:ln>
                        </wps:spPr>
                        <wps:txbx>
                          <w:txbxContent>
                            <w:p w14:paraId="52F16DD9" w14:textId="1F14025E" w:rsidR="00D10FFC" w:rsidRDefault="00D10FFC" w:rsidP="007C1AAC">
                              <w:pPr>
                                <w:jc w:val="center"/>
                                <w:rPr>
                                  <w:sz w:val="18"/>
                                </w:rPr>
                              </w:pPr>
                              <w:r>
                                <w:rPr>
                                  <w:sz w:val="18"/>
                                </w:rPr>
                                <w:t>Update Care Plan [PCC-37]</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032F933C" w14:textId="637B5F0D" w:rsidR="00D10FFC" w:rsidRDefault="00D10FFC" w:rsidP="007C1AAC">
                              <w:pPr>
                                <w:rPr>
                                  <w:sz w:val="18"/>
                                </w:rPr>
                              </w:pPr>
                              <w:r>
                                <w:rPr>
                                  <w:sz w:val="18"/>
                                </w:rPr>
                                <w:t>Care Plan Contributor</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84086" cy="457233"/>
                          </a:xfrm>
                          <a:prstGeom prst="rect">
                            <a:avLst/>
                          </a:prstGeom>
                          <a:solidFill>
                            <a:srgbClr val="FFFFFF"/>
                          </a:solidFill>
                          <a:ln w="9525">
                            <a:solidFill>
                              <a:srgbClr val="000000"/>
                            </a:solidFill>
                            <a:miter lim="800000"/>
                            <a:headEnd/>
                            <a:tailEnd/>
                          </a:ln>
                        </wps:spPr>
                        <wps:txbx>
                          <w:txbxContent>
                            <w:p w14:paraId="7D012F33" w14:textId="03412FA3" w:rsidR="00D10FFC" w:rsidRDefault="00D10FFC" w:rsidP="007C1AAC">
                              <w:pPr>
                                <w:rPr>
                                  <w:sz w:val="18"/>
                                </w:rPr>
                              </w:pPr>
                              <w:r>
                                <w:rPr>
                                  <w:sz w:val="18"/>
                                </w:rPr>
                                <w:t>Care Plan Service</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38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">
                <v:shape id="_x0000_s1388" type="#_x0000_t75" style="position:absolute;width:37261;height:15392;visibility:visible;mso-wrap-style:square">
                  <v:fill o:detectmouseclick="t"/>
                  <v:path o:connecttype="none"/>
                </v:shape>
                <v:oval id="Oval 153" o:spid="_x0000_s1389" style="position:absolute;left:12687;top:9012;width:12407;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">
                  <v:textbox inset="0,.72pt,0,.72pt">
                    <w:txbxContent>
                      <w:p w14:paraId="52F16DD9" w14:textId="1F14025E" w:rsidR="00D10FFC" w:rsidRDefault="00D10FFC" w:rsidP="007C1AAC">
                        <w:pPr>
                          <w:jc w:val="center"/>
                          <w:rPr>
                            <w:sz w:val="18"/>
                          </w:rPr>
                        </w:pPr>
                        <w:r>
                          <w:rPr>
                            <w:sz w:val="18"/>
                          </w:rPr>
                          <w:t>Update Care Plan [PCC-37]</w:t>
                        </w:r>
                      </w:p>
                    </w:txbxContent>
                  </v:textbox>
                </v:oval>
                <v:shape id="Text Box 154" o:spid="_x0000_s1390"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032F933C" w14:textId="637B5F0D" w:rsidR="00D10FFC" w:rsidRDefault="00D10FFC" w:rsidP="007C1AAC">
                        <w:pPr>
                          <w:rPr>
                            <w:sz w:val="18"/>
                          </w:rPr>
                        </w:pPr>
                        <w:r>
                          <w:rPr>
                            <w:sz w:val="18"/>
                          </w:rPr>
                          <w:t>Care Plan Contributor</w:t>
                        </w:r>
                      </w:p>
                    </w:txbxContent>
                  </v:textbox>
                </v:shape>
                <v:line id="Line 155" o:spid="_x0000_s1391"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 id="Text Box 156" o:spid="_x0000_s1392" type="#_x0000_t202" style="position:absolute;left:26481;top:1683;width:984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7D012F33" w14:textId="03412FA3" w:rsidR="00D10FFC" w:rsidRDefault="00D10FFC" w:rsidP="007C1AAC">
                        <w:pPr>
                          <w:rPr>
                            <w:sz w:val="18"/>
                          </w:rPr>
                        </w:pPr>
                        <w:r>
                          <w:rPr>
                            <w:sz w:val="18"/>
                          </w:rPr>
                          <w:t>Care Plan Service</w:t>
                        </w:r>
                      </w:p>
                    </w:txbxContent>
                  </v:textbox>
                </v:shape>
                <v:line id="Line 157" o:spid="_x0000_s1393"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w10:anchorlock/>
              </v:group>
            </w:pict>
          </mc:Fallback>
        </mc:AlternateContent>
      </w:r>
    </w:p>
    <w:p w14:paraId="157B4A62" w14:textId="5C3C2CC5" w:rsidR="002D5B69" w:rsidRPr="000D5169" w:rsidRDefault="002D5B69" w:rsidP="00BB76BC">
      <w:pPr>
        <w:pStyle w:val="FigureTitle"/>
      </w:pPr>
      <w:r w:rsidRPr="000D5169">
        <w:t>Figure 3.</w:t>
      </w:r>
      <w:r w:rsidR="000F7BFF">
        <w:t>37.</w:t>
      </w:r>
      <w:r w:rsidRPr="000D5169">
        <w:t xml:space="preserve">2-1: </w:t>
      </w:r>
      <w:r w:rsidR="001B2B50" w:rsidRPr="000D5169">
        <w:t>Use Case Diagram</w:t>
      </w:r>
    </w:p>
    <w:p w14:paraId="1E579F9D" w14:textId="0B8E66A6" w:rsidR="002D5B69" w:rsidRPr="000D5169" w:rsidRDefault="002D5B69" w:rsidP="00BB76BC">
      <w:pPr>
        <w:pStyle w:val="TableTitle"/>
      </w:pPr>
      <w:r w:rsidRPr="000D5169">
        <w:t>Table 3.</w:t>
      </w:r>
      <w:r w:rsidR="000F7BFF">
        <w:t>37</w:t>
      </w:r>
      <w:r w:rsidRPr="000D5169">
        <w:t>.2-1: Actor Role</w:t>
      </w:r>
      <w:r w:rsidR="001B2B50" w:rsidRPr="000D5169">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0D5169" w14:paraId="43D7E4AB" w14:textId="77777777" w:rsidTr="00235F1F">
        <w:tc>
          <w:tcPr>
            <w:tcW w:w="1008" w:type="dxa"/>
            <w:shd w:val="clear" w:color="auto" w:fill="auto"/>
          </w:tcPr>
          <w:p w14:paraId="2292FF9C" w14:textId="77777777" w:rsidR="00C6772C" w:rsidRPr="000D5169" w:rsidRDefault="00C6772C" w:rsidP="00597DB2">
            <w:pPr>
              <w:pStyle w:val="BodyText"/>
              <w:rPr>
                <w:b/>
              </w:rPr>
            </w:pPr>
            <w:r w:rsidRPr="000D5169">
              <w:rPr>
                <w:b/>
              </w:rPr>
              <w:t>Actor:</w:t>
            </w:r>
          </w:p>
        </w:tc>
        <w:tc>
          <w:tcPr>
            <w:tcW w:w="8568" w:type="dxa"/>
            <w:shd w:val="clear" w:color="auto" w:fill="auto"/>
          </w:tcPr>
          <w:p w14:paraId="7C64D8A3" w14:textId="0051F2A7" w:rsidR="00C6772C" w:rsidRPr="000D5169" w:rsidRDefault="00483A94">
            <w:pPr>
              <w:pStyle w:val="BodyText"/>
            </w:pPr>
            <w:r w:rsidRPr="000D5169">
              <w:t>Care Plan Contributor</w:t>
            </w:r>
          </w:p>
        </w:tc>
      </w:tr>
      <w:tr w:rsidR="00C6772C" w:rsidRPr="000D5169" w14:paraId="3D1C968E" w14:textId="77777777" w:rsidTr="00235F1F">
        <w:tc>
          <w:tcPr>
            <w:tcW w:w="1008" w:type="dxa"/>
            <w:shd w:val="clear" w:color="auto" w:fill="auto"/>
          </w:tcPr>
          <w:p w14:paraId="4C6C4CE9" w14:textId="77777777" w:rsidR="00C6772C" w:rsidRPr="000D5169" w:rsidRDefault="00C6772C" w:rsidP="00597DB2">
            <w:pPr>
              <w:pStyle w:val="BodyText"/>
              <w:rPr>
                <w:b/>
              </w:rPr>
            </w:pPr>
            <w:r w:rsidRPr="000D5169">
              <w:rPr>
                <w:b/>
              </w:rPr>
              <w:t>Role:</w:t>
            </w:r>
          </w:p>
        </w:tc>
        <w:tc>
          <w:tcPr>
            <w:tcW w:w="8568" w:type="dxa"/>
            <w:shd w:val="clear" w:color="auto" w:fill="auto"/>
          </w:tcPr>
          <w:p w14:paraId="71CF69D9" w14:textId="7104A30D" w:rsidR="00C6772C" w:rsidRPr="000D5169" w:rsidRDefault="00483A94" w:rsidP="00130677">
            <w:pPr>
              <w:pStyle w:val="BodyText"/>
            </w:pPr>
            <w:r w:rsidRPr="000D5169">
              <w:t xml:space="preserve">The Care Plan Contributor submits a care plan that is </w:t>
            </w:r>
            <w:r w:rsidR="00DF23FE" w:rsidRPr="000D5169">
              <w:t>updated or</w:t>
            </w:r>
            <w:r w:rsidRPr="000D5169">
              <w:t xml:space="preserve"> </w:t>
            </w:r>
            <w:r w:rsidR="00130677" w:rsidRPr="000D5169">
              <w:t xml:space="preserve">needs to be </w:t>
            </w:r>
            <w:r w:rsidRPr="000D5169">
              <w:t>created.</w:t>
            </w:r>
          </w:p>
        </w:tc>
      </w:tr>
      <w:tr w:rsidR="00C6772C" w:rsidRPr="000D5169" w14:paraId="12C38AF3" w14:textId="77777777" w:rsidTr="00235F1F">
        <w:tc>
          <w:tcPr>
            <w:tcW w:w="1008" w:type="dxa"/>
            <w:shd w:val="clear" w:color="auto" w:fill="auto"/>
          </w:tcPr>
          <w:p w14:paraId="0CC88EA5" w14:textId="77777777" w:rsidR="00C6772C" w:rsidRPr="000D5169" w:rsidRDefault="00C6772C" w:rsidP="00597DB2">
            <w:pPr>
              <w:pStyle w:val="BodyText"/>
              <w:rPr>
                <w:b/>
              </w:rPr>
            </w:pPr>
            <w:r w:rsidRPr="000D5169">
              <w:rPr>
                <w:b/>
              </w:rPr>
              <w:t>Actor:</w:t>
            </w:r>
          </w:p>
        </w:tc>
        <w:tc>
          <w:tcPr>
            <w:tcW w:w="8568" w:type="dxa"/>
            <w:shd w:val="clear" w:color="auto" w:fill="auto"/>
          </w:tcPr>
          <w:p w14:paraId="0515073E" w14:textId="64C6950F" w:rsidR="00701B3A" w:rsidRPr="000D5169" w:rsidRDefault="00483A94" w:rsidP="00597DB2">
            <w:pPr>
              <w:pStyle w:val="BodyText"/>
            </w:pPr>
            <w:r w:rsidRPr="000D5169">
              <w:t xml:space="preserve">Care Plan </w:t>
            </w:r>
            <w:r w:rsidR="00EF19A5" w:rsidRPr="000D5169">
              <w:t>Service</w:t>
            </w:r>
          </w:p>
        </w:tc>
      </w:tr>
      <w:tr w:rsidR="00C6772C" w:rsidRPr="000D5169" w14:paraId="37C70DF3" w14:textId="77777777" w:rsidTr="00235F1F">
        <w:tc>
          <w:tcPr>
            <w:tcW w:w="1008" w:type="dxa"/>
            <w:shd w:val="clear" w:color="auto" w:fill="auto"/>
          </w:tcPr>
          <w:p w14:paraId="72B6534E" w14:textId="77777777" w:rsidR="00C6772C" w:rsidRPr="000D5169" w:rsidRDefault="00C6772C" w:rsidP="00597DB2">
            <w:pPr>
              <w:pStyle w:val="BodyText"/>
              <w:rPr>
                <w:b/>
              </w:rPr>
            </w:pPr>
            <w:r w:rsidRPr="000D5169">
              <w:rPr>
                <w:b/>
              </w:rPr>
              <w:t>Role:</w:t>
            </w:r>
          </w:p>
        </w:tc>
        <w:tc>
          <w:tcPr>
            <w:tcW w:w="8568" w:type="dxa"/>
            <w:shd w:val="clear" w:color="auto" w:fill="auto"/>
          </w:tcPr>
          <w:p w14:paraId="57A6DF08" w14:textId="31515411" w:rsidR="00C6772C" w:rsidRPr="000D5169" w:rsidRDefault="00291725">
            <w:pPr>
              <w:pStyle w:val="BodyText"/>
            </w:pPr>
            <w:r w:rsidRPr="000D5169">
              <w:t xml:space="preserve"> </w:t>
            </w:r>
            <w:r w:rsidR="00483A94" w:rsidRPr="000D5169">
              <w:t xml:space="preserve">The Care Plan </w:t>
            </w:r>
            <w:r w:rsidR="00EF19A5" w:rsidRPr="000D5169">
              <w:t>Service</w:t>
            </w:r>
            <w:r w:rsidR="00483A94" w:rsidRPr="000D5169">
              <w:t xml:space="preserve"> receives submitted care plans for management as per FHIR Resource Integrity management.</w:t>
            </w:r>
          </w:p>
        </w:tc>
      </w:tr>
    </w:tbl>
    <w:p w14:paraId="12AF5E40" w14:textId="00E932ED" w:rsidR="00DA7FE0" w:rsidRPr="000D5169" w:rsidRDefault="00DA7FE0" w:rsidP="003B70A2">
      <w:pPr>
        <w:pStyle w:val="BodyText"/>
      </w:pPr>
    </w:p>
    <w:p w14:paraId="6CBF833B" w14:textId="3930F21C" w:rsidR="00CF283F" w:rsidRPr="000D5169" w:rsidRDefault="00303E20" w:rsidP="00303E20">
      <w:pPr>
        <w:pStyle w:val="Heading3"/>
        <w:numPr>
          <w:ilvl w:val="0"/>
          <w:numId w:val="0"/>
        </w:numPr>
        <w:rPr>
          <w:noProof w:val="0"/>
        </w:rPr>
      </w:pPr>
      <w:bookmarkStart w:id="223" w:name="_Toc514934375"/>
      <w:r w:rsidRPr="000D5169">
        <w:rPr>
          <w:noProof w:val="0"/>
        </w:rPr>
        <w:t>3</w:t>
      </w:r>
      <w:r w:rsidR="00CF283F" w:rsidRPr="000D5169">
        <w:rPr>
          <w:noProof w:val="0"/>
        </w:rPr>
        <w:t>.</w:t>
      </w:r>
      <w:r w:rsidR="003A2F4B" w:rsidRPr="000D5169">
        <w:rPr>
          <w:noProof w:val="0"/>
        </w:rPr>
        <w:t>37</w:t>
      </w:r>
      <w:r w:rsidR="00CF283F" w:rsidRPr="000D5169">
        <w:rPr>
          <w:noProof w:val="0"/>
        </w:rPr>
        <w:t>.3 Referenced Standard</w:t>
      </w:r>
      <w:r w:rsidR="00DD13DB" w:rsidRPr="000D5169">
        <w:rPr>
          <w:noProof w:val="0"/>
        </w:rPr>
        <w:t>s</w:t>
      </w:r>
      <w:bookmarkEnd w:id="223"/>
    </w:p>
    <w:p w14:paraId="63CE86AB" w14:textId="325C7024" w:rsidR="00BC7A70" w:rsidRPr="000D5169" w:rsidRDefault="002C7904" w:rsidP="00BC7A70">
      <w:pPr>
        <w:pStyle w:val="BodyText"/>
      </w:pPr>
      <w:r w:rsidRPr="000D5169">
        <w:t>HL7 FHIR standard</w:t>
      </w:r>
      <w:r w:rsidR="00BC7A70" w:rsidRPr="000D5169">
        <w:t xml:space="preserve"> STU </w:t>
      </w:r>
      <w:r w:rsidR="00364B28" w:rsidRPr="000D5169">
        <w:t>3</w:t>
      </w:r>
    </w:p>
    <w:p w14:paraId="55EE0130" w14:textId="0FDC85BD" w:rsidR="00CF283F" w:rsidRPr="000D5169" w:rsidRDefault="00303E20" w:rsidP="00303E20">
      <w:pPr>
        <w:pStyle w:val="Heading3"/>
        <w:numPr>
          <w:ilvl w:val="0"/>
          <w:numId w:val="0"/>
        </w:numPr>
        <w:rPr>
          <w:noProof w:val="0"/>
        </w:rPr>
      </w:pPr>
      <w:bookmarkStart w:id="224" w:name="_Toc514934376"/>
      <w:r w:rsidRPr="000D5169">
        <w:rPr>
          <w:noProof w:val="0"/>
        </w:rPr>
        <w:lastRenderedPageBreak/>
        <w:t>3</w:t>
      </w:r>
      <w:r w:rsidR="00CF283F" w:rsidRPr="000D5169">
        <w:rPr>
          <w:noProof w:val="0"/>
        </w:rPr>
        <w:t>.</w:t>
      </w:r>
      <w:r w:rsidR="003A2F4B" w:rsidRPr="000D5169">
        <w:rPr>
          <w:noProof w:val="0"/>
        </w:rPr>
        <w:t>37</w:t>
      </w:r>
      <w:r w:rsidR="00CF283F" w:rsidRPr="000D5169">
        <w:rPr>
          <w:noProof w:val="0"/>
        </w:rPr>
        <w:t>.4 Interaction Diagram</w:t>
      </w:r>
      <w:bookmarkEnd w:id="224"/>
    </w:p>
    <w:p w14:paraId="57C2C74B" w14:textId="77777777" w:rsidR="007C1AAC" w:rsidRPr="000D5169" w:rsidRDefault="004C7B88">
      <w:pPr>
        <w:pStyle w:val="BodyText"/>
      </w:pPr>
      <w:r w:rsidRPr="000D5169">
        <w:rPr>
          <w:noProof/>
        </w:rPr>
        <mc:AlternateContent>
          <mc:Choice Requires="wpc">
            <w:drawing>
              <wp:inline distT="0" distB="0" distL="0" distR="0" wp14:anchorId="3D450BFB" wp14:editId="19A41517">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697ABD" w14:textId="75E56EFF" w:rsidR="00D10FFC" w:rsidRPr="007C1AAC" w:rsidRDefault="00D10FFC" w:rsidP="007C1AA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98F82" w14:textId="13005096" w:rsidR="00D10FFC" w:rsidRPr="007C1AAC" w:rsidRDefault="00D10FFC" w:rsidP="007C1AAC">
                              <w:pPr>
                                <w:rPr>
                                  <w:sz w:val="22"/>
                                  <w:szCs w:val="22"/>
                                </w:rPr>
                              </w:pPr>
                              <w:r>
                                <w:rPr>
                                  <w:sz w:val="22"/>
                                  <w:szCs w:val="22"/>
                                </w:rPr>
                                <w:t>Update Care Plan</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1CA745" w14:textId="3539FC07" w:rsidR="00D10FFC" w:rsidRPr="007C1AAC" w:rsidRDefault="00D10FFC" w:rsidP="007C1AAC">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139" name="Text Box 162"/>
                        <wps:cNvSpPr txBox="1">
                          <a:spLocks noChangeArrowheads="1"/>
                        </wps:cNvSpPr>
                        <wps:spPr bwMode="auto">
                          <a:xfrm>
                            <a:off x="2397762" y="1210406"/>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7A650" w14:textId="3C90A49A" w:rsidR="00D10FFC" w:rsidRDefault="00D10FFC" w:rsidP="00050797">
                              <w:pPr>
                                <w:pStyle w:val="NormalWeb"/>
                              </w:pPr>
                              <w:r>
                                <w:rPr>
                                  <w:sz w:val="22"/>
                                  <w:szCs w:val="22"/>
                                </w:rPr>
                                <w:t>Create Care Plan</w:t>
                              </w:r>
                            </w:p>
                          </w:txbxContent>
                        </wps:txbx>
                        <wps:bodyPr rot="0" vert="horz" wrap="square" lIns="0" tIns="0" rIns="0" bIns="0" anchor="t" anchorCtr="0" upright="1">
                          <a:noAutofit/>
                        </wps:bodyPr>
                      </wps:wsp>
                      <wps:wsp>
                        <wps:cNvPr id="140"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D450BFB" id="Canvas 159" o:spid="_x0000_s1394"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">
                <v:shape id="_x0000_s1395" type="#_x0000_t75" style="position:absolute;width:59436;height:24003;visibility:visible;mso-wrap-style:square">
                  <v:fill o:detectmouseclick="t"/>
                  <v:path o:connecttype="none"/>
                </v:shape>
                <v:shape id="_x0000_s1396"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0A697ABD" w14:textId="75E56EFF" w:rsidR="00D10FFC" w:rsidRPr="007C1AAC" w:rsidRDefault="00D10FFC" w:rsidP="007C1AAC">
                        <w:pPr>
                          <w:jc w:val="center"/>
                          <w:rPr>
                            <w:sz w:val="22"/>
                            <w:szCs w:val="22"/>
                          </w:rPr>
                        </w:pPr>
                        <w:r>
                          <w:rPr>
                            <w:sz w:val="22"/>
                            <w:szCs w:val="22"/>
                          </w:rPr>
                          <w:t>Care Plan Contributor</w:t>
                        </w:r>
                      </w:p>
                    </w:txbxContent>
                  </v:textbox>
                </v:shape>
                <v:line id="Line 161" o:spid="_x0000_s1397"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62" o:spid="_x0000_s1398"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E098F82" w14:textId="13005096" w:rsidR="00D10FFC" w:rsidRPr="007C1AAC" w:rsidRDefault="00D10FFC" w:rsidP="007C1AAC">
                        <w:pPr>
                          <w:rPr>
                            <w:sz w:val="22"/>
                            <w:szCs w:val="22"/>
                          </w:rPr>
                        </w:pPr>
                        <w:r>
                          <w:rPr>
                            <w:sz w:val="22"/>
                            <w:szCs w:val="22"/>
                          </w:rPr>
                          <w:t>Update Care Plan</w:t>
                        </w:r>
                      </w:p>
                    </w:txbxContent>
                  </v:textbox>
                </v:shape>
                <v:line id="Line 163" o:spid="_x0000_s1399"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400"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165" o:spid="_x0000_s1401"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line id="Line 166" o:spid="_x0000_s1402"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Text Box 167" o:spid="_x0000_s1403"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661CA745" w14:textId="3539FC07" w:rsidR="00D10FFC" w:rsidRPr="007C1AAC" w:rsidRDefault="00D10FFC" w:rsidP="007C1AAC">
                        <w:pPr>
                          <w:jc w:val="center"/>
                          <w:rPr>
                            <w:sz w:val="22"/>
                            <w:szCs w:val="22"/>
                          </w:rPr>
                        </w:pPr>
                        <w:r>
                          <w:rPr>
                            <w:sz w:val="22"/>
                            <w:szCs w:val="22"/>
                          </w:rPr>
                          <w:t>Care Plan Service</w:t>
                        </w:r>
                      </w:p>
                    </w:txbxContent>
                  </v:textbox>
                </v:shape>
                <v:shape id="Text Box 162" o:spid="_x0000_s1404" type="#_x0000_t202" style="position:absolute;left:23977;top:12104;width:12211;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7347A650" w14:textId="3C90A49A" w:rsidR="00D10FFC" w:rsidRDefault="00D10FFC" w:rsidP="00050797">
                        <w:pPr>
                          <w:pStyle w:val="NormalWeb"/>
                        </w:pPr>
                        <w:r>
                          <w:rPr>
                            <w:sz w:val="22"/>
                            <w:szCs w:val="22"/>
                          </w:rPr>
                          <w:t>Create Care Plan</w:t>
                        </w:r>
                      </w:p>
                    </w:txbxContent>
                  </v:textbox>
                </v:shape>
                <v:line id="Line 166" o:spid="_x0000_s1405" style="position:absolute;visibility:visible;mso-wrap-style:square" from="19786,14771" to="3986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2mKxQAAANwAAAAPAAAAZHJzL2Rvd25yZXYueG1sRI9BSwMx&#10;EIXvQv9DmII3m62I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Acq2mKxQAAANwAAAAP&#10;AAAAAAAAAAAAAAAAAAcCAABkcnMvZG93bnJldi54bWxQSwUGAAAAAAMAAwC3AAAA+QIAAAAA&#10;">
                  <v:stroke endarrow="block"/>
                </v:line>
                <w10:anchorlock/>
              </v:group>
            </w:pict>
          </mc:Fallback>
        </mc:AlternateContent>
      </w:r>
    </w:p>
    <w:p w14:paraId="666467ED" w14:textId="0FD62D00" w:rsidR="00CF283F" w:rsidRPr="000D5169" w:rsidRDefault="00303E20" w:rsidP="00680648">
      <w:pPr>
        <w:pStyle w:val="Heading4"/>
        <w:numPr>
          <w:ilvl w:val="0"/>
          <w:numId w:val="0"/>
        </w:numPr>
        <w:rPr>
          <w:noProof w:val="0"/>
        </w:rPr>
      </w:pPr>
      <w:bookmarkStart w:id="225" w:name="_Toc514934377"/>
      <w:r w:rsidRPr="000D5169">
        <w:rPr>
          <w:noProof w:val="0"/>
        </w:rPr>
        <w:t>3</w:t>
      </w:r>
      <w:r w:rsidR="00CF283F" w:rsidRPr="000D5169">
        <w:rPr>
          <w:noProof w:val="0"/>
        </w:rPr>
        <w:t>.</w:t>
      </w:r>
      <w:r w:rsidR="003A2F4B" w:rsidRPr="000D5169">
        <w:rPr>
          <w:noProof w:val="0"/>
        </w:rPr>
        <w:t>37</w:t>
      </w:r>
      <w:r w:rsidR="00CF283F" w:rsidRPr="000D5169">
        <w:rPr>
          <w:noProof w:val="0"/>
        </w:rPr>
        <w:t xml:space="preserve">.4.1 </w:t>
      </w:r>
      <w:r w:rsidR="00E8344E" w:rsidRPr="000D5169">
        <w:rPr>
          <w:noProof w:val="0"/>
        </w:rPr>
        <w:t>Update Care Plan</w:t>
      </w:r>
      <w:bookmarkEnd w:id="225"/>
    </w:p>
    <w:p w14:paraId="0CEE119F" w14:textId="7137E6EE" w:rsidR="00DD13DB" w:rsidRPr="000D5169" w:rsidRDefault="00E8344E" w:rsidP="00235F1F">
      <w:pPr>
        <w:pStyle w:val="BodyText"/>
      </w:pPr>
      <w:r w:rsidRPr="000D5169">
        <w:t xml:space="preserve">The Care Plan Contributor submits a care plan that has been edited to a Care Plan </w:t>
      </w:r>
      <w:r w:rsidR="00EF19A5" w:rsidRPr="000D5169">
        <w:t>Service</w:t>
      </w:r>
      <w:r w:rsidRPr="000D5169">
        <w:t xml:space="preserve">. The Care Plan </w:t>
      </w:r>
      <w:r w:rsidR="00EF19A5" w:rsidRPr="000D5169">
        <w:t>Service</w:t>
      </w:r>
      <w:r w:rsidRPr="000D5169">
        <w:t xml:space="preserve"> handles the FHIR CarePlan Resource according to FHIR Resource integrity.</w:t>
      </w:r>
      <w:bookmarkEnd w:id="126"/>
      <w:bookmarkEnd w:id="127"/>
      <w:bookmarkEnd w:id="128"/>
      <w:bookmarkEnd w:id="129"/>
      <w:bookmarkEnd w:id="130"/>
    </w:p>
    <w:p w14:paraId="2426C5D9" w14:textId="1D8BFA85" w:rsidR="00CF283F" w:rsidRPr="000D5169" w:rsidRDefault="00303E20" w:rsidP="00303E20">
      <w:pPr>
        <w:pStyle w:val="Heading5"/>
        <w:numPr>
          <w:ilvl w:val="0"/>
          <w:numId w:val="0"/>
        </w:numPr>
        <w:rPr>
          <w:noProof w:val="0"/>
        </w:rPr>
      </w:pPr>
      <w:bookmarkStart w:id="226" w:name="_Toc514934378"/>
      <w:r w:rsidRPr="000D5169">
        <w:rPr>
          <w:noProof w:val="0"/>
        </w:rPr>
        <w:t>3</w:t>
      </w:r>
      <w:r w:rsidR="00CF283F" w:rsidRPr="000D5169">
        <w:rPr>
          <w:noProof w:val="0"/>
        </w:rPr>
        <w:t>.</w:t>
      </w:r>
      <w:r w:rsidR="003A2F4B" w:rsidRPr="000D5169">
        <w:rPr>
          <w:noProof w:val="0"/>
        </w:rPr>
        <w:t>37</w:t>
      </w:r>
      <w:r w:rsidR="00CF283F" w:rsidRPr="000D5169">
        <w:rPr>
          <w:noProof w:val="0"/>
        </w:rPr>
        <w:t>.4.1.1 Trigger Events</w:t>
      </w:r>
      <w:bookmarkEnd w:id="226"/>
    </w:p>
    <w:p w14:paraId="180F0CA1" w14:textId="74A6A8E8" w:rsidR="00E8344E" w:rsidRPr="000D5169" w:rsidRDefault="00E8344E" w:rsidP="00235F1F">
      <w:pPr>
        <w:pStyle w:val="BodyText"/>
      </w:pPr>
      <w:r w:rsidRPr="000D5169">
        <w:t>A</w:t>
      </w:r>
      <w:r w:rsidR="00D530E1" w:rsidRPr="000D5169">
        <w:t>n existing</w:t>
      </w:r>
      <w:r w:rsidRPr="000D5169">
        <w:t xml:space="preserve"> care plan has been edited, and the set of activity for the care plan are to be committed to a Care Plan </w:t>
      </w:r>
      <w:r w:rsidR="00EF19A5" w:rsidRPr="000D5169">
        <w:t>Service</w:t>
      </w:r>
      <w:r w:rsidRPr="000D5169">
        <w:t>.</w:t>
      </w:r>
    </w:p>
    <w:p w14:paraId="306F4E13" w14:textId="09D5956C" w:rsidR="00CF283F" w:rsidRPr="000D5169" w:rsidRDefault="00303E20" w:rsidP="00303E20">
      <w:pPr>
        <w:pStyle w:val="Heading5"/>
        <w:numPr>
          <w:ilvl w:val="0"/>
          <w:numId w:val="0"/>
        </w:numPr>
        <w:rPr>
          <w:noProof w:val="0"/>
        </w:rPr>
      </w:pPr>
      <w:bookmarkStart w:id="227" w:name="_Toc514934379"/>
      <w:r w:rsidRPr="000D5169">
        <w:rPr>
          <w:noProof w:val="0"/>
        </w:rPr>
        <w:t>3</w:t>
      </w:r>
      <w:r w:rsidR="00CF283F" w:rsidRPr="000D5169">
        <w:rPr>
          <w:noProof w:val="0"/>
        </w:rPr>
        <w:t>.</w:t>
      </w:r>
      <w:r w:rsidR="003A2F4B" w:rsidRPr="000D5169">
        <w:rPr>
          <w:noProof w:val="0"/>
        </w:rPr>
        <w:t>37</w:t>
      </w:r>
      <w:r w:rsidR="00CF283F" w:rsidRPr="000D5169">
        <w:rPr>
          <w:noProof w:val="0"/>
        </w:rPr>
        <w:t>.4.1.2 Message Semantics</w:t>
      </w:r>
      <w:bookmarkEnd w:id="227"/>
    </w:p>
    <w:p w14:paraId="66A84616" w14:textId="2B9E026A" w:rsidR="00EC20F6" w:rsidRPr="000D5169" w:rsidRDefault="00E8344E" w:rsidP="00235F1F">
      <w:pPr>
        <w:pStyle w:val="BodyText"/>
      </w:pPr>
      <w:r w:rsidRPr="000D5169">
        <w:t>This is an HTTP or HTTPS PUT of a CarePlan resource</w:t>
      </w:r>
      <w:r w:rsidR="00506FC3" w:rsidRPr="000D5169">
        <w:t>, as constrained by this profile.</w:t>
      </w:r>
    </w:p>
    <w:p w14:paraId="0616F42C" w14:textId="04AF8F2D" w:rsidR="00EC20F6" w:rsidRPr="000D5169" w:rsidRDefault="00EC20F6" w:rsidP="00235F1F">
      <w:pPr>
        <w:pStyle w:val="BodyText"/>
      </w:pPr>
      <w:r w:rsidRPr="000D5169">
        <w:t xml:space="preserve">The base URL for this is: [base]/CarePlan/[id] </w:t>
      </w:r>
    </w:p>
    <w:p w14:paraId="740526D4" w14:textId="49D4BEAF" w:rsidR="00EC20F6" w:rsidRPr="000D5169" w:rsidRDefault="00EC20F6" w:rsidP="00235F1F">
      <w:pPr>
        <w:pStyle w:val="BodyText"/>
      </w:pPr>
      <w:r w:rsidRPr="000D5169">
        <w:t xml:space="preserve">Where the body </w:t>
      </w:r>
      <w:r w:rsidR="00BA504D" w:rsidRPr="000D5169">
        <w:t>of the transaction contains</w:t>
      </w:r>
      <w:r w:rsidRPr="000D5169">
        <w:t xml:space="preserve"> the CarePlan resource. </w:t>
      </w:r>
    </w:p>
    <w:p w14:paraId="3277457D" w14:textId="1493D659" w:rsidR="00EC20F6" w:rsidRPr="000D5169" w:rsidRDefault="00EC20F6" w:rsidP="00235F1F">
      <w:pPr>
        <w:pStyle w:val="BodyText"/>
      </w:pPr>
      <w:r w:rsidRPr="000D5169">
        <w:t xml:space="preserve">See: </w:t>
      </w:r>
      <w:r w:rsidR="007B4B7C" w:rsidRPr="000D5169">
        <w:t>http://hl7.org/fhir/STU3/</w:t>
      </w:r>
      <w:r w:rsidR="00BA504D" w:rsidRPr="000D5169">
        <w:t>http.html#update</w:t>
      </w:r>
    </w:p>
    <w:p w14:paraId="61C99680" w14:textId="2C880225" w:rsidR="00CF283F" w:rsidRPr="000D5169" w:rsidRDefault="00303E20" w:rsidP="00303E20">
      <w:pPr>
        <w:pStyle w:val="Heading5"/>
        <w:numPr>
          <w:ilvl w:val="0"/>
          <w:numId w:val="0"/>
        </w:numPr>
        <w:rPr>
          <w:noProof w:val="0"/>
        </w:rPr>
      </w:pPr>
      <w:bookmarkStart w:id="228" w:name="_Toc514934380"/>
      <w:r w:rsidRPr="000D5169">
        <w:rPr>
          <w:noProof w:val="0"/>
        </w:rPr>
        <w:t>3</w:t>
      </w:r>
      <w:r w:rsidR="00CF283F" w:rsidRPr="000D5169">
        <w:rPr>
          <w:noProof w:val="0"/>
        </w:rPr>
        <w:t>.</w:t>
      </w:r>
      <w:r w:rsidR="003A2F4B" w:rsidRPr="000D5169">
        <w:rPr>
          <w:noProof w:val="0"/>
        </w:rPr>
        <w:t>37</w:t>
      </w:r>
      <w:r w:rsidR="00CF283F" w:rsidRPr="000D5169">
        <w:rPr>
          <w:noProof w:val="0"/>
        </w:rPr>
        <w:t>.4.1.3 Expected Actions</w:t>
      </w:r>
      <w:bookmarkEnd w:id="228"/>
    </w:p>
    <w:p w14:paraId="561682FF" w14:textId="1F6569BF" w:rsidR="00E8344E" w:rsidRPr="000D5169" w:rsidRDefault="00E8344E" w:rsidP="00235F1F">
      <w:pPr>
        <w:pStyle w:val="BodyText"/>
      </w:pPr>
      <w:r w:rsidRPr="000D5169">
        <w:t>When updating an existing care plan, the Care Plan Contributor shall merge changes into a recently received CarePlan, leaving unchanged content unaltered.</w:t>
      </w:r>
    </w:p>
    <w:p w14:paraId="0BDEBFA6" w14:textId="3ED5E64D" w:rsidR="009B1146" w:rsidRPr="000D5169" w:rsidRDefault="00E8344E" w:rsidP="00235F1F">
      <w:pPr>
        <w:pStyle w:val="BodyText"/>
      </w:pPr>
      <w:r w:rsidRPr="000D5169">
        <w:t xml:space="preserve">If the Care Plan </w:t>
      </w:r>
      <w:r w:rsidR="00EF19A5" w:rsidRPr="000D5169">
        <w:t>Service</w:t>
      </w:r>
      <w:r w:rsidRPr="000D5169">
        <w:t xml:space="preserve"> returns an error to the Update Care Plan transaction, as would happen if the version of the CarePlan is old, then the Care Plan Contributor should perform the steps of Retrieve Care Plan, merge changes, and then attempt Update Care Plan again. </w:t>
      </w:r>
      <w:r w:rsidR="009A3F56" w:rsidRPr="000D5169">
        <w:t>For example, two providers retrieved copies of a care plan, one after another, and then attempt to update the care plan later.</w:t>
      </w:r>
    </w:p>
    <w:p w14:paraId="594DBBCA" w14:textId="693F8366" w:rsidR="00E8344E" w:rsidRPr="000D5169" w:rsidRDefault="009B1146" w:rsidP="00235F1F">
      <w:pPr>
        <w:pStyle w:val="BodyText"/>
      </w:pPr>
      <w:r w:rsidRPr="000D5169">
        <w:lastRenderedPageBreak/>
        <w:t xml:space="preserve">Since the Care Plan Service SHALL support versioning of the CarePlan </w:t>
      </w:r>
      <w:r w:rsidR="00F53757" w:rsidRPr="000D5169">
        <w:t>resources</w:t>
      </w:r>
      <w:r w:rsidRPr="000D5169">
        <w:t xml:space="preserve">, the response SHALL contain </w:t>
      </w:r>
      <w:proofErr w:type="spellStart"/>
      <w:proofErr w:type="gramStart"/>
      <w:r w:rsidRPr="000D5169">
        <w:t>meta.versionId</w:t>
      </w:r>
      <w:proofErr w:type="spellEnd"/>
      <w:proofErr w:type="gramEnd"/>
      <w:r w:rsidRPr="000D5169">
        <w:t xml:space="preserve">. See </w:t>
      </w:r>
      <w:r w:rsidR="00A87B89" w:rsidRPr="000D5169">
        <w:t xml:space="preserve">http://hl7.org/fhir/http.html#create </w:t>
      </w:r>
      <w:r w:rsidRPr="000D5169">
        <w:t>details on the response from the Care Plan Service.</w:t>
      </w:r>
    </w:p>
    <w:p w14:paraId="07ACA400" w14:textId="252A5368" w:rsidR="00D530E1" w:rsidRPr="000D5169" w:rsidRDefault="00D530E1" w:rsidP="004A653D">
      <w:pPr>
        <w:pStyle w:val="Heading4"/>
        <w:numPr>
          <w:ilvl w:val="0"/>
          <w:numId w:val="0"/>
        </w:numPr>
        <w:rPr>
          <w:noProof w:val="0"/>
        </w:rPr>
      </w:pPr>
      <w:bookmarkStart w:id="229" w:name="_Toc514934381"/>
      <w:r w:rsidRPr="000D5169">
        <w:rPr>
          <w:noProof w:val="0"/>
        </w:rPr>
        <w:t>3.</w:t>
      </w:r>
      <w:r w:rsidR="003A2F4B" w:rsidRPr="000D5169">
        <w:rPr>
          <w:noProof w:val="0"/>
        </w:rPr>
        <w:t>37</w:t>
      </w:r>
      <w:r w:rsidRPr="000D5169">
        <w:rPr>
          <w:noProof w:val="0"/>
        </w:rPr>
        <w:t>.4.2 Create Care Plan</w:t>
      </w:r>
      <w:bookmarkEnd w:id="229"/>
    </w:p>
    <w:p w14:paraId="6652AF52" w14:textId="66A3E8FF" w:rsidR="0022102B" w:rsidRPr="000D5169" w:rsidRDefault="0039624B">
      <w:pPr>
        <w:pStyle w:val="BodyText"/>
      </w:pPr>
      <w:r w:rsidRPr="000D5169">
        <w:t xml:space="preserve">The Care Plan Contributor submits a newly created care plan to a Care Plan Service. </w:t>
      </w:r>
    </w:p>
    <w:p w14:paraId="1970D53A" w14:textId="68260385" w:rsidR="0022102B" w:rsidRPr="000D5169" w:rsidRDefault="0022102B" w:rsidP="004A653D">
      <w:pPr>
        <w:pStyle w:val="Heading5"/>
        <w:numPr>
          <w:ilvl w:val="0"/>
          <w:numId w:val="0"/>
        </w:numPr>
        <w:rPr>
          <w:noProof w:val="0"/>
        </w:rPr>
      </w:pPr>
      <w:bookmarkStart w:id="230" w:name="_Toc514934382"/>
      <w:r w:rsidRPr="000D5169">
        <w:rPr>
          <w:noProof w:val="0"/>
        </w:rPr>
        <w:t>3.</w:t>
      </w:r>
      <w:r w:rsidR="003A2F4B" w:rsidRPr="000D5169">
        <w:rPr>
          <w:noProof w:val="0"/>
        </w:rPr>
        <w:t>37</w:t>
      </w:r>
      <w:r w:rsidRPr="000D5169">
        <w:rPr>
          <w:noProof w:val="0"/>
        </w:rPr>
        <w:t>.4.2.1 Trigger Events</w:t>
      </w:r>
      <w:bookmarkEnd w:id="230"/>
    </w:p>
    <w:p w14:paraId="3D159625" w14:textId="36DC9A14" w:rsidR="0039624B" w:rsidRPr="000D5169" w:rsidRDefault="0039624B">
      <w:pPr>
        <w:pStyle w:val="BodyText"/>
      </w:pPr>
      <w:r w:rsidRPr="000D5169">
        <w:t>Newly created care plan content is ready to be saved to a Care Plan Service.</w:t>
      </w:r>
    </w:p>
    <w:p w14:paraId="434DB7EB" w14:textId="67D76666" w:rsidR="0022102B" w:rsidRPr="000D5169" w:rsidRDefault="0022102B" w:rsidP="0022102B">
      <w:pPr>
        <w:pStyle w:val="Heading5"/>
        <w:numPr>
          <w:ilvl w:val="0"/>
          <w:numId w:val="0"/>
        </w:numPr>
        <w:rPr>
          <w:noProof w:val="0"/>
        </w:rPr>
      </w:pPr>
      <w:bookmarkStart w:id="231" w:name="_Toc514934383"/>
      <w:r w:rsidRPr="000D5169">
        <w:rPr>
          <w:noProof w:val="0"/>
        </w:rPr>
        <w:t>3.</w:t>
      </w:r>
      <w:r w:rsidR="003A2F4B" w:rsidRPr="000D5169">
        <w:rPr>
          <w:noProof w:val="0"/>
        </w:rPr>
        <w:t>37</w:t>
      </w:r>
      <w:r w:rsidRPr="000D5169">
        <w:rPr>
          <w:noProof w:val="0"/>
        </w:rPr>
        <w:t>.4.2.2 Message Semantics</w:t>
      </w:r>
      <w:bookmarkEnd w:id="231"/>
    </w:p>
    <w:p w14:paraId="0791194A" w14:textId="4AE51D30" w:rsidR="0039624B" w:rsidRPr="000D5169" w:rsidRDefault="0039624B" w:rsidP="0039624B">
      <w:pPr>
        <w:pStyle w:val="BodyText"/>
      </w:pPr>
      <w:r w:rsidRPr="000D5169">
        <w:t>This is an HTTP or HTTPS POST of a CarePlan resource, as constrained by this profile.</w:t>
      </w:r>
    </w:p>
    <w:p w14:paraId="6483D94A" w14:textId="4A478D19" w:rsidR="0039624B" w:rsidRPr="000D5169" w:rsidRDefault="0039624B" w:rsidP="0039624B">
      <w:pPr>
        <w:pStyle w:val="BodyText"/>
      </w:pPr>
      <w:r w:rsidRPr="000D5169">
        <w:t>The base URL for this is: [base]/CarePlan</w:t>
      </w:r>
    </w:p>
    <w:p w14:paraId="3133C892" w14:textId="77777777" w:rsidR="0039624B" w:rsidRPr="000D5169" w:rsidRDefault="0039624B" w:rsidP="0039624B">
      <w:pPr>
        <w:pStyle w:val="BodyText"/>
      </w:pPr>
      <w:r w:rsidRPr="000D5169">
        <w:t xml:space="preserve">Where the body of the transaction contains the CarePlan resource. </w:t>
      </w:r>
    </w:p>
    <w:p w14:paraId="5CED9C02" w14:textId="0692D9CB" w:rsidR="0022102B" w:rsidRPr="000D5169" w:rsidRDefault="0039624B" w:rsidP="0039624B">
      <w:pPr>
        <w:pStyle w:val="BodyText"/>
      </w:pPr>
      <w:r w:rsidRPr="000D5169">
        <w:t xml:space="preserve">See </w:t>
      </w:r>
      <w:r w:rsidR="007B4B7C" w:rsidRPr="000D5169">
        <w:t>http://hl7.org/fhir/STU3/</w:t>
      </w:r>
      <w:r w:rsidRPr="000D5169">
        <w:t>http.html#create</w:t>
      </w:r>
      <w:r w:rsidR="00BE5305" w:rsidRPr="000D5169">
        <w:t>.</w:t>
      </w:r>
    </w:p>
    <w:p w14:paraId="72987A09" w14:textId="3080A272" w:rsidR="0022102B" w:rsidRPr="000D5169" w:rsidRDefault="0022102B" w:rsidP="0022102B">
      <w:pPr>
        <w:pStyle w:val="Heading5"/>
        <w:numPr>
          <w:ilvl w:val="0"/>
          <w:numId w:val="0"/>
        </w:numPr>
        <w:rPr>
          <w:noProof w:val="0"/>
        </w:rPr>
      </w:pPr>
      <w:bookmarkStart w:id="232" w:name="_Toc514934384"/>
      <w:r w:rsidRPr="000D5169">
        <w:rPr>
          <w:noProof w:val="0"/>
        </w:rPr>
        <w:t>3.</w:t>
      </w:r>
      <w:r w:rsidR="003A2F4B" w:rsidRPr="000D5169">
        <w:rPr>
          <w:noProof w:val="0"/>
        </w:rPr>
        <w:t>37</w:t>
      </w:r>
      <w:r w:rsidRPr="000D5169">
        <w:rPr>
          <w:noProof w:val="0"/>
        </w:rPr>
        <w:t>.4.2.3 Expected Actions</w:t>
      </w:r>
      <w:bookmarkEnd w:id="232"/>
    </w:p>
    <w:p w14:paraId="7AEADBBC" w14:textId="4ABA02D5" w:rsidR="0022102B" w:rsidRPr="000D5169" w:rsidRDefault="007D7B09" w:rsidP="00235F1F">
      <w:pPr>
        <w:pStyle w:val="BodyText"/>
      </w:pPr>
      <w:r w:rsidRPr="000D5169">
        <w:t xml:space="preserve">The Care Plan Service responds, with success or error, as defined by the FHIR RESTful create interaction. </w:t>
      </w:r>
      <w:r w:rsidR="00A9593D" w:rsidRPr="000D5169">
        <w:t xml:space="preserve">See </w:t>
      </w:r>
      <w:r w:rsidR="007B4B7C" w:rsidRPr="000D5169">
        <w:t>http://hl7.org/fhir/STU3/</w:t>
      </w:r>
      <w:r w:rsidRPr="000D5169">
        <w:t>http.html#create</w:t>
      </w:r>
      <w:r w:rsidR="00BE5305" w:rsidRPr="000D5169">
        <w:t>.</w:t>
      </w:r>
    </w:p>
    <w:p w14:paraId="57FBB644" w14:textId="5A104928" w:rsidR="00303E20" w:rsidRPr="000D5169" w:rsidRDefault="00303E20" w:rsidP="009E34B7">
      <w:pPr>
        <w:pStyle w:val="Heading3"/>
        <w:numPr>
          <w:ilvl w:val="0"/>
          <w:numId w:val="0"/>
        </w:numPr>
        <w:rPr>
          <w:noProof w:val="0"/>
        </w:rPr>
      </w:pPr>
      <w:bookmarkStart w:id="233" w:name="_Toc514934385"/>
      <w:r w:rsidRPr="000D5169">
        <w:rPr>
          <w:noProof w:val="0"/>
        </w:rPr>
        <w:t>3.</w:t>
      </w:r>
      <w:r w:rsidR="003A2F4B" w:rsidRPr="000D5169">
        <w:rPr>
          <w:noProof w:val="0"/>
        </w:rPr>
        <w:t>37</w:t>
      </w:r>
      <w:r w:rsidRPr="000D5169">
        <w:rPr>
          <w:noProof w:val="0"/>
        </w:rPr>
        <w:t>.</w:t>
      </w:r>
      <w:r w:rsidR="00680648" w:rsidRPr="000D5169">
        <w:rPr>
          <w:noProof w:val="0"/>
        </w:rPr>
        <w:t>5</w:t>
      </w:r>
      <w:r w:rsidRPr="000D5169">
        <w:rPr>
          <w:noProof w:val="0"/>
        </w:rPr>
        <w:t xml:space="preserve"> Security Considerations</w:t>
      </w:r>
      <w:bookmarkEnd w:id="233"/>
    </w:p>
    <w:p w14:paraId="390D40CF" w14:textId="7487D322" w:rsidR="002623D3" w:rsidRPr="000D5169" w:rsidRDefault="00BB22E3" w:rsidP="00A03166">
      <w:pPr>
        <w:pStyle w:val="BodyText"/>
      </w:pPr>
      <w:r w:rsidRPr="000D5169">
        <w:t xml:space="preserve">See </w:t>
      </w:r>
      <w:r w:rsidR="00BE5305" w:rsidRPr="000D5169">
        <w:t xml:space="preserve">Section </w:t>
      </w:r>
      <w:r w:rsidR="000574FD" w:rsidRPr="000D5169">
        <w:t xml:space="preserve">X.5 DCP Security Considerations </w:t>
      </w:r>
    </w:p>
    <w:p w14:paraId="3447B3E5" w14:textId="037E1C6F" w:rsidR="002623D3" w:rsidRPr="000D5169" w:rsidRDefault="002623D3" w:rsidP="002623D3">
      <w:pPr>
        <w:pStyle w:val="Heading2"/>
        <w:numPr>
          <w:ilvl w:val="0"/>
          <w:numId w:val="0"/>
        </w:numPr>
        <w:rPr>
          <w:noProof w:val="0"/>
        </w:rPr>
      </w:pPr>
      <w:bookmarkStart w:id="234" w:name="_Toc514934386"/>
      <w:r w:rsidRPr="000D5169">
        <w:rPr>
          <w:noProof w:val="0"/>
        </w:rPr>
        <w:t>3.</w:t>
      </w:r>
      <w:r w:rsidR="001D25BC" w:rsidRPr="000D5169">
        <w:rPr>
          <w:noProof w:val="0"/>
        </w:rPr>
        <w:t>38</w:t>
      </w:r>
      <w:r w:rsidRPr="000D5169">
        <w:rPr>
          <w:noProof w:val="0"/>
        </w:rPr>
        <w:t xml:space="preserve"> </w:t>
      </w:r>
      <w:r w:rsidR="000E3338" w:rsidRPr="000D5169">
        <w:rPr>
          <w:noProof w:val="0"/>
        </w:rPr>
        <w:t>Retrieve Care Plan [PCC-</w:t>
      </w:r>
      <w:r w:rsidR="001D25BC" w:rsidRPr="000D5169">
        <w:rPr>
          <w:noProof w:val="0"/>
        </w:rPr>
        <w:t>38</w:t>
      </w:r>
      <w:r w:rsidRPr="000D5169">
        <w:rPr>
          <w:noProof w:val="0"/>
        </w:rPr>
        <w:t>]</w:t>
      </w:r>
      <w:bookmarkEnd w:id="234"/>
    </w:p>
    <w:p w14:paraId="3DCD2598" w14:textId="16DBD128" w:rsidR="002623D3" w:rsidRPr="000D5169" w:rsidRDefault="002623D3" w:rsidP="002623D3">
      <w:pPr>
        <w:pStyle w:val="Heading3"/>
        <w:numPr>
          <w:ilvl w:val="0"/>
          <w:numId w:val="0"/>
        </w:numPr>
        <w:rPr>
          <w:noProof w:val="0"/>
        </w:rPr>
      </w:pPr>
      <w:bookmarkStart w:id="235" w:name="_Toc514934387"/>
      <w:r w:rsidRPr="000D5169">
        <w:rPr>
          <w:noProof w:val="0"/>
        </w:rPr>
        <w:t>3.</w:t>
      </w:r>
      <w:r w:rsidR="001D25BC" w:rsidRPr="000D5169">
        <w:rPr>
          <w:noProof w:val="0"/>
        </w:rPr>
        <w:t>38</w:t>
      </w:r>
      <w:r w:rsidRPr="000D5169">
        <w:rPr>
          <w:noProof w:val="0"/>
        </w:rPr>
        <w:t>.1 Scope</w:t>
      </w:r>
      <w:bookmarkEnd w:id="235"/>
    </w:p>
    <w:p w14:paraId="0228040D" w14:textId="2E89BC5B" w:rsidR="002623D3" w:rsidRPr="000D5169" w:rsidRDefault="00030AE0" w:rsidP="002623D3">
      <w:pPr>
        <w:pStyle w:val="BodyText"/>
      </w:pPr>
      <w:r w:rsidRPr="000D5169">
        <w:t>This transaction is used to retrieve a specific care plan using a known FHIR CarePlan resource id.</w:t>
      </w:r>
    </w:p>
    <w:p w14:paraId="6F342DD0" w14:textId="77777777" w:rsidR="00B949AD" w:rsidRPr="000D5169" w:rsidRDefault="00B949AD" w:rsidP="002623D3">
      <w:pPr>
        <w:pStyle w:val="BodyText"/>
      </w:pPr>
    </w:p>
    <w:p w14:paraId="5430134E" w14:textId="306F62E6" w:rsidR="002623D3" w:rsidRPr="000D5169" w:rsidRDefault="002623D3" w:rsidP="002623D3">
      <w:pPr>
        <w:pStyle w:val="Heading3"/>
        <w:numPr>
          <w:ilvl w:val="0"/>
          <w:numId w:val="0"/>
        </w:numPr>
        <w:rPr>
          <w:noProof w:val="0"/>
        </w:rPr>
      </w:pPr>
      <w:bookmarkStart w:id="236" w:name="_Toc514934388"/>
      <w:r w:rsidRPr="000D5169">
        <w:rPr>
          <w:noProof w:val="0"/>
        </w:rPr>
        <w:lastRenderedPageBreak/>
        <w:t>3.</w:t>
      </w:r>
      <w:r w:rsidR="001D25BC" w:rsidRPr="000D5169">
        <w:rPr>
          <w:noProof w:val="0"/>
        </w:rPr>
        <w:t>38</w:t>
      </w:r>
      <w:r w:rsidRPr="000D5169">
        <w:rPr>
          <w:noProof w:val="0"/>
        </w:rPr>
        <w:t>.2 Actor Roles</w:t>
      </w:r>
      <w:bookmarkEnd w:id="236"/>
    </w:p>
    <w:p w14:paraId="5CAFCEFA" w14:textId="77777777" w:rsidR="002623D3" w:rsidRPr="000D5169" w:rsidRDefault="002623D3" w:rsidP="002623D3">
      <w:pPr>
        <w:pStyle w:val="BodyText"/>
        <w:jc w:val="center"/>
      </w:pPr>
      <w:r w:rsidRPr="000D5169">
        <w:rPr>
          <w:noProof/>
        </w:rPr>
        <mc:AlternateContent>
          <mc:Choice Requires="wpc">
            <w:drawing>
              <wp:inline distT="0" distB="0" distL="0" distR="0" wp14:anchorId="0ED7ADD1" wp14:editId="1D4B0766">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14B0FDD6" w14:textId="7E0E20D7" w:rsidR="00D10FFC" w:rsidRDefault="00D10FFC" w:rsidP="002623D3">
                              <w:pPr>
                                <w:jc w:val="center"/>
                                <w:rPr>
                                  <w:sz w:val="18"/>
                                </w:rPr>
                              </w:pPr>
                              <w:r>
                                <w:rPr>
                                  <w:sz w:val="18"/>
                                </w:rPr>
                                <w:t>Retrieve Care Plan [PCC-38]</w:t>
                              </w:r>
                            </w:p>
                          </w:txbxContent>
                        </wps:txbx>
                        <wps:bodyPr rot="0" vert="horz" wrap="square" lIns="0" tIns="9144" rIns="0" bIns="9144" anchor="t" anchorCtr="0" upright="1">
                          <a:noAutofit/>
                        </wps:bodyPr>
                      </wps:wsp>
                      <wps:wsp>
                        <wps:cNvPr id="20"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626E2C72" w14:textId="5A58137A" w:rsidR="00D10FFC" w:rsidRDefault="00D10FFC" w:rsidP="002623D3">
                              <w:pPr>
                                <w:rPr>
                                  <w:sz w:val="18"/>
                                </w:rPr>
                              </w:pPr>
                              <w:r>
                                <w:rPr>
                                  <w:sz w:val="18"/>
                                </w:rPr>
                                <w:t>Care Plan Contributor</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77736" cy="457233"/>
                          </a:xfrm>
                          <a:prstGeom prst="rect">
                            <a:avLst/>
                          </a:prstGeom>
                          <a:solidFill>
                            <a:srgbClr val="FFFFFF"/>
                          </a:solidFill>
                          <a:ln w="9525">
                            <a:solidFill>
                              <a:srgbClr val="000000"/>
                            </a:solidFill>
                            <a:miter lim="800000"/>
                            <a:headEnd/>
                            <a:tailEnd/>
                          </a:ln>
                        </wps:spPr>
                        <wps:txbx>
                          <w:txbxContent>
                            <w:p w14:paraId="0406893D" w14:textId="74F5B408" w:rsidR="00D10FFC" w:rsidRDefault="00D10FFC" w:rsidP="002623D3">
                              <w:pPr>
                                <w:rPr>
                                  <w:sz w:val="18"/>
                                </w:rPr>
                              </w:pPr>
                              <w:r>
                                <w:rPr>
                                  <w:sz w:val="18"/>
                                </w:rPr>
                                <w:t>Care Plan Service</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40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">
                <v:shape id="_x0000_s1407" type="#_x0000_t75" style="position:absolute;width:37261;height:15392;visibility:visible;mso-wrap-style:square">
                  <v:fill o:detectmouseclick="t"/>
                  <v:path o:connecttype="none"/>
                </v:shape>
                <v:oval id="Oval 153" o:spid="_x0000_s1408"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">
                  <v:textbox inset="0,.72pt,0,.72pt">
                    <w:txbxContent>
                      <w:p w14:paraId="14B0FDD6" w14:textId="7E0E20D7" w:rsidR="00D10FFC" w:rsidRDefault="00D10FFC" w:rsidP="002623D3">
                        <w:pPr>
                          <w:jc w:val="center"/>
                          <w:rPr>
                            <w:sz w:val="18"/>
                          </w:rPr>
                        </w:pPr>
                        <w:r>
                          <w:rPr>
                            <w:sz w:val="18"/>
                          </w:rPr>
                          <w:t>Retrieve Care Plan [PCC-38]</w:t>
                        </w:r>
                      </w:p>
                    </w:txbxContent>
                  </v:textbox>
                </v:oval>
                <v:shape id="Text Box 154" o:spid="_x0000_s1409"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626E2C72" w14:textId="5A58137A" w:rsidR="00D10FFC" w:rsidRDefault="00D10FFC" w:rsidP="002623D3">
                        <w:pPr>
                          <w:rPr>
                            <w:sz w:val="18"/>
                          </w:rPr>
                        </w:pPr>
                        <w:r>
                          <w:rPr>
                            <w:sz w:val="18"/>
                          </w:rPr>
                          <w:t>Care Plan Contributor</w:t>
                        </w:r>
                      </w:p>
                    </w:txbxContent>
                  </v:textbox>
                </v:shape>
                <v:line id="Line 155" o:spid="_x0000_s141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shape id="Text Box 156" o:spid="_x0000_s1411" type="#_x0000_t202" style="position:absolute;left:26481;top:1683;width:977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406893D" w14:textId="74F5B408" w:rsidR="00D10FFC" w:rsidRDefault="00D10FFC" w:rsidP="002623D3">
                        <w:pPr>
                          <w:rPr>
                            <w:sz w:val="18"/>
                          </w:rPr>
                        </w:pPr>
                        <w:r>
                          <w:rPr>
                            <w:sz w:val="18"/>
                          </w:rPr>
                          <w:t>Care Plan Service</w:t>
                        </w:r>
                      </w:p>
                    </w:txbxContent>
                  </v:textbox>
                </v:shape>
                <v:line id="Line 157" o:spid="_x0000_s141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w10:anchorlock/>
              </v:group>
            </w:pict>
          </mc:Fallback>
        </mc:AlternateContent>
      </w:r>
    </w:p>
    <w:p w14:paraId="5FA43C3D" w14:textId="552615AC" w:rsidR="002623D3" w:rsidRPr="000D5169" w:rsidRDefault="002623D3" w:rsidP="002623D3">
      <w:pPr>
        <w:pStyle w:val="FigureTitle"/>
      </w:pPr>
      <w:r w:rsidRPr="000D5169">
        <w:t>Figure 3.</w:t>
      </w:r>
      <w:r w:rsidR="001D25BC" w:rsidRPr="000D5169">
        <w:t>38</w:t>
      </w:r>
      <w:r w:rsidRPr="000D5169">
        <w:t>.2-1: Use Case Diagram</w:t>
      </w:r>
    </w:p>
    <w:p w14:paraId="528FCD13" w14:textId="311A40F3" w:rsidR="002623D3" w:rsidRPr="000D5169" w:rsidRDefault="002623D3" w:rsidP="002623D3">
      <w:pPr>
        <w:pStyle w:val="TableTitle"/>
      </w:pPr>
      <w:r w:rsidRPr="000D5169">
        <w:t>Table 3.</w:t>
      </w:r>
      <w:r w:rsidR="001D25BC" w:rsidRPr="000D5169">
        <w:t>38</w:t>
      </w:r>
      <w:r w:rsidRPr="000D516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0D5169" w14:paraId="17A12098" w14:textId="77777777" w:rsidTr="00235F1F">
        <w:tc>
          <w:tcPr>
            <w:tcW w:w="1008" w:type="dxa"/>
            <w:shd w:val="clear" w:color="auto" w:fill="auto"/>
          </w:tcPr>
          <w:p w14:paraId="71BB3F4C" w14:textId="77777777" w:rsidR="002623D3" w:rsidRPr="000D5169" w:rsidRDefault="002623D3" w:rsidP="00483A94">
            <w:pPr>
              <w:pStyle w:val="BodyText"/>
              <w:rPr>
                <w:b/>
              </w:rPr>
            </w:pPr>
            <w:r w:rsidRPr="000D5169">
              <w:rPr>
                <w:b/>
              </w:rPr>
              <w:t>Actor:</w:t>
            </w:r>
          </w:p>
        </w:tc>
        <w:tc>
          <w:tcPr>
            <w:tcW w:w="8568" w:type="dxa"/>
            <w:shd w:val="clear" w:color="auto" w:fill="auto"/>
          </w:tcPr>
          <w:p w14:paraId="377827F1" w14:textId="573A7F78" w:rsidR="002623D3" w:rsidRPr="000D5169" w:rsidRDefault="007A0B00" w:rsidP="009A3459">
            <w:pPr>
              <w:pStyle w:val="BodyText"/>
            </w:pPr>
            <w:r w:rsidRPr="000D5169">
              <w:t xml:space="preserve">Care Plan </w:t>
            </w:r>
            <w:r w:rsidR="009A3459" w:rsidRPr="000D5169">
              <w:t>Contributor</w:t>
            </w:r>
          </w:p>
        </w:tc>
      </w:tr>
      <w:tr w:rsidR="002623D3" w:rsidRPr="000D5169" w14:paraId="687582AF" w14:textId="77777777" w:rsidTr="00235F1F">
        <w:tc>
          <w:tcPr>
            <w:tcW w:w="1008" w:type="dxa"/>
            <w:shd w:val="clear" w:color="auto" w:fill="auto"/>
          </w:tcPr>
          <w:p w14:paraId="1B6C2B1B" w14:textId="77777777" w:rsidR="002623D3" w:rsidRPr="000D5169" w:rsidRDefault="002623D3" w:rsidP="00483A94">
            <w:pPr>
              <w:pStyle w:val="BodyText"/>
              <w:rPr>
                <w:b/>
              </w:rPr>
            </w:pPr>
            <w:r w:rsidRPr="000D5169">
              <w:rPr>
                <w:b/>
              </w:rPr>
              <w:t>Role:</w:t>
            </w:r>
          </w:p>
        </w:tc>
        <w:tc>
          <w:tcPr>
            <w:tcW w:w="8568" w:type="dxa"/>
            <w:shd w:val="clear" w:color="auto" w:fill="auto"/>
          </w:tcPr>
          <w:p w14:paraId="1FBE7404" w14:textId="7A390C96" w:rsidR="002623D3" w:rsidRPr="000D5169" w:rsidRDefault="007A0B00" w:rsidP="00AF5B2E">
            <w:pPr>
              <w:pStyle w:val="BodyText"/>
            </w:pPr>
            <w:r w:rsidRPr="000D5169">
              <w:t xml:space="preserve">The Care Plan </w:t>
            </w:r>
            <w:r w:rsidR="00AF5B2E" w:rsidRPr="000D5169">
              <w:t xml:space="preserve">Contributor </w:t>
            </w:r>
            <w:r w:rsidRPr="000D5169">
              <w:t>requests a specific care plan using the CarePlan id</w:t>
            </w:r>
          </w:p>
        </w:tc>
      </w:tr>
      <w:tr w:rsidR="002623D3" w:rsidRPr="000D5169" w14:paraId="6A82A074" w14:textId="77777777" w:rsidTr="00235F1F">
        <w:tc>
          <w:tcPr>
            <w:tcW w:w="1008" w:type="dxa"/>
            <w:shd w:val="clear" w:color="auto" w:fill="auto"/>
          </w:tcPr>
          <w:p w14:paraId="7F236D7B" w14:textId="77777777" w:rsidR="002623D3" w:rsidRPr="000D5169" w:rsidRDefault="002623D3" w:rsidP="00483A94">
            <w:pPr>
              <w:pStyle w:val="BodyText"/>
              <w:rPr>
                <w:b/>
              </w:rPr>
            </w:pPr>
            <w:r w:rsidRPr="000D5169">
              <w:rPr>
                <w:b/>
              </w:rPr>
              <w:t>Actor:</w:t>
            </w:r>
          </w:p>
        </w:tc>
        <w:tc>
          <w:tcPr>
            <w:tcW w:w="8568" w:type="dxa"/>
            <w:shd w:val="clear" w:color="auto" w:fill="auto"/>
          </w:tcPr>
          <w:p w14:paraId="0D2BF5D5" w14:textId="50CC5AB8" w:rsidR="002623D3" w:rsidRPr="000D5169" w:rsidRDefault="007A0B00" w:rsidP="00483A94">
            <w:pPr>
              <w:pStyle w:val="BodyText"/>
            </w:pPr>
            <w:r w:rsidRPr="000D5169">
              <w:t xml:space="preserve">Care Plan </w:t>
            </w:r>
            <w:r w:rsidR="00EF19A5" w:rsidRPr="000D5169">
              <w:t>Service</w:t>
            </w:r>
          </w:p>
        </w:tc>
      </w:tr>
      <w:tr w:rsidR="002623D3" w:rsidRPr="000D5169" w14:paraId="1780F481" w14:textId="77777777" w:rsidTr="00235F1F">
        <w:tc>
          <w:tcPr>
            <w:tcW w:w="1008" w:type="dxa"/>
            <w:shd w:val="clear" w:color="auto" w:fill="auto"/>
          </w:tcPr>
          <w:p w14:paraId="30526532" w14:textId="77777777" w:rsidR="002623D3" w:rsidRPr="000D5169" w:rsidRDefault="002623D3" w:rsidP="00483A94">
            <w:pPr>
              <w:pStyle w:val="BodyText"/>
              <w:rPr>
                <w:b/>
              </w:rPr>
            </w:pPr>
            <w:r w:rsidRPr="000D5169">
              <w:rPr>
                <w:b/>
              </w:rPr>
              <w:t>Role:</w:t>
            </w:r>
          </w:p>
        </w:tc>
        <w:tc>
          <w:tcPr>
            <w:tcW w:w="8568" w:type="dxa"/>
            <w:shd w:val="clear" w:color="auto" w:fill="auto"/>
          </w:tcPr>
          <w:p w14:paraId="64010DF2" w14:textId="4AC12F04" w:rsidR="002623D3" w:rsidRPr="000D5169" w:rsidRDefault="002623D3" w:rsidP="00483A94">
            <w:pPr>
              <w:pStyle w:val="BodyText"/>
            </w:pPr>
            <w:r w:rsidRPr="000D5169">
              <w:t xml:space="preserve"> </w:t>
            </w:r>
            <w:r w:rsidR="007A0B00" w:rsidRPr="000D5169">
              <w:t xml:space="preserve">The Care Plan </w:t>
            </w:r>
            <w:r w:rsidR="00EF19A5" w:rsidRPr="000D5169">
              <w:t>Service</w:t>
            </w:r>
            <w:r w:rsidR="007A0B00" w:rsidRPr="000D5169">
              <w:t xml:space="preserve"> returns the requested CarePlan resource, or an error if the requested id does not exist.</w:t>
            </w:r>
          </w:p>
        </w:tc>
      </w:tr>
    </w:tbl>
    <w:p w14:paraId="3263463C" w14:textId="79A4C934" w:rsidR="002623D3" w:rsidRPr="000D5169" w:rsidRDefault="002623D3" w:rsidP="002623D3">
      <w:pPr>
        <w:pStyle w:val="Heading3"/>
        <w:numPr>
          <w:ilvl w:val="0"/>
          <w:numId w:val="0"/>
        </w:numPr>
        <w:rPr>
          <w:noProof w:val="0"/>
        </w:rPr>
      </w:pPr>
      <w:bookmarkStart w:id="237" w:name="_Toc514934389"/>
      <w:r w:rsidRPr="000D5169">
        <w:rPr>
          <w:noProof w:val="0"/>
        </w:rPr>
        <w:t>3.</w:t>
      </w:r>
      <w:r w:rsidR="001D25BC" w:rsidRPr="000D5169">
        <w:rPr>
          <w:noProof w:val="0"/>
        </w:rPr>
        <w:t>38</w:t>
      </w:r>
      <w:r w:rsidRPr="000D5169">
        <w:rPr>
          <w:noProof w:val="0"/>
        </w:rPr>
        <w:t>.3 Referenced Standards</w:t>
      </w:r>
      <w:bookmarkEnd w:id="237"/>
    </w:p>
    <w:p w14:paraId="5AF9624C" w14:textId="77777777" w:rsidR="00C349DB" w:rsidRPr="000D5169" w:rsidRDefault="00C349DB" w:rsidP="00C349DB">
      <w:pPr>
        <w:pStyle w:val="BodyText"/>
      </w:pPr>
      <w:r w:rsidRPr="000D5169">
        <w:t>HL7 FHIR standard release 3 (STU)</w:t>
      </w:r>
    </w:p>
    <w:p w14:paraId="535DEBA2" w14:textId="7C8CBB6A" w:rsidR="002623D3" w:rsidRPr="000D5169" w:rsidRDefault="002623D3" w:rsidP="002623D3">
      <w:pPr>
        <w:pStyle w:val="Heading3"/>
        <w:numPr>
          <w:ilvl w:val="0"/>
          <w:numId w:val="0"/>
        </w:numPr>
        <w:rPr>
          <w:noProof w:val="0"/>
        </w:rPr>
      </w:pPr>
      <w:bookmarkStart w:id="238" w:name="_Toc514934390"/>
      <w:r w:rsidRPr="000D5169">
        <w:rPr>
          <w:noProof w:val="0"/>
        </w:rPr>
        <w:t>3.</w:t>
      </w:r>
      <w:r w:rsidR="001D25BC" w:rsidRPr="000D5169">
        <w:rPr>
          <w:noProof w:val="0"/>
        </w:rPr>
        <w:t>38</w:t>
      </w:r>
      <w:r w:rsidRPr="000D5169">
        <w:rPr>
          <w:noProof w:val="0"/>
        </w:rPr>
        <w:t>.4 Interaction Diagram</w:t>
      </w:r>
      <w:bookmarkEnd w:id="238"/>
    </w:p>
    <w:p w14:paraId="1B2794E6" w14:textId="77777777" w:rsidR="002623D3" w:rsidRPr="000D5169" w:rsidRDefault="002623D3" w:rsidP="002623D3">
      <w:pPr>
        <w:pStyle w:val="BodyText"/>
      </w:pPr>
      <w:r w:rsidRPr="000D5169">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57C0BD" w14:textId="76FFE083" w:rsidR="00D10FFC" w:rsidRPr="007C1AAC" w:rsidRDefault="00D10FFC" w:rsidP="002623D3">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A157E" w14:textId="0B89F8DD" w:rsidR="00D10FFC" w:rsidRPr="007C1AAC" w:rsidRDefault="00D10FFC" w:rsidP="002623D3">
                              <w:pPr>
                                <w:rPr>
                                  <w:sz w:val="22"/>
                                  <w:szCs w:val="22"/>
                                </w:rPr>
                              </w:pPr>
                              <w:r>
                                <w:rPr>
                                  <w:sz w:val="22"/>
                                  <w:szCs w:val="22"/>
                                </w:rPr>
                                <w:t>Retrieve Care Plan</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31D95" w14:textId="6559B8AA" w:rsidR="00D10FFC" w:rsidRPr="007C1AAC" w:rsidRDefault="00D10FFC" w:rsidP="002623D3">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41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">
                <v:shape id="_x0000_s1414" type="#_x0000_t75" style="position:absolute;width:59436;height:24003;visibility:visible;mso-wrap-style:square">
                  <v:fill o:detectmouseclick="t"/>
                  <v:path o:connecttype="none"/>
                </v:shape>
                <v:shape id="_x0000_s1415"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3257C0BD" w14:textId="76FFE083" w:rsidR="00D10FFC" w:rsidRPr="007C1AAC" w:rsidRDefault="00D10FFC" w:rsidP="002623D3">
                        <w:pPr>
                          <w:jc w:val="center"/>
                          <w:rPr>
                            <w:sz w:val="22"/>
                            <w:szCs w:val="22"/>
                          </w:rPr>
                        </w:pPr>
                        <w:r>
                          <w:rPr>
                            <w:sz w:val="22"/>
                            <w:szCs w:val="22"/>
                          </w:rPr>
                          <w:t>Care Plan Contributor</w:t>
                        </w:r>
                      </w:p>
                    </w:txbxContent>
                  </v:textbox>
                </v:shape>
                <v:line id="Line 161" o:spid="_x0000_s141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O38xAAAANsAAAAPAAAAZHJzL2Rvd25yZXYueG1sRI9fa8Iw&#10;FMXfhX2HcAd703TC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HmE7fzEAAAA2wAAAA8A&#10;AAAAAAAAAAAAAAAABwIAAGRycy9kb3ducmV2LnhtbFBLBQYAAAAAAwADALcAAAD4AgAAAAA=&#10;">
                  <v:stroke dashstyle="dash"/>
                </v:line>
                <v:shape id="Text Box 162" o:spid="_x0000_s1417"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510A157E" w14:textId="0B89F8DD" w:rsidR="00D10FFC" w:rsidRPr="007C1AAC" w:rsidRDefault="00D10FFC" w:rsidP="002623D3">
                        <w:pPr>
                          <w:rPr>
                            <w:sz w:val="22"/>
                            <w:szCs w:val="22"/>
                          </w:rPr>
                        </w:pPr>
                        <w:r>
                          <w:rPr>
                            <w:sz w:val="22"/>
                            <w:szCs w:val="22"/>
                          </w:rPr>
                          <w:t>Retrieve Care Plan</w:t>
                        </w:r>
                      </w:p>
                    </w:txbxContent>
                  </v:textbox>
                </v:shape>
                <v:line id="Line 163" o:spid="_x0000_s141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">
                  <v:stroke dashstyle="dash"/>
                </v:line>
                <v:rect id="Rectangle 164" o:spid="_x0000_s141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rect id="Rectangle 165" o:spid="_x0000_s142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line id="Line 166" o:spid="_x0000_s142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shape id="Text Box 167" o:spid="_x0000_s1422"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27731D95" w14:textId="6559B8AA" w:rsidR="00D10FFC" w:rsidRPr="007C1AAC" w:rsidRDefault="00D10FFC" w:rsidP="002623D3">
                        <w:pPr>
                          <w:jc w:val="center"/>
                          <w:rPr>
                            <w:sz w:val="22"/>
                            <w:szCs w:val="22"/>
                          </w:rPr>
                        </w:pPr>
                        <w:r>
                          <w:rPr>
                            <w:sz w:val="22"/>
                            <w:szCs w:val="22"/>
                          </w:rPr>
                          <w:t>Care Plan Service</w:t>
                        </w:r>
                      </w:p>
                    </w:txbxContent>
                  </v:textbox>
                </v:shape>
                <w10:anchorlock/>
              </v:group>
            </w:pict>
          </mc:Fallback>
        </mc:AlternateContent>
      </w:r>
    </w:p>
    <w:p w14:paraId="5887ECB5" w14:textId="0DFC8BFA" w:rsidR="002623D3" w:rsidRPr="000D5169" w:rsidRDefault="002623D3" w:rsidP="002623D3">
      <w:pPr>
        <w:pStyle w:val="Heading4"/>
        <w:numPr>
          <w:ilvl w:val="0"/>
          <w:numId w:val="0"/>
        </w:numPr>
        <w:rPr>
          <w:noProof w:val="0"/>
        </w:rPr>
      </w:pPr>
      <w:bookmarkStart w:id="239" w:name="_Toc514934391"/>
      <w:r w:rsidRPr="000D5169">
        <w:rPr>
          <w:noProof w:val="0"/>
        </w:rPr>
        <w:t>3.</w:t>
      </w:r>
      <w:r w:rsidR="001D25BC" w:rsidRPr="000D5169">
        <w:rPr>
          <w:noProof w:val="0"/>
        </w:rPr>
        <w:t>38</w:t>
      </w:r>
      <w:r w:rsidRPr="000D5169">
        <w:rPr>
          <w:noProof w:val="0"/>
        </w:rPr>
        <w:t xml:space="preserve">.4.1 </w:t>
      </w:r>
      <w:r w:rsidR="003A2537" w:rsidRPr="000D5169">
        <w:rPr>
          <w:noProof w:val="0"/>
        </w:rPr>
        <w:t>Retrieve Care Plan</w:t>
      </w:r>
      <w:bookmarkEnd w:id="239"/>
    </w:p>
    <w:p w14:paraId="3D44217B" w14:textId="503FB6AC" w:rsidR="003A2537" w:rsidRPr="000D5169" w:rsidRDefault="003A2537" w:rsidP="00235F1F">
      <w:pPr>
        <w:pStyle w:val="BodyText"/>
      </w:pPr>
      <w:r w:rsidRPr="000D5169">
        <w:t xml:space="preserve">The Care Plan </w:t>
      </w:r>
      <w:r w:rsidR="00F63C5D" w:rsidRPr="000D5169">
        <w:t xml:space="preserve">Contributor </w:t>
      </w:r>
      <w:r w:rsidRPr="000D5169">
        <w:t xml:space="preserve">retrieves a specific care plan from the Care Plan </w:t>
      </w:r>
      <w:r w:rsidR="00EF19A5" w:rsidRPr="000D5169">
        <w:t>Service</w:t>
      </w:r>
      <w:r w:rsidRPr="000D5169">
        <w:t>.</w:t>
      </w:r>
    </w:p>
    <w:p w14:paraId="40ED709F" w14:textId="374FB5A3" w:rsidR="002623D3" w:rsidRPr="000D5169" w:rsidRDefault="002623D3" w:rsidP="002623D3">
      <w:pPr>
        <w:pStyle w:val="Heading5"/>
        <w:numPr>
          <w:ilvl w:val="0"/>
          <w:numId w:val="0"/>
        </w:numPr>
        <w:rPr>
          <w:noProof w:val="0"/>
        </w:rPr>
      </w:pPr>
      <w:bookmarkStart w:id="240" w:name="_Toc514934392"/>
      <w:r w:rsidRPr="000D5169">
        <w:rPr>
          <w:noProof w:val="0"/>
        </w:rPr>
        <w:lastRenderedPageBreak/>
        <w:t>3.</w:t>
      </w:r>
      <w:r w:rsidR="001D25BC" w:rsidRPr="000D5169">
        <w:rPr>
          <w:noProof w:val="0"/>
        </w:rPr>
        <w:t>38</w:t>
      </w:r>
      <w:r w:rsidRPr="000D5169">
        <w:rPr>
          <w:noProof w:val="0"/>
        </w:rPr>
        <w:t>.4.1.1 Trigger Events</w:t>
      </w:r>
      <w:bookmarkEnd w:id="240"/>
    </w:p>
    <w:p w14:paraId="2C451A32" w14:textId="16F4D64F" w:rsidR="003A2537" w:rsidRPr="000D5169" w:rsidRDefault="003A2537" w:rsidP="00235F1F">
      <w:pPr>
        <w:pStyle w:val="BodyText"/>
      </w:pPr>
      <w:r w:rsidRPr="000D5169">
        <w:t>Any time a specific care plan needs to be retrieved, for the purposes of viewing or in conjunction with the preparation for an update to a care plan.</w:t>
      </w:r>
    </w:p>
    <w:p w14:paraId="3E58D918" w14:textId="7FA16A81" w:rsidR="002623D3" w:rsidRPr="000D5169" w:rsidRDefault="002623D3" w:rsidP="002623D3">
      <w:pPr>
        <w:pStyle w:val="Heading5"/>
        <w:numPr>
          <w:ilvl w:val="0"/>
          <w:numId w:val="0"/>
        </w:numPr>
        <w:rPr>
          <w:noProof w:val="0"/>
        </w:rPr>
      </w:pPr>
      <w:bookmarkStart w:id="241" w:name="_Toc514934393"/>
      <w:r w:rsidRPr="000D5169">
        <w:rPr>
          <w:noProof w:val="0"/>
        </w:rPr>
        <w:t>3.</w:t>
      </w:r>
      <w:r w:rsidR="001D25BC" w:rsidRPr="000D5169">
        <w:rPr>
          <w:noProof w:val="0"/>
        </w:rPr>
        <w:t>38</w:t>
      </w:r>
      <w:r w:rsidRPr="000D5169">
        <w:rPr>
          <w:noProof w:val="0"/>
        </w:rPr>
        <w:t>.4.1.2 Message Semantics</w:t>
      </w:r>
      <w:bookmarkEnd w:id="241"/>
    </w:p>
    <w:p w14:paraId="0BCA59B5" w14:textId="3EB696DE" w:rsidR="003A2537" w:rsidRPr="000D5169" w:rsidRDefault="003A2537" w:rsidP="00235F1F">
      <w:pPr>
        <w:pStyle w:val="BodyText"/>
      </w:pPr>
      <w:r w:rsidRPr="000D5169">
        <w:t xml:space="preserve">The message is a FHIR HTTP or HTTPS GET of a CarePlan </w:t>
      </w:r>
      <w:r w:rsidR="000673EF" w:rsidRPr="000D5169">
        <w:t>resources</w:t>
      </w:r>
      <w:r w:rsidRPr="000D5169">
        <w:t xml:space="preserve"> where the parameter provided is the CarePlan.id</w:t>
      </w:r>
      <w:r w:rsidR="0016430B" w:rsidRPr="000D5169">
        <w:t xml:space="preserve"> with an option to ask for a specific version of the given CarePlan</w:t>
      </w:r>
    </w:p>
    <w:p w14:paraId="2E440C18" w14:textId="6FA336F2" w:rsidR="00DE644B" w:rsidRPr="000D5169" w:rsidRDefault="00DE644B" w:rsidP="00235F1F">
      <w:pPr>
        <w:pStyle w:val="BodyText"/>
      </w:pPr>
      <w:r w:rsidRPr="000D5169">
        <w:t>The URL for this operation is: [base]/CarePlan/[id]</w:t>
      </w:r>
    </w:p>
    <w:p w14:paraId="6BCE98E6" w14:textId="36AAA23E" w:rsidR="00980103" w:rsidRPr="000D5169" w:rsidRDefault="00980103" w:rsidP="00235F1F">
      <w:pPr>
        <w:pStyle w:val="BodyText"/>
      </w:pPr>
      <w:r w:rsidRPr="000D5169">
        <w:t>or, if this is an historical, version specific retrieval: [base]/CarePlan/[id]/_history/[vid]</w:t>
      </w:r>
    </w:p>
    <w:p w14:paraId="139AD95C" w14:textId="1CAC4152" w:rsidR="002623D3" w:rsidRPr="000D5169" w:rsidRDefault="002623D3" w:rsidP="002623D3">
      <w:pPr>
        <w:pStyle w:val="Heading5"/>
        <w:numPr>
          <w:ilvl w:val="0"/>
          <w:numId w:val="0"/>
        </w:numPr>
        <w:rPr>
          <w:noProof w:val="0"/>
        </w:rPr>
      </w:pPr>
      <w:bookmarkStart w:id="242" w:name="_Toc514934394"/>
      <w:r w:rsidRPr="000D5169">
        <w:rPr>
          <w:noProof w:val="0"/>
        </w:rPr>
        <w:t>3.</w:t>
      </w:r>
      <w:r w:rsidR="001D25BC" w:rsidRPr="000D5169">
        <w:rPr>
          <w:noProof w:val="0"/>
        </w:rPr>
        <w:t>38</w:t>
      </w:r>
      <w:r w:rsidRPr="000D5169">
        <w:rPr>
          <w:noProof w:val="0"/>
        </w:rPr>
        <w:t>.4.1.3 Expected Actions</w:t>
      </w:r>
      <w:bookmarkEnd w:id="242"/>
    </w:p>
    <w:p w14:paraId="250813B2" w14:textId="5D0B8729" w:rsidR="002623D3" w:rsidRPr="000D5169" w:rsidRDefault="0084770A" w:rsidP="00235F1F">
      <w:pPr>
        <w:pStyle w:val="BodyText"/>
      </w:pPr>
      <w:r w:rsidRPr="000D5169">
        <w:t xml:space="preserve">The Care Plan </w:t>
      </w:r>
      <w:r w:rsidR="00F63C5D" w:rsidRPr="000D5169">
        <w:t xml:space="preserve">Contributor </w:t>
      </w:r>
      <w:r w:rsidRPr="000D5169">
        <w:t xml:space="preserve">initiates the retrieve request using HTTP or HTTPS GET, and the Care Plan </w:t>
      </w:r>
      <w:r w:rsidR="00EF19A5" w:rsidRPr="000D5169">
        <w:t>Service</w:t>
      </w:r>
      <w:r w:rsidRPr="000D5169">
        <w:t xml:space="preserve"> responds according to the </w:t>
      </w:r>
      <w:r w:rsidR="008173AE" w:rsidRPr="000D5169">
        <w:t>FHIR GET specification</w:t>
      </w:r>
      <w:r w:rsidRPr="000D5169">
        <w:t xml:space="preserve"> with the requested care plan or an error message.</w:t>
      </w:r>
      <w:r w:rsidR="008173AE" w:rsidRPr="000D5169">
        <w:t xml:space="preserve"> See</w:t>
      </w:r>
      <w:r w:rsidR="00E813F6" w:rsidRPr="000D5169">
        <w:t xml:space="preserve"> </w:t>
      </w:r>
      <w:r w:rsidR="007B4B7C" w:rsidRPr="000D5169">
        <w:t>http://hl7.org/fhir/STU3/</w:t>
      </w:r>
      <w:r w:rsidR="00E813F6" w:rsidRPr="000D5169">
        <w:t>http.html#read</w:t>
      </w:r>
      <w:r w:rsidR="00BE5305" w:rsidRPr="000D5169">
        <w:t>.</w:t>
      </w:r>
    </w:p>
    <w:p w14:paraId="41FE8085" w14:textId="08A313B5" w:rsidR="002623D3" w:rsidRPr="000D5169" w:rsidRDefault="002623D3" w:rsidP="002623D3">
      <w:pPr>
        <w:pStyle w:val="Heading3"/>
        <w:numPr>
          <w:ilvl w:val="0"/>
          <w:numId w:val="0"/>
        </w:numPr>
        <w:rPr>
          <w:noProof w:val="0"/>
        </w:rPr>
      </w:pPr>
      <w:bookmarkStart w:id="243" w:name="_Toc514934395"/>
      <w:r w:rsidRPr="000D5169">
        <w:rPr>
          <w:noProof w:val="0"/>
        </w:rPr>
        <w:t>3.</w:t>
      </w:r>
      <w:r w:rsidR="001D25BC" w:rsidRPr="000D5169">
        <w:rPr>
          <w:noProof w:val="0"/>
        </w:rPr>
        <w:t>38</w:t>
      </w:r>
      <w:r w:rsidRPr="000D5169">
        <w:rPr>
          <w:noProof w:val="0"/>
        </w:rPr>
        <w:t>.5 Security Considerations</w:t>
      </w:r>
      <w:bookmarkEnd w:id="243"/>
    </w:p>
    <w:p w14:paraId="359ED1FF" w14:textId="371F2C49" w:rsidR="004B5338" w:rsidRPr="000D5169" w:rsidRDefault="00434B6F" w:rsidP="004A653D">
      <w:r w:rsidRPr="000D5169">
        <w:t xml:space="preserve">See </w:t>
      </w:r>
      <w:r w:rsidR="00BE5305" w:rsidRPr="000D5169">
        <w:t xml:space="preserve">Section </w:t>
      </w:r>
      <w:r w:rsidRPr="000D5169">
        <w:t>X.5 DCP Security Considerations.</w:t>
      </w:r>
    </w:p>
    <w:p w14:paraId="40C7CD65" w14:textId="361E7D01" w:rsidR="00D54BCF" w:rsidRPr="000D5169" w:rsidRDefault="00D54BCF" w:rsidP="00D54BCF">
      <w:pPr>
        <w:pStyle w:val="Heading2"/>
        <w:numPr>
          <w:ilvl w:val="0"/>
          <w:numId w:val="0"/>
        </w:numPr>
        <w:rPr>
          <w:noProof w:val="0"/>
        </w:rPr>
      </w:pPr>
      <w:bookmarkStart w:id="244" w:name="_Toc514934396"/>
      <w:r w:rsidRPr="000D5169">
        <w:rPr>
          <w:noProof w:val="0"/>
        </w:rPr>
        <w:t>3.</w:t>
      </w:r>
      <w:r w:rsidR="004D3D70" w:rsidRPr="000D5169">
        <w:rPr>
          <w:noProof w:val="0"/>
        </w:rPr>
        <w:t>39</w:t>
      </w:r>
      <w:r w:rsidRPr="000D5169">
        <w:rPr>
          <w:noProof w:val="0"/>
        </w:rPr>
        <w:t xml:space="preserve"> </w:t>
      </w:r>
      <w:r w:rsidR="00147187" w:rsidRPr="000D5169">
        <w:rPr>
          <w:noProof w:val="0"/>
        </w:rPr>
        <w:t>Subscribe to</w:t>
      </w:r>
      <w:r w:rsidRPr="000D5169">
        <w:rPr>
          <w:noProof w:val="0"/>
        </w:rPr>
        <w:t xml:space="preserve"> Care Plan </w:t>
      </w:r>
      <w:r w:rsidR="00147187" w:rsidRPr="000D5169">
        <w:rPr>
          <w:noProof w:val="0"/>
        </w:rPr>
        <w:t xml:space="preserve">Updates </w:t>
      </w:r>
      <w:r w:rsidRPr="000D5169">
        <w:rPr>
          <w:noProof w:val="0"/>
        </w:rPr>
        <w:t>[PCC-</w:t>
      </w:r>
      <w:r w:rsidR="004D3D70" w:rsidRPr="000D5169">
        <w:rPr>
          <w:noProof w:val="0"/>
        </w:rPr>
        <w:t>39</w:t>
      </w:r>
      <w:r w:rsidRPr="000D5169">
        <w:rPr>
          <w:noProof w:val="0"/>
        </w:rPr>
        <w:t>]</w:t>
      </w:r>
      <w:bookmarkEnd w:id="244"/>
    </w:p>
    <w:p w14:paraId="4C1F700F" w14:textId="5651DCFE" w:rsidR="00D54BCF" w:rsidRPr="000D5169" w:rsidRDefault="00D54BCF" w:rsidP="00D54BCF">
      <w:pPr>
        <w:pStyle w:val="Heading3"/>
        <w:numPr>
          <w:ilvl w:val="0"/>
          <w:numId w:val="0"/>
        </w:numPr>
        <w:rPr>
          <w:noProof w:val="0"/>
        </w:rPr>
      </w:pPr>
      <w:bookmarkStart w:id="245" w:name="_Toc514934397"/>
      <w:r w:rsidRPr="000D5169">
        <w:rPr>
          <w:noProof w:val="0"/>
        </w:rPr>
        <w:t>3.</w:t>
      </w:r>
      <w:r w:rsidR="004D3D70" w:rsidRPr="000D5169">
        <w:rPr>
          <w:noProof w:val="0"/>
        </w:rPr>
        <w:t>39</w:t>
      </w:r>
      <w:r w:rsidRPr="000D5169">
        <w:rPr>
          <w:noProof w:val="0"/>
        </w:rPr>
        <w:t>.1 Scope</w:t>
      </w:r>
      <w:bookmarkEnd w:id="245"/>
    </w:p>
    <w:p w14:paraId="6D1ADD84" w14:textId="65D12ED8" w:rsidR="00D54BCF" w:rsidRPr="000D5169" w:rsidRDefault="00D54BCF" w:rsidP="00D54BCF">
      <w:pPr>
        <w:pStyle w:val="BodyText"/>
      </w:pPr>
      <w:r w:rsidRPr="000D5169">
        <w:t xml:space="preserve">This transaction is used to </w:t>
      </w:r>
      <w:r w:rsidR="00E1593D" w:rsidRPr="000D5169">
        <w:t>subscribe to updates made to a Care Plan.</w:t>
      </w:r>
      <w:r w:rsidR="004B5338" w:rsidRPr="000D5169">
        <w:t xml:space="preserve"> As noted in TF-1:X-1.1.3, the Care Plan Service SHALL support RESTful delete</w:t>
      </w:r>
      <w:ins w:id="246" w:author="Jones, Emma" w:date="2018-07-16T16:43:00Z">
        <w:r w:rsidR="00DE113D">
          <w:t xml:space="preserve"> (</w:t>
        </w:r>
        <w:r w:rsidR="002E0CCF">
          <w:t>this enables ability</w:t>
        </w:r>
        <w:r w:rsidR="00DE113D" w:rsidRPr="000D5169">
          <w:t xml:space="preserve"> to unsubscribe from </w:t>
        </w:r>
      </w:ins>
      <w:ins w:id="247" w:author="Jones, Emma" w:date="2018-07-16T16:44:00Z">
        <w:r w:rsidR="002E0CCF">
          <w:t xml:space="preserve">care plan </w:t>
        </w:r>
      </w:ins>
      <w:ins w:id="248" w:author="Jones, Emma" w:date="2018-07-16T16:43:00Z">
        <w:r w:rsidR="00DE113D" w:rsidRPr="000D5169">
          <w:t>updates</w:t>
        </w:r>
      </w:ins>
      <w:ins w:id="249" w:author="Jones, Emma" w:date="2018-07-16T16:44:00Z">
        <w:r w:rsidR="002E0CCF">
          <w:t>)</w:t>
        </w:r>
      </w:ins>
      <w:r w:rsidR="004B5338" w:rsidRPr="000D5169">
        <w:t>, as well as the following messages for creating and updating a Subscription.</w:t>
      </w:r>
    </w:p>
    <w:p w14:paraId="3AB10AA3" w14:textId="09F092D1" w:rsidR="00D54BCF" w:rsidRPr="000D5169" w:rsidRDefault="00D54BCF" w:rsidP="00D54BCF">
      <w:pPr>
        <w:pStyle w:val="Heading3"/>
        <w:numPr>
          <w:ilvl w:val="0"/>
          <w:numId w:val="0"/>
        </w:numPr>
        <w:rPr>
          <w:noProof w:val="0"/>
        </w:rPr>
      </w:pPr>
      <w:bookmarkStart w:id="250" w:name="_Toc514934398"/>
      <w:r w:rsidRPr="000D5169">
        <w:rPr>
          <w:noProof w:val="0"/>
        </w:rPr>
        <w:t>3.</w:t>
      </w:r>
      <w:r w:rsidR="004D3D70" w:rsidRPr="000D5169">
        <w:rPr>
          <w:noProof w:val="0"/>
        </w:rPr>
        <w:t>39</w:t>
      </w:r>
      <w:r w:rsidRPr="000D5169">
        <w:rPr>
          <w:noProof w:val="0"/>
        </w:rPr>
        <w:t>.2 Actor Roles</w:t>
      </w:r>
      <w:bookmarkEnd w:id="250"/>
    </w:p>
    <w:p w14:paraId="3F6F90CB" w14:textId="77777777" w:rsidR="00D54BCF" w:rsidRPr="000D5169" w:rsidRDefault="00D54BCF" w:rsidP="00D54BCF">
      <w:pPr>
        <w:pStyle w:val="BodyText"/>
        <w:jc w:val="center"/>
      </w:pPr>
      <w:r w:rsidRPr="000D5169">
        <w:rPr>
          <w:noProof/>
        </w:rPr>
        <mc:AlternateContent>
          <mc:Choice Requires="wpc">
            <w:drawing>
              <wp:inline distT="0" distB="0" distL="0" distR="0" wp14:anchorId="6760DEEA" wp14:editId="08878B08">
                <wp:extent cx="3726180" cy="1539240"/>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133475" y="901260"/>
                            <a:ext cx="1628775" cy="490246"/>
                          </a:xfrm>
                          <a:prstGeom prst="ellipse">
                            <a:avLst/>
                          </a:prstGeom>
                          <a:solidFill>
                            <a:srgbClr val="FFFFFF"/>
                          </a:solidFill>
                          <a:ln w="9525">
                            <a:solidFill>
                              <a:srgbClr val="000000"/>
                            </a:solidFill>
                            <a:round/>
                            <a:headEnd/>
                            <a:tailEnd/>
                          </a:ln>
                        </wps:spPr>
                        <wps:txbx>
                          <w:txbxContent>
                            <w:p w14:paraId="39439A52" w14:textId="0A970F89" w:rsidR="00D10FFC" w:rsidRDefault="00D10FFC" w:rsidP="00D54BCF">
                              <w:pPr>
                                <w:jc w:val="center"/>
                                <w:rPr>
                                  <w:sz w:val="18"/>
                                </w:rPr>
                              </w:pPr>
                              <w:r>
                                <w:rPr>
                                  <w:sz w:val="18"/>
                                </w:rPr>
                                <w:t>Subscribe to Care Plan Updates [PCC-39]</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404F1AF4" w14:textId="4BB106E0" w:rsidR="00D10FFC" w:rsidRDefault="00D10FFC" w:rsidP="00D54BCF">
                              <w:pPr>
                                <w:rPr>
                                  <w:sz w:val="18"/>
                                </w:rPr>
                              </w:pPr>
                              <w:r>
                                <w:rPr>
                                  <w:sz w:val="18"/>
                                </w:rPr>
                                <w:t>Care Plan Contributor</w:t>
                              </w:r>
                            </w:p>
                          </w:txbxContent>
                        </wps:txbx>
                        <wps:bodyPr rot="0" vert="horz" wrap="square" lIns="91440" tIns="45720" rIns="91440" bIns="45720" anchor="t" anchorCtr="0" upright="1">
                          <a:noAutofit/>
                        </wps:bodyPr>
                      </wps:wsp>
                      <wps:wsp>
                        <wps:cNvPr id="25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648114" y="168367"/>
                            <a:ext cx="990436" cy="457233"/>
                          </a:xfrm>
                          <a:prstGeom prst="rect">
                            <a:avLst/>
                          </a:prstGeom>
                          <a:solidFill>
                            <a:srgbClr val="FFFFFF"/>
                          </a:solidFill>
                          <a:ln w="9525">
                            <a:solidFill>
                              <a:srgbClr val="000000"/>
                            </a:solidFill>
                            <a:miter lim="800000"/>
                            <a:headEnd/>
                            <a:tailEnd/>
                          </a:ln>
                        </wps:spPr>
                        <wps:txbx>
                          <w:txbxContent>
                            <w:p w14:paraId="6F37BFF4" w14:textId="1C7F1E49" w:rsidR="00D10FFC" w:rsidRDefault="00D10FFC" w:rsidP="00D54BCF">
                              <w:pPr>
                                <w:rPr>
                                  <w:sz w:val="18"/>
                                </w:rPr>
                              </w:pPr>
                              <w:r>
                                <w:rPr>
                                  <w:sz w:val="18"/>
                                </w:rPr>
                                <w:t>Care Plan Service</w:t>
                              </w:r>
                            </w:p>
                          </w:txbxContent>
                        </wps:txbx>
                        <wps:bodyPr rot="0" vert="horz" wrap="square" lIns="91440" tIns="45720" rIns="91440" bIns="45720" anchor="t" anchorCtr="0" upright="1">
                          <a:noAutofit/>
                        </wps:bodyPr>
                      </wps:wsp>
                      <wps:wsp>
                        <wps:cNvPr id="25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42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">
                <v:shape id="_x0000_s1424" type="#_x0000_t75" style="position:absolute;width:37261;height:15392;visibility:visible;mso-wrap-style:square">
                  <v:fill o:detectmouseclick="t"/>
                  <v:path o:connecttype="none"/>
                </v:shape>
                <v:oval id="Oval 153" o:spid="_x0000_s1425" style="position:absolute;left:11334;top:9012;width:16288;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">
                  <v:textbox inset="0,.72pt,0,.72pt">
                    <w:txbxContent>
                      <w:p w14:paraId="39439A52" w14:textId="0A970F89" w:rsidR="00D10FFC" w:rsidRDefault="00D10FFC" w:rsidP="00D54BCF">
                        <w:pPr>
                          <w:jc w:val="center"/>
                          <w:rPr>
                            <w:sz w:val="18"/>
                          </w:rPr>
                        </w:pPr>
                        <w:r>
                          <w:rPr>
                            <w:sz w:val="18"/>
                          </w:rPr>
                          <w:t>Subscribe to Care Plan Updates [PCC-39]</w:t>
                        </w:r>
                      </w:p>
                    </w:txbxContent>
                  </v:textbox>
                </v:oval>
                <v:shape id="Text Box 154" o:spid="_x0000_s1426" type="#_x0000_t202" style="position:absolute;left:1716;top:1683;width:1428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">
                  <v:textbox>
                    <w:txbxContent>
                      <w:p w14:paraId="404F1AF4" w14:textId="4BB106E0" w:rsidR="00D10FFC" w:rsidRDefault="00D10FFC" w:rsidP="00D54BCF">
                        <w:pPr>
                          <w:rPr>
                            <w:sz w:val="18"/>
                          </w:rPr>
                        </w:pPr>
                        <w:r>
                          <w:rPr>
                            <w:sz w:val="18"/>
                          </w:rPr>
                          <w:t>Care Plan Contributor</w:t>
                        </w:r>
                      </w:p>
                    </w:txbxContent>
                  </v:textbox>
                </v:shape>
                <v:line id="Line 155" o:spid="_x0000_s142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"/>
                <v:shape id="Text Box 156" o:spid="_x0000_s1428" type="#_x0000_t202" style="position:absolute;left:26481;top:1683;width:9904;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14:paraId="6F37BFF4" w14:textId="1C7F1E49" w:rsidR="00D10FFC" w:rsidRDefault="00D10FFC" w:rsidP="00D54BCF">
                        <w:pPr>
                          <w:rPr>
                            <w:sz w:val="18"/>
                          </w:rPr>
                        </w:pPr>
                        <w:r>
                          <w:rPr>
                            <w:sz w:val="18"/>
                          </w:rPr>
                          <w:t>Care Plan Service</w:t>
                        </w:r>
                      </w:p>
                    </w:txbxContent>
                  </v:textbox>
                </v:shape>
                <v:line id="Line 157" o:spid="_x0000_s142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"/>
                <w10:anchorlock/>
              </v:group>
            </w:pict>
          </mc:Fallback>
        </mc:AlternateContent>
      </w:r>
    </w:p>
    <w:p w14:paraId="36128FBE" w14:textId="4AAD2A2F" w:rsidR="00D54BCF" w:rsidRPr="000D5169" w:rsidRDefault="00D54BCF" w:rsidP="00D54BCF">
      <w:pPr>
        <w:pStyle w:val="FigureTitle"/>
      </w:pPr>
      <w:r w:rsidRPr="000D5169">
        <w:t>Figure 3.</w:t>
      </w:r>
      <w:r w:rsidR="004D3D70" w:rsidRPr="000D5169">
        <w:t>39</w:t>
      </w:r>
      <w:r w:rsidRPr="000D5169">
        <w:t>.2-1: Use Case Diagram</w:t>
      </w:r>
    </w:p>
    <w:p w14:paraId="72517A2C" w14:textId="70383333" w:rsidR="00D54BCF" w:rsidRPr="000D5169" w:rsidRDefault="00D54BCF" w:rsidP="00D54BCF">
      <w:pPr>
        <w:pStyle w:val="TableTitle"/>
      </w:pPr>
      <w:r w:rsidRPr="000D5169">
        <w:t>Table 3.</w:t>
      </w:r>
      <w:r w:rsidR="004D3D70" w:rsidRPr="000D5169">
        <w:t>39</w:t>
      </w:r>
      <w:r w:rsidRPr="000D516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0D5169" w14:paraId="46F0E241" w14:textId="77777777" w:rsidTr="00D251BA">
        <w:trPr>
          <w:cantSplit/>
        </w:trPr>
        <w:tc>
          <w:tcPr>
            <w:tcW w:w="1008" w:type="dxa"/>
            <w:shd w:val="clear" w:color="auto" w:fill="auto"/>
          </w:tcPr>
          <w:p w14:paraId="3AC8E7B7" w14:textId="77777777" w:rsidR="00D54BCF" w:rsidRPr="000D5169" w:rsidRDefault="00D54BCF" w:rsidP="00483A94">
            <w:pPr>
              <w:pStyle w:val="BodyText"/>
              <w:rPr>
                <w:b/>
              </w:rPr>
            </w:pPr>
            <w:r w:rsidRPr="000D5169">
              <w:rPr>
                <w:b/>
              </w:rPr>
              <w:t>Actor:</w:t>
            </w:r>
          </w:p>
        </w:tc>
        <w:tc>
          <w:tcPr>
            <w:tcW w:w="8568" w:type="dxa"/>
            <w:shd w:val="clear" w:color="auto" w:fill="auto"/>
          </w:tcPr>
          <w:p w14:paraId="486E34EA" w14:textId="37111B79" w:rsidR="00D54BCF" w:rsidRPr="000D5169" w:rsidRDefault="00602956" w:rsidP="00CF3CC5">
            <w:pPr>
              <w:pStyle w:val="BodyText"/>
            </w:pPr>
            <w:r w:rsidRPr="000D5169">
              <w:t xml:space="preserve">Care Plan </w:t>
            </w:r>
            <w:r w:rsidR="003D5F7C" w:rsidRPr="000D5169">
              <w:t>Contributor</w:t>
            </w:r>
          </w:p>
        </w:tc>
      </w:tr>
      <w:tr w:rsidR="00D54BCF" w:rsidRPr="000D5169" w14:paraId="598AF25B" w14:textId="77777777" w:rsidTr="00D251BA">
        <w:trPr>
          <w:cantSplit/>
        </w:trPr>
        <w:tc>
          <w:tcPr>
            <w:tcW w:w="1008" w:type="dxa"/>
            <w:shd w:val="clear" w:color="auto" w:fill="auto"/>
          </w:tcPr>
          <w:p w14:paraId="2224AB03" w14:textId="77777777" w:rsidR="00D54BCF" w:rsidRPr="000D5169" w:rsidRDefault="00D54BCF" w:rsidP="00483A94">
            <w:pPr>
              <w:pStyle w:val="BodyText"/>
              <w:rPr>
                <w:b/>
              </w:rPr>
            </w:pPr>
            <w:r w:rsidRPr="000D5169">
              <w:rPr>
                <w:b/>
              </w:rPr>
              <w:lastRenderedPageBreak/>
              <w:t>Role:</w:t>
            </w:r>
          </w:p>
        </w:tc>
        <w:tc>
          <w:tcPr>
            <w:tcW w:w="8568" w:type="dxa"/>
            <w:shd w:val="clear" w:color="auto" w:fill="auto"/>
          </w:tcPr>
          <w:p w14:paraId="73C14BEF" w14:textId="2657B2D2" w:rsidR="00D54BCF" w:rsidRPr="000D5169" w:rsidRDefault="00602956" w:rsidP="00CF3CC5">
            <w:pPr>
              <w:pStyle w:val="BodyText"/>
            </w:pPr>
            <w:r w:rsidRPr="000D5169">
              <w:t xml:space="preserve">The Care Plan </w:t>
            </w:r>
            <w:r w:rsidR="003B7B4D" w:rsidRPr="000D5169">
              <w:t xml:space="preserve">Contributor </w:t>
            </w:r>
            <w:r w:rsidRPr="000D5169">
              <w:t xml:space="preserve">subscribes to </w:t>
            </w:r>
            <w:r w:rsidR="006107EC" w:rsidRPr="000D5169">
              <w:t xml:space="preserve">updates based upon </w:t>
            </w:r>
            <w:r w:rsidRPr="000D5169">
              <w:t>changes to a CarePlan resource.</w:t>
            </w:r>
          </w:p>
        </w:tc>
      </w:tr>
      <w:tr w:rsidR="00D54BCF" w:rsidRPr="000D5169" w14:paraId="18695D56" w14:textId="77777777" w:rsidTr="00D251BA">
        <w:trPr>
          <w:cantSplit/>
        </w:trPr>
        <w:tc>
          <w:tcPr>
            <w:tcW w:w="1008" w:type="dxa"/>
            <w:shd w:val="clear" w:color="auto" w:fill="auto"/>
          </w:tcPr>
          <w:p w14:paraId="42806181" w14:textId="77777777" w:rsidR="00D54BCF" w:rsidRPr="000D5169" w:rsidRDefault="00D54BCF" w:rsidP="00483A94">
            <w:pPr>
              <w:pStyle w:val="BodyText"/>
              <w:rPr>
                <w:b/>
              </w:rPr>
            </w:pPr>
            <w:r w:rsidRPr="000D5169">
              <w:rPr>
                <w:b/>
              </w:rPr>
              <w:t>Actor:</w:t>
            </w:r>
          </w:p>
        </w:tc>
        <w:tc>
          <w:tcPr>
            <w:tcW w:w="8568" w:type="dxa"/>
            <w:shd w:val="clear" w:color="auto" w:fill="auto"/>
          </w:tcPr>
          <w:p w14:paraId="5229608A" w14:textId="7924D94B" w:rsidR="00D54BCF" w:rsidRPr="000D5169" w:rsidRDefault="00602956" w:rsidP="00483A94">
            <w:pPr>
              <w:pStyle w:val="BodyText"/>
            </w:pPr>
            <w:r w:rsidRPr="000D5169">
              <w:t xml:space="preserve">Care Plan </w:t>
            </w:r>
            <w:r w:rsidR="00EF19A5" w:rsidRPr="000D5169">
              <w:t>Service</w:t>
            </w:r>
          </w:p>
        </w:tc>
      </w:tr>
      <w:tr w:rsidR="00D54BCF" w:rsidRPr="000D5169" w14:paraId="335D4EAC" w14:textId="77777777" w:rsidTr="00D251BA">
        <w:trPr>
          <w:cantSplit/>
        </w:trPr>
        <w:tc>
          <w:tcPr>
            <w:tcW w:w="1008" w:type="dxa"/>
            <w:shd w:val="clear" w:color="auto" w:fill="auto"/>
          </w:tcPr>
          <w:p w14:paraId="1D2E5F7F" w14:textId="77777777" w:rsidR="00D54BCF" w:rsidRPr="000D5169" w:rsidRDefault="00D54BCF" w:rsidP="00483A94">
            <w:pPr>
              <w:pStyle w:val="BodyText"/>
              <w:rPr>
                <w:b/>
              </w:rPr>
            </w:pPr>
            <w:r w:rsidRPr="000D5169">
              <w:rPr>
                <w:b/>
              </w:rPr>
              <w:t>Role:</w:t>
            </w:r>
          </w:p>
        </w:tc>
        <w:tc>
          <w:tcPr>
            <w:tcW w:w="8568" w:type="dxa"/>
            <w:shd w:val="clear" w:color="auto" w:fill="auto"/>
          </w:tcPr>
          <w:p w14:paraId="171247E8" w14:textId="59F02521" w:rsidR="00D54BCF" w:rsidRPr="000D5169" w:rsidRDefault="00602956" w:rsidP="00CF3CC5">
            <w:pPr>
              <w:pStyle w:val="BodyText"/>
            </w:pPr>
            <w:r w:rsidRPr="000D5169">
              <w:t xml:space="preserve">The Care Plan </w:t>
            </w:r>
            <w:r w:rsidR="00EF19A5" w:rsidRPr="000D5169">
              <w:t>Service</w:t>
            </w:r>
            <w:r w:rsidRPr="000D5169">
              <w:t xml:space="preserve"> evaluates the involved resources of the Subscription and </w:t>
            </w:r>
            <w:r w:rsidR="0006444D" w:rsidRPr="000D5169">
              <w:t>u</w:t>
            </w:r>
            <w:r w:rsidRPr="000D5169">
              <w:t xml:space="preserve">ses the defined channel to notify a Care Plan </w:t>
            </w:r>
            <w:r w:rsidR="003B7B4D" w:rsidRPr="000D5169">
              <w:t xml:space="preserve">Contributor </w:t>
            </w:r>
            <w:r w:rsidRPr="000D5169">
              <w:t>about changes.</w:t>
            </w:r>
          </w:p>
        </w:tc>
      </w:tr>
    </w:tbl>
    <w:p w14:paraId="0DAA0995" w14:textId="77777777" w:rsidR="00B949AD" w:rsidRPr="000D5169" w:rsidRDefault="00B949AD" w:rsidP="00CF5713">
      <w:pPr>
        <w:pStyle w:val="BodyText"/>
      </w:pPr>
    </w:p>
    <w:p w14:paraId="203AD1A0" w14:textId="33AB0609" w:rsidR="00D54BCF" w:rsidRPr="000D5169" w:rsidRDefault="00D54BCF" w:rsidP="00D54BCF">
      <w:pPr>
        <w:pStyle w:val="Heading3"/>
        <w:numPr>
          <w:ilvl w:val="0"/>
          <w:numId w:val="0"/>
        </w:numPr>
        <w:rPr>
          <w:noProof w:val="0"/>
        </w:rPr>
      </w:pPr>
      <w:bookmarkStart w:id="251" w:name="_Toc514934399"/>
      <w:r w:rsidRPr="000D5169">
        <w:rPr>
          <w:noProof w:val="0"/>
        </w:rPr>
        <w:t>3.</w:t>
      </w:r>
      <w:r w:rsidR="004D3D70" w:rsidRPr="000D5169">
        <w:rPr>
          <w:noProof w:val="0"/>
        </w:rPr>
        <w:t>39</w:t>
      </w:r>
      <w:r w:rsidRPr="000D5169">
        <w:rPr>
          <w:noProof w:val="0"/>
        </w:rPr>
        <w:t>.3 Referenced Standards</w:t>
      </w:r>
      <w:bookmarkEnd w:id="251"/>
    </w:p>
    <w:p w14:paraId="5FDE490B" w14:textId="77777777" w:rsidR="00C349DB" w:rsidRPr="000D5169" w:rsidRDefault="00C349DB" w:rsidP="00C349DB">
      <w:pPr>
        <w:pStyle w:val="BodyText"/>
      </w:pPr>
      <w:r w:rsidRPr="000D5169">
        <w:t>HL7 FHIR standard release 3 (STU)</w:t>
      </w:r>
    </w:p>
    <w:p w14:paraId="0E852783" w14:textId="04B04B23" w:rsidR="00D54BCF" w:rsidRPr="000D5169" w:rsidRDefault="00D54BCF" w:rsidP="00D54BCF">
      <w:pPr>
        <w:pStyle w:val="Heading3"/>
        <w:numPr>
          <w:ilvl w:val="0"/>
          <w:numId w:val="0"/>
        </w:numPr>
        <w:rPr>
          <w:noProof w:val="0"/>
        </w:rPr>
      </w:pPr>
      <w:bookmarkStart w:id="252" w:name="_Toc514934400"/>
      <w:r w:rsidRPr="000D5169">
        <w:rPr>
          <w:noProof w:val="0"/>
        </w:rPr>
        <w:t>3.</w:t>
      </w:r>
      <w:r w:rsidR="004D3D70" w:rsidRPr="000D5169">
        <w:rPr>
          <w:noProof w:val="0"/>
        </w:rPr>
        <w:t>39</w:t>
      </w:r>
      <w:r w:rsidRPr="000D5169">
        <w:rPr>
          <w:noProof w:val="0"/>
        </w:rPr>
        <w:t>.4 Interaction Diagram</w:t>
      </w:r>
      <w:bookmarkEnd w:id="252"/>
    </w:p>
    <w:p w14:paraId="0DC334DF" w14:textId="77777777" w:rsidR="00D54BCF" w:rsidRPr="000D5169" w:rsidRDefault="00D54BCF" w:rsidP="00D54BCF">
      <w:pPr>
        <w:pStyle w:val="BodyText"/>
      </w:pPr>
      <w:r w:rsidRPr="000D5169">
        <w:rPr>
          <w:noProof/>
        </w:rPr>
        <mc:AlternateContent>
          <mc:Choice Requires="wpc">
            <w:drawing>
              <wp:inline distT="0" distB="0" distL="0" distR="0" wp14:anchorId="6E058FCC" wp14:editId="1E091524">
                <wp:extent cx="5943600" cy="24003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2EE1F" w14:textId="4079B6AB" w:rsidR="00D10FFC" w:rsidRPr="007C1AAC" w:rsidRDefault="00D10FFC" w:rsidP="00D54BCF">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51D34" w14:textId="6EE604CA" w:rsidR="00D10FFC" w:rsidRPr="007C1AAC" w:rsidRDefault="00D10FFC" w:rsidP="00D54BCF">
                              <w:pPr>
                                <w:rPr>
                                  <w:sz w:val="22"/>
                                  <w:szCs w:val="22"/>
                                </w:rPr>
                              </w:pPr>
                              <w:r>
                                <w:rPr>
                                  <w:sz w:val="22"/>
                                  <w:szCs w:val="22"/>
                                </w:rPr>
                                <w:t>Subscribe to Care Plan Updates</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FCF68A" w14:textId="2ED97B92" w:rsidR="00D10FFC" w:rsidRPr="007C1AAC" w:rsidRDefault="00D10FFC" w:rsidP="00D54BCF">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6E058FCC" id="Canvas 40" o:spid="_x0000_s143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">
                <v:shape id="_x0000_s1431" type="#_x0000_t75" style="position:absolute;width:59436;height:24003;visibility:visible;mso-wrap-style:square">
                  <v:fill o:detectmouseclick="t"/>
                  <v:path o:connecttype="none"/>
                </v:shape>
                <v:shape id="_x0000_s1432" type="#_x0000_t202" style="position:absolute;left:14092;top:251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" stroked="f">
                  <v:textbox>
                    <w:txbxContent>
                      <w:p w14:paraId="4322EE1F" w14:textId="4079B6AB" w:rsidR="00D10FFC" w:rsidRPr="007C1AAC" w:rsidRDefault="00D10FFC" w:rsidP="00D54BCF">
                        <w:pPr>
                          <w:jc w:val="center"/>
                          <w:rPr>
                            <w:sz w:val="22"/>
                            <w:szCs w:val="22"/>
                          </w:rPr>
                        </w:pPr>
                        <w:r>
                          <w:rPr>
                            <w:sz w:val="22"/>
                            <w:szCs w:val="22"/>
                          </w:rPr>
                          <w:t>Care Plan Contributor</w:t>
                        </w:r>
                      </w:p>
                    </w:txbxContent>
                  </v:textbox>
                </v:shape>
                <v:line id="Line 161" o:spid="_x0000_s143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">
                  <v:stroke dashstyle="dash"/>
                </v:line>
                <v:shape id="Text Box 162" o:spid="_x0000_s1434" type="#_x0000_t202" style="position:absolute;left:24142;top:6832;width:1221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14:paraId="1FE51D34" w14:textId="6EE604CA" w:rsidR="00D10FFC" w:rsidRPr="007C1AAC" w:rsidRDefault="00D10FFC" w:rsidP="00D54BCF">
                        <w:pPr>
                          <w:rPr>
                            <w:sz w:val="22"/>
                            <w:szCs w:val="22"/>
                          </w:rPr>
                        </w:pPr>
                        <w:r>
                          <w:rPr>
                            <w:sz w:val="22"/>
                            <w:szCs w:val="22"/>
                          </w:rPr>
                          <w:t>Subscribe to Care Plan Updates</w:t>
                        </w:r>
                      </w:p>
                    </w:txbxContent>
                  </v:textbox>
                </v:shape>
                <v:line id="Line 163" o:spid="_x0000_s143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">
                  <v:stroke dashstyle="dash"/>
                </v:line>
                <v:rect id="Rectangle 164" o:spid="_x0000_s143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rect id="Rectangle 165" o:spid="_x0000_s143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line id="Line 166" o:spid="_x0000_s143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shape id="Text Box 167" o:spid="_x0000_s1439"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FFCF68A" w14:textId="2ED97B92" w:rsidR="00D10FFC" w:rsidRPr="007C1AAC" w:rsidRDefault="00D10FFC" w:rsidP="00D54BCF">
                        <w:pPr>
                          <w:jc w:val="center"/>
                          <w:rPr>
                            <w:sz w:val="22"/>
                            <w:szCs w:val="22"/>
                          </w:rPr>
                        </w:pPr>
                        <w:r>
                          <w:rPr>
                            <w:sz w:val="22"/>
                            <w:szCs w:val="22"/>
                          </w:rPr>
                          <w:t>Care Plan Service</w:t>
                        </w:r>
                      </w:p>
                    </w:txbxContent>
                  </v:textbox>
                </v:shape>
                <w10:anchorlock/>
              </v:group>
            </w:pict>
          </mc:Fallback>
        </mc:AlternateContent>
      </w:r>
    </w:p>
    <w:p w14:paraId="14D006B0" w14:textId="26AEC178" w:rsidR="00D54BCF" w:rsidRPr="000D5169" w:rsidRDefault="00D54BCF" w:rsidP="00D54BCF">
      <w:pPr>
        <w:pStyle w:val="Heading4"/>
        <w:numPr>
          <w:ilvl w:val="0"/>
          <w:numId w:val="0"/>
        </w:numPr>
        <w:rPr>
          <w:noProof w:val="0"/>
        </w:rPr>
      </w:pPr>
      <w:bookmarkStart w:id="253" w:name="_Toc514934401"/>
      <w:r w:rsidRPr="000D5169">
        <w:rPr>
          <w:noProof w:val="0"/>
        </w:rPr>
        <w:t>3.</w:t>
      </w:r>
      <w:r w:rsidR="004D3D70" w:rsidRPr="000D5169">
        <w:rPr>
          <w:noProof w:val="0"/>
        </w:rPr>
        <w:t>39</w:t>
      </w:r>
      <w:r w:rsidRPr="000D5169">
        <w:rPr>
          <w:noProof w:val="0"/>
        </w:rPr>
        <w:t xml:space="preserve">.4.1 </w:t>
      </w:r>
      <w:r w:rsidR="00AD7036" w:rsidRPr="000D5169">
        <w:rPr>
          <w:noProof w:val="0"/>
        </w:rPr>
        <w:t>Subscribe to Care Plan Updates</w:t>
      </w:r>
      <w:bookmarkEnd w:id="253"/>
    </w:p>
    <w:p w14:paraId="3345C13F" w14:textId="57F6B442" w:rsidR="000B0E1E" w:rsidRPr="000D5169" w:rsidRDefault="000B0E1E" w:rsidP="00A03166">
      <w:pPr>
        <w:pStyle w:val="BodyText"/>
      </w:pPr>
      <w:r w:rsidRPr="000D5169">
        <w:t xml:space="preserve">A Care Plan </w:t>
      </w:r>
      <w:r w:rsidR="00334CA4" w:rsidRPr="000D5169">
        <w:t xml:space="preserve">Contributor </w:t>
      </w:r>
      <w:r w:rsidRPr="000D5169">
        <w:t xml:space="preserve">may choose to receive updates as CarePlan resources are changed by using the Subscribe to Care Plan Updates transaction. </w:t>
      </w:r>
    </w:p>
    <w:p w14:paraId="0A1695D4" w14:textId="784A6653" w:rsidR="00225695" w:rsidRPr="000D5169" w:rsidRDefault="00225695" w:rsidP="00A03166">
      <w:pPr>
        <w:pStyle w:val="BodyText"/>
      </w:pPr>
      <w:r w:rsidRPr="000D5169">
        <w:t xml:space="preserve">When the criteria of a subscription request are </w:t>
      </w:r>
      <w:r w:rsidR="00651285" w:rsidRPr="000D5169">
        <w:t>satisfied</w:t>
      </w:r>
      <w:r w:rsidRPr="000D5169">
        <w:t>, the Care Plan Service sends the entire Care Plan resource, using the Provide Care Plan [PCC-</w:t>
      </w:r>
      <w:r w:rsidR="00FE0205" w:rsidRPr="000D5169">
        <w:t>40</w:t>
      </w:r>
      <w:r w:rsidRPr="000D5169">
        <w:t>] transaction to the subscribing Care Plan Contributor.</w:t>
      </w:r>
    </w:p>
    <w:p w14:paraId="61E77B65" w14:textId="26CC52D6" w:rsidR="00D54BCF" w:rsidRPr="000D5169" w:rsidRDefault="00D54BCF" w:rsidP="00D54BCF">
      <w:pPr>
        <w:pStyle w:val="Heading5"/>
        <w:numPr>
          <w:ilvl w:val="0"/>
          <w:numId w:val="0"/>
        </w:numPr>
        <w:rPr>
          <w:noProof w:val="0"/>
        </w:rPr>
      </w:pPr>
      <w:bookmarkStart w:id="254" w:name="_Toc514934402"/>
      <w:r w:rsidRPr="000D5169">
        <w:rPr>
          <w:noProof w:val="0"/>
        </w:rPr>
        <w:t>3.</w:t>
      </w:r>
      <w:r w:rsidR="004D3D70" w:rsidRPr="000D5169">
        <w:rPr>
          <w:noProof w:val="0"/>
        </w:rPr>
        <w:t>39</w:t>
      </w:r>
      <w:r w:rsidRPr="000D5169">
        <w:rPr>
          <w:noProof w:val="0"/>
        </w:rPr>
        <w:t>.4.1.1 Trigger Events</w:t>
      </w:r>
      <w:bookmarkEnd w:id="254"/>
    </w:p>
    <w:p w14:paraId="62281BBB" w14:textId="4CE70BF4" w:rsidR="000B0E1E" w:rsidRPr="000D5169" w:rsidRDefault="000B0E1E" w:rsidP="00A03166">
      <w:pPr>
        <w:pStyle w:val="BodyText"/>
      </w:pPr>
      <w:r w:rsidRPr="000D5169">
        <w:t>Subscribing to Care Plan Updates is a business and workflow decision, and the use of this is optional</w:t>
      </w:r>
      <w:r w:rsidR="0007719E" w:rsidRPr="000D5169">
        <w:t xml:space="preserve"> in the DCP </w:t>
      </w:r>
      <w:r w:rsidR="00A256B9" w:rsidRPr="000D5169">
        <w:t>Profile</w:t>
      </w:r>
      <w:r w:rsidR="0007719E" w:rsidRPr="000D5169">
        <w:t>.</w:t>
      </w:r>
    </w:p>
    <w:p w14:paraId="4D0C1F26" w14:textId="77777777" w:rsidR="00940008" w:rsidRPr="000D5169" w:rsidRDefault="00A10784" w:rsidP="00A03166">
      <w:pPr>
        <w:pStyle w:val="BodyText"/>
      </w:pPr>
      <w:r w:rsidRPr="000D5169">
        <w:t>The Subscription criteria, used to trigger updates, may be simple</w:t>
      </w:r>
      <w:r w:rsidR="00940008" w:rsidRPr="000D5169">
        <w:t xml:space="preserve"> or complex.</w:t>
      </w:r>
    </w:p>
    <w:p w14:paraId="5CE5C37D" w14:textId="7E28924A" w:rsidR="002C7A47" w:rsidRPr="000D5169" w:rsidRDefault="00DF23FE" w:rsidP="00A03166">
      <w:pPr>
        <w:pStyle w:val="BodyText"/>
      </w:pPr>
      <w:r>
        <w:t>S</w:t>
      </w:r>
      <w:r w:rsidR="00940008" w:rsidRPr="000D5169">
        <w:t>imple Subscription criteria include</w:t>
      </w:r>
      <w:r>
        <w:t>s</w:t>
      </w:r>
      <w:r w:rsidR="00940008" w:rsidRPr="000D5169">
        <w:t xml:space="preserve"> only query parameters about a CarePlan resource, such as the id. </w:t>
      </w:r>
      <w:r>
        <w:t>S</w:t>
      </w:r>
      <w:r w:rsidR="00940008" w:rsidRPr="000D5169">
        <w:t xml:space="preserve">imple Subscription criteria results in notifications of changes to the CarePlan resource </w:t>
      </w:r>
      <w:r w:rsidR="00940008" w:rsidRPr="000D5169">
        <w:lastRenderedPageBreak/>
        <w:t xml:space="preserve">itself, but </w:t>
      </w:r>
      <w:r w:rsidR="00C84EF0" w:rsidRPr="000D5169">
        <w:t xml:space="preserve">the subscription update would not be triggered by changes to a </w:t>
      </w:r>
      <w:r w:rsidR="00D42534" w:rsidRPr="000D5169">
        <w:t xml:space="preserve">resource </w:t>
      </w:r>
      <w:r w:rsidR="00C84EF0" w:rsidRPr="000D5169">
        <w:t xml:space="preserve">referenced </w:t>
      </w:r>
      <w:r w:rsidR="00D42534" w:rsidRPr="000D5169">
        <w:t>by the care plan</w:t>
      </w:r>
      <w:r w:rsidR="00940008" w:rsidRPr="000D5169">
        <w:t>.</w:t>
      </w:r>
      <w:r w:rsidR="008A29C2" w:rsidRPr="000D5169">
        <w:t xml:space="preserve"> </w:t>
      </w:r>
    </w:p>
    <w:p w14:paraId="32892E16" w14:textId="752FC2B3" w:rsidR="00A10784" w:rsidRPr="000D5169" w:rsidRDefault="00754764" w:rsidP="00A03166">
      <w:pPr>
        <w:pStyle w:val="BodyText"/>
      </w:pPr>
      <w:r>
        <w:t>C</w:t>
      </w:r>
      <w:r w:rsidR="00940008" w:rsidRPr="000D5169">
        <w:t xml:space="preserve">omplex Subscription </w:t>
      </w:r>
      <w:r w:rsidR="002C7A47" w:rsidRPr="000D5169">
        <w:t>criteria contain</w:t>
      </w:r>
      <w:r w:rsidR="00940008" w:rsidRPr="000D5169">
        <w:t>s</w:t>
      </w:r>
      <w:r w:rsidR="002C7A47" w:rsidRPr="000D5169">
        <w:t xml:space="preserve"> </w:t>
      </w:r>
      <w:r w:rsidR="00A10784" w:rsidRPr="000D5169">
        <w:t>chained parameters</w:t>
      </w:r>
      <w:r w:rsidR="002C7A47" w:rsidRPr="000D5169">
        <w:t xml:space="preserve">, such </w:t>
      </w:r>
      <w:r w:rsidR="008E4F58" w:rsidRPr="000D5169">
        <w:t xml:space="preserve">as </w:t>
      </w:r>
      <w:r w:rsidR="00940008" w:rsidRPr="000D5169">
        <w:t xml:space="preserve">parameters </w:t>
      </w:r>
      <w:r w:rsidR="00A10784" w:rsidRPr="000D5169">
        <w:t xml:space="preserve">about </w:t>
      </w:r>
      <w:r w:rsidR="00BB4681" w:rsidRPr="000D5169">
        <w:t>resources</w:t>
      </w:r>
      <w:r w:rsidR="00940008" w:rsidRPr="000D5169">
        <w:t xml:space="preserve"> that are</w:t>
      </w:r>
      <w:r w:rsidR="00A10784" w:rsidRPr="000D5169">
        <w:t xml:space="preserve"> referenced within the CarePlan</w:t>
      </w:r>
      <w:r w:rsidR="00CA4288" w:rsidRPr="000D5169">
        <w:t xml:space="preserve">. </w:t>
      </w:r>
      <w:r w:rsidR="00940008" w:rsidRPr="000D5169">
        <w:t>For example, chaining parameters about a goal referenced from a CarePlan results in notifications of changes to either the CarePlan or to the referenced goal.</w:t>
      </w:r>
    </w:p>
    <w:p w14:paraId="2816B17D" w14:textId="62096451" w:rsidR="00D54BCF" w:rsidRPr="000D5169" w:rsidRDefault="00D54BCF" w:rsidP="00D54BCF">
      <w:pPr>
        <w:pStyle w:val="Heading5"/>
        <w:numPr>
          <w:ilvl w:val="0"/>
          <w:numId w:val="0"/>
        </w:numPr>
        <w:rPr>
          <w:noProof w:val="0"/>
        </w:rPr>
      </w:pPr>
      <w:bookmarkStart w:id="255" w:name="_Toc514934403"/>
      <w:r w:rsidRPr="000D5169">
        <w:rPr>
          <w:noProof w:val="0"/>
        </w:rPr>
        <w:t>3.</w:t>
      </w:r>
      <w:r w:rsidR="004D3D70" w:rsidRPr="000D5169">
        <w:rPr>
          <w:noProof w:val="0"/>
        </w:rPr>
        <w:t>39</w:t>
      </w:r>
      <w:r w:rsidRPr="000D5169">
        <w:rPr>
          <w:noProof w:val="0"/>
        </w:rPr>
        <w:t>.4.1.2 Message Semantics</w:t>
      </w:r>
      <w:bookmarkEnd w:id="255"/>
    </w:p>
    <w:p w14:paraId="0142FF68" w14:textId="304A1A23" w:rsidR="001E6ADA" w:rsidRPr="000D5169" w:rsidRDefault="001E6ADA" w:rsidP="001E6ADA">
      <w:pPr>
        <w:pStyle w:val="BodyText"/>
      </w:pPr>
      <w:r w:rsidRPr="000D5169">
        <w:t xml:space="preserve">This is an HTTP or HTTPS </w:t>
      </w:r>
      <w:r w:rsidR="008E2AE7" w:rsidRPr="000D5169">
        <w:t xml:space="preserve">POST </w:t>
      </w:r>
      <w:r w:rsidRPr="000D5169">
        <w:t xml:space="preserve">of a </w:t>
      </w:r>
      <w:r w:rsidR="003D0D7B" w:rsidRPr="000D5169">
        <w:t>Subscription resource, as constrained by this profile.</w:t>
      </w:r>
    </w:p>
    <w:p w14:paraId="024CF6C0" w14:textId="25D98370" w:rsidR="001E6ADA" w:rsidRPr="000D5169" w:rsidRDefault="001E6ADA" w:rsidP="001E6ADA">
      <w:pPr>
        <w:pStyle w:val="BodyText"/>
      </w:pPr>
      <w:r w:rsidRPr="000D5169">
        <w:t>The base URL fo</w:t>
      </w:r>
      <w:r w:rsidR="003D0D7B" w:rsidRPr="000D5169">
        <w:t>r this is: [base]/Subscription</w:t>
      </w:r>
    </w:p>
    <w:p w14:paraId="5DA2DF8B" w14:textId="76EB05F5" w:rsidR="001E6ADA" w:rsidRPr="000D5169" w:rsidRDefault="001E6ADA" w:rsidP="001E6ADA">
      <w:pPr>
        <w:pStyle w:val="BodyText"/>
      </w:pPr>
      <w:r w:rsidRPr="000D5169">
        <w:t xml:space="preserve">Where the body of the transaction contains the </w:t>
      </w:r>
      <w:r w:rsidR="003D0D7B" w:rsidRPr="000D5169">
        <w:t>Subscription</w:t>
      </w:r>
      <w:r w:rsidRPr="000D5169">
        <w:t xml:space="preserve"> resource. </w:t>
      </w:r>
    </w:p>
    <w:p w14:paraId="4C66BAE3" w14:textId="1E4D0B4F" w:rsidR="001E6ADA" w:rsidRPr="000D5169" w:rsidRDefault="001E6ADA" w:rsidP="001E6ADA">
      <w:pPr>
        <w:pStyle w:val="BodyText"/>
      </w:pPr>
      <w:r w:rsidRPr="000D5169">
        <w:t xml:space="preserve">See </w:t>
      </w:r>
      <w:r w:rsidR="007B4B7C" w:rsidRPr="000D5169">
        <w:t>http://hl7.org/fhir/STU3/</w:t>
      </w:r>
      <w:r w:rsidR="003D0D7B" w:rsidRPr="000D5169">
        <w:t>subscription.html</w:t>
      </w:r>
      <w:r w:rsidR="00BE5305" w:rsidRPr="000D5169">
        <w:t>.</w:t>
      </w:r>
    </w:p>
    <w:p w14:paraId="7F5D7E68" w14:textId="2494278C" w:rsidR="00D54BCF" w:rsidRPr="000D5169" w:rsidRDefault="00D54BCF" w:rsidP="00D54BCF">
      <w:pPr>
        <w:pStyle w:val="Heading5"/>
        <w:numPr>
          <w:ilvl w:val="0"/>
          <w:numId w:val="0"/>
        </w:numPr>
        <w:rPr>
          <w:noProof w:val="0"/>
        </w:rPr>
      </w:pPr>
      <w:bookmarkStart w:id="256" w:name="_Toc514934404"/>
      <w:r w:rsidRPr="000D5169">
        <w:rPr>
          <w:noProof w:val="0"/>
        </w:rPr>
        <w:t>3.</w:t>
      </w:r>
      <w:r w:rsidR="004D3D70" w:rsidRPr="000D5169">
        <w:rPr>
          <w:noProof w:val="0"/>
        </w:rPr>
        <w:t>39</w:t>
      </w:r>
      <w:r w:rsidRPr="000D5169">
        <w:rPr>
          <w:noProof w:val="0"/>
        </w:rPr>
        <w:t>.4.1.3 Expected Actions</w:t>
      </w:r>
      <w:bookmarkEnd w:id="256"/>
    </w:p>
    <w:p w14:paraId="744A0110" w14:textId="0CB7A042" w:rsidR="00537BB7" w:rsidRPr="000D5169" w:rsidRDefault="00537BB7" w:rsidP="00A03166">
      <w:pPr>
        <w:pStyle w:val="BodyText"/>
      </w:pPr>
      <w:r w:rsidRPr="000D5169">
        <w:t xml:space="preserve">The Care Plan </w:t>
      </w:r>
      <w:r w:rsidR="00C73650" w:rsidRPr="000D5169">
        <w:t xml:space="preserve">Contributor </w:t>
      </w:r>
      <w:r w:rsidRPr="000D5169">
        <w:t xml:space="preserve">shall check the response from the Care Plan </w:t>
      </w:r>
      <w:r w:rsidR="00EF19A5" w:rsidRPr="000D5169">
        <w:t>Service</w:t>
      </w:r>
      <w:r w:rsidRPr="000D5169">
        <w:t xml:space="preserve">. </w:t>
      </w:r>
      <w:r w:rsidR="00711F86" w:rsidRPr="000D5169">
        <w:t xml:space="preserve">See </w:t>
      </w:r>
      <w:r w:rsidR="007B4B7C" w:rsidRPr="000D5169">
        <w:t>http://hl7.org/fhir/STU3/</w:t>
      </w:r>
      <w:r w:rsidR="00B777CB" w:rsidRPr="000D5169">
        <w:t>http.html#create</w:t>
      </w:r>
      <w:r w:rsidR="00711F86" w:rsidRPr="000D5169">
        <w:t xml:space="preserve"> for details.</w:t>
      </w:r>
    </w:p>
    <w:p w14:paraId="112B4167" w14:textId="0E620AAC" w:rsidR="00537BB7" w:rsidRPr="000D5169" w:rsidRDefault="00537BB7" w:rsidP="00A03166">
      <w:pPr>
        <w:pStyle w:val="BodyText"/>
      </w:pPr>
      <w:r w:rsidRPr="000D5169">
        <w:t xml:space="preserve">The Care Plan </w:t>
      </w:r>
      <w:r w:rsidR="003F4BC3" w:rsidRPr="000D5169">
        <w:t xml:space="preserve">Service </w:t>
      </w:r>
      <w:r w:rsidRPr="000D5169">
        <w:t>shall check that the Subscription resource meets the constraints defined by this profile</w:t>
      </w:r>
      <w:r w:rsidR="0023203E" w:rsidRPr="000D5169">
        <w:t xml:space="preserve">, in </w:t>
      </w:r>
      <w:r w:rsidR="00014FA8" w:rsidRPr="000D5169">
        <w:t xml:space="preserve">PCC TF-3: </w:t>
      </w:r>
      <w:r w:rsidR="0023203E" w:rsidRPr="000D5169">
        <w:t>6.6.2</w:t>
      </w:r>
      <w:r w:rsidRPr="000D5169">
        <w:t xml:space="preserve">. </w:t>
      </w:r>
    </w:p>
    <w:p w14:paraId="62A569EB" w14:textId="51244D8A" w:rsidR="00537BB7" w:rsidRPr="000D5169" w:rsidRDefault="00537BB7" w:rsidP="00A03166">
      <w:pPr>
        <w:pStyle w:val="BodyText"/>
      </w:pPr>
      <w:r w:rsidRPr="000D5169">
        <w:t xml:space="preserve">When a Subscription resource is accepted, the Care Plan </w:t>
      </w:r>
      <w:r w:rsidR="00EF19A5" w:rsidRPr="000D5169">
        <w:t>Service</w:t>
      </w:r>
      <w:r w:rsidRPr="000D5169">
        <w:t xml:space="preserve"> sets the status to “requested” and returns in the Location header the Subscription’s logical id for use in future operations. This logical id shall be saved by the </w:t>
      </w:r>
      <w:r w:rsidR="0023203E" w:rsidRPr="000D5169">
        <w:t xml:space="preserve">Care Plan </w:t>
      </w:r>
      <w:r w:rsidRPr="000D5169">
        <w:t>Con</w:t>
      </w:r>
      <w:r w:rsidR="00C73650" w:rsidRPr="000D5169">
        <w:t>tributor</w:t>
      </w:r>
      <w:r w:rsidRPr="000D5169">
        <w:t>.</w:t>
      </w:r>
    </w:p>
    <w:p w14:paraId="0501C5BE" w14:textId="68C31F99" w:rsidR="0023203E" w:rsidRPr="000D5169" w:rsidRDefault="0023203E" w:rsidP="00A03166">
      <w:pPr>
        <w:pStyle w:val="BodyText"/>
      </w:pPr>
      <w:r w:rsidRPr="000D5169">
        <w:t xml:space="preserve">A Subscription may be rejected by the Care Plan Service for a number of reasons, such as </w:t>
      </w:r>
      <w:r w:rsidR="00BB1A35" w:rsidRPr="000D5169">
        <w:t xml:space="preserve">if </w:t>
      </w:r>
      <w:r w:rsidRPr="000D5169">
        <w:t>the Subscription is incomplete or does not meet the requirements of this profile</w:t>
      </w:r>
      <w:r w:rsidR="00DB619D" w:rsidRPr="000D5169">
        <w:t xml:space="preserve"> as in PCC TF-3: 6.6.2</w:t>
      </w:r>
    </w:p>
    <w:p w14:paraId="252167DC" w14:textId="3162225A" w:rsidR="000E0C71" w:rsidRPr="000D5169" w:rsidRDefault="000E0C71" w:rsidP="00A03166">
      <w:pPr>
        <w:pStyle w:val="BodyText"/>
      </w:pPr>
      <w:r w:rsidRPr="000D5169">
        <w:t>As per FHIR POST protocol, a rejected transaction results in the return of a 406 – rejected HTTP response.</w:t>
      </w:r>
    </w:p>
    <w:p w14:paraId="3A491D24" w14:textId="22697B17" w:rsidR="00873182" w:rsidRPr="000D5169" w:rsidRDefault="00873182" w:rsidP="00873182">
      <w:pPr>
        <w:pStyle w:val="Heading4"/>
        <w:numPr>
          <w:ilvl w:val="0"/>
          <w:numId w:val="0"/>
        </w:numPr>
        <w:rPr>
          <w:noProof w:val="0"/>
        </w:rPr>
      </w:pPr>
      <w:bookmarkStart w:id="257" w:name="_Toc514934405"/>
      <w:r w:rsidRPr="000D5169">
        <w:rPr>
          <w:noProof w:val="0"/>
        </w:rPr>
        <w:t>3.</w:t>
      </w:r>
      <w:r w:rsidR="004D3D70" w:rsidRPr="000D5169">
        <w:rPr>
          <w:noProof w:val="0"/>
        </w:rPr>
        <w:t>39</w:t>
      </w:r>
      <w:r w:rsidRPr="000D5169">
        <w:rPr>
          <w:noProof w:val="0"/>
        </w:rPr>
        <w:t>.4.2 Update Subscription to Care Plan Updates</w:t>
      </w:r>
      <w:bookmarkEnd w:id="257"/>
    </w:p>
    <w:p w14:paraId="33B40F82" w14:textId="0FF0DE00" w:rsidR="00873182" w:rsidRPr="000D5169" w:rsidRDefault="00873182" w:rsidP="004A653D">
      <w:pPr>
        <w:pStyle w:val="BodyText"/>
      </w:pPr>
      <w:r w:rsidRPr="000D5169">
        <w:t>An existing subscription may be updated by a Care Plan Contributor</w:t>
      </w:r>
      <w:r w:rsidR="00D1223C" w:rsidRPr="000D5169">
        <w:t>, for example</w:t>
      </w:r>
      <w:r w:rsidR="00F10785" w:rsidRPr="000D5169">
        <w:t xml:space="preserve"> to refine the search criteria</w:t>
      </w:r>
      <w:r w:rsidRPr="000D5169">
        <w:t>.</w:t>
      </w:r>
    </w:p>
    <w:p w14:paraId="76DF17FC" w14:textId="2F0749D4" w:rsidR="00873182" w:rsidRPr="000D5169" w:rsidRDefault="00873182" w:rsidP="00873182">
      <w:pPr>
        <w:pStyle w:val="Heading5"/>
        <w:numPr>
          <w:ilvl w:val="0"/>
          <w:numId w:val="0"/>
        </w:numPr>
        <w:rPr>
          <w:noProof w:val="0"/>
        </w:rPr>
      </w:pPr>
      <w:bookmarkStart w:id="258" w:name="_Toc514934406"/>
      <w:r w:rsidRPr="000D5169">
        <w:rPr>
          <w:noProof w:val="0"/>
        </w:rPr>
        <w:t>3.</w:t>
      </w:r>
      <w:r w:rsidR="004D3D70" w:rsidRPr="000D5169">
        <w:rPr>
          <w:noProof w:val="0"/>
        </w:rPr>
        <w:t>39</w:t>
      </w:r>
      <w:r w:rsidRPr="000D5169">
        <w:rPr>
          <w:noProof w:val="0"/>
        </w:rPr>
        <w:t>.4.2.1 Trigger Events</w:t>
      </w:r>
      <w:bookmarkEnd w:id="258"/>
    </w:p>
    <w:p w14:paraId="5FBC3E71" w14:textId="227E607D" w:rsidR="00873182" w:rsidRPr="000D5169" w:rsidRDefault="00873182" w:rsidP="004A653D">
      <w:pPr>
        <w:pStyle w:val="BodyText"/>
      </w:pPr>
      <w:r w:rsidRPr="000D5169">
        <w:t>An existing subscription needs to be updated.</w:t>
      </w:r>
    </w:p>
    <w:p w14:paraId="22A77E94" w14:textId="30D90C7B" w:rsidR="00873182" w:rsidRPr="000D5169" w:rsidRDefault="00873182" w:rsidP="00873182">
      <w:pPr>
        <w:pStyle w:val="Heading5"/>
        <w:numPr>
          <w:ilvl w:val="0"/>
          <w:numId w:val="0"/>
        </w:numPr>
        <w:rPr>
          <w:noProof w:val="0"/>
        </w:rPr>
      </w:pPr>
      <w:bookmarkStart w:id="259" w:name="_Toc514934407"/>
      <w:r w:rsidRPr="000D5169">
        <w:rPr>
          <w:noProof w:val="0"/>
        </w:rPr>
        <w:t>3.</w:t>
      </w:r>
      <w:r w:rsidR="004D3D70" w:rsidRPr="000D5169">
        <w:rPr>
          <w:noProof w:val="0"/>
        </w:rPr>
        <w:t>39</w:t>
      </w:r>
      <w:r w:rsidRPr="000D5169">
        <w:rPr>
          <w:noProof w:val="0"/>
        </w:rPr>
        <w:t>.4.2.2 Message Semantics</w:t>
      </w:r>
      <w:bookmarkEnd w:id="259"/>
    </w:p>
    <w:p w14:paraId="1E4D8297" w14:textId="2640561C" w:rsidR="00873182" w:rsidRPr="000D5169" w:rsidRDefault="00873182" w:rsidP="00873182">
      <w:pPr>
        <w:pStyle w:val="BodyText"/>
      </w:pPr>
      <w:r w:rsidRPr="000D5169">
        <w:t>This is an HTTP or HTTPS PUT of a Subscription resource, as constrained by this profile.</w:t>
      </w:r>
    </w:p>
    <w:p w14:paraId="1E978A83" w14:textId="69B10D1B" w:rsidR="00873182" w:rsidRPr="000D5169" w:rsidRDefault="00873182" w:rsidP="00873182">
      <w:pPr>
        <w:pStyle w:val="BodyText"/>
      </w:pPr>
      <w:r w:rsidRPr="000D5169">
        <w:t>The base URL for this is: [base]/Subscription</w:t>
      </w:r>
      <w:r w:rsidR="00F5026D" w:rsidRPr="000D5169">
        <w:t>/</w:t>
      </w:r>
      <w:r w:rsidRPr="000D5169">
        <w:t>[id]</w:t>
      </w:r>
    </w:p>
    <w:p w14:paraId="36A98B26" w14:textId="77777777" w:rsidR="00873182" w:rsidRPr="000D5169" w:rsidRDefault="00873182" w:rsidP="00873182">
      <w:pPr>
        <w:pStyle w:val="BodyText"/>
      </w:pPr>
      <w:r w:rsidRPr="000D5169">
        <w:lastRenderedPageBreak/>
        <w:t xml:space="preserve">Where the body of the transaction contains the Subscription resource. </w:t>
      </w:r>
    </w:p>
    <w:p w14:paraId="421C7ED0" w14:textId="7B8BAD2F" w:rsidR="00873182" w:rsidRPr="000D5169" w:rsidRDefault="00873182" w:rsidP="004A653D">
      <w:pPr>
        <w:pStyle w:val="BodyText"/>
      </w:pPr>
      <w:r w:rsidRPr="000D5169">
        <w:t xml:space="preserve">See </w:t>
      </w:r>
      <w:r w:rsidR="007B4B7C" w:rsidRPr="000D5169">
        <w:t>http://hl7.org/fhir/STU3/</w:t>
      </w:r>
      <w:r w:rsidR="00514DEA" w:rsidRPr="000D5169">
        <w:t>http.html#update</w:t>
      </w:r>
      <w:r w:rsidR="00BE5305" w:rsidRPr="000D5169">
        <w:t>.</w:t>
      </w:r>
    </w:p>
    <w:p w14:paraId="02A8D19E" w14:textId="07CAFB46" w:rsidR="00873182" w:rsidRPr="000D5169" w:rsidRDefault="00873182" w:rsidP="00873182">
      <w:pPr>
        <w:pStyle w:val="Heading5"/>
        <w:numPr>
          <w:ilvl w:val="0"/>
          <w:numId w:val="0"/>
        </w:numPr>
        <w:rPr>
          <w:noProof w:val="0"/>
        </w:rPr>
      </w:pPr>
      <w:bookmarkStart w:id="260" w:name="_Toc514934408"/>
      <w:r w:rsidRPr="000D5169">
        <w:rPr>
          <w:noProof w:val="0"/>
        </w:rPr>
        <w:t>3.</w:t>
      </w:r>
      <w:r w:rsidR="004D3D70" w:rsidRPr="000D5169">
        <w:rPr>
          <w:noProof w:val="0"/>
        </w:rPr>
        <w:t>39</w:t>
      </w:r>
      <w:r w:rsidRPr="000D5169">
        <w:rPr>
          <w:noProof w:val="0"/>
        </w:rPr>
        <w:t>.4.2.3 Expected Actions</w:t>
      </w:r>
      <w:bookmarkEnd w:id="260"/>
    </w:p>
    <w:p w14:paraId="51AB2EF0" w14:textId="1CD59002" w:rsidR="00873182" w:rsidRPr="000D5169" w:rsidRDefault="00F5026D" w:rsidP="00A03166">
      <w:pPr>
        <w:pStyle w:val="BodyText"/>
      </w:pPr>
      <w:r w:rsidRPr="000D5169">
        <w:t xml:space="preserve">See </w:t>
      </w:r>
      <w:r w:rsidR="007B4B7C" w:rsidRPr="000D5169">
        <w:t>http://hl7.org/fhir/STU3/</w:t>
      </w:r>
      <w:r w:rsidR="00FB07CE" w:rsidRPr="000D5169">
        <w:t>http.html#update</w:t>
      </w:r>
      <w:r w:rsidR="004123FE" w:rsidRPr="000D5169">
        <w:t xml:space="preserve"> </w:t>
      </w:r>
    </w:p>
    <w:p w14:paraId="0772E89F" w14:textId="31253581" w:rsidR="00D54BCF" w:rsidRPr="000D5169" w:rsidRDefault="00D54BCF" w:rsidP="00D54BCF">
      <w:pPr>
        <w:pStyle w:val="Heading3"/>
        <w:numPr>
          <w:ilvl w:val="0"/>
          <w:numId w:val="0"/>
        </w:numPr>
        <w:rPr>
          <w:noProof w:val="0"/>
        </w:rPr>
      </w:pPr>
      <w:bookmarkStart w:id="261" w:name="_Toc514934409"/>
      <w:r w:rsidRPr="000D5169">
        <w:rPr>
          <w:noProof w:val="0"/>
        </w:rPr>
        <w:t>3.</w:t>
      </w:r>
      <w:r w:rsidR="004D3D70" w:rsidRPr="000D5169">
        <w:rPr>
          <w:noProof w:val="0"/>
        </w:rPr>
        <w:t>39</w:t>
      </w:r>
      <w:r w:rsidRPr="000D5169">
        <w:rPr>
          <w:noProof w:val="0"/>
        </w:rPr>
        <w:t>.5 Security Considerations</w:t>
      </w:r>
      <w:bookmarkEnd w:id="261"/>
    </w:p>
    <w:p w14:paraId="3C0D9118" w14:textId="7BF121C8" w:rsidR="002623D3" w:rsidRPr="000D5169" w:rsidRDefault="00BB22E3" w:rsidP="00A03166">
      <w:pPr>
        <w:pStyle w:val="BodyText"/>
      </w:pPr>
      <w:r w:rsidRPr="000D5169">
        <w:t xml:space="preserve">See </w:t>
      </w:r>
      <w:r w:rsidR="000574FD" w:rsidRPr="000D5169">
        <w:t xml:space="preserve">X.5 DCP Security Considerations </w:t>
      </w:r>
    </w:p>
    <w:p w14:paraId="24C8D2CD" w14:textId="624E2778" w:rsidR="00C946C5" w:rsidRPr="000D5169" w:rsidRDefault="00C946C5" w:rsidP="00C946C5">
      <w:pPr>
        <w:pStyle w:val="Heading2"/>
        <w:numPr>
          <w:ilvl w:val="0"/>
          <w:numId w:val="0"/>
        </w:numPr>
        <w:rPr>
          <w:noProof w:val="0"/>
        </w:rPr>
      </w:pPr>
      <w:bookmarkStart w:id="262" w:name="_Toc514934410"/>
      <w:r w:rsidRPr="000D5169">
        <w:rPr>
          <w:noProof w:val="0"/>
        </w:rPr>
        <w:t>3.</w:t>
      </w:r>
      <w:r w:rsidR="00FE0205" w:rsidRPr="000D5169">
        <w:rPr>
          <w:noProof w:val="0"/>
        </w:rPr>
        <w:t>40</w:t>
      </w:r>
      <w:r w:rsidRPr="000D5169">
        <w:rPr>
          <w:noProof w:val="0"/>
        </w:rPr>
        <w:t xml:space="preserve"> </w:t>
      </w:r>
      <w:r w:rsidR="00403EB2" w:rsidRPr="000D5169">
        <w:rPr>
          <w:noProof w:val="0"/>
        </w:rPr>
        <w:t>Provide</w:t>
      </w:r>
      <w:r w:rsidRPr="000D5169">
        <w:rPr>
          <w:noProof w:val="0"/>
        </w:rPr>
        <w:t xml:space="preserve"> Care Plan [PCC-</w:t>
      </w:r>
      <w:r w:rsidR="00FE0205" w:rsidRPr="000D5169">
        <w:rPr>
          <w:noProof w:val="0"/>
        </w:rPr>
        <w:t>40</w:t>
      </w:r>
      <w:r w:rsidRPr="000D5169">
        <w:rPr>
          <w:noProof w:val="0"/>
        </w:rPr>
        <w:t>]</w:t>
      </w:r>
      <w:bookmarkEnd w:id="262"/>
    </w:p>
    <w:p w14:paraId="474BBBDE" w14:textId="16D05486" w:rsidR="00C946C5" w:rsidRPr="000D5169" w:rsidRDefault="00C946C5" w:rsidP="00C946C5">
      <w:pPr>
        <w:pStyle w:val="Heading3"/>
        <w:numPr>
          <w:ilvl w:val="0"/>
          <w:numId w:val="0"/>
        </w:numPr>
        <w:rPr>
          <w:noProof w:val="0"/>
        </w:rPr>
      </w:pPr>
      <w:bookmarkStart w:id="263" w:name="_Toc514934411"/>
      <w:r w:rsidRPr="000D5169">
        <w:rPr>
          <w:noProof w:val="0"/>
        </w:rPr>
        <w:t>3.</w:t>
      </w:r>
      <w:r w:rsidR="00FE0205" w:rsidRPr="000D5169">
        <w:rPr>
          <w:noProof w:val="0"/>
        </w:rPr>
        <w:t>40</w:t>
      </w:r>
      <w:r w:rsidRPr="000D5169">
        <w:rPr>
          <w:noProof w:val="0"/>
        </w:rPr>
        <w:t>.1 Scope</w:t>
      </w:r>
      <w:bookmarkEnd w:id="263"/>
    </w:p>
    <w:p w14:paraId="3F7312BC" w14:textId="251F2B96" w:rsidR="00C946C5" w:rsidRPr="000D5169" w:rsidRDefault="00C946C5" w:rsidP="00C946C5">
      <w:pPr>
        <w:pStyle w:val="BodyText"/>
      </w:pPr>
      <w:r w:rsidRPr="000D5169">
        <w:t>This transaction is used to</w:t>
      </w:r>
      <w:r w:rsidR="007516E6" w:rsidRPr="000D5169">
        <w:t xml:space="preserve"> provide an updated CarePlan resource to a Care Plan </w:t>
      </w:r>
      <w:r w:rsidR="00EA5B9E" w:rsidRPr="000D5169">
        <w:t xml:space="preserve">Contributor </w:t>
      </w:r>
      <w:r w:rsidR="007516E6" w:rsidRPr="000D5169">
        <w:t>that has subscribed to updates.</w:t>
      </w:r>
    </w:p>
    <w:p w14:paraId="3CA27D08" w14:textId="37D7EBB0" w:rsidR="00C946C5" w:rsidRPr="000D5169" w:rsidRDefault="00C946C5" w:rsidP="00C946C5">
      <w:pPr>
        <w:pStyle w:val="Heading3"/>
        <w:numPr>
          <w:ilvl w:val="0"/>
          <w:numId w:val="0"/>
        </w:numPr>
        <w:rPr>
          <w:noProof w:val="0"/>
        </w:rPr>
      </w:pPr>
      <w:bookmarkStart w:id="264" w:name="_Toc514934412"/>
      <w:r w:rsidRPr="000D5169">
        <w:rPr>
          <w:noProof w:val="0"/>
        </w:rPr>
        <w:t>3.</w:t>
      </w:r>
      <w:r w:rsidR="00FE0205" w:rsidRPr="000D5169">
        <w:rPr>
          <w:noProof w:val="0"/>
        </w:rPr>
        <w:t>40</w:t>
      </w:r>
      <w:r w:rsidRPr="000D5169">
        <w:rPr>
          <w:noProof w:val="0"/>
        </w:rPr>
        <w:t>.2 Actor Roles</w:t>
      </w:r>
      <w:bookmarkEnd w:id="264"/>
    </w:p>
    <w:p w14:paraId="40A3615D" w14:textId="19595FC8" w:rsidR="00C946C5" w:rsidRPr="000D5169" w:rsidRDefault="00C946C5" w:rsidP="00C946C5">
      <w:pPr>
        <w:pStyle w:val="AuthorInstructions"/>
      </w:pPr>
    </w:p>
    <w:p w14:paraId="56DB153C" w14:textId="77777777" w:rsidR="00C946C5" w:rsidRPr="000D5169" w:rsidRDefault="00C946C5" w:rsidP="00C946C5">
      <w:pPr>
        <w:pStyle w:val="BodyText"/>
        <w:jc w:val="center"/>
      </w:pPr>
      <w:r w:rsidRPr="000D5169">
        <w:rPr>
          <w:noProof/>
        </w:rPr>
        <mc:AlternateContent>
          <mc:Choice Requires="wpc">
            <w:drawing>
              <wp:inline distT="0" distB="0" distL="0" distR="0" wp14:anchorId="0CA82F6B" wp14:editId="79CEAD90">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54BF68F5" w14:textId="3EF18DEB" w:rsidR="00D10FFC" w:rsidRDefault="00D10FFC" w:rsidP="00C946C5">
                              <w:pPr>
                                <w:jc w:val="center"/>
                                <w:rPr>
                                  <w:sz w:val="18"/>
                                </w:rPr>
                              </w:pPr>
                              <w:r>
                                <w:rPr>
                                  <w:sz w:val="18"/>
                                </w:rPr>
                                <w:t>Provide Care Plan [PCC-40]</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19B894F7" w14:textId="40C6EE2B" w:rsidR="00D10FFC" w:rsidRDefault="00D10FFC" w:rsidP="00C946C5">
                              <w:pPr>
                                <w:rPr>
                                  <w:sz w:val="18"/>
                                </w:rPr>
                              </w:pPr>
                              <w:r>
                                <w:rPr>
                                  <w:sz w:val="18"/>
                                </w:rPr>
                                <w:t>Care Plan Service</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14224D47" w14:textId="48F18186" w:rsidR="00D10FFC" w:rsidRDefault="00D10FFC" w:rsidP="00C946C5">
                              <w:pPr>
                                <w:rPr>
                                  <w:sz w:val="18"/>
                                </w:rPr>
                              </w:pPr>
                              <w:r>
                                <w:rPr>
                                  <w:sz w:val="18"/>
                                </w:rPr>
                                <w:t>Care Plan Contributor</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440"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">
                <v:shape id="_x0000_s1441" type="#_x0000_t75" style="position:absolute;width:37261;height:15392;visibility:visible;mso-wrap-style:square">
                  <v:fill o:detectmouseclick="t"/>
                  <v:path o:connecttype="none"/>
                </v:shape>
                <v:oval id="Oval 153" o:spid="_x0000_s1442"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">
                  <v:textbox inset="0,.72pt,0,.72pt">
                    <w:txbxContent>
                      <w:p w14:paraId="54BF68F5" w14:textId="3EF18DEB" w:rsidR="00D10FFC" w:rsidRDefault="00D10FFC" w:rsidP="00C946C5">
                        <w:pPr>
                          <w:jc w:val="center"/>
                          <w:rPr>
                            <w:sz w:val="18"/>
                          </w:rPr>
                        </w:pPr>
                        <w:r>
                          <w:rPr>
                            <w:sz w:val="18"/>
                          </w:rPr>
                          <w:t>Provide Care Plan [PCC-40]</w:t>
                        </w:r>
                      </w:p>
                    </w:txbxContent>
                  </v:textbox>
                </v:oval>
                <v:shape id="Text Box 154" o:spid="_x0000_s1443"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19B894F7" w14:textId="40C6EE2B" w:rsidR="00D10FFC" w:rsidRDefault="00D10FFC" w:rsidP="00C946C5">
                        <w:pPr>
                          <w:rPr>
                            <w:sz w:val="18"/>
                          </w:rPr>
                        </w:pPr>
                        <w:r>
                          <w:rPr>
                            <w:sz w:val="18"/>
                          </w:rPr>
                          <w:t>Care Plan Service</w:t>
                        </w:r>
                      </w:p>
                    </w:txbxContent>
                  </v:textbox>
                </v:shape>
                <v:line id="Line 155" o:spid="_x0000_s1444"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shape id="Text Box 156" o:spid="_x0000_s1445"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14224D47" w14:textId="48F18186" w:rsidR="00D10FFC" w:rsidRDefault="00D10FFC" w:rsidP="00C946C5">
                        <w:pPr>
                          <w:rPr>
                            <w:sz w:val="18"/>
                          </w:rPr>
                        </w:pPr>
                        <w:r>
                          <w:rPr>
                            <w:sz w:val="18"/>
                          </w:rPr>
                          <w:t>Care Plan Contributor</w:t>
                        </w:r>
                      </w:p>
                    </w:txbxContent>
                  </v:textbox>
                </v:shape>
                <v:line id="Line 157" o:spid="_x0000_s144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w10:anchorlock/>
              </v:group>
            </w:pict>
          </mc:Fallback>
        </mc:AlternateContent>
      </w:r>
    </w:p>
    <w:p w14:paraId="2DCA8094" w14:textId="398F2876" w:rsidR="00C946C5" w:rsidRPr="000D5169" w:rsidRDefault="00C946C5" w:rsidP="00C946C5">
      <w:pPr>
        <w:pStyle w:val="FigureTitle"/>
      </w:pPr>
      <w:r w:rsidRPr="000D5169">
        <w:t>Figure 3.</w:t>
      </w:r>
      <w:r w:rsidR="00FE0205" w:rsidRPr="000D5169">
        <w:t>40</w:t>
      </w:r>
      <w:r w:rsidRPr="000D5169">
        <w:t>.2-1: Use Case Diagram</w:t>
      </w:r>
    </w:p>
    <w:p w14:paraId="1EA27444" w14:textId="4410016C" w:rsidR="00C946C5" w:rsidRPr="000D5169" w:rsidRDefault="00C946C5" w:rsidP="00C946C5">
      <w:pPr>
        <w:pStyle w:val="TableTitle"/>
      </w:pPr>
      <w:r w:rsidRPr="000D5169">
        <w:t>Table 3.</w:t>
      </w:r>
      <w:r w:rsidR="00FE0205" w:rsidRPr="000D5169">
        <w:t>40</w:t>
      </w:r>
      <w:r w:rsidRPr="000D516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0D5169" w14:paraId="4E870BFD" w14:textId="77777777" w:rsidTr="00DF41E7">
        <w:tc>
          <w:tcPr>
            <w:tcW w:w="1008" w:type="dxa"/>
            <w:shd w:val="clear" w:color="auto" w:fill="auto"/>
          </w:tcPr>
          <w:p w14:paraId="59532447" w14:textId="77777777" w:rsidR="00C946C5" w:rsidRPr="000D5169" w:rsidRDefault="00C946C5" w:rsidP="00483A94">
            <w:pPr>
              <w:pStyle w:val="BodyText"/>
              <w:rPr>
                <w:b/>
              </w:rPr>
            </w:pPr>
            <w:r w:rsidRPr="000D5169">
              <w:rPr>
                <w:b/>
              </w:rPr>
              <w:t>Actor:</w:t>
            </w:r>
          </w:p>
        </w:tc>
        <w:tc>
          <w:tcPr>
            <w:tcW w:w="8568" w:type="dxa"/>
            <w:shd w:val="clear" w:color="auto" w:fill="auto"/>
          </w:tcPr>
          <w:p w14:paraId="65A38DE2" w14:textId="50848056" w:rsidR="00C946C5" w:rsidRPr="000D5169" w:rsidRDefault="00C67BA9" w:rsidP="00483A94">
            <w:pPr>
              <w:pStyle w:val="BodyText"/>
            </w:pPr>
            <w:r w:rsidRPr="000D5169">
              <w:t xml:space="preserve">Care Plan </w:t>
            </w:r>
            <w:r w:rsidR="00EF19A5" w:rsidRPr="000D5169">
              <w:t>Service</w:t>
            </w:r>
          </w:p>
        </w:tc>
      </w:tr>
      <w:tr w:rsidR="00C946C5" w:rsidRPr="000D5169" w14:paraId="544C5181" w14:textId="77777777" w:rsidTr="00DF41E7">
        <w:tc>
          <w:tcPr>
            <w:tcW w:w="1008" w:type="dxa"/>
            <w:shd w:val="clear" w:color="auto" w:fill="auto"/>
          </w:tcPr>
          <w:p w14:paraId="2DE3D08A" w14:textId="77777777" w:rsidR="00C946C5" w:rsidRPr="000D5169" w:rsidRDefault="00C946C5" w:rsidP="00483A94">
            <w:pPr>
              <w:pStyle w:val="BodyText"/>
              <w:rPr>
                <w:b/>
              </w:rPr>
            </w:pPr>
            <w:r w:rsidRPr="000D5169">
              <w:rPr>
                <w:b/>
              </w:rPr>
              <w:t>Role:</w:t>
            </w:r>
          </w:p>
        </w:tc>
        <w:tc>
          <w:tcPr>
            <w:tcW w:w="8568" w:type="dxa"/>
            <w:shd w:val="clear" w:color="auto" w:fill="auto"/>
          </w:tcPr>
          <w:p w14:paraId="17C3F9A1" w14:textId="35135BCF" w:rsidR="00C946C5" w:rsidRPr="000D5169" w:rsidRDefault="00246657" w:rsidP="00CF3CC5">
            <w:pPr>
              <w:pStyle w:val="BodyText"/>
            </w:pPr>
            <w:r w:rsidRPr="000D5169">
              <w:t xml:space="preserve">The Care Plan </w:t>
            </w:r>
            <w:r w:rsidR="00EF19A5" w:rsidRPr="000D5169">
              <w:t>Service</w:t>
            </w:r>
            <w:r w:rsidRPr="000D5169">
              <w:t xml:space="preserve"> provides updated CarePlan resources to subscribed Care Plan </w:t>
            </w:r>
            <w:r w:rsidR="00DC0FDA" w:rsidRPr="000D5169">
              <w:t>Contributors</w:t>
            </w:r>
            <w:r w:rsidRPr="000D5169">
              <w:t>.</w:t>
            </w:r>
          </w:p>
        </w:tc>
      </w:tr>
      <w:tr w:rsidR="00C946C5" w:rsidRPr="000D5169" w14:paraId="443C578A" w14:textId="77777777" w:rsidTr="00DF41E7">
        <w:tc>
          <w:tcPr>
            <w:tcW w:w="1008" w:type="dxa"/>
            <w:shd w:val="clear" w:color="auto" w:fill="auto"/>
          </w:tcPr>
          <w:p w14:paraId="0EDFAEAA" w14:textId="77777777" w:rsidR="00C946C5" w:rsidRPr="000D5169" w:rsidRDefault="00C946C5" w:rsidP="00483A94">
            <w:pPr>
              <w:pStyle w:val="BodyText"/>
              <w:rPr>
                <w:b/>
              </w:rPr>
            </w:pPr>
            <w:r w:rsidRPr="000D5169">
              <w:rPr>
                <w:b/>
              </w:rPr>
              <w:t>Actor:</w:t>
            </w:r>
          </w:p>
        </w:tc>
        <w:tc>
          <w:tcPr>
            <w:tcW w:w="8568" w:type="dxa"/>
            <w:shd w:val="clear" w:color="auto" w:fill="auto"/>
          </w:tcPr>
          <w:p w14:paraId="363C5958" w14:textId="42B5EA4B" w:rsidR="00C946C5" w:rsidRPr="000D5169" w:rsidRDefault="00C67BA9" w:rsidP="00483A94">
            <w:pPr>
              <w:pStyle w:val="BodyText"/>
            </w:pPr>
            <w:r w:rsidRPr="000D5169">
              <w:t>Care Plan Con</w:t>
            </w:r>
            <w:r w:rsidR="00DC0FDA" w:rsidRPr="000D5169">
              <w:t>tributor</w:t>
            </w:r>
          </w:p>
        </w:tc>
      </w:tr>
      <w:tr w:rsidR="00C946C5" w:rsidRPr="000D5169" w14:paraId="6E1F69F9" w14:textId="77777777" w:rsidTr="00DF41E7">
        <w:tc>
          <w:tcPr>
            <w:tcW w:w="1008" w:type="dxa"/>
            <w:shd w:val="clear" w:color="auto" w:fill="auto"/>
          </w:tcPr>
          <w:p w14:paraId="59F7296A" w14:textId="77777777" w:rsidR="00C946C5" w:rsidRPr="000D5169" w:rsidRDefault="00C946C5" w:rsidP="00483A94">
            <w:pPr>
              <w:pStyle w:val="BodyText"/>
              <w:rPr>
                <w:b/>
              </w:rPr>
            </w:pPr>
            <w:r w:rsidRPr="000D5169">
              <w:rPr>
                <w:b/>
              </w:rPr>
              <w:t>Role:</w:t>
            </w:r>
          </w:p>
        </w:tc>
        <w:tc>
          <w:tcPr>
            <w:tcW w:w="8568" w:type="dxa"/>
            <w:shd w:val="clear" w:color="auto" w:fill="auto"/>
          </w:tcPr>
          <w:p w14:paraId="79FCB101" w14:textId="57EA0DC5" w:rsidR="00C946C5" w:rsidRPr="000D5169" w:rsidRDefault="00C946C5" w:rsidP="00483A94">
            <w:pPr>
              <w:pStyle w:val="BodyText"/>
            </w:pPr>
            <w:r w:rsidRPr="000D5169">
              <w:t xml:space="preserve"> </w:t>
            </w:r>
            <w:r w:rsidR="00246657" w:rsidRPr="000D5169">
              <w:t>The Care Plan Con</w:t>
            </w:r>
            <w:r w:rsidR="00DC0FDA" w:rsidRPr="000D5169">
              <w:t>tributor</w:t>
            </w:r>
            <w:r w:rsidR="00246657" w:rsidRPr="000D5169">
              <w:t xml:space="preserve"> that has subscribed to care plan updates receives updates of changed CarePlan resources.</w:t>
            </w:r>
          </w:p>
        </w:tc>
      </w:tr>
    </w:tbl>
    <w:p w14:paraId="7179BDC4" w14:textId="77777777" w:rsidR="00B949AD" w:rsidRPr="000D5169" w:rsidRDefault="00B949AD" w:rsidP="00CF5713">
      <w:pPr>
        <w:pStyle w:val="BodyText"/>
      </w:pPr>
    </w:p>
    <w:p w14:paraId="1FC25616" w14:textId="491F2631" w:rsidR="00C946C5" w:rsidRPr="000D5169" w:rsidRDefault="00C946C5" w:rsidP="00C946C5">
      <w:pPr>
        <w:pStyle w:val="Heading3"/>
        <w:numPr>
          <w:ilvl w:val="0"/>
          <w:numId w:val="0"/>
        </w:numPr>
        <w:rPr>
          <w:noProof w:val="0"/>
        </w:rPr>
      </w:pPr>
      <w:bookmarkStart w:id="265" w:name="_Toc514934413"/>
      <w:r w:rsidRPr="000D5169">
        <w:rPr>
          <w:noProof w:val="0"/>
        </w:rPr>
        <w:lastRenderedPageBreak/>
        <w:t>3.</w:t>
      </w:r>
      <w:r w:rsidR="00FE0205" w:rsidRPr="000D5169">
        <w:rPr>
          <w:noProof w:val="0"/>
        </w:rPr>
        <w:t>40</w:t>
      </w:r>
      <w:r w:rsidRPr="000D5169">
        <w:rPr>
          <w:noProof w:val="0"/>
        </w:rPr>
        <w:t>.3 Referenced Standards</w:t>
      </w:r>
      <w:bookmarkEnd w:id="265"/>
    </w:p>
    <w:p w14:paraId="5484878D" w14:textId="77777777" w:rsidR="00C349DB" w:rsidRPr="000D5169" w:rsidRDefault="00C349DB" w:rsidP="00C349DB">
      <w:pPr>
        <w:pStyle w:val="BodyText"/>
      </w:pPr>
      <w:r w:rsidRPr="000D5169">
        <w:t>HL7 FHIR standard release 3 (STU)</w:t>
      </w:r>
    </w:p>
    <w:p w14:paraId="28E1D564" w14:textId="7AD80545" w:rsidR="00C946C5" w:rsidRPr="000D5169" w:rsidRDefault="00C946C5" w:rsidP="00C946C5">
      <w:pPr>
        <w:pStyle w:val="Heading3"/>
        <w:numPr>
          <w:ilvl w:val="0"/>
          <w:numId w:val="0"/>
        </w:numPr>
        <w:rPr>
          <w:noProof w:val="0"/>
        </w:rPr>
      </w:pPr>
      <w:bookmarkStart w:id="266" w:name="_Toc514934414"/>
      <w:r w:rsidRPr="000D5169">
        <w:rPr>
          <w:noProof w:val="0"/>
        </w:rPr>
        <w:t>3.</w:t>
      </w:r>
      <w:r w:rsidR="00FE0205" w:rsidRPr="000D5169">
        <w:rPr>
          <w:noProof w:val="0"/>
        </w:rPr>
        <w:t>40</w:t>
      </w:r>
      <w:r w:rsidRPr="000D5169">
        <w:rPr>
          <w:noProof w:val="0"/>
        </w:rPr>
        <w:t>.4 Interaction Diagram</w:t>
      </w:r>
      <w:bookmarkEnd w:id="266"/>
    </w:p>
    <w:p w14:paraId="4FA8964A" w14:textId="77777777" w:rsidR="00C946C5" w:rsidRPr="000D5169" w:rsidRDefault="00C946C5" w:rsidP="00C946C5">
      <w:pPr>
        <w:pStyle w:val="BodyText"/>
      </w:pPr>
      <w:r w:rsidRPr="000D5169">
        <w:rPr>
          <w:noProof/>
        </w:rPr>
        <mc:AlternateContent>
          <mc:Choice Requires="wpc">
            <w:drawing>
              <wp:inline distT="0" distB="0" distL="0" distR="0" wp14:anchorId="667FA07D" wp14:editId="3477D483">
                <wp:extent cx="5943600" cy="24003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567F0F" w14:textId="41FC5558" w:rsidR="00D10FFC" w:rsidRPr="007C1AAC" w:rsidRDefault="00D10FFC" w:rsidP="00C946C5">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306F9" w14:textId="7461B4E0" w:rsidR="00D10FFC" w:rsidRPr="007C1AAC" w:rsidRDefault="00D10FFC" w:rsidP="00C946C5">
                              <w:pPr>
                                <w:rPr>
                                  <w:sz w:val="22"/>
                                  <w:szCs w:val="22"/>
                                </w:rPr>
                              </w:pPr>
                              <w:r>
                                <w:rPr>
                                  <w:sz w:val="22"/>
                                  <w:szCs w:val="22"/>
                                </w:rPr>
                                <w:t>Provide Care Plan</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D8476" w14:textId="2B3D00E5" w:rsidR="00D10FFC" w:rsidRPr="007C1AAC" w:rsidRDefault="00D10FFC" w:rsidP="00C946C5">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7FA07D" id="Canvas 57" o:spid="_x0000_s144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PAAZ+vsEAABTGwAADgAAAAAAAAAAAAAAAAAuAgAAZHJzL2Uyb0RvYy54bWxQSwECLQAUAAYACAAA&#10;ACEAdeumQNwAAAAFAQAADwAAAAAAAAAAAAAAAABVBwAAZHJzL2Rvd25yZXYueG1sUEsFBgAAAAAE&#10;AAQA8wAAAF4IAAAAAA==&#10;">
                <v:shape id="_x0000_s1448" type="#_x0000_t75" style="position:absolute;width:59436;height:24003;visibility:visible;mso-wrap-style:square">
                  <v:fill o:detectmouseclick="t"/>
                  <v:path o:connecttype="none"/>
                </v:shape>
                <v:shape id="_x0000_s1449"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64567F0F" w14:textId="41FC5558" w:rsidR="00D10FFC" w:rsidRPr="007C1AAC" w:rsidRDefault="00D10FFC" w:rsidP="00C946C5">
                        <w:pPr>
                          <w:jc w:val="center"/>
                          <w:rPr>
                            <w:sz w:val="22"/>
                            <w:szCs w:val="22"/>
                          </w:rPr>
                        </w:pPr>
                        <w:r>
                          <w:rPr>
                            <w:sz w:val="22"/>
                            <w:szCs w:val="22"/>
                          </w:rPr>
                          <w:t>Care Plan Service</w:t>
                        </w:r>
                      </w:p>
                    </w:txbxContent>
                  </v:textbox>
                </v:shape>
                <v:line id="Line 161" o:spid="_x0000_s1450"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TOwxAAAANsAAAAPAAAAZHJzL2Rvd25yZXYueG1sRI9LawIx&#10;FIX3Qv9DuIXuaqal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DvFM7DEAAAA2wAAAA8A&#10;AAAAAAAAAAAAAAAABwIAAGRycy9kb3ducmV2LnhtbFBLBQYAAAAAAwADALcAAAD4AgAAAAA=&#10;">
                  <v:stroke dashstyle="dash"/>
                </v:line>
                <v:shape id="Text Box 162" o:spid="_x0000_s1451"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723306F9" w14:textId="7461B4E0" w:rsidR="00D10FFC" w:rsidRPr="007C1AAC" w:rsidRDefault="00D10FFC" w:rsidP="00C946C5">
                        <w:pPr>
                          <w:rPr>
                            <w:sz w:val="22"/>
                            <w:szCs w:val="22"/>
                          </w:rPr>
                        </w:pPr>
                        <w:r>
                          <w:rPr>
                            <w:sz w:val="22"/>
                            <w:szCs w:val="22"/>
                          </w:rPr>
                          <w:t>Provide Care Plan</w:t>
                        </w:r>
                      </w:p>
                    </w:txbxContent>
                  </v:textbox>
                </v:shape>
                <v:line id="Line 163" o:spid="_x0000_s1452"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">
                  <v:stroke dashstyle="dash"/>
                </v:line>
                <v:rect id="Rectangle 164" o:spid="_x0000_s1453"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rect id="Rectangle 165" o:spid="_x0000_s1454"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line id="Line 166" o:spid="_x0000_s1455"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shape id="Text Box 167" o:spid="_x0000_s1456"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208D8476" w14:textId="2B3D00E5" w:rsidR="00D10FFC" w:rsidRPr="007C1AAC" w:rsidRDefault="00D10FFC" w:rsidP="00C946C5">
                        <w:pPr>
                          <w:jc w:val="center"/>
                          <w:rPr>
                            <w:sz w:val="22"/>
                            <w:szCs w:val="22"/>
                          </w:rPr>
                        </w:pPr>
                        <w:r>
                          <w:rPr>
                            <w:sz w:val="22"/>
                            <w:szCs w:val="22"/>
                          </w:rPr>
                          <w:t>Care Plan Contributor</w:t>
                        </w:r>
                      </w:p>
                    </w:txbxContent>
                  </v:textbox>
                </v:shape>
                <w10:anchorlock/>
              </v:group>
            </w:pict>
          </mc:Fallback>
        </mc:AlternateContent>
      </w:r>
    </w:p>
    <w:p w14:paraId="119A820E" w14:textId="00B15047" w:rsidR="00C946C5" w:rsidRPr="000D5169" w:rsidRDefault="00C946C5" w:rsidP="00C946C5">
      <w:pPr>
        <w:pStyle w:val="Heading4"/>
        <w:numPr>
          <w:ilvl w:val="0"/>
          <w:numId w:val="0"/>
        </w:numPr>
        <w:rPr>
          <w:noProof w:val="0"/>
        </w:rPr>
      </w:pPr>
      <w:bookmarkStart w:id="267" w:name="_Toc514934415"/>
      <w:r w:rsidRPr="000D5169">
        <w:rPr>
          <w:noProof w:val="0"/>
        </w:rPr>
        <w:t>3.</w:t>
      </w:r>
      <w:r w:rsidR="00FE0205" w:rsidRPr="000D5169">
        <w:rPr>
          <w:noProof w:val="0"/>
        </w:rPr>
        <w:t>40</w:t>
      </w:r>
      <w:r w:rsidRPr="000D5169">
        <w:rPr>
          <w:noProof w:val="0"/>
        </w:rPr>
        <w:t xml:space="preserve">.4.1 </w:t>
      </w:r>
      <w:r w:rsidR="0062438F" w:rsidRPr="000D5169">
        <w:rPr>
          <w:noProof w:val="0"/>
        </w:rPr>
        <w:t>Provide Care Plan</w:t>
      </w:r>
      <w:bookmarkEnd w:id="267"/>
    </w:p>
    <w:p w14:paraId="036FF2ED" w14:textId="4EA17014" w:rsidR="0062438F" w:rsidRPr="000D5169" w:rsidRDefault="0062438F" w:rsidP="00A03166">
      <w:pPr>
        <w:pStyle w:val="BodyText"/>
      </w:pPr>
      <w:r w:rsidRPr="000D5169">
        <w:t xml:space="preserve">The Care Plan </w:t>
      </w:r>
      <w:r w:rsidR="00EF19A5" w:rsidRPr="000D5169">
        <w:t>Service</w:t>
      </w:r>
      <w:r w:rsidRPr="000D5169">
        <w:t xml:space="preserve"> sends a CarePlan resource to the endpoint specified in the Subscription resource.</w:t>
      </w:r>
    </w:p>
    <w:p w14:paraId="1615C19B" w14:textId="0EDF4685" w:rsidR="00C946C5" w:rsidRPr="000D5169" w:rsidRDefault="00C946C5" w:rsidP="00C946C5">
      <w:pPr>
        <w:pStyle w:val="Heading5"/>
        <w:numPr>
          <w:ilvl w:val="0"/>
          <w:numId w:val="0"/>
        </w:numPr>
        <w:rPr>
          <w:noProof w:val="0"/>
        </w:rPr>
      </w:pPr>
      <w:bookmarkStart w:id="268" w:name="_Toc514934416"/>
      <w:r w:rsidRPr="000D5169">
        <w:rPr>
          <w:noProof w:val="0"/>
        </w:rPr>
        <w:t>3.</w:t>
      </w:r>
      <w:r w:rsidR="00FE0205" w:rsidRPr="000D5169">
        <w:rPr>
          <w:noProof w:val="0"/>
        </w:rPr>
        <w:t>40</w:t>
      </w:r>
      <w:r w:rsidRPr="000D5169">
        <w:rPr>
          <w:noProof w:val="0"/>
        </w:rPr>
        <w:t>.4.1.1 Trigger Events</w:t>
      </w:r>
      <w:bookmarkEnd w:id="268"/>
    </w:p>
    <w:p w14:paraId="56B8AE77" w14:textId="22558CB4" w:rsidR="0062438F" w:rsidRPr="000D5169" w:rsidRDefault="0062438F" w:rsidP="00A03166">
      <w:pPr>
        <w:pStyle w:val="BodyText"/>
      </w:pPr>
      <w:r w:rsidRPr="000D5169">
        <w:t xml:space="preserve">A change to a resource causes a Subscription Criteria to evaluate as true, so the Care Plan </w:t>
      </w:r>
      <w:r w:rsidR="00EF19A5" w:rsidRPr="000D5169">
        <w:t>Service</w:t>
      </w:r>
      <w:r w:rsidRPr="000D5169">
        <w:t xml:space="preserve"> sends the updated CarePlan resource to the designated endpoint.</w:t>
      </w:r>
    </w:p>
    <w:p w14:paraId="32B82A07" w14:textId="71E354BD" w:rsidR="00C946C5" w:rsidRPr="000D5169" w:rsidRDefault="00C946C5" w:rsidP="00C946C5">
      <w:pPr>
        <w:pStyle w:val="Heading5"/>
        <w:numPr>
          <w:ilvl w:val="0"/>
          <w:numId w:val="0"/>
        </w:numPr>
        <w:rPr>
          <w:noProof w:val="0"/>
        </w:rPr>
      </w:pPr>
      <w:bookmarkStart w:id="269" w:name="_Toc514934417"/>
      <w:r w:rsidRPr="000D5169">
        <w:rPr>
          <w:noProof w:val="0"/>
        </w:rPr>
        <w:t>3.</w:t>
      </w:r>
      <w:r w:rsidR="00FE0205" w:rsidRPr="000D5169">
        <w:rPr>
          <w:noProof w:val="0"/>
        </w:rPr>
        <w:t>40</w:t>
      </w:r>
      <w:r w:rsidRPr="000D5169">
        <w:rPr>
          <w:noProof w:val="0"/>
        </w:rPr>
        <w:t>.4.1.2 Message Semantics</w:t>
      </w:r>
      <w:bookmarkEnd w:id="269"/>
    </w:p>
    <w:p w14:paraId="56CDA1B3" w14:textId="73CA8386" w:rsidR="009516A1" w:rsidRPr="000D5169" w:rsidRDefault="009516A1" w:rsidP="00A03166">
      <w:pPr>
        <w:pStyle w:val="BodyText"/>
      </w:pPr>
      <w:r w:rsidRPr="000D5169">
        <w:t>This is an HTTP or HTTPS POST of a CarePlan resource, as constrained by this profile.</w:t>
      </w:r>
    </w:p>
    <w:p w14:paraId="29C129B8" w14:textId="61C71A1D" w:rsidR="009516A1" w:rsidRPr="000D5169" w:rsidRDefault="009516A1" w:rsidP="00A03166">
      <w:pPr>
        <w:pStyle w:val="BodyText"/>
      </w:pPr>
      <w:r w:rsidRPr="000D5169">
        <w:t>The base URL for this is specified in the registered Subscription resource.</w:t>
      </w:r>
    </w:p>
    <w:p w14:paraId="726A3B94" w14:textId="0E726422" w:rsidR="009516A1" w:rsidRPr="000D5169" w:rsidRDefault="009516A1" w:rsidP="00A03166">
      <w:pPr>
        <w:pStyle w:val="BodyText"/>
      </w:pPr>
      <w:r w:rsidRPr="000D5169">
        <w:t xml:space="preserve">Where the body of the transaction contains the CarePlan resource. </w:t>
      </w:r>
    </w:p>
    <w:p w14:paraId="707C7E65" w14:textId="1EE7E8BE" w:rsidR="009516A1" w:rsidRPr="000D5169" w:rsidRDefault="009516A1" w:rsidP="00A03166">
      <w:pPr>
        <w:pStyle w:val="BodyText"/>
      </w:pPr>
      <w:r w:rsidRPr="000D5169">
        <w:t xml:space="preserve">See </w:t>
      </w:r>
      <w:hyperlink r:id="rId39" w:history="1">
        <w:r w:rsidR="004123FE" w:rsidRPr="000D5169">
          <w:rPr>
            <w:rStyle w:val="Hyperlink"/>
          </w:rPr>
          <w:t>http://hl7.org/fhir/STU3/subscription.html</w:t>
        </w:r>
      </w:hyperlink>
      <w:r w:rsidR="004123FE" w:rsidRPr="000D5169">
        <w:t xml:space="preserve"> </w:t>
      </w:r>
    </w:p>
    <w:p w14:paraId="14900FD2" w14:textId="75420DB7" w:rsidR="00C946C5" w:rsidRPr="000D5169" w:rsidRDefault="00C946C5" w:rsidP="00C946C5">
      <w:pPr>
        <w:pStyle w:val="Heading5"/>
        <w:numPr>
          <w:ilvl w:val="0"/>
          <w:numId w:val="0"/>
        </w:numPr>
        <w:rPr>
          <w:noProof w:val="0"/>
        </w:rPr>
      </w:pPr>
      <w:bookmarkStart w:id="270" w:name="_Toc514934418"/>
      <w:r w:rsidRPr="000D5169">
        <w:rPr>
          <w:noProof w:val="0"/>
        </w:rPr>
        <w:t>3.</w:t>
      </w:r>
      <w:r w:rsidR="00FE0205" w:rsidRPr="000D5169">
        <w:rPr>
          <w:noProof w:val="0"/>
        </w:rPr>
        <w:t>40</w:t>
      </w:r>
      <w:r w:rsidRPr="000D5169">
        <w:rPr>
          <w:noProof w:val="0"/>
        </w:rPr>
        <w:t>.4.1.3 Expected Actions</w:t>
      </w:r>
      <w:bookmarkEnd w:id="270"/>
    </w:p>
    <w:p w14:paraId="20755CB0" w14:textId="673F96D6" w:rsidR="00446695" w:rsidRPr="000D5169" w:rsidRDefault="00446695" w:rsidP="00A03166">
      <w:pPr>
        <w:pStyle w:val="BodyText"/>
      </w:pPr>
      <w:r w:rsidRPr="000D5169">
        <w:t xml:space="preserve">The Care Plan </w:t>
      </w:r>
      <w:r w:rsidR="00F839B7" w:rsidRPr="000D5169">
        <w:t xml:space="preserve">Contributor </w:t>
      </w:r>
      <w:r w:rsidRPr="000D5169">
        <w:t>receives the CarePlan resource in the body of the POST.</w:t>
      </w:r>
    </w:p>
    <w:p w14:paraId="2BC6FD71" w14:textId="0D8A8D1A" w:rsidR="00C946C5" w:rsidRPr="000D5169" w:rsidRDefault="00C946C5" w:rsidP="00C946C5">
      <w:pPr>
        <w:pStyle w:val="Heading3"/>
        <w:numPr>
          <w:ilvl w:val="0"/>
          <w:numId w:val="0"/>
        </w:numPr>
        <w:rPr>
          <w:noProof w:val="0"/>
        </w:rPr>
      </w:pPr>
      <w:bookmarkStart w:id="271" w:name="_Toc514934419"/>
      <w:r w:rsidRPr="000D5169">
        <w:rPr>
          <w:noProof w:val="0"/>
        </w:rPr>
        <w:t>3.</w:t>
      </w:r>
      <w:r w:rsidR="00FE0205" w:rsidRPr="000D5169">
        <w:rPr>
          <w:noProof w:val="0"/>
        </w:rPr>
        <w:t>40</w:t>
      </w:r>
      <w:r w:rsidRPr="000D5169">
        <w:rPr>
          <w:noProof w:val="0"/>
        </w:rPr>
        <w:t>.5 Security Considerations</w:t>
      </w:r>
      <w:bookmarkEnd w:id="271"/>
    </w:p>
    <w:p w14:paraId="0BF5AD9F" w14:textId="708EFCD2" w:rsidR="00C946C5" w:rsidRPr="000D5169" w:rsidRDefault="00BB22E3" w:rsidP="00A03166">
      <w:pPr>
        <w:pStyle w:val="BodyText"/>
      </w:pPr>
      <w:r w:rsidRPr="000D5169">
        <w:t xml:space="preserve">See </w:t>
      </w:r>
      <w:r w:rsidR="000574FD" w:rsidRPr="000D5169">
        <w:t xml:space="preserve">X.5 DCP Security Considerations </w:t>
      </w:r>
    </w:p>
    <w:p w14:paraId="296D9F8B" w14:textId="32897A27" w:rsidR="001277AA" w:rsidRPr="000D5169" w:rsidRDefault="001277AA" w:rsidP="001277AA">
      <w:pPr>
        <w:pStyle w:val="Heading2"/>
        <w:numPr>
          <w:ilvl w:val="0"/>
          <w:numId w:val="0"/>
        </w:numPr>
        <w:rPr>
          <w:noProof w:val="0"/>
        </w:rPr>
      </w:pPr>
      <w:bookmarkStart w:id="272" w:name="_Toc514934420"/>
      <w:r w:rsidRPr="000D5169">
        <w:rPr>
          <w:noProof w:val="0"/>
        </w:rPr>
        <w:lastRenderedPageBreak/>
        <w:t>3.</w:t>
      </w:r>
      <w:r w:rsidR="00293061" w:rsidRPr="000D5169">
        <w:rPr>
          <w:noProof w:val="0"/>
        </w:rPr>
        <w:t>41</w:t>
      </w:r>
      <w:r w:rsidRPr="000D5169">
        <w:rPr>
          <w:noProof w:val="0"/>
        </w:rPr>
        <w:t xml:space="preserve"> Search for</w:t>
      </w:r>
      <w:r w:rsidR="00BC4803" w:rsidRPr="000D5169">
        <w:rPr>
          <w:noProof w:val="0"/>
        </w:rPr>
        <w:t xml:space="preserve"> Care Plan</w:t>
      </w:r>
      <w:r w:rsidRPr="000D5169">
        <w:rPr>
          <w:noProof w:val="0"/>
        </w:rPr>
        <w:t xml:space="preserve"> [PCC-</w:t>
      </w:r>
      <w:r w:rsidR="00293061" w:rsidRPr="000D5169">
        <w:rPr>
          <w:noProof w:val="0"/>
        </w:rPr>
        <w:t>41</w:t>
      </w:r>
      <w:r w:rsidRPr="000D5169">
        <w:rPr>
          <w:noProof w:val="0"/>
        </w:rPr>
        <w:t>]</w:t>
      </w:r>
      <w:bookmarkEnd w:id="272"/>
    </w:p>
    <w:p w14:paraId="6D8E5263" w14:textId="707C656B" w:rsidR="001277AA" w:rsidRPr="000D5169" w:rsidRDefault="001277AA" w:rsidP="001277AA">
      <w:pPr>
        <w:pStyle w:val="Heading3"/>
        <w:numPr>
          <w:ilvl w:val="0"/>
          <w:numId w:val="0"/>
        </w:numPr>
        <w:rPr>
          <w:noProof w:val="0"/>
        </w:rPr>
      </w:pPr>
      <w:bookmarkStart w:id="273" w:name="_Toc514934421"/>
      <w:r w:rsidRPr="000D5169">
        <w:rPr>
          <w:noProof w:val="0"/>
        </w:rPr>
        <w:t>3.</w:t>
      </w:r>
      <w:r w:rsidR="00293061" w:rsidRPr="000D5169">
        <w:rPr>
          <w:noProof w:val="0"/>
        </w:rPr>
        <w:t>41</w:t>
      </w:r>
      <w:r w:rsidRPr="000D5169">
        <w:rPr>
          <w:noProof w:val="0"/>
        </w:rPr>
        <w:t>.1 Scope</w:t>
      </w:r>
      <w:bookmarkEnd w:id="273"/>
    </w:p>
    <w:p w14:paraId="07FB9754" w14:textId="7D0BC90C" w:rsidR="001277AA" w:rsidRPr="000D5169" w:rsidRDefault="00AA05BE" w:rsidP="001277AA">
      <w:pPr>
        <w:pStyle w:val="BodyText"/>
      </w:pPr>
      <w:r w:rsidRPr="000D5169">
        <w:t xml:space="preserve">This transaction is used to find a care plan. The Care Plan </w:t>
      </w:r>
      <w:r w:rsidR="00D104E3" w:rsidRPr="000D5169">
        <w:t xml:space="preserve">Contributor </w:t>
      </w:r>
      <w:r w:rsidRPr="000D5169">
        <w:t>searches for a care plan of interest. A care plan located by search may then be retrieved for viewing</w:t>
      </w:r>
      <w:r w:rsidR="00D104E3" w:rsidRPr="000D5169">
        <w:t xml:space="preserve"> or updating.</w:t>
      </w:r>
    </w:p>
    <w:p w14:paraId="59E932A1" w14:textId="482CDB01" w:rsidR="001277AA" w:rsidRPr="000D5169" w:rsidRDefault="001277AA" w:rsidP="001277AA">
      <w:pPr>
        <w:pStyle w:val="Heading3"/>
        <w:numPr>
          <w:ilvl w:val="0"/>
          <w:numId w:val="0"/>
        </w:numPr>
        <w:rPr>
          <w:noProof w:val="0"/>
        </w:rPr>
      </w:pPr>
      <w:bookmarkStart w:id="274" w:name="_Toc514934422"/>
      <w:r w:rsidRPr="000D5169">
        <w:rPr>
          <w:noProof w:val="0"/>
        </w:rPr>
        <w:t>3.</w:t>
      </w:r>
      <w:r w:rsidR="00293061" w:rsidRPr="000D5169">
        <w:rPr>
          <w:noProof w:val="0"/>
        </w:rPr>
        <w:t>41</w:t>
      </w:r>
      <w:r w:rsidRPr="000D5169">
        <w:rPr>
          <w:noProof w:val="0"/>
        </w:rPr>
        <w:t>.2 Actor Roles</w:t>
      </w:r>
      <w:bookmarkEnd w:id="274"/>
    </w:p>
    <w:p w14:paraId="03C36669" w14:textId="77777777" w:rsidR="001277AA" w:rsidRPr="000D5169" w:rsidRDefault="001277AA" w:rsidP="001277AA">
      <w:pPr>
        <w:pStyle w:val="BodyText"/>
        <w:jc w:val="center"/>
      </w:pPr>
      <w:r w:rsidRPr="000D5169">
        <w:rPr>
          <w:noProof/>
        </w:rPr>
        <mc:AlternateContent>
          <mc:Choice Requires="wpc">
            <w:drawing>
              <wp:inline distT="0" distB="0" distL="0" distR="0" wp14:anchorId="488158F7" wp14:editId="66CC4C8B">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275320CF" w14:textId="713D531E" w:rsidR="00D10FFC" w:rsidRDefault="00D10FFC" w:rsidP="001277AA">
                              <w:pPr>
                                <w:jc w:val="center"/>
                                <w:rPr>
                                  <w:sz w:val="18"/>
                                </w:rPr>
                              </w:pPr>
                              <w:r>
                                <w:rPr>
                                  <w:sz w:val="18"/>
                                </w:rPr>
                                <w:t>Search for Care Plan [PCC-41]</w:t>
                              </w:r>
                            </w:p>
                          </w:txbxContent>
                        </wps:txbx>
                        <wps:bodyPr rot="0" vert="horz" wrap="square" lIns="0" tIns="9144" rIns="0" bIns="9144" anchor="t" anchorCtr="0" upright="1">
                          <a:noAutofit/>
                        </wps:bodyPr>
                      </wps:wsp>
                      <wps:wsp>
                        <wps:cNvPr id="59"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4F01ECCE" w14:textId="798D86D7" w:rsidR="00D10FFC" w:rsidRDefault="00D10FFC" w:rsidP="001277AA">
                              <w:pPr>
                                <w:rPr>
                                  <w:sz w:val="18"/>
                                </w:rPr>
                              </w:pPr>
                              <w:r>
                                <w:rPr>
                                  <w:sz w:val="18"/>
                                </w:rPr>
                                <w:t>Care Plan Contributor</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58686" cy="457233"/>
                          </a:xfrm>
                          <a:prstGeom prst="rect">
                            <a:avLst/>
                          </a:prstGeom>
                          <a:solidFill>
                            <a:srgbClr val="FFFFFF"/>
                          </a:solidFill>
                          <a:ln w="9525">
                            <a:solidFill>
                              <a:srgbClr val="000000"/>
                            </a:solidFill>
                            <a:miter lim="800000"/>
                            <a:headEnd/>
                            <a:tailEnd/>
                          </a:ln>
                        </wps:spPr>
                        <wps:txbx>
                          <w:txbxContent>
                            <w:p w14:paraId="60217F4B" w14:textId="16DCF32F" w:rsidR="00D10FFC" w:rsidRDefault="00D10FFC" w:rsidP="001277AA">
                              <w:pPr>
                                <w:rPr>
                                  <w:sz w:val="18"/>
                                </w:rPr>
                              </w:pPr>
                              <w:r>
                                <w:rPr>
                                  <w:sz w:val="18"/>
                                </w:rPr>
                                <w:t>Care Plan Service</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45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">
                <v:shape id="_x0000_s1458" type="#_x0000_t75" style="position:absolute;width:37261;height:15392;visibility:visible;mso-wrap-style:square">
                  <v:fill o:detectmouseclick="t"/>
                  <v:path o:connecttype="none"/>
                </v:shape>
                <v:oval id="Oval 153" o:spid="_x0000_s1459"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">
                  <v:textbox inset="0,.72pt,0,.72pt">
                    <w:txbxContent>
                      <w:p w14:paraId="275320CF" w14:textId="713D531E" w:rsidR="00D10FFC" w:rsidRDefault="00D10FFC" w:rsidP="001277AA">
                        <w:pPr>
                          <w:jc w:val="center"/>
                          <w:rPr>
                            <w:sz w:val="18"/>
                          </w:rPr>
                        </w:pPr>
                        <w:r>
                          <w:rPr>
                            <w:sz w:val="18"/>
                          </w:rPr>
                          <w:t>Search for Care Plan [PCC-41]</w:t>
                        </w:r>
                      </w:p>
                    </w:txbxContent>
                  </v:textbox>
                </v:oval>
                <v:shape id="Text Box 154" o:spid="_x0000_s1460"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14:paraId="4F01ECCE" w14:textId="798D86D7" w:rsidR="00D10FFC" w:rsidRDefault="00D10FFC" w:rsidP="001277AA">
                        <w:pPr>
                          <w:rPr>
                            <w:sz w:val="18"/>
                          </w:rPr>
                        </w:pPr>
                        <w:r>
                          <w:rPr>
                            <w:sz w:val="18"/>
                          </w:rPr>
                          <w:t>Care Plan Contributor</w:t>
                        </w:r>
                      </w:p>
                    </w:txbxContent>
                  </v:textbox>
                </v:shape>
                <v:line id="Line 155" o:spid="_x0000_s1461"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shape id="Text Box 156" o:spid="_x0000_s1462" type="#_x0000_t202" style="position:absolute;left:26481;top:1683;width:958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">
                  <v:textbox>
                    <w:txbxContent>
                      <w:p w14:paraId="60217F4B" w14:textId="16DCF32F" w:rsidR="00D10FFC" w:rsidRDefault="00D10FFC" w:rsidP="001277AA">
                        <w:pPr>
                          <w:rPr>
                            <w:sz w:val="18"/>
                          </w:rPr>
                        </w:pPr>
                        <w:r>
                          <w:rPr>
                            <w:sz w:val="18"/>
                          </w:rPr>
                          <w:t>Care Plan Service</w:t>
                        </w:r>
                      </w:p>
                    </w:txbxContent>
                  </v:textbox>
                </v:shape>
                <v:line id="Line 157" o:spid="_x0000_s1463"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w10:anchorlock/>
              </v:group>
            </w:pict>
          </mc:Fallback>
        </mc:AlternateContent>
      </w:r>
    </w:p>
    <w:p w14:paraId="7A3C6976" w14:textId="38CCE5E3" w:rsidR="001277AA" w:rsidRPr="000D5169" w:rsidRDefault="001277AA" w:rsidP="001277AA">
      <w:pPr>
        <w:pStyle w:val="FigureTitle"/>
      </w:pPr>
      <w:r w:rsidRPr="000D5169">
        <w:t>Figure 3.</w:t>
      </w:r>
      <w:r w:rsidR="00293061" w:rsidRPr="000D5169">
        <w:t>41</w:t>
      </w:r>
      <w:r w:rsidRPr="000D5169">
        <w:t>.2-1: Use Case Diagram</w:t>
      </w:r>
    </w:p>
    <w:p w14:paraId="6CB54D33" w14:textId="279BFC46" w:rsidR="001277AA" w:rsidRPr="000D5169" w:rsidRDefault="001277AA" w:rsidP="001277AA">
      <w:pPr>
        <w:pStyle w:val="TableTitle"/>
      </w:pPr>
      <w:r w:rsidRPr="000D5169">
        <w:t>Table 3.</w:t>
      </w:r>
      <w:r w:rsidR="00293061" w:rsidRPr="000D5169">
        <w:t>41</w:t>
      </w:r>
      <w:r w:rsidRPr="000D516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0D5169" w14:paraId="12D05157" w14:textId="77777777" w:rsidTr="00235F1F">
        <w:tc>
          <w:tcPr>
            <w:tcW w:w="1008" w:type="dxa"/>
            <w:shd w:val="clear" w:color="auto" w:fill="auto"/>
          </w:tcPr>
          <w:p w14:paraId="025F811C" w14:textId="77777777" w:rsidR="001277AA" w:rsidRPr="000D5169" w:rsidRDefault="001277AA" w:rsidP="00483A94">
            <w:pPr>
              <w:pStyle w:val="BodyText"/>
              <w:rPr>
                <w:b/>
              </w:rPr>
            </w:pPr>
            <w:r w:rsidRPr="000D5169">
              <w:rPr>
                <w:b/>
              </w:rPr>
              <w:t>Actor:</w:t>
            </w:r>
          </w:p>
        </w:tc>
        <w:tc>
          <w:tcPr>
            <w:tcW w:w="8568" w:type="dxa"/>
            <w:shd w:val="clear" w:color="auto" w:fill="auto"/>
          </w:tcPr>
          <w:p w14:paraId="24E8D216" w14:textId="2629D5DC" w:rsidR="001277AA" w:rsidRPr="000D5169" w:rsidRDefault="00AE629A" w:rsidP="00CF3CC5">
            <w:pPr>
              <w:pStyle w:val="BodyText"/>
            </w:pPr>
            <w:r w:rsidRPr="000D5169">
              <w:t xml:space="preserve">Care Plan </w:t>
            </w:r>
            <w:r w:rsidR="009E1DFF" w:rsidRPr="000D5169">
              <w:t>Contributor</w:t>
            </w:r>
          </w:p>
        </w:tc>
      </w:tr>
      <w:tr w:rsidR="001277AA" w:rsidRPr="000D5169" w14:paraId="344A4CAB" w14:textId="77777777" w:rsidTr="00235F1F">
        <w:tc>
          <w:tcPr>
            <w:tcW w:w="1008" w:type="dxa"/>
            <w:shd w:val="clear" w:color="auto" w:fill="auto"/>
          </w:tcPr>
          <w:p w14:paraId="5CCD3BB0" w14:textId="77777777" w:rsidR="001277AA" w:rsidRPr="000D5169" w:rsidRDefault="001277AA" w:rsidP="00483A94">
            <w:pPr>
              <w:pStyle w:val="BodyText"/>
              <w:rPr>
                <w:b/>
              </w:rPr>
            </w:pPr>
            <w:r w:rsidRPr="000D5169">
              <w:rPr>
                <w:b/>
              </w:rPr>
              <w:t>Role:</w:t>
            </w:r>
          </w:p>
        </w:tc>
        <w:tc>
          <w:tcPr>
            <w:tcW w:w="8568" w:type="dxa"/>
            <w:shd w:val="clear" w:color="auto" w:fill="auto"/>
          </w:tcPr>
          <w:p w14:paraId="4877BAE9" w14:textId="2DFE16E4" w:rsidR="001277AA" w:rsidRPr="000D5169" w:rsidRDefault="008D4085" w:rsidP="00CF3CC5">
            <w:pPr>
              <w:pStyle w:val="BodyText"/>
            </w:pPr>
            <w:r w:rsidRPr="000D5169">
              <w:t xml:space="preserve">The Care Plan </w:t>
            </w:r>
            <w:r w:rsidR="009E1DFF" w:rsidRPr="000D5169">
              <w:t xml:space="preserve">Contributor </w:t>
            </w:r>
            <w:proofErr w:type="gramStart"/>
            <w:r w:rsidRPr="000D5169">
              <w:t>initiates</w:t>
            </w:r>
            <w:proofErr w:type="gramEnd"/>
            <w:r w:rsidRPr="000D5169">
              <w:t xml:space="preserve"> Search for Care Plan in order to locate a care plan of interest.</w:t>
            </w:r>
          </w:p>
        </w:tc>
      </w:tr>
      <w:tr w:rsidR="001277AA" w:rsidRPr="000D5169" w14:paraId="5758C175" w14:textId="77777777" w:rsidTr="00235F1F">
        <w:tc>
          <w:tcPr>
            <w:tcW w:w="1008" w:type="dxa"/>
            <w:shd w:val="clear" w:color="auto" w:fill="auto"/>
          </w:tcPr>
          <w:p w14:paraId="216C15AA" w14:textId="77777777" w:rsidR="001277AA" w:rsidRPr="000D5169" w:rsidRDefault="001277AA" w:rsidP="00483A94">
            <w:pPr>
              <w:pStyle w:val="BodyText"/>
              <w:rPr>
                <w:b/>
              </w:rPr>
            </w:pPr>
            <w:r w:rsidRPr="000D5169">
              <w:rPr>
                <w:b/>
              </w:rPr>
              <w:t>Actor:</w:t>
            </w:r>
          </w:p>
        </w:tc>
        <w:tc>
          <w:tcPr>
            <w:tcW w:w="8568" w:type="dxa"/>
            <w:shd w:val="clear" w:color="auto" w:fill="auto"/>
          </w:tcPr>
          <w:p w14:paraId="4A87D08E" w14:textId="38860ADC" w:rsidR="001277AA" w:rsidRPr="000D5169" w:rsidRDefault="00AE629A" w:rsidP="00483A94">
            <w:pPr>
              <w:pStyle w:val="BodyText"/>
            </w:pPr>
            <w:r w:rsidRPr="000D5169">
              <w:t xml:space="preserve">Care Plan </w:t>
            </w:r>
            <w:r w:rsidR="00EF19A5" w:rsidRPr="000D5169">
              <w:t>Service</w:t>
            </w:r>
          </w:p>
        </w:tc>
      </w:tr>
      <w:tr w:rsidR="001277AA" w:rsidRPr="000D5169" w14:paraId="7027E61F" w14:textId="77777777" w:rsidTr="00235F1F">
        <w:tc>
          <w:tcPr>
            <w:tcW w:w="1008" w:type="dxa"/>
            <w:shd w:val="clear" w:color="auto" w:fill="auto"/>
          </w:tcPr>
          <w:p w14:paraId="03029899" w14:textId="77777777" w:rsidR="001277AA" w:rsidRPr="000D5169" w:rsidRDefault="001277AA" w:rsidP="00483A94">
            <w:pPr>
              <w:pStyle w:val="BodyText"/>
              <w:rPr>
                <w:b/>
              </w:rPr>
            </w:pPr>
            <w:r w:rsidRPr="000D5169">
              <w:rPr>
                <w:b/>
              </w:rPr>
              <w:t>Role:</w:t>
            </w:r>
          </w:p>
        </w:tc>
        <w:tc>
          <w:tcPr>
            <w:tcW w:w="8568" w:type="dxa"/>
            <w:shd w:val="clear" w:color="auto" w:fill="auto"/>
          </w:tcPr>
          <w:p w14:paraId="15A4D910" w14:textId="095B7C75" w:rsidR="001277AA" w:rsidRPr="000D5169" w:rsidRDefault="001277AA" w:rsidP="00483A94">
            <w:pPr>
              <w:pStyle w:val="BodyText"/>
            </w:pPr>
            <w:r w:rsidRPr="000D5169">
              <w:t xml:space="preserve"> </w:t>
            </w:r>
            <w:r w:rsidR="008D4085" w:rsidRPr="000D5169">
              <w:t xml:space="preserve">The Care Plan </w:t>
            </w:r>
            <w:r w:rsidR="00EF19A5" w:rsidRPr="000D5169">
              <w:t>Service</w:t>
            </w:r>
            <w:r w:rsidR="008D4085" w:rsidRPr="000D5169">
              <w:t xml:space="preserve"> responds to the Search for Care Plan according to the search parameters and values provided in the transaction.</w:t>
            </w:r>
          </w:p>
        </w:tc>
      </w:tr>
    </w:tbl>
    <w:p w14:paraId="544445FA" w14:textId="0AD7344F" w:rsidR="001277AA" w:rsidRPr="000D5169" w:rsidRDefault="001277AA" w:rsidP="001277AA">
      <w:pPr>
        <w:pStyle w:val="BodyText"/>
      </w:pPr>
    </w:p>
    <w:p w14:paraId="5A3D700B" w14:textId="07C0E4A0" w:rsidR="001277AA" w:rsidRPr="000D5169" w:rsidRDefault="001277AA" w:rsidP="001277AA">
      <w:pPr>
        <w:pStyle w:val="Heading3"/>
        <w:numPr>
          <w:ilvl w:val="0"/>
          <w:numId w:val="0"/>
        </w:numPr>
        <w:rPr>
          <w:noProof w:val="0"/>
        </w:rPr>
      </w:pPr>
      <w:bookmarkStart w:id="275" w:name="_Toc514934423"/>
      <w:r w:rsidRPr="000D5169">
        <w:rPr>
          <w:noProof w:val="0"/>
        </w:rPr>
        <w:t>3.</w:t>
      </w:r>
      <w:r w:rsidR="00293061" w:rsidRPr="000D5169">
        <w:rPr>
          <w:noProof w:val="0"/>
        </w:rPr>
        <w:t>41</w:t>
      </w:r>
      <w:r w:rsidRPr="000D5169">
        <w:rPr>
          <w:noProof w:val="0"/>
        </w:rPr>
        <w:t>.3 Referenced Standards</w:t>
      </w:r>
      <w:bookmarkEnd w:id="275"/>
    </w:p>
    <w:p w14:paraId="4D75AF1D" w14:textId="77777777" w:rsidR="00C349DB" w:rsidRPr="000D5169" w:rsidRDefault="00C349DB" w:rsidP="00C349DB">
      <w:pPr>
        <w:pStyle w:val="BodyText"/>
      </w:pPr>
      <w:r w:rsidRPr="000D5169">
        <w:t>HL7 FHIR standard release 3 (STU)</w:t>
      </w:r>
    </w:p>
    <w:p w14:paraId="713352D5" w14:textId="2C1B79B0" w:rsidR="001277AA" w:rsidRPr="000D5169" w:rsidRDefault="001277AA" w:rsidP="001277AA">
      <w:pPr>
        <w:pStyle w:val="Heading3"/>
        <w:numPr>
          <w:ilvl w:val="0"/>
          <w:numId w:val="0"/>
        </w:numPr>
        <w:rPr>
          <w:noProof w:val="0"/>
        </w:rPr>
      </w:pPr>
      <w:bookmarkStart w:id="276" w:name="_Toc514934424"/>
      <w:r w:rsidRPr="000D5169">
        <w:rPr>
          <w:noProof w:val="0"/>
        </w:rPr>
        <w:lastRenderedPageBreak/>
        <w:t>3.</w:t>
      </w:r>
      <w:r w:rsidR="00293061" w:rsidRPr="000D5169">
        <w:rPr>
          <w:noProof w:val="0"/>
        </w:rPr>
        <w:t>41</w:t>
      </w:r>
      <w:r w:rsidRPr="000D5169">
        <w:rPr>
          <w:noProof w:val="0"/>
        </w:rPr>
        <w:t>.4 Interaction Diagram</w:t>
      </w:r>
      <w:bookmarkEnd w:id="276"/>
    </w:p>
    <w:p w14:paraId="15EA20F3" w14:textId="77777777" w:rsidR="001277AA" w:rsidRPr="000D5169" w:rsidRDefault="001277AA" w:rsidP="001277AA">
      <w:pPr>
        <w:pStyle w:val="BodyText"/>
      </w:pPr>
      <w:r w:rsidRPr="000D5169">
        <w:rPr>
          <w:noProof/>
        </w:rPr>
        <mc:AlternateContent>
          <mc:Choice Requires="wpc">
            <w:drawing>
              <wp:inline distT="0" distB="0" distL="0" distR="0" wp14:anchorId="78855D56" wp14:editId="747856D2">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6CDACF" w14:textId="143E91D0" w:rsidR="00D10FFC" w:rsidRPr="007C1AAC" w:rsidRDefault="00D10FFC" w:rsidP="001277AA">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26136"/>
                            <a:ext cx="127762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A0B62" w14:textId="7B6C3A19" w:rsidR="00D10FFC" w:rsidRPr="007C1AAC" w:rsidRDefault="00D10FFC" w:rsidP="001277AA">
                              <w:pPr>
                                <w:rPr>
                                  <w:sz w:val="22"/>
                                  <w:szCs w:val="22"/>
                                </w:rPr>
                              </w:pPr>
                              <w:r>
                                <w:rPr>
                                  <w:sz w:val="22"/>
                                  <w:szCs w:val="22"/>
                                </w:rPr>
                                <w:t>Search for Care Plan</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F7A18B" w14:textId="69A18CF0" w:rsidR="00D10FFC" w:rsidRPr="007C1AAC" w:rsidRDefault="00D10FFC" w:rsidP="001277AA">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464"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">
                <v:shape id="_x0000_s1465" type="#_x0000_t75" style="position:absolute;width:59436;height:24003;visibility:visible;mso-wrap-style:square">
                  <v:fill o:detectmouseclick="t"/>
                  <v:path o:connecttype="none"/>
                </v:shape>
                <v:shape id="_x0000_s1466" type="#_x0000_t202" style="position:absolute;left:14365;top:305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" stroked="f">
                  <v:textbox>
                    <w:txbxContent>
                      <w:p w14:paraId="7E6CDACF" w14:textId="143E91D0" w:rsidR="00D10FFC" w:rsidRPr="007C1AAC" w:rsidRDefault="00D10FFC" w:rsidP="001277AA">
                        <w:pPr>
                          <w:jc w:val="center"/>
                          <w:rPr>
                            <w:sz w:val="22"/>
                            <w:szCs w:val="22"/>
                          </w:rPr>
                        </w:pPr>
                        <w:r>
                          <w:rPr>
                            <w:sz w:val="22"/>
                            <w:szCs w:val="22"/>
                          </w:rPr>
                          <w:t>Care Plan Contributor</w:t>
                        </w:r>
                      </w:p>
                    </w:txbxContent>
                  </v:textbox>
                </v:shape>
                <v:line id="Line 161" o:spid="_x0000_s1467"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">
                  <v:stroke dashstyle="dash"/>
                </v:line>
                <v:shape id="Text Box 162" o:spid="_x0000_s1468" type="#_x0000_t202" style="position:absolute;left:24085;top:8261;width:12776;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14:paraId="18CA0B62" w14:textId="7B6C3A19" w:rsidR="00D10FFC" w:rsidRPr="007C1AAC" w:rsidRDefault="00D10FFC" w:rsidP="001277AA">
                        <w:pPr>
                          <w:rPr>
                            <w:sz w:val="22"/>
                            <w:szCs w:val="22"/>
                          </w:rPr>
                        </w:pPr>
                        <w:r>
                          <w:rPr>
                            <w:sz w:val="22"/>
                            <w:szCs w:val="22"/>
                          </w:rPr>
                          <w:t>Search for Care Plan</w:t>
                        </w:r>
                      </w:p>
                    </w:txbxContent>
                  </v:textbox>
                </v:shape>
                <v:line id="Line 163" o:spid="_x0000_s1469"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">
                  <v:stroke dashstyle="dash"/>
                </v:line>
                <v:rect id="Rectangle 164" o:spid="_x0000_s1470"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"/>
                <v:rect id="Rectangle 165" o:spid="_x0000_s1471"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"/>
                <v:line id="Line 166" o:spid="_x0000_s1472"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">
                  <v:stroke endarrow="block"/>
                </v:line>
                <v:shape id="Text Box 167" o:spid="_x0000_s1473"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" stroked="f">
                  <v:textbox>
                    <w:txbxContent>
                      <w:p w14:paraId="7FF7A18B" w14:textId="69A18CF0" w:rsidR="00D10FFC" w:rsidRPr="007C1AAC" w:rsidRDefault="00D10FFC" w:rsidP="001277AA">
                        <w:pPr>
                          <w:jc w:val="center"/>
                          <w:rPr>
                            <w:sz w:val="22"/>
                            <w:szCs w:val="22"/>
                          </w:rPr>
                        </w:pPr>
                        <w:r>
                          <w:rPr>
                            <w:sz w:val="22"/>
                            <w:szCs w:val="22"/>
                          </w:rPr>
                          <w:t>Care Plan Service</w:t>
                        </w:r>
                      </w:p>
                    </w:txbxContent>
                  </v:textbox>
                </v:shape>
                <w10:anchorlock/>
              </v:group>
            </w:pict>
          </mc:Fallback>
        </mc:AlternateContent>
      </w:r>
    </w:p>
    <w:p w14:paraId="51FEBB94" w14:textId="519DC71A" w:rsidR="001277AA" w:rsidRPr="000D5169" w:rsidRDefault="001277AA" w:rsidP="001277AA">
      <w:pPr>
        <w:pStyle w:val="Heading4"/>
        <w:numPr>
          <w:ilvl w:val="0"/>
          <w:numId w:val="0"/>
        </w:numPr>
        <w:rPr>
          <w:noProof w:val="0"/>
        </w:rPr>
      </w:pPr>
      <w:bookmarkStart w:id="277" w:name="_Toc514934425"/>
      <w:r w:rsidRPr="000D5169">
        <w:rPr>
          <w:noProof w:val="0"/>
        </w:rPr>
        <w:t>3.</w:t>
      </w:r>
      <w:r w:rsidR="00293061" w:rsidRPr="000D5169">
        <w:rPr>
          <w:noProof w:val="0"/>
        </w:rPr>
        <w:t>41</w:t>
      </w:r>
      <w:r w:rsidRPr="000D5169">
        <w:rPr>
          <w:noProof w:val="0"/>
        </w:rPr>
        <w:t xml:space="preserve">.4.1 </w:t>
      </w:r>
      <w:r w:rsidR="008D6D5E" w:rsidRPr="000D5169">
        <w:rPr>
          <w:noProof w:val="0"/>
        </w:rPr>
        <w:t>Search for Care Plan</w:t>
      </w:r>
      <w:bookmarkEnd w:id="277"/>
    </w:p>
    <w:p w14:paraId="4DD161AF" w14:textId="589F91DB" w:rsidR="008D6D5E" w:rsidRPr="000D5169" w:rsidRDefault="008D6D5E" w:rsidP="005B164F">
      <w:pPr>
        <w:pStyle w:val="BodyText"/>
      </w:pPr>
      <w:r w:rsidRPr="000D5169">
        <w:t>The Search for Care Plan is implemented through the FHIR search operation using the REST platform constrained to the HTTP</w:t>
      </w:r>
      <w:r w:rsidR="00DA1B2D" w:rsidRPr="000D5169">
        <w:t xml:space="preserve"> or HTTPS </w:t>
      </w:r>
      <w:r w:rsidR="000B49AF" w:rsidRPr="000D5169">
        <w:t>GET</w:t>
      </w:r>
      <w:r w:rsidRPr="000D5169">
        <w:t>.</w:t>
      </w:r>
    </w:p>
    <w:p w14:paraId="000D7A91" w14:textId="13356CCF" w:rsidR="001277AA" w:rsidRPr="000D5169" w:rsidRDefault="001277AA" w:rsidP="00235F1F">
      <w:pPr>
        <w:pStyle w:val="Heading5"/>
        <w:numPr>
          <w:ilvl w:val="0"/>
          <w:numId w:val="0"/>
        </w:numPr>
        <w:rPr>
          <w:noProof w:val="0"/>
        </w:rPr>
      </w:pPr>
      <w:bookmarkStart w:id="278" w:name="_Toc514934426"/>
      <w:r w:rsidRPr="000D5169">
        <w:rPr>
          <w:noProof w:val="0"/>
        </w:rPr>
        <w:t>3.</w:t>
      </w:r>
      <w:r w:rsidR="00293061" w:rsidRPr="000D5169">
        <w:rPr>
          <w:noProof w:val="0"/>
        </w:rPr>
        <w:t>41</w:t>
      </w:r>
      <w:r w:rsidRPr="000D5169">
        <w:rPr>
          <w:noProof w:val="0"/>
        </w:rPr>
        <w:t>.4.1.1 Trigger Events</w:t>
      </w:r>
      <w:bookmarkEnd w:id="278"/>
    </w:p>
    <w:p w14:paraId="25AD06F4" w14:textId="34116678" w:rsidR="00EE6CBD" w:rsidRPr="000D5169" w:rsidRDefault="00EE6CBD" w:rsidP="00235F1F">
      <w:pPr>
        <w:pStyle w:val="BodyText"/>
      </w:pPr>
      <w:r w:rsidRPr="000D5169">
        <w:t>The Search for Care Plan may be initiated for a number of different reasons:</w:t>
      </w:r>
    </w:p>
    <w:p w14:paraId="120A66AB" w14:textId="705E530E" w:rsidR="00EE6CBD" w:rsidRPr="000D5169" w:rsidRDefault="00EE6CBD" w:rsidP="00624172">
      <w:pPr>
        <w:pStyle w:val="ListNumber2"/>
        <w:numPr>
          <w:ilvl w:val="0"/>
          <w:numId w:val="16"/>
        </w:numPr>
      </w:pPr>
      <w:r w:rsidRPr="000D5169">
        <w:t>need to view a care plan;</w:t>
      </w:r>
    </w:p>
    <w:p w14:paraId="471DB8AC" w14:textId="46FE68B7" w:rsidR="00EE6CBD" w:rsidRPr="000D5169" w:rsidRDefault="00EE6CBD" w:rsidP="00E008B6">
      <w:pPr>
        <w:pStyle w:val="ListNumber2"/>
      </w:pPr>
      <w:r w:rsidRPr="000D5169">
        <w:t>need to update a portion of a care plan</w:t>
      </w:r>
    </w:p>
    <w:p w14:paraId="74B10AF6" w14:textId="6F12C91C" w:rsidR="00EE6CBD" w:rsidRPr="000D5169" w:rsidRDefault="00EE6CBD" w:rsidP="00E008B6">
      <w:pPr>
        <w:pStyle w:val="ListNumber2"/>
      </w:pPr>
      <w:r w:rsidRPr="000D5169">
        <w:t>need to subscribe to updates for a care plan</w:t>
      </w:r>
    </w:p>
    <w:p w14:paraId="2023C865" w14:textId="118C7BA1" w:rsidR="001277AA" w:rsidRPr="000D5169" w:rsidRDefault="001277AA" w:rsidP="001277AA">
      <w:pPr>
        <w:pStyle w:val="Heading5"/>
        <w:numPr>
          <w:ilvl w:val="0"/>
          <w:numId w:val="0"/>
        </w:numPr>
        <w:rPr>
          <w:noProof w:val="0"/>
        </w:rPr>
      </w:pPr>
      <w:bookmarkStart w:id="279" w:name="_Toc514934427"/>
      <w:r w:rsidRPr="000D5169">
        <w:rPr>
          <w:noProof w:val="0"/>
        </w:rPr>
        <w:t>3.</w:t>
      </w:r>
      <w:r w:rsidR="00293061" w:rsidRPr="000D5169">
        <w:rPr>
          <w:noProof w:val="0"/>
        </w:rPr>
        <w:t>41</w:t>
      </w:r>
      <w:r w:rsidRPr="000D5169">
        <w:rPr>
          <w:noProof w:val="0"/>
        </w:rPr>
        <w:t>.4.1.2 Message Semantics</w:t>
      </w:r>
      <w:bookmarkEnd w:id="279"/>
    </w:p>
    <w:p w14:paraId="1D111EB5" w14:textId="5BDB0305" w:rsidR="00887DE4" w:rsidRPr="000D5169" w:rsidRDefault="00887DE4" w:rsidP="00235F1F">
      <w:pPr>
        <w:pStyle w:val="BodyText"/>
      </w:pPr>
      <w:r w:rsidRPr="000D5169">
        <w:t xml:space="preserve">This is a standard FHIR search operation on the CarePlan resource. It SHALL use the HTTP or HTTPS </w:t>
      </w:r>
      <w:r w:rsidR="000B49AF" w:rsidRPr="000D5169">
        <w:t xml:space="preserve">GET </w:t>
      </w:r>
      <w:r w:rsidRPr="000D5169">
        <w:t>protocol</w:t>
      </w:r>
    </w:p>
    <w:p w14:paraId="05F91322" w14:textId="3C502503" w:rsidR="001277AA" w:rsidRPr="000D5169" w:rsidRDefault="00887DE4" w:rsidP="00235F1F">
      <w:pPr>
        <w:pStyle w:val="BodyText"/>
      </w:pPr>
      <w:r w:rsidRPr="000D5169">
        <w:t>The URL for this operation is: [base]/CarePlan/_search</w:t>
      </w:r>
    </w:p>
    <w:p w14:paraId="213E07CE" w14:textId="41D87D6A" w:rsidR="004C6765" w:rsidRPr="000D5169" w:rsidRDefault="004C6765" w:rsidP="00235F1F">
      <w:pPr>
        <w:pStyle w:val="BodyText"/>
      </w:pPr>
      <w:r w:rsidRPr="000D5169">
        <w:t xml:space="preserve">See the FHIR </w:t>
      </w:r>
      <w:r w:rsidR="009A57C3" w:rsidRPr="000D5169">
        <w:t xml:space="preserve">CarePlan resource Search Parameters at </w:t>
      </w:r>
      <w:hyperlink r:id="rId40" w:anchor="search" w:history="1">
        <w:r w:rsidR="004123FE" w:rsidRPr="000D5169">
          <w:rPr>
            <w:rStyle w:val="Hyperlink"/>
          </w:rPr>
          <w:t>http://hl7.org/fhir/STU3/careplan.html#search</w:t>
        </w:r>
      </w:hyperlink>
      <w:r w:rsidR="004123FE" w:rsidRPr="000D5169">
        <w:t xml:space="preserve"> </w:t>
      </w:r>
    </w:p>
    <w:p w14:paraId="3F5FB23A" w14:textId="7F26BEBA" w:rsidR="001277AA" w:rsidRPr="000D5169" w:rsidRDefault="001277AA" w:rsidP="001277AA">
      <w:pPr>
        <w:pStyle w:val="Heading5"/>
        <w:numPr>
          <w:ilvl w:val="0"/>
          <w:numId w:val="0"/>
        </w:numPr>
        <w:rPr>
          <w:noProof w:val="0"/>
        </w:rPr>
      </w:pPr>
      <w:bookmarkStart w:id="280" w:name="_Toc514934428"/>
      <w:r w:rsidRPr="000D5169">
        <w:rPr>
          <w:noProof w:val="0"/>
        </w:rPr>
        <w:t>3.</w:t>
      </w:r>
      <w:r w:rsidR="00293061" w:rsidRPr="000D5169">
        <w:rPr>
          <w:noProof w:val="0"/>
        </w:rPr>
        <w:t>41</w:t>
      </w:r>
      <w:r w:rsidRPr="000D5169">
        <w:rPr>
          <w:noProof w:val="0"/>
        </w:rPr>
        <w:t>.4.1.3 Expected Actions</w:t>
      </w:r>
      <w:bookmarkEnd w:id="280"/>
    </w:p>
    <w:p w14:paraId="05EDA709" w14:textId="4864CA3B" w:rsidR="00084BF0" w:rsidRPr="000D5169" w:rsidRDefault="00084BF0" w:rsidP="00235F1F">
      <w:pPr>
        <w:pStyle w:val="BodyText"/>
      </w:pPr>
      <w:r w:rsidRPr="000D5169">
        <w:t xml:space="preserve">The Care Plan </w:t>
      </w:r>
      <w:r w:rsidR="00CF41F1" w:rsidRPr="000D5169">
        <w:t xml:space="preserve">Contributor </w:t>
      </w:r>
      <w:r w:rsidRPr="000D5169">
        <w:t xml:space="preserve">initiates the search using HTTP or HTTPS </w:t>
      </w:r>
      <w:r w:rsidR="000B49AF" w:rsidRPr="000D5169">
        <w:t>GET</w:t>
      </w:r>
      <w:r w:rsidRPr="000D5169">
        <w:t xml:space="preserve">, and the Care Plan </w:t>
      </w:r>
      <w:r w:rsidR="00EF19A5" w:rsidRPr="000D5169">
        <w:t>Service</w:t>
      </w:r>
      <w:r w:rsidRPr="000D5169">
        <w:t xml:space="preserve"> responds according to the </w:t>
      </w:r>
      <w:hyperlink r:id="rId41" w:history="1">
        <w:r w:rsidRPr="000D5169">
          <w:rPr>
            <w:rStyle w:val="Hyperlink"/>
          </w:rPr>
          <w:t>FHIR Search specification</w:t>
        </w:r>
      </w:hyperlink>
      <w:r w:rsidRPr="000D5169">
        <w:t xml:space="preserve"> with zero or more care plans that match the search parameter values supplied with the search message.</w:t>
      </w:r>
      <w:r w:rsidR="008A372B" w:rsidRPr="000D5169">
        <w:t xml:space="preserve"> Specifically, the Care Plan </w:t>
      </w:r>
      <w:r w:rsidR="00EF19A5" w:rsidRPr="000D5169">
        <w:t>Service</w:t>
      </w:r>
      <w:r w:rsidR="008A372B" w:rsidRPr="000D5169">
        <w:t xml:space="preserve"> returns a </w:t>
      </w:r>
      <w:hyperlink r:id="rId42" w:history="1">
        <w:r w:rsidR="008A372B" w:rsidRPr="000D5169">
          <w:rPr>
            <w:rStyle w:val="Hyperlink"/>
          </w:rPr>
          <w:t>bundle</w:t>
        </w:r>
      </w:hyperlink>
      <w:r w:rsidR="008A372B" w:rsidRPr="000D5169">
        <w:t xml:space="preserve"> as the HTTP Response, where the bundle includes the resources that are the results of the search.</w:t>
      </w:r>
    </w:p>
    <w:p w14:paraId="25B03C75" w14:textId="0465EE7F" w:rsidR="001277AA" w:rsidRPr="000D5169" w:rsidRDefault="001277AA" w:rsidP="001277AA">
      <w:pPr>
        <w:pStyle w:val="Heading3"/>
        <w:numPr>
          <w:ilvl w:val="0"/>
          <w:numId w:val="0"/>
        </w:numPr>
        <w:rPr>
          <w:noProof w:val="0"/>
        </w:rPr>
      </w:pPr>
      <w:bookmarkStart w:id="281" w:name="_Toc514934429"/>
      <w:r w:rsidRPr="000D5169">
        <w:rPr>
          <w:noProof w:val="0"/>
        </w:rPr>
        <w:lastRenderedPageBreak/>
        <w:t>3.</w:t>
      </w:r>
      <w:r w:rsidR="00293061" w:rsidRPr="000D5169">
        <w:rPr>
          <w:noProof w:val="0"/>
        </w:rPr>
        <w:t>41</w:t>
      </w:r>
      <w:r w:rsidRPr="000D5169">
        <w:rPr>
          <w:noProof w:val="0"/>
        </w:rPr>
        <w:t>.5 Security Considerations</w:t>
      </w:r>
      <w:bookmarkEnd w:id="281"/>
    </w:p>
    <w:p w14:paraId="77805055" w14:textId="40B7C25A" w:rsidR="00C946C5" w:rsidRPr="000D5169" w:rsidRDefault="004C1032" w:rsidP="00235F1F">
      <w:r w:rsidRPr="000D5169">
        <w:t>See X.5 DCP Security Considerations.</w:t>
      </w:r>
    </w:p>
    <w:p w14:paraId="4B993867" w14:textId="5E829D65" w:rsidR="002F020B" w:rsidRPr="000D5169" w:rsidRDefault="002F020B" w:rsidP="002F020B">
      <w:pPr>
        <w:pStyle w:val="Heading2"/>
        <w:numPr>
          <w:ilvl w:val="0"/>
          <w:numId w:val="0"/>
        </w:numPr>
        <w:rPr>
          <w:noProof w:val="0"/>
        </w:rPr>
      </w:pPr>
      <w:bookmarkStart w:id="282" w:name="_Toc514934430"/>
      <w:r w:rsidRPr="000D5169">
        <w:rPr>
          <w:noProof w:val="0"/>
        </w:rPr>
        <w:t xml:space="preserve">3.Y1 Update Plan Definition </w:t>
      </w:r>
      <w:r w:rsidR="0051795A" w:rsidRPr="000D5169">
        <w:rPr>
          <w:noProof w:val="0"/>
        </w:rPr>
        <w:t>[PCC-Y1</w:t>
      </w:r>
      <w:r w:rsidRPr="000D5169">
        <w:rPr>
          <w:noProof w:val="0"/>
        </w:rPr>
        <w:t>]</w:t>
      </w:r>
      <w:bookmarkEnd w:id="282"/>
    </w:p>
    <w:p w14:paraId="50159C50" w14:textId="444D49A2" w:rsidR="002F020B" w:rsidRPr="000D5169" w:rsidRDefault="002F020B" w:rsidP="002F020B">
      <w:pPr>
        <w:pStyle w:val="Heading3"/>
        <w:numPr>
          <w:ilvl w:val="0"/>
          <w:numId w:val="0"/>
        </w:numPr>
        <w:rPr>
          <w:noProof w:val="0"/>
        </w:rPr>
      </w:pPr>
      <w:bookmarkStart w:id="283" w:name="_Toc514934431"/>
      <w:r w:rsidRPr="000D5169">
        <w:rPr>
          <w:noProof w:val="0"/>
        </w:rPr>
        <w:t>3.Y</w:t>
      </w:r>
      <w:r w:rsidR="00477D62">
        <w:rPr>
          <w:noProof w:val="0"/>
        </w:rPr>
        <w:t>1</w:t>
      </w:r>
      <w:r w:rsidRPr="000D5169">
        <w:rPr>
          <w:noProof w:val="0"/>
        </w:rPr>
        <w:t>.1 Scope</w:t>
      </w:r>
      <w:bookmarkEnd w:id="283"/>
    </w:p>
    <w:p w14:paraId="681A7B2F" w14:textId="35F6AC99" w:rsidR="002F020B" w:rsidRPr="000D5169" w:rsidRDefault="002F020B" w:rsidP="002F020B">
      <w:pPr>
        <w:pStyle w:val="BodyText"/>
      </w:pPr>
      <w:r w:rsidRPr="000D5169">
        <w:t>This transaction is use</w:t>
      </w:r>
      <w:r w:rsidR="00756518" w:rsidRPr="000D5169">
        <w:t xml:space="preserve">d to update or to create a </w:t>
      </w:r>
      <w:r w:rsidRPr="000D5169">
        <w:t>plan</w:t>
      </w:r>
      <w:r w:rsidR="00756518" w:rsidRPr="000D5169">
        <w:t xml:space="preserve"> definition. A </w:t>
      </w:r>
      <w:r w:rsidRPr="000D5169">
        <w:t>Plan</w:t>
      </w:r>
      <w:r w:rsidR="00756518" w:rsidRPr="000D5169">
        <w:t>Definition</w:t>
      </w:r>
      <w:r w:rsidRPr="000D5169">
        <w:t xml:space="preserve"> resource is submitted to a Care Plan </w:t>
      </w:r>
      <w:ins w:id="284" w:author="Jones, Emma" w:date="2018-07-16T15:59:00Z">
        <w:r w:rsidR="004E5AB9">
          <w:t>Definition</w:t>
        </w:r>
        <w:r w:rsidR="004E5AB9" w:rsidRPr="000D5169">
          <w:t xml:space="preserve"> </w:t>
        </w:r>
      </w:ins>
      <w:del w:id="285" w:author="Jones, Emma" w:date="2018-07-16T15:59:00Z">
        <w:r w:rsidR="00756518" w:rsidRPr="000D5169" w:rsidDel="004E5AB9">
          <w:delText xml:space="preserve">Guidance </w:delText>
        </w:r>
      </w:del>
      <w:r w:rsidRPr="000D5169">
        <w:t>Service where the update or creation is handled.</w:t>
      </w:r>
    </w:p>
    <w:p w14:paraId="5AF496E9" w14:textId="57ED18B7" w:rsidR="002F020B" w:rsidRPr="000D5169" w:rsidRDefault="002F020B" w:rsidP="002F020B">
      <w:pPr>
        <w:pStyle w:val="Heading3"/>
        <w:numPr>
          <w:ilvl w:val="0"/>
          <w:numId w:val="0"/>
        </w:numPr>
        <w:rPr>
          <w:noProof w:val="0"/>
        </w:rPr>
      </w:pPr>
      <w:bookmarkStart w:id="286" w:name="_Toc514934432"/>
      <w:r w:rsidRPr="000D5169">
        <w:rPr>
          <w:noProof w:val="0"/>
        </w:rPr>
        <w:t>3.Y1.2 Actor Roles</w:t>
      </w:r>
      <w:bookmarkEnd w:id="286"/>
    </w:p>
    <w:p w14:paraId="744E4481" w14:textId="77777777" w:rsidR="002F020B" w:rsidRPr="000D5169" w:rsidRDefault="002F020B" w:rsidP="002F020B">
      <w:pPr>
        <w:pStyle w:val="AuthorInstructions"/>
      </w:pPr>
    </w:p>
    <w:p w14:paraId="79A6FD39" w14:textId="77777777" w:rsidR="002F020B" w:rsidRPr="000D5169" w:rsidRDefault="002F020B" w:rsidP="002F020B">
      <w:pPr>
        <w:pStyle w:val="BodyText"/>
        <w:jc w:val="center"/>
      </w:pPr>
      <w:r w:rsidRPr="000D5169">
        <w:rPr>
          <w:noProof/>
        </w:rPr>
        <mc:AlternateContent>
          <mc:Choice Requires="wpc">
            <w:drawing>
              <wp:inline distT="0" distB="0" distL="0" distR="0" wp14:anchorId="4E60FF14" wp14:editId="422BFD90">
                <wp:extent cx="3726180" cy="1539240"/>
                <wp:effectExtent l="0" t="0" r="0" b="3810"/>
                <wp:docPr id="137" name="Canvas 1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153"/>
                        <wps:cNvSpPr>
                          <a:spLocks noChangeArrowheads="1"/>
                        </wps:cNvSpPr>
                        <wps:spPr bwMode="auto">
                          <a:xfrm>
                            <a:off x="1268750" y="809625"/>
                            <a:ext cx="1341100" cy="714375"/>
                          </a:xfrm>
                          <a:prstGeom prst="ellipse">
                            <a:avLst/>
                          </a:prstGeom>
                          <a:solidFill>
                            <a:srgbClr val="FFFFFF"/>
                          </a:solidFill>
                          <a:ln w="9525">
                            <a:solidFill>
                              <a:srgbClr val="000000"/>
                            </a:solidFill>
                            <a:round/>
                            <a:headEnd/>
                            <a:tailEnd/>
                          </a:ln>
                        </wps:spPr>
                        <wps:txbx>
                          <w:txbxContent>
                            <w:p w14:paraId="11D864CD" w14:textId="2921623B" w:rsidR="00D10FFC" w:rsidRDefault="00D10FFC" w:rsidP="002F020B">
                              <w:pPr>
                                <w:jc w:val="center"/>
                                <w:rPr>
                                  <w:sz w:val="18"/>
                                </w:rPr>
                              </w:pPr>
                              <w:r>
                                <w:rPr>
                                  <w:sz w:val="18"/>
                                </w:rPr>
                                <w:t>Update Plan Definition [PCC-Y1]</w:t>
                              </w:r>
                            </w:p>
                          </w:txbxContent>
                        </wps:txbx>
                        <wps:bodyPr rot="0" vert="horz" wrap="square" lIns="0" tIns="9144" rIns="0" bIns="9144" anchor="t" anchorCtr="0" upright="1">
                          <a:noAutofit/>
                        </wps:bodyPr>
                      </wps:wsp>
                      <wps:wsp>
                        <wps:cNvPr id="10"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4F879CF0" w14:textId="77777777" w:rsidR="00D10FFC" w:rsidRDefault="00D10FFC" w:rsidP="002F020B">
                              <w:pPr>
                                <w:rPr>
                                  <w:sz w:val="18"/>
                                </w:rPr>
                              </w:pPr>
                              <w:r>
                                <w:rPr>
                                  <w:sz w:val="18"/>
                                </w:rPr>
                                <w:t>Care Plan Contributor</w:t>
                              </w:r>
                            </w:p>
                          </w:txbxContent>
                        </wps:txbx>
                        <wps:bodyPr rot="0" vert="horz" wrap="square" lIns="91440" tIns="45720" rIns="91440" bIns="45720" anchor="t" anchorCtr="0" upright="1">
                          <a:noAutofit/>
                        </wps:bodyPr>
                      </wps:wsp>
                      <wps:wsp>
                        <wps:cNvPr id="12" name="Line 155"/>
                        <wps:cNvCnPr>
                          <a:cxnSpLocks noChangeShapeType="1"/>
                          <a:endCxn id="1" idx="1"/>
                        </wps:cNvCnPr>
                        <wps:spPr bwMode="auto">
                          <a:xfrm>
                            <a:off x="1086321" y="625600"/>
                            <a:ext cx="378829" cy="2886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Text Box 156"/>
                        <wps:cNvSpPr txBox="1">
                          <a:spLocks noChangeArrowheads="1"/>
                        </wps:cNvSpPr>
                        <wps:spPr bwMode="auto">
                          <a:xfrm>
                            <a:off x="2506980" y="111217"/>
                            <a:ext cx="1112520" cy="526958"/>
                          </a:xfrm>
                          <a:prstGeom prst="rect">
                            <a:avLst/>
                          </a:prstGeom>
                          <a:solidFill>
                            <a:srgbClr val="FFFFFF"/>
                          </a:solidFill>
                          <a:ln w="9525">
                            <a:solidFill>
                              <a:srgbClr val="000000"/>
                            </a:solidFill>
                            <a:miter lim="800000"/>
                            <a:headEnd/>
                            <a:tailEnd/>
                          </a:ln>
                        </wps:spPr>
                        <wps:txbx>
                          <w:txbxContent>
                            <w:p w14:paraId="2CF138AD" w14:textId="1ECF25E0" w:rsidR="00D10FFC" w:rsidRDefault="00D10FFC" w:rsidP="002F020B">
                              <w:pPr>
                                <w:rPr>
                                  <w:sz w:val="18"/>
                                </w:rPr>
                              </w:pPr>
                              <w:r>
                                <w:rPr>
                                  <w:sz w:val="18"/>
                                </w:rPr>
                                <w:t xml:space="preserve">Care Plan </w:t>
                              </w:r>
                              <w:del w:id="287" w:author="Jones, Emma" w:date="2018-07-16T16:00:00Z">
                                <w:r w:rsidDel="004E5AB9">
                                  <w:rPr>
                                    <w:sz w:val="18"/>
                                  </w:rPr>
                                  <w:delText xml:space="preserve">Guidance </w:delText>
                                </w:r>
                              </w:del>
                              <w:ins w:id="288" w:author="Jones, Emma" w:date="2018-07-16T16:00:00Z">
                                <w:r>
                                  <w:rPr>
                                    <w:sz w:val="18"/>
                                  </w:rPr>
                                  <w:t xml:space="preserve">Definition </w:t>
                                </w:r>
                              </w:ins>
                              <w:r>
                                <w:rPr>
                                  <w:sz w:val="18"/>
                                </w:rPr>
                                <w:t>Service</w:t>
                              </w:r>
                            </w:p>
                          </w:txbxContent>
                        </wps:txbx>
                        <wps:bodyPr rot="0" vert="horz" wrap="square" lIns="91440" tIns="45720" rIns="91440" bIns="45720" anchor="t" anchorCtr="0" upright="1">
                          <a:noAutofit/>
                        </wps:bodyPr>
                      </wps:wsp>
                      <wps:wsp>
                        <wps:cNvPr id="37" name="Line 157"/>
                        <wps:cNvCnPr>
                          <a:cxnSpLocks noChangeShapeType="1"/>
                          <a:endCxn id="1" idx="7"/>
                        </wps:cNvCnPr>
                        <wps:spPr bwMode="auto">
                          <a:xfrm flipH="1">
                            <a:off x="2413450" y="625600"/>
                            <a:ext cx="234665" cy="2886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E60FF14" id="Canvas 137" o:spid="_x0000_s147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">
                <v:shape id="_x0000_s1475" type="#_x0000_t75" style="position:absolute;width:37261;height:15392;visibility:visible;mso-wrap-style:square">
                  <v:fill o:detectmouseclick="t"/>
                  <v:path o:connecttype="none"/>
                </v:shape>
                <v:oval id="Oval 153" o:spid="_x0000_s1476" style="position:absolute;left:12687;top:8096;width:13411;height:7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">
                  <v:textbox inset="0,.72pt,0,.72pt">
                    <w:txbxContent>
                      <w:p w14:paraId="11D864CD" w14:textId="2921623B" w:rsidR="00D10FFC" w:rsidRDefault="00D10FFC" w:rsidP="002F020B">
                        <w:pPr>
                          <w:jc w:val="center"/>
                          <w:rPr>
                            <w:sz w:val="18"/>
                          </w:rPr>
                        </w:pPr>
                        <w:r>
                          <w:rPr>
                            <w:sz w:val="18"/>
                          </w:rPr>
                          <w:t>Update Plan Definition [PCC-Y1]</w:t>
                        </w:r>
                      </w:p>
                    </w:txbxContent>
                  </v:textbox>
                </v:oval>
                <v:shape id="Text Box 154" o:spid="_x0000_s1477"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4F879CF0" w14:textId="77777777" w:rsidR="00D10FFC" w:rsidRDefault="00D10FFC" w:rsidP="002F020B">
                        <w:pPr>
                          <w:rPr>
                            <w:sz w:val="18"/>
                          </w:rPr>
                        </w:pPr>
                        <w:r>
                          <w:rPr>
                            <w:sz w:val="18"/>
                          </w:rPr>
                          <w:t>Care Plan Contributor</w:t>
                        </w:r>
                      </w:p>
                    </w:txbxContent>
                  </v:textbox>
                </v:shape>
                <v:line id="Line 155" o:spid="_x0000_s1478" style="position:absolute;visibility:visible;mso-wrap-style:square" from="10863,6256" to="14651,9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shape id="Text Box 156" o:spid="_x0000_s1479" type="#_x0000_t202" style="position:absolute;left:25069;top:1112;width:11126;height:5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2CF138AD" w14:textId="1ECF25E0" w:rsidR="00D10FFC" w:rsidRDefault="00D10FFC" w:rsidP="002F020B">
                        <w:pPr>
                          <w:rPr>
                            <w:sz w:val="18"/>
                          </w:rPr>
                        </w:pPr>
                        <w:r>
                          <w:rPr>
                            <w:sz w:val="18"/>
                          </w:rPr>
                          <w:t xml:space="preserve">Care Plan </w:t>
                        </w:r>
                        <w:del w:id="289" w:author="Jones, Emma" w:date="2018-07-16T16:00:00Z">
                          <w:r w:rsidDel="004E5AB9">
                            <w:rPr>
                              <w:sz w:val="18"/>
                            </w:rPr>
                            <w:delText xml:space="preserve">Guidance </w:delText>
                          </w:r>
                        </w:del>
                        <w:ins w:id="290" w:author="Jones, Emma" w:date="2018-07-16T16:00:00Z">
                          <w:r>
                            <w:rPr>
                              <w:sz w:val="18"/>
                            </w:rPr>
                            <w:t xml:space="preserve">Definition </w:t>
                          </w:r>
                        </w:ins>
                        <w:r>
                          <w:rPr>
                            <w:sz w:val="18"/>
                          </w:rPr>
                          <w:t>Service</w:t>
                        </w:r>
                      </w:p>
                    </w:txbxContent>
                  </v:textbox>
                </v:shape>
                <v:line id="Line 157" o:spid="_x0000_s1480" style="position:absolute;flip:x;visibility:visible;mso-wrap-style:square" from="24134,6256" to="26481,9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w10:anchorlock/>
              </v:group>
            </w:pict>
          </mc:Fallback>
        </mc:AlternateContent>
      </w:r>
    </w:p>
    <w:p w14:paraId="164D775C" w14:textId="7C7F762F" w:rsidR="002F020B" w:rsidRPr="000D5169" w:rsidRDefault="002F020B" w:rsidP="002F020B">
      <w:pPr>
        <w:pStyle w:val="FigureTitle"/>
      </w:pPr>
      <w:r w:rsidRPr="000D5169">
        <w:t xml:space="preserve">Figure </w:t>
      </w:r>
      <w:proofErr w:type="gramStart"/>
      <w:r w:rsidRPr="000D5169">
        <w:t>3.Y</w:t>
      </w:r>
      <w:proofErr w:type="gramEnd"/>
      <w:r w:rsidR="000F7BFF">
        <w:t>1</w:t>
      </w:r>
      <w:r w:rsidRPr="000D5169">
        <w:t>.2-1: Use Case Diagram</w:t>
      </w:r>
    </w:p>
    <w:p w14:paraId="34E8BD71" w14:textId="2B2D05BC" w:rsidR="002F020B" w:rsidRPr="000D5169" w:rsidRDefault="002F020B" w:rsidP="002F020B">
      <w:pPr>
        <w:pStyle w:val="TableTitle"/>
      </w:pPr>
      <w:r w:rsidRPr="000D5169">
        <w:t xml:space="preserve">Table </w:t>
      </w:r>
      <w:proofErr w:type="gramStart"/>
      <w:r w:rsidRPr="000D5169">
        <w:t>3.Y</w:t>
      </w:r>
      <w:proofErr w:type="gramEnd"/>
      <w:r w:rsidR="000F7BFF">
        <w:t>1</w:t>
      </w:r>
      <w:r w:rsidRPr="000D516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F020B" w:rsidRPr="000D5169" w14:paraId="7D05B218" w14:textId="77777777" w:rsidTr="002F020B">
        <w:tc>
          <w:tcPr>
            <w:tcW w:w="1008" w:type="dxa"/>
            <w:shd w:val="clear" w:color="auto" w:fill="auto"/>
          </w:tcPr>
          <w:p w14:paraId="5FB87AA8" w14:textId="77777777" w:rsidR="002F020B" w:rsidRPr="000D5169" w:rsidRDefault="002F020B" w:rsidP="002F020B">
            <w:pPr>
              <w:pStyle w:val="BodyText"/>
              <w:rPr>
                <w:b/>
              </w:rPr>
            </w:pPr>
            <w:r w:rsidRPr="000D5169">
              <w:rPr>
                <w:b/>
              </w:rPr>
              <w:t>Actor:</w:t>
            </w:r>
          </w:p>
        </w:tc>
        <w:tc>
          <w:tcPr>
            <w:tcW w:w="8568" w:type="dxa"/>
            <w:shd w:val="clear" w:color="auto" w:fill="auto"/>
          </w:tcPr>
          <w:p w14:paraId="43465A5E" w14:textId="77777777" w:rsidR="002F020B" w:rsidRPr="000D5169" w:rsidRDefault="002F020B" w:rsidP="002F020B">
            <w:pPr>
              <w:pStyle w:val="BodyText"/>
            </w:pPr>
            <w:r w:rsidRPr="000D5169">
              <w:t>Care Plan Contributor</w:t>
            </w:r>
          </w:p>
        </w:tc>
      </w:tr>
      <w:tr w:rsidR="002F020B" w:rsidRPr="000D5169" w14:paraId="52784902" w14:textId="77777777" w:rsidTr="002F020B">
        <w:tc>
          <w:tcPr>
            <w:tcW w:w="1008" w:type="dxa"/>
            <w:shd w:val="clear" w:color="auto" w:fill="auto"/>
          </w:tcPr>
          <w:p w14:paraId="5E8E3CC7" w14:textId="77777777" w:rsidR="002F020B" w:rsidRPr="000D5169" w:rsidRDefault="002F020B" w:rsidP="002F020B">
            <w:pPr>
              <w:pStyle w:val="BodyText"/>
              <w:rPr>
                <w:b/>
              </w:rPr>
            </w:pPr>
            <w:r w:rsidRPr="000D5169">
              <w:rPr>
                <w:b/>
              </w:rPr>
              <w:t>Role:</w:t>
            </w:r>
          </w:p>
        </w:tc>
        <w:tc>
          <w:tcPr>
            <w:tcW w:w="8568" w:type="dxa"/>
            <w:shd w:val="clear" w:color="auto" w:fill="auto"/>
          </w:tcPr>
          <w:p w14:paraId="11BE7417" w14:textId="640EA863" w:rsidR="002F020B" w:rsidRPr="000D5169" w:rsidRDefault="002F020B" w:rsidP="002F020B">
            <w:pPr>
              <w:pStyle w:val="BodyText"/>
            </w:pPr>
            <w:r w:rsidRPr="000D5169">
              <w:t>The Care Plan</w:t>
            </w:r>
            <w:r w:rsidR="00464166" w:rsidRPr="000D5169">
              <w:t xml:space="preserve"> Contributor submits a plan definition</w:t>
            </w:r>
            <w:r w:rsidRPr="000D5169">
              <w:t xml:space="preserve"> that is </w:t>
            </w:r>
            <w:r w:rsidR="00E3228F" w:rsidRPr="000D5169">
              <w:t>updated or</w:t>
            </w:r>
            <w:r w:rsidRPr="000D5169">
              <w:t xml:space="preserve"> needs to be created.</w:t>
            </w:r>
          </w:p>
        </w:tc>
      </w:tr>
      <w:tr w:rsidR="002F020B" w:rsidRPr="000D5169" w14:paraId="1E7CA2AF" w14:textId="77777777" w:rsidTr="002F020B">
        <w:tc>
          <w:tcPr>
            <w:tcW w:w="1008" w:type="dxa"/>
            <w:shd w:val="clear" w:color="auto" w:fill="auto"/>
          </w:tcPr>
          <w:p w14:paraId="6B95A379" w14:textId="77777777" w:rsidR="002F020B" w:rsidRPr="000D5169" w:rsidRDefault="002F020B" w:rsidP="002F020B">
            <w:pPr>
              <w:pStyle w:val="BodyText"/>
              <w:rPr>
                <w:b/>
              </w:rPr>
            </w:pPr>
            <w:r w:rsidRPr="000D5169">
              <w:rPr>
                <w:b/>
              </w:rPr>
              <w:t>Actor:</w:t>
            </w:r>
          </w:p>
        </w:tc>
        <w:tc>
          <w:tcPr>
            <w:tcW w:w="8568" w:type="dxa"/>
            <w:shd w:val="clear" w:color="auto" w:fill="auto"/>
          </w:tcPr>
          <w:p w14:paraId="66AD3950" w14:textId="3E2A8215" w:rsidR="002F020B" w:rsidRPr="000D5169" w:rsidRDefault="002F020B" w:rsidP="002F020B">
            <w:pPr>
              <w:pStyle w:val="BodyText"/>
            </w:pPr>
            <w:r w:rsidRPr="000D5169">
              <w:t xml:space="preserve">Care Plan </w:t>
            </w:r>
            <w:del w:id="291" w:author="Jones, Emma" w:date="2018-07-16T16:02:00Z">
              <w:r w:rsidR="00464166" w:rsidRPr="000D5169" w:rsidDel="004E5AB9">
                <w:delText xml:space="preserve">Guidance </w:delText>
              </w:r>
            </w:del>
            <w:ins w:id="292" w:author="Jones, Emma" w:date="2018-07-16T16:02:00Z">
              <w:r w:rsidR="004E5AB9">
                <w:t>Definition</w:t>
              </w:r>
              <w:r w:rsidR="004E5AB9" w:rsidRPr="000D5169">
                <w:t xml:space="preserve"> </w:t>
              </w:r>
            </w:ins>
            <w:r w:rsidRPr="000D5169">
              <w:t>Service</w:t>
            </w:r>
          </w:p>
        </w:tc>
      </w:tr>
      <w:tr w:rsidR="002F020B" w:rsidRPr="000D5169" w14:paraId="49ECACC1" w14:textId="77777777" w:rsidTr="002F020B">
        <w:tc>
          <w:tcPr>
            <w:tcW w:w="1008" w:type="dxa"/>
            <w:shd w:val="clear" w:color="auto" w:fill="auto"/>
          </w:tcPr>
          <w:p w14:paraId="2E79C747" w14:textId="77777777" w:rsidR="002F020B" w:rsidRPr="000D5169" w:rsidRDefault="002F020B" w:rsidP="002F020B">
            <w:pPr>
              <w:pStyle w:val="BodyText"/>
              <w:rPr>
                <w:b/>
              </w:rPr>
            </w:pPr>
            <w:r w:rsidRPr="000D5169">
              <w:rPr>
                <w:b/>
              </w:rPr>
              <w:t>Role:</w:t>
            </w:r>
          </w:p>
        </w:tc>
        <w:tc>
          <w:tcPr>
            <w:tcW w:w="8568" w:type="dxa"/>
            <w:shd w:val="clear" w:color="auto" w:fill="auto"/>
          </w:tcPr>
          <w:p w14:paraId="10DEAF02" w14:textId="1FB7198D" w:rsidR="002F020B" w:rsidRPr="000D5169" w:rsidRDefault="002F020B" w:rsidP="002F020B">
            <w:pPr>
              <w:pStyle w:val="BodyText"/>
            </w:pPr>
            <w:r w:rsidRPr="000D5169">
              <w:t xml:space="preserve">The Care Plan </w:t>
            </w:r>
            <w:ins w:id="293" w:author="Jones, Emma" w:date="2018-07-16T16:08:00Z">
              <w:r w:rsidR="00E60E7C">
                <w:t>Definition</w:t>
              </w:r>
              <w:r w:rsidR="00E60E7C" w:rsidRPr="000D5169">
                <w:t xml:space="preserve"> </w:t>
              </w:r>
            </w:ins>
            <w:del w:id="294" w:author="Jones, Emma" w:date="2018-07-16T16:08:00Z">
              <w:r w:rsidR="00464166" w:rsidRPr="000D5169" w:rsidDel="00E60E7C">
                <w:delText xml:space="preserve">Guidance </w:delText>
              </w:r>
            </w:del>
            <w:r w:rsidR="00464166" w:rsidRPr="000D5169">
              <w:t xml:space="preserve">Service receives submitted </w:t>
            </w:r>
            <w:r w:rsidRPr="000D5169">
              <w:t>plan</w:t>
            </w:r>
            <w:r w:rsidR="00464166" w:rsidRPr="000D5169">
              <w:t xml:space="preserve"> definitions</w:t>
            </w:r>
            <w:r w:rsidRPr="000D5169">
              <w:t xml:space="preserve"> for management as per FHIR Resource Integrity management.</w:t>
            </w:r>
          </w:p>
        </w:tc>
      </w:tr>
    </w:tbl>
    <w:p w14:paraId="17AC3777" w14:textId="77777777" w:rsidR="002F020B" w:rsidRPr="000D5169" w:rsidRDefault="002F020B" w:rsidP="002F020B">
      <w:pPr>
        <w:pStyle w:val="BodyText"/>
      </w:pPr>
    </w:p>
    <w:p w14:paraId="44D8916B" w14:textId="4D40EC75" w:rsidR="002F020B" w:rsidRPr="000D5169" w:rsidRDefault="002F020B" w:rsidP="002F020B">
      <w:pPr>
        <w:pStyle w:val="Heading3"/>
        <w:numPr>
          <w:ilvl w:val="0"/>
          <w:numId w:val="0"/>
        </w:numPr>
        <w:rPr>
          <w:noProof w:val="0"/>
        </w:rPr>
      </w:pPr>
      <w:bookmarkStart w:id="295" w:name="_Toc514934433"/>
      <w:r w:rsidRPr="000D5169">
        <w:rPr>
          <w:noProof w:val="0"/>
        </w:rPr>
        <w:t>3.Y1.3 Referenced Standards</w:t>
      </w:r>
      <w:bookmarkEnd w:id="295"/>
    </w:p>
    <w:p w14:paraId="434F90C2" w14:textId="77777777" w:rsidR="002F020B" w:rsidRPr="000D5169" w:rsidRDefault="002F020B" w:rsidP="002F020B">
      <w:pPr>
        <w:pStyle w:val="BodyText"/>
      </w:pPr>
      <w:r w:rsidRPr="000D5169">
        <w:t>HL7 FHIR standard STU 3</w:t>
      </w:r>
    </w:p>
    <w:p w14:paraId="5E7148FA" w14:textId="7F50899C" w:rsidR="002F020B" w:rsidRPr="000D5169" w:rsidRDefault="002F020B" w:rsidP="002F020B">
      <w:pPr>
        <w:pStyle w:val="Heading3"/>
        <w:numPr>
          <w:ilvl w:val="0"/>
          <w:numId w:val="0"/>
        </w:numPr>
        <w:rPr>
          <w:noProof w:val="0"/>
        </w:rPr>
      </w:pPr>
      <w:bookmarkStart w:id="296" w:name="_Toc514934434"/>
      <w:r w:rsidRPr="000D5169">
        <w:rPr>
          <w:noProof w:val="0"/>
        </w:rPr>
        <w:lastRenderedPageBreak/>
        <w:t>3.Y1.4 Interaction Diagram</w:t>
      </w:r>
      <w:bookmarkEnd w:id="296"/>
    </w:p>
    <w:p w14:paraId="3B098B3E" w14:textId="77777777" w:rsidR="002F020B" w:rsidRPr="000D5169" w:rsidRDefault="002F020B" w:rsidP="002F020B">
      <w:pPr>
        <w:pStyle w:val="BodyText"/>
      </w:pPr>
      <w:r w:rsidRPr="000D5169">
        <w:rPr>
          <w:noProof/>
        </w:rPr>
        <mc:AlternateContent>
          <mc:Choice Requires="wpc">
            <w:drawing>
              <wp:inline distT="0" distB="0" distL="0" distR="0" wp14:anchorId="319667EE" wp14:editId="6367788D">
                <wp:extent cx="5943600" cy="2400300"/>
                <wp:effectExtent l="0" t="0" r="0" b="0"/>
                <wp:docPr id="171" name="Canvas 1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6FD95D" w14:textId="77777777" w:rsidR="00D10FFC" w:rsidRPr="007C1AAC" w:rsidRDefault="00D10FFC" w:rsidP="002F020B">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 name="Text Box 162"/>
                        <wps:cNvSpPr txBox="1">
                          <a:spLocks noChangeArrowheads="1"/>
                        </wps:cNvSpPr>
                        <wps:spPr bwMode="auto">
                          <a:xfrm>
                            <a:off x="2228850" y="835660"/>
                            <a:ext cx="16097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1901E" w14:textId="0D8443CF" w:rsidR="00D10FFC" w:rsidRPr="007C1AAC" w:rsidRDefault="00D10FFC" w:rsidP="002F020B">
                              <w:pPr>
                                <w:rPr>
                                  <w:sz w:val="22"/>
                                  <w:szCs w:val="22"/>
                                </w:rPr>
                              </w:pPr>
                              <w:r>
                                <w:rPr>
                                  <w:sz w:val="22"/>
                                  <w:szCs w:val="22"/>
                                </w:rPr>
                                <w:t>Update Plan Definition</w:t>
                              </w:r>
                            </w:p>
                          </w:txbxContent>
                        </wps:txbx>
                        <wps:bodyPr rot="0" vert="horz" wrap="square" lIns="0" tIns="0" rIns="0" bIns="0" anchor="t" anchorCtr="0" upright="1">
                          <a:noAutofit/>
                        </wps:bodyPr>
                      </wps:wsp>
                      <wps:wsp>
                        <wps:cNvPr id="96"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6"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Text Box 167"/>
                        <wps:cNvSpPr txBox="1">
                          <a:spLocks noChangeArrowheads="1"/>
                        </wps:cNvSpPr>
                        <wps:spPr bwMode="auto">
                          <a:xfrm>
                            <a:off x="3635375" y="291465"/>
                            <a:ext cx="12700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97675C" w14:textId="5A1543FD" w:rsidR="00D10FFC" w:rsidRPr="007C1AAC" w:rsidRDefault="00D10FFC" w:rsidP="002F020B">
                              <w:pPr>
                                <w:jc w:val="center"/>
                                <w:rPr>
                                  <w:sz w:val="22"/>
                                  <w:szCs w:val="22"/>
                                </w:rPr>
                              </w:pPr>
                              <w:r>
                                <w:rPr>
                                  <w:sz w:val="22"/>
                                  <w:szCs w:val="22"/>
                                </w:rPr>
                                <w:t xml:space="preserve">Care Plan </w:t>
                              </w:r>
                              <w:del w:id="297" w:author="Jones, Emma" w:date="2018-07-16T16:00:00Z">
                                <w:r w:rsidDel="004E5AB9">
                                  <w:rPr>
                                    <w:sz w:val="22"/>
                                    <w:szCs w:val="22"/>
                                  </w:rPr>
                                  <w:delText xml:space="preserve">Guidance </w:delText>
                                </w:r>
                              </w:del>
                              <w:ins w:id="298" w:author="Jones, Emma" w:date="2018-07-16T16:00:00Z">
                                <w:r>
                                  <w:rPr>
                                    <w:sz w:val="22"/>
                                    <w:szCs w:val="22"/>
                                  </w:rPr>
                                  <w:t xml:space="preserve">Definition </w:t>
                                </w:r>
                              </w:ins>
                              <w:r>
                                <w:rPr>
                                  <w:sz w:val="22"/>
                                  <w:szCs w:val="22"/>
                                </w:rPr>
                                <w:t>Service</w:t>
                              </w:r>
                            </w:p>
                          </w:txbxContent>
                        </wps:txbx>
                        <wps:bodyPr rot="0" vert="horz" wrap="square" lIns="91440" tIns="45720" rIns="91440" bIns="45720" anchor="t" anchorCtr="0" upright="1">
                          <a:noAutofit/>
                        </wps:bodyPr>
                      </wps:wsp>
                      <wps:wsp>
                        <wps:cNvPr id="108" name="Text Box 162"/>
                        <wps:cNvSpPr txBox="1">
                          <a:spLocks noChangeArrowheads="1"/>
                        </wps:cNvSpPr>
                        <wps:spPr bwMode="auto">
                          <a:xfrm>
                            <a:off x="2242187" y="1248506"/>
                            <a:ext cx="1393188"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7B4EA" w14:textId="51859294" w:rsidR="00D10FFC" w:rsidRDefault="00D10FFC" w:rsidP="002F020B">
                              <w:pPr>
                                <w:pStyle w:val="NormalWeb"/>
                              </w:pPr>
                              <w:r>
                                <w:rPr>
                                  <w:sz w:val="22"/>
                                  <w:szCs w:val="22"/>
                                </w:rPr>
                                <w:t>Create Plan Definition</w:t>
                              </w:r>
                            </w:p>
                          </w:txbxContent>
                        </wps:txbx>
                        <wps:bodyPr rot="0" vert="horz" wrap="square" lIns="0" tIns="0" rIns="0" bIns="0" anchor="t" anchorCtr="0" upright="1">
                          <a:noAutofit/>
                        </wps:bodyPr>
                      </wps:wsp>
                      <wps:wsp>
                        <wps:cNvPr id="109"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19667EE" id="Canvas 171" o:spid="_x0000_s1481"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">
                <v:shape id="_x0000_s1482" type="#_x0000_t75" style="position:absolute;width:59436;height:24003;visibility:visible;mso-wrap-style:square">
                  <v:fill o:detectmouseclick="t"/>
                  <v:path o:connecttype="none"/>
                </v:shape>
                <v:shape id="_x0000_s1483"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5E6FD95D" w14:textId="77777777" w:rsidR="00D10FFC" w:rsidRPr="007C1AAC" w:rsidRDefault="00D10FFC" w:rsidP="002F020B">
                        <w:pPr>
                          <w:jc w:val="center"/>
                          <w:rPr>
                            <w:sz w:val="22"/>
                            <w:szCs w:val="22"/>
                          </w:rPr>
                        </w:pPr>
                        <w:r>
                          <w:rPr>
                            <w:sz w:val="22"/>
                            <w:szCs w:val="22"/>
                          </w:rPr>
                          <w:t>Care Plan Contributor</w:t>
                        </w:r>
                      </w:p>
                    </w:txbxContent>
                  </v:textbox>
                </v:shape>
                <v:line id="Line 161" o:spid="_x0000_s1484"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">
                  <v:stroke dashstyle="dash"/>
                </v:line>
                <v:shape id="Text Box 162" o:spid="_x0000_s1485" type="#_x0000_t202" style="position:absolute;left:22288;top:8356;width:16097;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0DE1901E" w14:textId="0D8443CF" w:rsidR="00D10FFC" w:rsidRPr="007C1AAC" w:rsidRDefault="00D10FFC" w:rsidP="002F020B">
                        <w:pPr>
                          <w:rPr>
                            <w:sz w:val="22"/>
                            <w:szCs w:val="22"/>
                          </w:rPr>
                        </w:pPr>
                        <w:r>
                          <w:rPr>
                            <w:sz w:val="22"/>
                            <w:szCs w:val="22"/>
                          </w:rPr>
                          <w:t>Update Plan Definition</w:t>
                        </w:r>
                      </w:p>
                    </w:txbxContent>
                  </v:textbox>
                </v:shape>
                <v:line id="Line 163" o:spid="_x0000_s1486"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">
                  <v:stroke dashstyle="dash"/>
                </v:line>
                <v:rect id="Rectangle 164" o:spid="_x0000_s1487"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rect id="Rectangle 165" o:spid="_x0000_s1488"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"/>
                <v:line id="Line 166" o:spid="_x0000_s1489"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">
                  <v:stroke endarrow="block"/>
                </v:line>
                <v:shape id="Text Box 167" o:spid="_x0000_s1490" type="#_x0000_t202" style="position:absolute;left:36353;top:2914;width:12700;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" stroked="f">
                  <v:textbox>
                    <w:txbxContent>
                      <w:p w14:paraId="5E97675C" w14:textId="5A1543FD" w:rsidR="00D10FFC" w:rsidRPr="007C1AAC" w:rsidRDefault="00D10FFC" w:rsidP="002F020B">
                        <w:pPr>
                          <w:jc w:val="center"/>
                          <w:rPr>
                            <w:sz w:val="22"/>
                            <w:szCs w:val="22"/>
                          </w:rPr>
                        </w:pPr>
                        <w:r>
                          <w:rPr>
                            <w:sz w:val="22"/>
                            <w:szCs w:val="22"/>
                          </w:rPr>
                          <w:t xml:space="preserve">Care Plan </w:t>
                        </w:r>
                        <w:del w:id="299" w:author="Jones, Emma" w:date="2018-07-16T16:00:00Z">
                          <w:r w:rsidDel="004E5AB9">
                            <w:rPr>
                              <w:sz w:val="22"/>
                              <w:szCs w:val="22"/>
                            </w:rPr>
                            <w:delText xml:space="preserve">Guidance </w:delText>
                          </w:r>
                        </w:del>
                        <w:ins w:id="300" w:author="Jones, Emma" w:date="2018-07-16T16:00:00Z">
                          <w:r>
                            <w:rPr>
                              <w:sz w:val="22"/>
                              <w:szCs w:val="22"/>
                            </w:rPr>
                            <w:t xml:space="preserve">Definition </w:t>
                          </w:r>
                        </w:ins>
                        <w:r>
                          <w:rPr>
                            <w:sz w:val="22"/>
                            <w:szCs w:val="22"/>
                          </w:rPr>
                          <w:t>Service</w:t>
                        </w:r>
                      </w:p>
                    </w:txbxContent>
                  </v:textbox>
                </v:shape>
                <v:shape id="Text Box 162" o:spid="_x0000_s1491" type="#_x0000_t202" style="position:absolute;left:22421;top:12485;width:13932;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4F67B4EA" w14:textId="51859294" w:rsidR="00D10FFC" w:rsidRDefault="00D10FFC" w:rsidP="002F020B">
                        <w:pPr>
                          <w:pStyle w:val="NormalWeb"/>
                        </w:pPr>
                        <w:r>
                          <w:rPr>
                            <w:sz w:val="22"/>
                            <w:szCs w:val="22"/>
                          </w:rPr>
                          <w:t>Create Plan Definition</w:t>
                        </w:r>
                      </w:p>
                    </w:txbxContent>
                  </v:textbox>
                </v:shape>
                <v:line id="Line 166" o:spid="_x0000_s1492" style="position:absolute;visibility:visible;mso-wrap-style:square" from="19786,14771" to="3986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">
                  <v:stroke endarrow="block"/>
                </v:line>
                <w10:anchorlock/>
              </v:group>
            </w:pict>
          </mc:Fallback>
        </mc:AlternateContent>
      </w:r>
    </w:p>
    <w:p w14:paraId="782F9CFE" w14:textId="3AFC91D1" w:rsidR="002F020B" w:rsidRPr="000D5169" w:rsidRDefault="002F020B" w:rsidP="002F020B">
      <w:pPr>
        <w:pStyle w:val="Heading4"/>
        <w:numPr>
          <w:ilvl w:val="0"/>
          <w:numId w:val="0"/>
        </w:numPr>
        <w:rPr>
          <w:noProof w:val="0"/>
        </w:rPr>
      </w:pPr>
      <w:bookmarkStart w:id="301" w:name="_Toc514934435"/>
      <w:r w:rsidRPr="000D5169">
        <w:rPr>
          <w:noProof w:val="0"/>
        </w:rPr>
        <w:t>3.Y1.4.1 Update Plan</w:t>
      </w:r>
      <w:r w:rsidR="00464166" w:rsidRPr="000D5169">
        <w:rPr>
          <w:noProof w:val="0"/>
        </w:rPr>
        <w:t xml:space="preserve"> Definition</w:t>
      </w:r>
      <w:bookmarkEnd w:id="301"/>
    </w:p>
    <w:p w14:paraId="55A6A373" w14:textId="69CF1211" w:rsidR="002F020B" w:rsidRPr="000D5169" w:rsidRDefault="002F020B" w:rsidP="002F020B">
      <w:pPr>
        <w:pStyle w:val="BodyText"/>
      </w:pPr>
      <w:r w:rsidRPr="000D5169">
        <w:t>The Care</w:t>
      </w:r>
      <w:r w:rsidR="00464166" w:rsidRPr="000D5169">
        <w:t xml:space="preserve"> Plan Contributor submits a </w:t>
      </w:r>
      <w:r w:rsidRPr="000D5169">
        <w:t>plan</w:t>
      </w:r>
      <w:r w:rsidR="00464166" w:rsidRPr="000D5169">
        <w:t xml:space="preserve"> definition</w:t>
      </w:r>
      <w:r w:rsidRPr="000D5169">
        <w:t xml:space="preserve"> that has been edited to a Care Plan </w:t>
      </w:r>
      <w:ins w:id="302" w:author="Jones, Emma" w:date="2018-07-16T16:03:00Z">
        <w:r w:rsidR="004E5AB9">
          <w:t>Definition</w:t>
        </w:r>
        <w:r w:rsidR="004E5AB9" w:rsidRPr="000D5169">
          <w:t xml:space="preserve"> </w:t>
        </w:r>
      </w:ins>
      <w:del w:id="303" w:author="Jones, Emma" w:date="2018-07-16T16:03:00Z">
        <w:r w:rsidR="00464166" w:rsidRPr="000D5169" w:rsidDel="004E5AB9">
          <w:delText xml:space="preserve">Guidance </w:delText>
        </w:r>
      </w:del>
      <w:r w:rsidRPr="000D5169">
        <w:t xml:space="preserve">Service. The Care Plan </w:t>
      </w:r>
      <w:ins w:id="304" w:author="Jones, Emma" w:date="2018-07-16T16:03:00Z">
        <w:r w:rsidR="004E5AB9">
          <w:t>Definition</w:t>
        </w:r>
        <w:r w:rsidR="004E5AB9" w:rsidRPr="000D5169">
          <w:t xml:space="preserve"> </w:t>
        </w:r>
      </w:ins>
      <w:del w:id="305" w:author="Jones, Emma" w:date="2018-07-16T16:03:00Z">
        <w:r w:rsidR="00464166" w:rsidRPr="000D5169" w:rsidDel="004E5AB9">
          <w:delText xml:space="preserve">Guidance </w:delText>
        </w:r>
      </w:del>
      <w:r w:rsidR="00464166" w:rsidRPr="000D5169">
        <w:t xml:space="preserve">Service handles the FHIR </w:t>
      </w:r>
      <w:r w:rsidRPr="000D5169">
        <w:t>Plan</w:t>
      </w:r>
      <w:r w:rsidR="00464166" w:rsidRPr="000D5169">
        <w:t>Definition</w:t>
      </w:r>
      <w:r w:rsidRPr="000D5169">
        <w:t xml:space="preserve"> Resource according to FHIR Resource integrity.</w:t>
      </w:r>
    </w:p>
    <w:p w14:paraId="74D95142" w14:textId="30BCD55D" w:rsidR="002F020B" w:rsidRPr="000D5169" w:rsidRDefault="002F020B" w:rsidP="002F020B">
      <w:pPr>
        <w:pStyle w:val="Heading5"/>
        <w:numPr>
          <w:ilvl w:val="0"/>
          <w:numId w:val="0"/>
        </w:numPr>
        <w:rPr>
          <w:noProof w:val="0"/>
        </w:rPr>
      </w:pPr>
      <w:bookmarkStart w:id="306" w:name="_Toc514934436"/>
      <w:r w:rsidRPr="000D5169">
        <w:rPr>
          <w:noProof w:val="0"/>
        </w:rPr>
        <w:t>3.Y1.4.1.1 Trigger Events</w:t>
      </w:r>
      <w:bookmarkEnd w:id="306"/>
    </w:p>
    <w:p w14:paraId="500F530D" w14:textId="4691797E" w:rsidR="002F020B" w:rsidRPr="000D5169" w:rsidRDefault="00464166" w:rsidP="002F020B">
      <w:pPr>
        <w:pStyle w:val="BodyText"/>
      </w:pPr>
      <w:r w:rsidRPr="000D5169">
        <w:t xml:space="preserve">An existing </w:t>
      </w:r>
      <w:r w:rsidR="002F020B" w:rsidRPr="000D5169">
        <w:t>plan</w:t>
      </w:r>
      <w:r w:rsidRPr="000D5169">
        <w:t xml:space="preserve"> definition</w:t>
      </w:r>
      <w:r w:rsidR="002F020B" w:rsidRPr="000D5169">
        <w:t xml:space="preserve"> has been edited, and t</w:t>
      </w:r>
      <w:r w:rsidRPr="000D5169">
        <w:t xml:space="preserve">he set of activity for the </w:t>
      </w:r>
      <w:r w:rsidR="002F020B" w:rsidRPr="000D5169">
        <w:t>plan</w:t>
      </w:r>
      <w:r w:rsidRPr="000D5169">
        <w:t xml:space="preserve"> definition</w:t>
      </w:r>
      <w:r w:rsidR="002F020B" w:rsidRPr="000D5169">
        <w:t xml:space="preserve"> are to be committed to a Care Plan </w:t>
      </w:r>
      <w:ins w:id="307" w:author="Jones, Emma" w:date="2018-07-16T16:03:00Z">
        <w:r w:rsidR="004E5AB9">
          <w:t>Definition</w:t>
        </w:r>
        <w:r w:rsidR="004E5AB9" w:rsidRPr="000D5169">
          <w:t xml:space="preserve"> </w:t>
        </w:r>
      </w:ins>
      <w:del w:id="308" w:author="Jones, Emma" w:date="2018-07-16T16:03:00Z">
        <w:r w:rsidRPr="000D5169" w:rsidDel="004E5AB9">
          <w:delText xml:space="preserve">Guidance </w:delText>
        </w:r>
      </w:del>
      <w:r w:rsidR="002F020B" w:rsidRPr="000D5169">
        <w:t>Service.</w:t>
      </w:r>
    </w:p>
    <w:p w14:paraId="76F20026" w14:textId="5819ACD5" w:rsidR="002F020B" w:rsidRPr="000D5169" w:rsidRDefault="002F020B" w:rsidP="002F020B">
      <w:pPr>
        <w:pStyle w:val="Heading5"/>
        <w:numPr>
          <w:ilvl w:val="0"/>
          <w:numId w:val="0"/>
        </w:numPr>
        <w:rPr>
          <w:noProof w:val="0"/>
        </w:rPr>
      </w:pPr>
      <w:bookmarkStart w:id="309" w:name="_Toc514934437"/>
      <w:r w:rsidRPr="000D5169">
        <w:rPr>
          <w:noProof w:val="0"/>
        </w:rPr>
        <w:t>3.Y1.4.1.2 Message Semantics</w:t>
      </w:r>
      <w:bookmarkEnd w:id="309"/>
    </w:p>
    <w:p w14:paraId="3CFC9742" w14:textId="39F92681" w:rsidR="002F020B" w:rsidRPr="000D5169" w:rsidRDefault="002F020B" w:rsidP="002F020B">
      <w:pPr>
        <w:pStyle w:val="BodyText"/>
      </w:pPr>
      <w:r w:rsidRPr="000D5169">
        <w:t xml:space="preserve">This is an HTTP or HTTPS PUT of </w:t>
      </w:r>
      <w:r w:rsidR="00464166" w:rsidRPr="000D5169">
        <w:t>a PlanDefinition</w:t>
      </w:r>
      <w:r w:rsidRPr="000D5169">
        <w:t xml:space="preserve"> resource, as constrained by this profile.</w:t>
      </w:r>
    </w:p>
    <w:p w14:paraId="414396B8" w14:textId="13ADCFA3" w:rsidR="002F020B" w:rsidRPr="000D5169" w:rsidRDefault="002F020B" w:rsidP="002F020B">
      <w:pPr>
        <w:pStyle w:val="BodyText"/>
      </w:pPr>
      <w:r w:rsidRPr="000D5169">
        <w:t xml:space="preserve">The base </w:t>
      </w:r>
      <w:r w:rsidR="00464166" w:rsidRPr="000D5169">
        <w:t xml:space="preserve">URL for this </w:t>
      </w:r>
      <w:ins w:id="310" w:author="Jones, Emma" w:date="2018-07-17T09:55:00Z">
        <w:r w:rsidR="00394FC1">
          <w:t xml:space="preserve">in FHIR STU 3 </w:t>
        </w:r>
      </w:ins>
      <w:r w:rsidR="00464166" w:rsidRPr="000D5169">
        <w:t>is: [base]/PlanDefinition</w:t>
      </w:r>
      <w:r w:rsidRPr="000D5169">
        <w:t xml:space="preserve">/[id] </w:t>
      </w:r>
    </w:p>
    <w:p w14:paraId="58F9DF38" w14:textId="39A16F3F" w:rsidR="002F020B" w:rsidRPr="000D5169" w:rsidRDefault="002F020B" w:rsidP="002F020B">
      <w:pPr>
        <w:pStyle w:val="BodyText"/>
      </w:pPr>
      <w:r w:rsidRPr="000D5169">
        <w:t>Where the body of the t</w:t>
      </w:r>
      <w:r w:rsidR="00464166" w:rsidRPr="000D5169">
        <w:t>ransaction contains the PlanDefinition</w:t>
      </w:r>
      <w:r w:rsidRPr="000D5169">
        <w:t xml:space="preserve"> resource. </w:t>
      </w:r>
    </w:p>
    <w:p w14:paraId="04F54109" w14:textId="51D0BC48" w:rsidR="002F020B" w:rsidRDefault="002F020B" w:rsidP="002F020B">
      <w:pPr>
        <w:pStyle w:val="BodyText"/>
        <w:rPr>
          <w:ins w:id="311" w:author="Jones, Emma" w:date="2018-07-17T09:56:00Z"/>
        </w:rPr>
      </w:pPr>
      <w:r w:rsidRPr="000D5169">
        <w:t xml:space="preserve">See: </w:t>
      </w:r>
      <w:hyperlink r:id="rId43" w:anchor="update" w:history="1">
        <w:r w:rsidR="007B4B7C" w:rsidRPr="000D5169">
          <w:rPr>
            <w:rStyle w:val="Hyperlink"/>
          </w:rPr>
          <w:t>http://hl7.org/fhir/STU3/</w:t>
        </w:r>
        <w:r w:rsidR="00464166" w:rsidRPr="000D5169">
          <w:rPr>
            <w:rStyle w:val="Hyperlink"/>
          </w:rPr>
          <w:t>http.html#update</w:t>
        </w:r>
      </w:hyperlink>
      <w:r w:rsidR="00464166" w:rsidRPr="000D5169">
        <w:t xml:space="preserve"> </w:t>
      </w:r>
    </w:p>
    <w:p w14:paraId="40AD8FED" w14:textId="77777777" w:rsidR="00394FC1" w:rsidRDefault="00394FC1" w:rsidP="00394FC1">
      <w:pPr>
        <w:pStyle w:val="PlainText"/>
        <w:rPr>
          <w:ins w:id="312" w:author="Jones, Emma" w:date="2018-07-17T09:57:00Z"/>
          <w:rFonts w:ascii="Times New Roman" w:hAnsi="Times New Roman" w:cs="Times New Roman"/>
          <w:sz w:val="24"/>
          <w:szCs w:val="24"/>
        </w:rPr>
      </w:pPr>
      <w:ins w:id="313" w:author="Jones, Emma" w:date="2018-07-17T09:56:00Z">
        <w:r w:rsidRPr="00394FC1">
          <w:rPr>
            <w:rFonts w:ascii="Times New Roman" w:hAnsi="Times New Roman" w:cs="Times New Roman"/>
            <w:sz w:val="24"/>
            <w:szCs w:val="24"/>
            <w:rPrChange w:id="314" w:author="Jones, Emma" w:date="2018-07-17T09:56:00Z">
              <w:rPr/>
            </w:rPrChange>
          </w:rPr>
          <w:t xml:space="preserve">The current $apply operation assumes the PlanDefinition and </w:t>
        </w:r>
        <w:proofErr w:type="spellStart"/>
        <w:r w:rsidRPr="00394FC1">
          <w:rPr>
            <w:rFonts w:ascii="Times New Roman" w:hAnsi="Times New Roman" w:cs="Times New Roman"/>
            <w:sz w:val="24"/>
            <w:szCs w:val="24"/>
            <w:rPrChange w:id="315" w:author="Jones, Emma" w:date="2018-07-17T09:56:00Z">
              <w:rPr/>
            </w:rPrChange>
          </w:rPr>
          <w:t>ActivityDefinition</w:t>
        </w:r>
        <w:proofErr w:type="spellEnd"/>
        <w:r w:rsidRPr="00394FC1">
          <w:rPr>
            <w:rFonts w:ascii="Times New Roman" w:hAnsi="Times New Roman" w:cs="Times New Roman"/>
            <w:sz w:val="24"/>
            <w:szCs w:val="24"/>
            <w:rPrChange w:id="316" w:author="Jones, Emma" w:date="2018-07-17T09:56:00Z">
              <w:rPr/>
            </w:rPrChange>
          </w:rPr>
          <w:t xml:space="preserve"> resources are already present on the server. </w:t>
        </w:r>
      </w:ins>
    </w:p>
    <w:p w14:paraId="648FA61A" w14:textId="22F3F1AB" w:rsidR="00394FC1" w:rsidRDefault="00394FC1" w:rsidP="00394FC1">
      <w:pPr>
        <w:pStyle w:val="PlainText"/>
        <w:rPr>
          <w:ins w:id="317" w:author="Jones, Emma" w:date="2018-07-17T10:02:00Z"/>
          <w:rFonts w:ascii="Times New Roman" w:hAnsi="Times New Roman" w:cs="Times New Roman"/>
          <w:sz w:val="24"/>
          <w:szCs w:val="24"/>
        </w:rPr>
      </w:pPr>
      <w:ins w:id="318" w:author="Jones, Emma" w:date="2018-07-17T09:57:00Z">
        <w:r>
          <w:rPr>
            <w:rFonts w:ascii="Times New Roman" w:hAnsi="Times New Roman" w:cs="Times New Roman"/>
            <w:sz w:val="24"/>
            <w:szCs w:val="24"/>
          </w:rPr>
          <w:t xml:space="preserve">However, DCP </w:t>
        </w:r>
      </w:ins>
      <w:ins w:id="319" w:author="Jones, Emma" w:date="2018-07-17T09:56:00Z">
        <w:r w:rsidRPr="00394FC1">
          <w:rPr>
            <w:rFonts w:ascii="Times New Roman" w:hAnsi="Times New Roman" w:cs="Times New Roman"/>
            <w:sz w:val="24"/>
            <w:szCs w:val="24"/>
          </w:rPr>
          <w:t xml:space="preserve">workflow requires </w:t>
        </w:r>
        <w:proofErr w:type="spellStart"/>
        <w:r w:rsidRPr="00394FC1">
          <w:rPr>
            <w:rFonts w:ascii="Times New Roman" w:hAnsi="Times New Roman" w:cs="Times New Roman"/>
            <w:sz w:val="24"/>
            <w:szCs w:val="24"/>
          </w:rPr>
          <w:t>the</w:t>
        </w:r>
        <w:proofErr w:type="spellEnd"/>
        <w:r w:rsidRPr="00394FC1">
          <w:rPr>
            <w:rFonts w:ascii="Times New Roman" w:hAnsi="Times New Roman" w:cs="Times New Roman"/>
            <w:sz w:val="24"/>
            <w:szCs w:val="24"/>
          </w:rPr>
          <w:t xml:space="preserve"> ability</w:t>
        </w:r>
        <w:r w:rsidRPr="00394FC1">
          <w:rPr>
            <w:rFonts w:ascii="Times New Roman" w:hAnsi="Times New Roman" w:cs="Times New Roman"/>
            <w:sz w:val="24"/>
            <w:szCs w:val="24"/>
            <w:rPrChange w:id="320" w:author="Jones, Emma" w:date="2018-07-17T09:56:00Z">
              <w:rPr/>
            </w:rPrChange>
          </w:rPr>
          <w:t xml:space="preserve"> to pass the definition to the server as a disposable resource.</w:t>
        </w:r>
      </w:ins>
      <w:ins w:id="321" w:author="Jones, Emma" w:date="2018-07-17T09:57:00Z">
        <w:r>
          <w:rPr>
            <w:rFonts w:ascii="Times New Roman" w:hAnsi="Times New Roman" w:cs="Times New Roman"/>
            <w:sz w:val="24"/>
            <w:szCs w:val="24"/>
          </w:rPr>
          <w:t xml:space="preserve"> To that end, t</w:t>
        </w:r>
      </w:ins>
      <w:ins w:id="322" w:author="Jones, Emma" w:date="2018-07-17T09:56:00Z">
        <w:r w:rsidRPr="00394FC1">
          <w:rPr>
            <w:rFonts w:ascii="Times New Roman" w:hAnsi="Times New Roman" w:cs="Times New Roman"/>
            <w:sz w:val="24"/>
            <w:szCs w:val="24"/>
            <w:rPrChange w:id="323" w:author="Jones, Emma" w:date="2018-07-17T09:56:00Z">
              <w:rPr/>
            </w:rPrChange>
          </w:rPr>
          <w:t xml:space="preserve">he </w:t>
        </w:r>
      </w:ins>
      <w:ins w:id="324" w:author="Jones, Emma" w:date="2018-07-17T09:59:00Z">
        <w:r>
          <w:rPr>
            <w:rFonts w:ascii="Times New Roman" w:hAnsi="Times New Roman" w:cs="Times New Roman"/>
            <w:sz w:val="24"/>
            <w:szCs w:val="24"/>
          </w:rPr>
          <w:t>Care Plan Contributor actor</w:t>
        </w:r>
      </w:ins>
      <w:ins w:id="325" w:author="Jones, Emma" w:date="2018-07-17T10:01:00Z">
        <w:r>
          <w:rPr>
            <w:rFonts w:ascii="Times New Roman" w:hAnsi="Times New Roman" w:cs="Times New Roman"/>
            <w:sz w:val="24"/>
            <w:szCs w:val="24"/>
          </w:rPr>
          <w:t xml:space="preserve"> retrieves</w:t>
        </w:r>
      </w:ins>
      <w:ins w:id="326" w:author="Jones, Emma" w:date="2018-07-17T09:56:00Z">
        <w:r w:rsidRPr="00394FC1">
          <w:rPr>
            <w:rFonts w:ascii="Times New Roman" w:hAnsi="Times New Roman" w:cs="Times New Roman"/>
            <w:sz w:val="24"/>
            <w:szCs w:val="24"/>
            <w:rPrChange w:id="327" w:author="Jones, Emma" w:date="2018-07-17T09:56:00Z">
              <w:rPr/>
            </w:rPrChange>
          </w:rPr>
          <w:t xml:space="preserve"> the PlanDefinition from the </w:t>
        </w:r>
      </w:ins>
      <w:ins w:id="328" w:author="Jones, Emma" w:date="2018-07-17T10:05:00Z">
        <w:r w:rsidR="00D10FFC" w:rsidRPr="00D10FFC">
          <w:rPr>
            <w:rFonts w:ascii="Times New Roman" w:hAnsi="Times New Roman" w:cs="Times New Roman"/>
            <w:sz w:val="24"/>
            <w:szCs w:val="24"/>
            <w:highlight w:val="yellow"/>
            <w:rPrChange w:id="329" w:author="Jones, Emma" w:date="2018-07-17T10:05:00Z">
              <w:rPr>
                <w:rFonts w:ascii="Times New Roman" w:hAnsi="Times New Roman" w:cs="Times New Roman"/>
                <w:sz w:val="24"/>
                <w:szCs w:val="24"/>
              </w:rPr>
            </w:rPrChange>
          </w:rPr>
          <w:t xml:space="preserve">Care Plan </w:t>
        </w:r>
        <w:r w:rsidR="00D10FFC" w:rsidRPr="00725BF2">
          <w:rPr>
            <w:rFonts w:ascii="Times New Roman" w:hAnsi="Times New Roman" w:cs="Times New Roman"/>
            <w:sz w:val="24"/>
            <w:szCs w:val="24"/>
            <w:highlight w:val="yellow"/>
            <w:rPrChange w:id="330" w:author="Jones, Emma" w:date="2018-07-17T10:06:00Z">
              <w:rPr>
                <w:rFonts w:ascii="Times New Roman" w:hAnsi="Times New Roman" w:cs="Times New Roman"/>
                <w:sz w:val="24"/>
                <w:szCs w:val="24"/>
              </w:rPr>
            </w:rPrChange>
          </w:rPr>
          <w:t>Definition</w:t>
        </w:r>
      </w:ins>
      <w:ins w:id="331" w:author="Jones, Emma" w:date="2018-07-17T09:56:00Z">
        <w:r w:rsidRPr="00725BF2">
          <w:rPr>
            <w:rFonts w:ascii="Times New Roman" w:hAnsi="Times New Roman" w:cs="Times New Roman"/>
            <w:sz w:val="24"/>
            <w:szCs w:val="24"/>
            <w:highlight w:val="yellow"/>
            <w:rPrChange w:id="332" w:author="Jones, Emma" w:date="2018-07-17T10:06:00Z">
              <w:rPr/>
            </w:rPrChange>
          </w:rPr>
          <w:t xml:space="preserve"> service</w:t>
        </w:r>
        <w:r w:rsidRPr="00394FC1">
          <w:rPr>
            <w:rFonts w:ascii="Times New Roman" w:hAnsi="Times New Roman" w:cs="Times New Roman"/>
            <w:sz w:val="24"/>
            <w:szCs w:val="24"/>
            <w:rPrChange w:id="333" w:author="Jones, Emma" w:date="2018-07-17T09:56:00Z">
              <w:rPr/>
            </w:rPrChange>
          </w:rPr>
          <w:t xml:space="preserve"> as a template but t</w:t>
        </w:r>
        <w:r w:rsidRPr="00394FC1">
          <w:rPr>
            <w:rFonts w:ascii="Times New Roman" w:hAnsi="Times New Roman" w:cs="Times New Roman"/>
            <w:sz w:val="24"/>
            <w:szCs w:val="24"/>
          </w:rPr>
          <w:t xml:space="preserve">hen allows the user to edit it by selecting </w:t>
        </w:r>
      </w:ins>
      <w:ins w:id="334" w:author="Jones, Emma" w:date="2018-07-17T10:01:00Z">
        <w:r>
          <w:rPr>
            <w:rFonts w:ascii="Times New Roman" w:hAnsi="Times New Roman" w:cs="Times New Roman"/>
            <w:sz w:val="24"/>
            <w:szCs w:val="24"/>
          </w:rPr>
          <w:t>the</w:t>
        </w:r>
      </w:ins>
      <w:ins w:id="335" w:author="Jones, Emma" w:date="2018-07-17T09:56:00Z">
        <w:r w:rsidRPr="00394FC1">
          <w:rPr>
            <w:rFonts w:ascii="Times New Roman" w:hAnsi="Times New Roman" w:cs="Times New Roman"/>
            <w:sz w:val="24"/>
            <w:szCs w:val="24"/>
          </w:rPr>
          <w:t xml:space="preserve"> </w:t>
        </w:r>
        <w:proofErr w:type="spellStart"/>
        <w:r w:rsidRPr="00394FC1">
          <w:rPr>
            <w:rFonts w:ascii="Times New Roman" w:hAnsi="Times New Roman" w:cs="Times New Roman"/>
            <w:sz w:val="24"/>
            <w:szCs w:val="24"/>
          </w:rPr>
          <w:t>ActivityDefinitions</w:t>
        </w:r>
        <w:proofErr w:type="spellEnd"/>
        <w:r w:rsidRPr="00394FC1">
          <w:rPr>
            <w:rFonts w:ascii="Times New Roman" w:hAnsi="Times New Roman" w:cs="Times New Roman"/>
            <w:sz w:val="24"/>
            <w:szCs w:val="24"/>
          </w:rPr>
          <w:t xml:space="preserve"> to include</w:t>
        </w:r>
        <w:r w:rsidRPr="00394FC1">
          <w:rPr>
            <w:rFonts w:ascii="Times New Roman" w:hAnsi="Times New Roman" w:cs="Times New Roman"/>
            <w:sz w:val="24"/>
            <w:szCs w:val="24"/>
            <w:rPrChange w:id="336" w:author="Jones, Emma" w:date="2018-07-17T09:56:00Z">
              <w:rPr/>
            </w:rPrChange>
          </w:rPr>
          <w:t xml:space="preserve"> before passing the edited PlanDefinition to the server in the $apply operation. </w:t>
        </w:r>
      </w:ins>
    </w:p>
    <w:p w14:paraId="61895D45" w14:textId="77777777" w:rsidR="00394FC1" w:rsidRDefault="00394FC1" w:rsidP="00394FC1">
      <w:pPr>
        <w:pStyle w:val="PlainText"/>
        <w:rPr>
          <w:ins w:id="337" w:author="Jones, Emma" w:date="2018-07-17T10:02:00Z"/>
          <w:rFonts w:ascii="Times New Roman" w:hAnsi="Times New Roman" w:cs="Times New Roman"/>
          <w:sz w:val="24"/>
          <w:szCs w:val="24"/>
        </w:rPr>
      </w:pPr>
    </w:p>
    <w:p w14:paraId="02AEA3EC" w14:textId="585C5E4F" w:rsidR="00394FC1" w:rsidRPr="00394FC1" w:rsidRDefault="00394FC1" w:rsidP="00394FC1">
      <w:pPr>
        <w:pStyle w:val="PlainText"/>
        <w:rPr>
          <w:ins w:id="338" w:author="Jones, Emma" w:date="2018-07-17T09:56:00Z"/>
          <w:rFonts w:ascii="Times New Roman" w:hAnsi="Times New Roman" w:cs="Times New Roman"/>
          <w:sz w:val="24"/>
          <w:szCs w:val="24"/>
          <w:rPrChange w:id="339" w:author="Jones, Emma" w:date="2018-07-17T09:56:00Z">
            <w:rPr>
              <w:ins w:id="340" w:author="Jones, Emma" w:date="2018-07-17T09:56:00Z"/>
            </w:rPr>
          </w:rPrChange>
        </w:rPr>
      </w:pPr>
      <w:ins w:id="341" w:author="Jones, Emma" w:date="2018-07-17T10:02:00Z">
        <w:r w:rsidRPr="00394FC1">
          <w:rPr>
            <w:rFonts w:ascii="Times New Roman" w:hAnsi="Times New Roman" w:cs="Times New Roman"/>
            <w:sz w:val="24"/>
            <w:szCs w:val="24"/>
            <w:highlight w:val="yellow"/>
            <w:rPrChange w:id="342" w:author="Jones, Emma" w:date="2018-07-17T10:02:00Z">
              <w:rPr>
                <w:rFonts w:ascii="Times New Roman" w:hAnsi="Times New Roman" w:cs="Times New Roman"/>
                <w:sz w:val="24"/>
                <w:szCs w:val="24"/>
              </w:rPr>
            </w:rPrChange>
          </w:rPr>
          <w:lastRenderedPageBreak/>
          <w:t xml:space="preserve">Jeff: </w:t>
        </w:r>
      </w:ins>
      <w:ins w:id="343" w:author="Jones, Emma" w:date="2018-07-17T09:56:00Z">
        <w:r w:rsidRPr="00394FC1">
          <w:rPr>
            <w:rFonts w:ascii="Times New Roman" w:hAnsi="Times New Roman" w:cs="Times New Roman"/>
            <w:sz w:val="24"/>
            <w:szCs w:val="24"/>
            <w:highlight w:val="yellow"/>
            <w:rPrChange w:id="344" w:author="Jones, Emma" w:date="2018-07-17T10:02:00Z">
              <w:rPr/>
            </w:rPrChange>
          </w:rPr>
          <w:t>The arrow should have been a self-reference to the service instead of back to the Guidance service.</w:t>
        </w:r>
      </w:ins>
    </w:p>
    <w:p w14:paraId="1FA0B78E" w14:textId="235FF6D2" w:rsidR="00394FC1" w:rsidRPr="000D5169" w:rsidRDefault="00725BF2" w:rsidP="002F020B">
      <w:pPr>
        <w:pStyle w:val="BodyText"/>
      </w:pPr>
      <w:ins w:id="345" w:author="Jones, Emma" w:date="2018-07-17T10:08:00Z">
        <w:r>
          <w:t xml:space="preserve">FHIR </w:t>
        </w:r>
        <w:r>
          <w:fldChar w:fldCharType="begin"/>
        </w:r>
        <w:r>
          <w:instrText xml:space="preserve"> HYPERLINK "https://gforge.hl7.org/gf/project/fhir/tracker/?action=TrackerItemEdit&amp;tracker_item_id=17395" </w:instrText>
        </w:r>
        <w:r>
          <w:fldChar w:fldCharType="separate"/>
        </w:r>
        <w:proofErr w:type="spellStart"/>
        <w:r w:rsidRPr="00725BF2">
          <w:rPr>
            <w:rStyle w:val="Hyperlink"/>
          </w:rPr>
          <w:t>gForge</w:t>
        </w:r>
        <w:proofErr w:type="spellEnd"/>
        <w:r w:rsidRPr="00725BF2">
          <w:rPr>
            <w:rStyle w:val="Hyperlink"/>
          </w:rPr>
          <w:t xml:space="preserve"> 17395</w:t>
        </w:r>
        <w:r>
          <w:fldChar w:fldCharType="end"/>
        </w:r>
        <w:r>
          <w:t xml:space="preserve"> and </w:t>
        </w:r>
      </w:ins>
      <w:ins w:id="346" w:author="Jones, Emma" w:date="2018-07-17T10:10:00Z">
        <w:r>
          <w:fldChar w:fldCharType="begin"/>
        </w:r>
        <w:r>
          <w:instrText xml:space="preserve"> HYPERLINK "https://gforge.hl7.org/gf/project/fhir/tracker/?action=TrackerItemEdit&amp;tracker_item_id=17437" </w:instrText>
        </w:r>
        <w:r>
          <w:fldChar w:fldCharType="separate"/>
        </w:r>
        <w:proofErr w:type="spellStart"/>
        <w:r w:rsidRPr="00725BF2">
          <w:rPr>
            <w:rStyle w:val="Hyperlink"/>
          </w:rPr>
          <w:t>gForge</w:t>
        </w:r>
        <w:proofErr w:type="spellEnd"/>
        <w:r w:rsidRPr="00725BF2">
          <w:rPr>
            <w:rStyle w:val="Hyperlink"/>
          </w:rPr>
          <w:t xml:space="preserve"> 17437</w:t>
        </w:r>
        <w:r>
          <w:fldChar w:fldCharType="end"/>
        </w:r>
      </w:ins>
      <w:ins w:id="347" w:author="Jones, Emma" w:date="2018-07-17T10:14:00Z">
        <w:r>
          <w:t xml:space="preserve"> has been approved to add a type level operation with the PlanDefinition/</w:t>
        </w:r>
      </w:ins>
      <w:proofErr w:type="spellStart"/>
      <w:ins w:id="348" w:author="Jones, Emma" w:date="2018-07-17T10:15:00Z">
        <w:r>
          <w:t>ActivityDefinition</w:t>
        </w:r>
        <w:proofErr w:type="spellEnd"/>
        <w:r>
          <w:t xml:space="preserve"> as a parameter. </w:t>
        </w:r>
      </w:ins>
      <w:bookmarkStart w:id="349" w:name="_GoBack"/>
      <w:bookmarkEnd w:id="349"/>
    </w:p>
    <w:p w14:paraId="4FCCBA01" w14:textId="3D902636" w:rsidR="002F020B" w:rsidRPr="000D5169" w:rsidRDefault="002F020B" w:rsidP="002F020B">
      <w:pPr>
        <w:pStyle w:val="Heading5"/>
        <w:numPr>
          <w:ilvl w:val="0"/>
          <w:numId w:val="0"/>
        </w:numPr>
        <w:rPr>
          <w:noProof w:val="0"/>
        </w:rPr>
      </w:pPr>
      <w:bookmarkStart w:id="350" w:name="_Toc514934438"/>
      <w:r w:rsidRPr="000D5169">
        <w:rPr>
          <w:noProof w:val="0"/>
        </w:rPr>
        <w:t>3.Y1.4.1.3 Expected Actions</w:t>
      </w:r>
      <w:bookmarkEnd w:id="350"/>
    </w:p>
    <w:p w14:paraId="7C0899FE" w14:textId="0C863F7B" w:rsidR="002F020B" w:rsidRPr="000D5169" w:rsidRDefault="002F020B" w:rsidP="002F020B">
      <w:pPr>
        <w:pStyle w:val="BodyText"/>
      </w:pPr>
      <w:r w:rsidRPr="000D5169">
        <w:t>When updating an e</w:t>
      </w:r>
      <w:r w:rsidR="00464166" w:rsidRPr="000D5169">
        <w:t xml:space="preserve">xisting </w:t>
      </w:r>
      <w:r w:rsidRPr="000D5169">
        <w:t>plan</w:t>
      </w:r>
      <w:r w:rsidR="00464166" w:rsidRPr="000D5169">
        <w:t xml:space="preserve"> definition</w:t>
      </w:r>
      <w:r w:rsidRPr="000D5169">
        <w:t>, the Care Plan Contributor shall merge changes i</w:t>
      </w:r>
      <w:r w:rsidR="00464166" w:rsidRPr="000D5169">
        <w:t>nto a recently received PlanDefinition</w:t>
      </w:r>
      <w:r w:rsidRPr="000D5169">
        <w:t>, leaving unchanged content unaltered.</w:t>
      </w:r>
    </w:p>
    <w:p w14:paraId="7108991C" w14:textId="2F5F8C12" w:rsidR="002F020B" w:rsidRPr="000D5169" w:rsidRDefault="002F020B" w:rsidP="002F020B">
      <w:pPr>
        <w:pStyle w:val="BodyText"/>
      </w:pPr>
      <w:r w:rsidRPr="000D5169">
        <w:t xml:space="preserve">If the Care Plan </w:t>
      </w:r>
      <w:ins w:id="351" w:author="Jones, Emma" w:date="2018-07-16T16:03:00Z">
        <w:r w:rsidR="004E5AB9">
          <w:t>Definition</w:t>
        </w:r>
        <w:r w:rsidR="004E5AB9" w:rsidRPr="000D5169">
          <w:t xml:space="preserve"> </w:t>
        </w:r>
      </w:ins>
      <w:del w:id="352" w:author="Jones, Emma" w:date="2018-07-16T16:03:00Z">
        <w:r w:rsidR="00464166" w:rsidRPr="000D5169" w:rsidDel="004E5AB9">
          <w:delText xml:space="preserve">Guidance </w:delText>
        </w:r>
      </w:del>
      <w:r w:rsidRPr="000D5169">
        <w:t xml:space="preserve">Service returns </w:t>
      </w:r>
      <w:r w:rsidR="00464166" w:rsidRPr="000D5169">
        <w:t>an error to the Update Plan Definition</w:t>
      </w:r>
      <w:r w:rsidRPr="000D5169">
        <w:t xml:space="preserve"> transaction, as would</w:t>
      </w:r>
      <w:r w:rsidR="00464166" w:rsidRPr="000D5169">
        <w:t xml:space="preserve"> happen if the version of the PlanDefinition</w:t>
      </w:r>
      <w:r w:rsidRPr="000D5169">
        <w:t xml:space="preserve"> is old, then the Care Plan Contributor should perform</w:t>
      </w:r>
      <w:r w:rsidR="00D03D0F" w:rsidRPr="000D5169">
        <w:t xml:space="preserve"> the steps of Retrieve Plan Definition</w:t>
      </w:r>
      <w:r w:rsidRPr="000D5169">
        <w:t>, merge changes, and then attempt Update Plan</w:t>
      </w:r>
      <w:r w:rsidR="00D03D0F" w:rsidRPr="000D5169">
        <w:t xml:space="preserve"> Definition</w:t>
      </w:r>
      <w:r w:rsidRPr="000D5169">
        <w:t xml:space="preserve"> again. For example, two providers</w:t>
      </w:r>
      <w:r w:rsidR="00D03D0F" w:rsidRPr="000D5169">
        <w:t xml:space="preserve"> retrieved copies of a plan definition</w:t>
      </w:r>
      <w:r w:rsidRPr="000D5169">
        <w:t xml:space="preserve">, one after another, and then attempt to update </w:t>
      </w:r>
      <w:r w:rsidR="00D03D0F" w:rsidRPr="000D5169">
        <w:t>the plan definition</w:t>
      </w:r>
      <w:r w:rsidRPr="000D5169">
        <w:t xml:space="preserve"> later.</w:t>
      </w:r>
    </w:p>
    <w:p w14:paraId="71E6C07A" w14:textId="272C1B73" w:rsidR="002F020B" w:rsidRPr="000D5169" w:rsidRDefault="002F020B" w:rsidP="002F020B">
      <w:pPr>
        <w:pStyle w:val="BodyText"/>
      </w:pPr>
      <w:r w:rsidRPr="000D5169">
        <w:t xml:space="preserve">Since the Care Plan </w:t>
      </w:r>
      <w:ins w:id="353" w:author="Jones, Emma" w:date="2018-07-16T16:03:00Z">
        <w:r w:rsidR="004E5AB9">
          <w:t>Definition</w:t>
        </w:r>
        <w:r w:rsidR="004E5AB9" w:rsidRPr="000D5169">
          <w:t xml:space="preserve"> </w:t>
        </w:r>
      </w:ins>
      <w:del w:id="354" w:author="Jones, Emma" w:date="2018-07-16T16:03:00Z">
        <w:r w:rsidR="00D03D0F" w:rsidRPr="000D5169" w:rsidDel="004E5AB9">
          <w:delText xml:space="preserve">Guidance </w:delText>
        </w:r>
      </w:del>
      <w:r w:rsidRPr="000D5169">
        <w:t>Service SHALL su</w:t>
      </w:r>
      <w:r w:rsidR="00D03D0F" w:rsidRPr="000D5169">
        <w:t>pport versioning of the PlanDefinition</w:t>
      </w:r>
      <w:r w:rsidRPr="000D5169">
        <w:t xml:space="preserve"> resources, the response SHALL contain </w:t>
      </w:r>
      <w:proofErr w:type="spellStart"/>
      <w:proofErr w:type="gramStart"/>
      <w:r w:rsidRPr="000D5169">
        <w:t>meta.versionId</w:t>
      </w:r>
      <w:proofErr w:type="spellEnd"/>
      <w:proofErr w:type="gramEnd"/>
      <w:r w:rsidRPr="000D5169">
        <w:t xml:space="preserve">. See </w:t>
      </w:r>
      <w:hyperlink r:id="rId44" w:anchor="create" w:history="1">
        <w:r w:rsidR="004123FE" w:rsidRPr="000D5169">
          <w:rPr>
            <w:rStyle w:val="Hyperlink"/>
          </w:rPr>
          <w:t>http://hl7.org/fhir/STU3/http.html#create</w:t>
        </w:r>
      </w:hyperlink>
      <w:r w:rsidR="004123FE" w:rsidRPr="000D5169">
        <w:t xml:space="preserve"> </w:t>
      </w:r>
      <w:r w:rsidRPr="000D5169">
        <w:t xml:space="preserve">details on the response from the Care Plan </w:t>
      </w:r>
      <w:ins w:id="355" w:author="Jones, Emma" w:date="2018-07-16T16:03:00Z">
        <w:r w:rsidR="004E5AB9">
          <w:t>Definition</w:t>
        </w:r>
        <w:r w:rsidR="004E5AB9" w:rsidRPr="000D5169">
          <w:t xml:space="preserve"> </w:t>
        </w:r>
      </w:ins>
      <w:del w:id="356" w:author="Jones, Emma" w:date="2018-07-16T16:03:00Z">
        <w:r w:rsidR="00D03D0F" w:rsidRPr="000D5169" w:rsidDel="004E5AB9">
          <w:delText xml:space="preserve">Guidance </w:delText>
        </w:r>
      </w:del>
      <w:r w:rsidRPr="000D5169">
        <w:t>Service.</w:t>
      </w:r>
    </w:p>
    <w:p w14:paraId="3C730B85" w14:textId="7B17166A" w:rsidR="002F020B" w:rsidRPr="000D5169" w:rsidRDefault="002F020B" w:rsidP="002F020B">
      <w:pPr>
        <w:pStyle w:val="Heading4"/>
        <w:numPr>
          <w:ilvl w:val="0"/>
          <w:numId w:val="0"/>
        </w:numPr>
        <w:rPr>
          <w:noProof w:val="0"/>
        </w:rPr>
      </w:pPr>
      <w:bookmarkStart w:id="357" w:name="_Toc514934439"/>
      <w:r w:rsidRPr="000D5169">
        <w:rPr>
          <w:noProof w:val="0"/>
        </w:rPr>
        <w:t>3.Y1</w:t>
      </w:r>
      <w:r w:rsidR="00D03D0F" w:rsidRPr="000D5169">
        <w:rPr>
          <w:noProof w:val="0"/>
        </w:rPr>
        <w:t xml:space="preserve">.4.2 Create </w:t>
      </w:r>
      <w:r w:rsidRPr="000D5169">
        <w:rPr>
          <w:noProof w:val="0"/>
        </w:rPr>
        <w:t>Plan</w:t>
      </w:r>
      <w:r w:rsidR="00D03D0F" w:rsidRPr="000D5169">
        <w:rPr>
          <w:noProof w:val="0"/>
        </w:rPr>
        <w:t xml:space="preserve"> Definition</w:t>
      </w:r>
      <w:bookmarkEnd w:id="357"/>
    </w:p>
    <w:p w14:paraId="248DC941" w14:textId="6A31832A" w:rsidR="002F020B" w:rsidRPr="000D5169" w:rsidRDefault="002F020B" w:rsidP="002F020B">
      <w:pPr>
        <w:pStyle w:val="BodyText"/>
      </w:pPr>
      <w:r w:rsidRPr="000D5169">
        <w:t>The Care Plan Contributor s</w:t>
      </w:r>
      <w:r w:rsidR="00D03D0F" w:rsidRPr="000D5169">
        <w:t>ubmits a newly created plan definition</w:t>
      </w:r>
      <w:r w:rsidRPr="000D5169">
        <w:t xml:space="preserve"> to a Care Plan </w:t>
      </w:r>
      <w:ins w:id="358" w:author="Jones, Emma" w:date="2018-07-16T16:04:00Z">
        <w:r w:rsidR="008B6FF4">
          <w:t>Definition</w:t>
        </w:r>
        <w:r w:rsidR="008B6FF4" w:rsidRPr="000D5169">
          <w:t xml:space="preserve"> </w:t>
        </w:r>
      </w:ins>
      <w:del w:id="359" w:author="Jones, Emma" w:date="2018-07-16T16:04:00Z">
        <w:r w:rsidR="00D03D0F" w:rsidRPr="000D5169" w:rsidDel="008B6FF4">
          <w:delText xml:space="preserve">Guidance </w:delText>
        </w:r>
      </w:del>
      <w:r w:rsidRPr="000D5169">
        <w:t xml:space="preserve">Service. </w:t>
      </w:r>
    </w:p>
    <w:p w14:paraId="6E6E9794" w14:textId="7D532111" w:rsidR="002F020B" w:rsidRPr="000D5169" w:rsidRDefault="002F020B" w:rsidP="002F020B">
      <w:pPr>
        <w:pStyle w:val="Heading5"/>
        <w:numPr>
          <w:ilvl w:val="0"/>
          <w:numId w:val="0"/>
        </w:numPr>
        <w:rPr>
          <w:noProof w:val="0"/>
        </w:rPr>
      </w:pPr>
      <w:bookmarkStart w:id="360" w:name="_Toc514934440"/>
      <w:r w:rsidRPr="000D5169">
        <w:rPr>
          <w:noProof w:val="0"/>
        </w:rPr>
        <w:t>3.Y1.4.2.1 Trigger Events</w:t>
      </w:r>
      <w:bookmarkEnd w:id="360"/>
    </w:p>
    <w:p w14:paraId="23BA0839" w14:textId="16D4470A" w:rsidR="002F020B" w:rsidRPr="000D5169" w:rsidRDefault="00D03D0F" w:rsidP="002F020B">
      <w:pPr>
        <w:pStyle w:val="BodyText"/>
      </w:pPr>
      <w:r w:rsidRPr="000D5169">
        <w:t>Newly created plan definition</w:t>
      </w:r>
      <w:r w:rsidR="002F020B" w:rsidRPr="000D5169">
        <w:t xml:space="preserve"> content is ready to be saved to a Care Plan </w:t>
      </w:r>
      <w:ins w:id="361" w:author="Jones, Emma" w:date="2018-07-16T16:04:00Z">
        <w:r w:rsidR="009127AC">
          <w:t>Definition</w:t>
        </w:r>
        <w:r w:rsidR="009127AC" w:rsidRPr="000D5169">
          <w:t xml:space="preserve"> </w:t>
        </w:r>
      </w:ins>
      <w:del w:id="362" w:author="Jones, Emma" w:date="2018-07-16T16:04:00Z">
        <w:r w:rsidRPr="000D5169" w:rsidDel="009127AC">
          <w:delText xml:space="preserve">Guidance </w:delText>
        </w:r>
      </w:del>
      <w:r w:rsidR="002F020B" w:rsidRPr="000D5169">
        <w:t>Service.</w:t>
      </w:r>
    </w:p>
    <w:p w14:paraId="32DA2523" w14:textId="21EC4331" w:rsidR="002F020B" w:rsidRPr="000D5169" w:rsidRDefault="002F020B" w:rsidP="002F020B">
      <w:pPr>
        <w:pStyle w:val="Heading5"/>
        <w:numPr>
          <w:ilvl w:val="0"/>
          <w:numId w:val="0"/>
        </w:numPr>
        <w:rPr>
          <w:noProof w:val="0"/>
        </w:rPr>
      </w:pPr>
      <w:bookmarkStart w:id="363" w:name="_Toc514934441"/>
      <w:r w:rsidRPr="000D5169">
        <w:rPr>
          <w:noProof w:val="0"/>
        </w:rPr>
        <w:t>3.Y1.4.2.2 Message Semantics</w:t>
      </w:r>
      <w:bookmarkEnd w:id="363"/>
    </w:p>
    <w:p w14:paraId="75CF6C8E" w14:textId="55722B4D" w:rsidR="002F020B" w:rsidRPr="000D5169" w:rsidRDefault="002F020B" w:rsidP="002F020B">
      <w:pPr>
        <w:pStyle w:val="BodyText"/>
      </w:pPr>
      <w:r w:rsidRPr="000D5169">
        <w:t>This is an HTTP or HTTPS POST of</w:t>
      </w:r>
      <w:r w:rsidR="00D03D0F" w:rsidRPr="000D5169">
        <w:t xml:space="preserve"> a PlanDefinition</w:t>
      </w:r>
      <w:r w:rsidRPr="000D5169">
        <w:t xml:space="preserve"> resource, as constrained by this profile.</w:t>
      </w:r>
    </w:p>
    <w:p w14:paraId="3184704F" w14:textId="5F44488C" w:rsidR="002F020B" w:rsidRPr="000D5169" w:rsidRDefault="002F020B" w:rsidP="002F020B">
      <w:pPr>
        <w:pStyle w:val="BodyText"/>
      </w:pPr>
      <w:r w:rsidRPr="000D5169">
        <w:t xml:space="preserve">The base </w:t>
      </w:r>
      <w:r w:rsidR="00D03D0F" w:rsidRPr="000D5169">
        <w:t>URL for this is: [base]/PlanDefinition</w:t>
      </w:r>
    </w:p>
    <w:p w14:paraId="40D54FC1" w14:textId="6ECD402F" w:rsidR="002F020B" w:rsidRPr="000D5169" w:rsidRDefault="002F020B" w:rsidP="002F020B">
      <w:pPr>
        <w:pStyle w:val="BodyText"/>
      </w:pPr>
      <w:r w:rsidRPr="000D5169">
        <w:t xml:space="preserve">Where the body of the transaction contains the </w:t>
      </w:r>
      <w:r w:rsidR="00D03D0F" w:rsidRPr="000D5169">
        <w:t xml:space="preserve">PlanDefinition </w:t>
      </w:r>
      <w:r w:rsidRPr="000D5169">
        <w:t xml:space="preserve">resource. </w:t>
      </w:r>
    </w:p>
    <w:p w14:paraId="52617CC6" w14:textId="66A743BF" w:rsidR="002F020B" w:rsidRPr="000D5169" w:rsidRDefault="002F020B" w:rsidP="002F020B">
      <w:pPr>
        <w:pStyle w:val="BodyText"/>
      </w:pPr>
      <w:r w:rsidRPr="000D5169">
        <w:t xml:space="preserve">See </w:t>
      </w:r>
      <w:hyperlink r:id="rId45" w:anchor="create" w:history="1">
        <w:r w:rsidR="007B4B7C" w:rsidRPr="000D5169">
          <w:rPr>
            <w:rStyle w:val="Hyperlink"/>
          </w:rPr>
          <w:t>http://hl7.org/fhir/STU3/</w:t>
        </w:r>
        <w:r w:rsidR="00D03D0F" w:rsidRPr="000D5169">
          <w:rPr>
            <w:rStyle w:val="Hyperlink"/>
          </w:rPr>
          <w:t>http.html#create</w:t>
        </w:r>
      </w:hyperlink>
      <w:r w:rsidR="00D03D0F" w:rsidRPr="000D5169">
        <w:t xml:space="preserve"> </w:t>
      </w:r>
    </w:p>
    <w:p w14:paraId="00FC93B9" w14:textId="4749731A" w:rsidR="002F020B" w:rsidRPr="000D5169" w:rsidRDefault="002F020B" w:rsidP="002F020B">
      <w:pPr>
        <w:pStyle w:val="Heading5"/>
        <w:numPr>
          <w:ilvl w:val="0"/>
          <w:numId w:val="0"/>
        </w:numPr>
        <w:rPr>
          <w:noProof w:val="0"/>
        </w:rPr>
      </w:pPr>
      <w:bookmarkStart w:id="364" w:name="_Toc514934442"/>
      <w:r w:rsidRPr="000D5169">
        <w:rPr>
          <w:noProof w:val="0"/>
        </w:rPr>
        <w:t>3.Y1.4.2.3 Expected Actions</w:t>
      </w:r>
      <w:bookmarkEnd w:id="364"/>
    </w:p>
    <w:p w14:paraId="74BBC0DF" w14:textId="099902AD" w:rsidR="002F020B" w:rsidRPr="000D5169" w:rsidRDefault="002F020B" w:rsidP="002F020B">
      <w:pPr>
        <w:pStyle w:val="BodyText"/>
      </w:pPr>
      <w:r w:rsidRPr="000D5169">
        <w:t xml:space="preserve">The Care Plan </w:t>
      </w:r>
      <w:ins w:id="365" w:author="Jones, Emma" w:date="2018-07-16T16:04:00Z">
        <w:r w:rsidR="009127AC">
          <w:t>Definition</w:t>
        </w:r>
        <w:r w:rsidR="009127AC" w:rsidRPr="000D5169">
          <w:t xml:space="preserve"> </w:t>
        </w:r>
      </w:ins>
      <w:del w:id="366" w:author="Jones, Emma" w:date="2018-07-16T16:04:00Z">
        <w:r w:rsidR="00D03D0F" w:rsidRPr="000D5169" w:rsidDel="009127AC">
          <w:delText xml:space="preserve">Guidance </w:delText>
        </w:r>
      </w:del>
      <w:r w:rsidRPr="000D5169">
        <w:t xml:space="preserve">Service responds, with success or error, as defined by the FHIR RESTful create interaction. See </w:t>
      </w:r>
      <w:hyperlink r:id="rId46" w:anchor="create" w:history="1">
        <w:r w:rsidR="007B4B7C" w:rsidRPr="000D5169">
          <w:rPr>
            <w:rStyle w:val="Hyperlink"/>
          </w:rPr>
          <w:t>http://hl7.org/fhir/STU3/</w:t>
        </w:r>
        <w:r w:rsidR="00D03D0F" w:rsidRPr="000D5169">
          <w:rPr>
            <w:rStyle w:val="Hyperlink"/>
          </w:rPr>
          <w:t>http.html#create</w:t>
        </w:r>
      </w:hyperlink>
      <w:r w:rsidR="00D03D0F" w:rsidRPr="000D5169">
        <w:t xml:space="preserve"> </w:t>
      </w:r>
    </w:p>
    <w:p w14:paraId="61E332B5" w14:textId="607E01DC" w:rsidR="002F020B" w:rsidRPr="000D5169" w:rsidRDefault="002F020B" w:rsidP="002F020B">
      <w:pPr>
        <w:pStyle w:val="Heading3"/>
        <w:numPr>
          <w:ilvl w:val="0"/>
          <w:numId w:val="0"/>
        </w:numPr>
        <w:rPr>
          <w:noProof w:val="0"/>
        </w:rPr>
      </w:pPr>
      <w:bookmarkStart w:id="367" w:name="_Toc514934443"/>
      <w:r w:rsidRPr="000D5169">
        <w:rPr>
          <w:noProof w:val="0"/>
        </w:rPr>
        <w:t>3.Y1.5 Security Considerations</w:t>
      </w:r>
      <w:bookmarkEnd w:id="367"/>
    </w:p>
    <w:p w14:paraId="641D2D55" w14:textId="72D4FD94" w:rsidR="002F020B" w:rsidRPr="000D5169" w:rsidRDefault="002F020B" w:rsidP="002F020B">
      <w:pPr>
        <w:pStyle w:val="BodyText"/>
      </w:pPr>
      <w:r w:rsidRPr="000D5169">
        <w:t xml:space="preserve">See Section X.5 DCP Security Considerations </w:t>
      </w:r>
    </w:p>
    <w:p w14:paraId="00660031" w14:textId="77777777" w:rsidR="00506866" w:rsidRPr="000D5169" w:rsidRDefault="00506866" w:rsidP="00506866">
      <w:pPr>
        <w:pStyle w:val="Heading2"/>
        <w:numPr>
          <w:ilvl w:val="0"/>
          <w:numId w:val="0"/>
        </w:numPr>
        <w:rPr>
          <w:noProof w:val="0"/>
        </w:rPr>
      </w:pPr>
      <w:bookmarkStart w:id="368" w:name="_Toc514934444"/>
      <w:r w:rsidRPr="000D5169">
        <w:rPr>
          <w:noProof w:val="0"/>
        </w:rPr>
        <w:lastRenderedPageBreak/>
        <w:t>3.Y2 Retrieve Plan Definition [PCC-Y2]</w:t>
      </w:r>
      <w:bookmarkEnd w:id="368"/>
    </w:p>
    <w:p w14:paraId="6422037B" w14:textId="77777777" w:rsidR="00506866" w:rsidRPr="000D5169" w:rsidRDefault="00506866" w:rsidP="00506866">
      <w:pPr>
        <w:pStyle w:val="Heading3"/>
        <w:numPr>
          <w:ilvl w:val="0"/>
          <w:numId w:val="0"/>
        </w:numPr>
        <w:rPr>
          <w:noProof w:val="0"/>
        </w:rPr>
      </w:pPr>
      <w:bookmarkStart w:id="369" w:name="_Toc514934445"/>
      <w:r w:rsidRPr="000D5169">
        <w:rPr>
          <w:noProof w:val="0"/>
        </w:rPr>
        <w:t>3.Y2.1 Scope</w:t>
      </w:r>
      <w:bookmarkEnd w:id="369"/>
    </w:p>
    <w:p w14:paraId="07EC81EB" w14:textId="77777777" w:rsidR="00506866" w:rsidRPr="000D5169" w:rsidRDefault="00506866" w:rsidP="00506866">
      <w:pPr>
        <w:pStyle w:val="BodyText"/>
      </w:pPr>
      <w:r w:rsidRPr="000D5169">
        <w:t>This transaction is used to retrieve a specific Plan Definition using a known FHIR PlanDefinition resource id.</w:t>
      </w:r>
    </w:p>
    <w:p w14:paraId="1740DC61" w14:textId="77777777" w:rsidR="00506866" w:rsidRPr="000D5169" w:rsidRDefault="00506866" w:rsidP="00506866">
      <w:pPr>
        <w:pStyle w:val="BodyText"/>
      </w:pPr>
    </w:p>
    <w:p w14:paraId="2E533E12" w14:textId="77777777" w:rsidR="00506866" w:rsidRPr="000D5169" w:rsidRDefault="00506866" w:rsidP="00506866">
      <w:pPr>
        <w:pStyle w:val="Heading3"/>
        <w:numPr>
          <w:ilvl w:val="0"/>
          <w:numId w:val="0"/>
        </w:numPr>
        <w:rPr>
          <w:noProof w:val="0"/>
        </w:rPr>
      </w:pPr>
      <w:bookmarkStart w:id="370" w:name="_Toc514934446"/>
      <w:r w:rsidRPr="000D5169">
        <w:rPr>
          <w:noProof w:val="0"/>
        </w:rPr>
        <w:t>3.Y2.2 Actor Roles</w:t>
      </w:r>
      <w:bookmarkEnd w:id="370"/>
    </w:p>
    <w:p w14:paraId="4A81014B" w14:textId="77777777" w:rsidR="00506866" w:rsidRPr="000D5169" w:rsidRDefault="00506866" w:rsidP="00506866">
      <w:pPr>
        <w:pStyle w:val="BodyText"/>
        <w:jc w:val="center"/>
      </w:pPr>
      <w:r w:rsidRPr="000D5169">
        <w:rPr>
          <w:noProof/>
        </w:rPr>
        <mc:AlternateContent>
          <mc:Choice Requires="wpc">
            <w:drawing>
              <wp:inline distT="0" distB="0" distL="0" distR="0" wp14:anchorId="7D25F59B" wp14:editId="344C3A63">
                <wp:extent cx="4067174" cy="1539240"/>
                <wp:effectExtent l="0" t="0" r="0" b="0"/>
                <wp:docPr id="207" name="Canvas 2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2" name="Oval 153"/>
                        <wps:cNvSpPr>
                          <a:spLocks noChangeArrowheads="1"/>
                        </wps:cNvSpPr>
                        <wps:spPr bwMode="auto">
                          <a:xfrm>
                            <a:off x="1268552" y="901260"/>
                            <a:ext cx="1436548" cy="490246"/>
                          </a:xfrm>
                          <a:prstGeom prst="ellipse">
                            <a:avLst/>
                          </a:prstGeom>
                          <a:solidFill>
                            <a:srgbClr val="FFFFFF"/>
                          </a:solidFill>
                          <a:ln w="9525">
                            <a:solidFill>
                              <a:srgbClr val="000000"/>
                            </a:solidFill>
                            <a:round/>
                            <a:headEnd/>
                            <a:tailEnd/>
                          </a:ln>
                        </wps:spPr>
                        <wps:txbx>
                          <w:txbxContent>
                            <w:p w14:paraId="775E2E55" w14:textId="77777777" w:rsidR="00D10FFC" w:rsidRDefault="00D10FFC" w:rsidP="00506866">
                              <w:pPr>
                                <w:jc w:val="center"/>
                                <w:rPr>
                                  <w:sz w:val="18"/>
                                </w:rPr>
                              </w:pPr>
                              <w:r>
                                <w:rPr>
                                  <w:sz w:val="18"/>
                                </w:rPr>
                                <w:t>Retrieve Plan Definition [PCC-Y2]</w:t>
                              </w:r>
                            </w:p>
                          </w:txbxContent>
                        </wps:txbx>
                        <wps:bodyPr rot="0" vert="horz" wrap="square" lIns="0" tIns="9144" rIns="0" bIns="9144" anchor="t" anchorCtr="0" upright="1">
                          <a:noAutofit/>
                        </wps:bodyPr>
                      </wps:wsp>
                      <wps:wsp>
                        <wps:cNvPr id="184"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560CB912" w14:textId="77777777" w:rsidR="00D10FFC" w:rsidRDefault="00D10FFC" w:rsidP="00506866">
                              <w:pPr>
                                <w:rPr>
                                  <w:sz w:val="18"/>
                                </w:rPr>
                              </w:pPr>
                              <w:r>
                                <w:rPr>
                                  <w:sz w:val="18"/>
                                </w:rPr>
                                <w:t>Care Plan Contributor</w:t>
                              </w:r>
                            </w:p>
                          </w:txbxContent>
                        </wps:txbx>
                        <wps:bodyPr rot="0" vert="horz" wrap="square" lIns="91440" tIns="45720" rIns="91440" bIns="45720" anchor="t" anchorCtr="0" upright="1">
                          <a:noAutofit/>
                        </wps:bodyPr>
                      </wps:wsp>
                      <wps:wsp>
                        <wps:cNvPr id="18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Text Box 156"/>
                        <wps:cNvSpPr txBox="1">
                          <a:spLocks noChangeArrowheads="1"/>
                        </wps:cNvSpPr>
                        <wps:spPr bwMode="auto">
                          <a:xfrm>
                            <a:off x="2648114" y="168367"/>
                            <a:ext cx="1066636" cy="457233"/>
                          </a:xfrm>
                          <a:prstGeom prst="rect">
                            <a:avLst/>
                          </a:prstGeom>
                          <a:solidFill>
                            <a:srgbClr val="FFFFFF"/>
                          </a:solidFill>
                          <a:ln w="9525">
                            <a:solidFill>
                              <a:srgbClr val="000000"/>
                            </a:solidFill>
                            <a:miter lim="800000"/>
                            <a:headEnd/>
                            <a:tailEnd/>
                          </a:ln>
                        </wps:spPr>
                        <wps:txbx>
                          <w:txbxContent>
                            <w:p w14:paraId="3B68E8E9" w14:textId="7D3ACDB9" w:rsidR="00D10FFC" w:rsidRDefault="00D10FFC" w:rsidP="00506866">
                              <w:pPr>
                                <w:rPr>
                                  <w:sz w:val="18"/>
                                </w:rPr>
                              </w:pPr>
                              <w:r>
                                <w:rPr>
                                  <w:sz w:val="18"/>
                                </w:rPr>
                                <w:t xml:space="preserve">Care Plan </w:t>
                              </w:r>
                              <w:del w:id="371" w:author="Jones, Emma" w:date="2018-07-16T16:00:00Z">
                                <w:r w:rsidDel="004E5AB9">
                                  <w:rPr>
                                    <w:sz w:val="18"/>
                                  </w:rPr>
                                  <w:delText xml:space="preserve">Guidance </w:delText>
                                </w:r>
                              </w:del>
                              <w:ins w:id="372" w:author="Jones, Emma" w:date="2018-07-16T16:00:00Z">
                                <w:r>
                                  <w:rPr>
                                    <w:sz w:val="18"/>
                                  </w:rPr>
                                  <w:t xml:space="preserve">Definition </w:t>
                                </w:r>
                              </w:ins>
                              <w:r>
                                <w:rPr>
                                  <w:sz w:val="18"/>
                                </w:rPr>
                                <w:t>Service</w:t>
                              </w:r>
                            </w:p>
                          </w:txbxContent>
                        </wps:txbx>
                        <wps:bodyPr rot="0" vert="horz" wrap="square" lIns="91440" tIns="45720" rIns="91440" bIns="45720" anchor="t" anchorCtr="0" upright="1">
                          <a:noAutofit/>
                        </wps:bodyPr>
                      </wps:wsp>
                      <wps:wsp>
                        <wps:cNvPr id="189"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D25F59B" id="Canvas 207" o:spid="_x0000_s1493" editas="canvas" style="width:320.25pt;height:121.2pt;mso-position-horizontal-relative:char;mso-position-vertical-relative:line" coordsize="40665,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">
                <v:shape id="_x0000_s1494" type="#_x0000_t75" style="position:absolute;width:40665;height:15392;visibility:visible;mso-wrap-style:square">
                  <v:fill o:detectmouseclick="t"/>
                  <v:path o:connecttype="none"/>
                </v:shape>
                <v:oval id="Oval 153" o:spid="_x0000_s1495" style="position:absolute;left:12685;top:9012;width:14366;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">
                  <v:textbox inset="0,.72pt,0,.72pt">
                    <w:txbxContent>
                      <w:p w14:paraId="775E2E55" w14:textId="77777777" w:rsidR="00D10FFC" w:rsidRDefault="00D10FFC" w:rsidP="00506866">
                        <w:pPr>
                          <w:jc w:val="center"/>
                          <w:rPr>
                            <w:sz w:val="18"/>
                          </w:rPr>
                        </w:pPr>
                        <w:r>
                          <w:rPr>
                            <w:sz w:val="18"/>
                          </w:rPr>
                          <w:t>Retrieve Plan Definition [PCC-Y2]</w:t>
                        </w:r>
                      </w:p>
                    </w:txbxContent>
                  </v:textbox>
                </v:oval>
                <v:shape id="Text Box 154" o:spid="_x0000_s1496"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">
                  <v:textbox>
                    <w:txbxContent>
                      <w:p w14:paraId="560CB912" w14:textId="77777777" w:rsidR="00D10FFC" w:rsidRDefault="00D10FFC" w:rsidP="00506866">
                        <w:pPr>
                          <w:rPr>
                            <w:sz w:val="18"/>
                          </w:rPr>
                        </w:pPr>
                        <w:r>
                          <w:rPr>
                            <w:sz w:val="18"/>
                          </w:rPr>
                          <w:t>Care Plan Contributor</w:t>
                        </w:r>
                      </w:p>
                    </w:txbxContent>
                  </v:textbox>
                </v:shape>
                <v:line id="Line 155" o:spid="_x0000_s149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"/>
                <v:shape id="Text Box 156" o:spid="_x0000_s1498" type="#_x0000_t202" style="position:absolute;left:26481;top:1683;width:1066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">
                  <v:textbox>
                    <w:txbxContent>
                      <w:p w14:paraId="3B68E8E9" w14:textId="7D3ACDB9" w:rsidR="00D10FFC" w:rsidRDefault="00D10FFC" w:rsidP="00506866">
                        <w:pPr>
                          <w:rPr>
                            <w:sz w:val="18"/>
                          </w:rPr>
                        </w:pPr>
                        <w:r>
                          <w:rPr>
                            <w:sz w:val="18"/>
                          </w:rPr>
                          <w:t xml:space="preserve">Care Plan </w:t>
                        </w:r>
                        <w:del w:id="373" w:author="Jones, Emma" w:date="2018-07-16T16:00:00Z">
                          <w:r w:rsidDel="004E5AB9">
                            <w:rPr>
                              <w:sz w:val="18"/>
                            </w:rPr>
                            <w:delText xml:space="preserve">Guidance </w:delText>
                          </w:r>
                        </w:del>
                        <w:ins w:id="374" w:author="Jones, Emma" w:date="2018-07-16T16:00:00Z">
                          <w:r>
                            <w:rPr>
                              <w:sz w:val="18"/>
                            </w:rPr>
                            <w:t xml:space="preserve">Definition </w:t>
                          </w:r>
                        </w:ins>
                        <w:r>
                          <w:rPr>
                            <w:sz w:val="18"/>
                          </w:rPr>
                          <w:t>Service</w:t>
                        </w:r>
                      </w:p>
                    </w:txbxContent>
                  </v:textbox>
                </v:shape>
                <v:line id="Line 157" o:spid="_x0000_s149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"/>
                <w10:anchorlock/>
              </v:group>
            </w:pict>
          </mc:Fallback>
        </mc:AlternateContent>
      </w:r>
    </w:p>
    <w:p w14:paraId="521B8265" w14:textId="77777777" w:rsidR="00506866" w:rsidRPr="000D5169" w:rsidRDefault="00506866" w:rsidP="00506866">
      <w:pPr>
        <w:pStyle w:val="FigureTitle"/>
      </w:pPr>
      <w:r w:rsidRPr="000D5169">
        <w:t xml:space="preserve">Figure </w:t>
      </w:r>
      <w:proofErr w:type="gramStart"/>
      <w:r w:rsidRPr="000D5169">
        <w:t>3.Y</w:t>
      </w:r>
      <w:proofErr w:type="gramEnd"/>
      <w:r w:rsidRPr="000D5169">
        <w:t>2.2-1: Use Case Diagram</w:t>
      </w:r>
    </w:p>
    <w:p w14:paraId="046648F7" w14:textId="77777777" w:rsidR="00506866" w:rsidRPr="000D5169" w:rsidRDefault="00506866" w:rsidP="00506866">
      <w:pPr>
        <w:pStyle w:val="TableTitle"/>
      </w:pPr>
      <w:r w:rsidRPr="000D5169">
        <w:t xml:space="preserve">Table </w:t>
      </w:r>
      <w:proofErr w:type="gramStart"/>
      <w:r w:rsidRPr="000D5169">
        <w:t>3.Y</w:t>
      </w:r>
      <w:proofErr w:type="gramEnd"/>
      <w:r w:rsidRPr="000D5169">
        <w:t>2.2-1: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06866" w:rsidRPr="000D5169" w14:paraId="44339E23" w14:textId="77777777" w:rsidTr="007E6818">
        <w:tc>
          <w:tcPr>
            <w:tcW w:w="1008" w:type="dxa"/>
            <w:shd w:val="clear" w:color="auto" w:fill="auto"/>
          </w:tcPr>
          <w:p w14:paraId="6309F143" w14:textId="77777777" w:rsidR="00506866" w:rsidRPr="000D5169" w:rsidRDefault="00506866" w:rsidP="007E6818">
            <w:pPr>
              <w:pStyle w:val="BodyText"/>
              <w:rPr>
                <w:b/>
              </w:rPr>
            </w:pPr>
            <w:r w:rsidRPr="000D5169">
              <w:rPr>
                <w:b/>
              </w:rPr>
              <w:t>Actor:</w:t>
            </w:r>
          </w:p>
        </w:tc>
        <w:tc>
          <w:tcPr>
            <w:tcW w:w="8568" w:type="dxa"/>
            <w:shd w:val="clear" w:color="auto" w:fill="auto"/>
          </w:tcPr>
          <w:p w14:paraId="0F7986C3" w14:textId="77777777" w:rsidR="00506866" w:rsidRPr="000D5169" w:rsidRDefault="00506866" w:rsidP="007E6818">
            <w:pPr>
              <w:pStyle w:val="BodyText"/>
            </w:pPr>
            <w:r w:rsidRPr="000D5169">
              <w:t>Care Plan Contributor</w:t>
            </w:r>
          </w:p>
        </w:tc>
      </w:tr>
      <w:tr w:rsidR="00506866" w:rsidRPr="000D5169" w14:paraId="20B58187" w14:textId="77777777" w:rsidTr="007E6818">
        <w:tc>
          <w:tcPr>
            <w:tcW w:w="1008" w:type="dxa"/>
            <w:shd w:val="clear" w:color="auto" w:fill="auto"/>
          </w:tcPr>
          <w:p w14:paraId="0B468081" w14:textId="77777777" w:rsidR="00506866" w:rsidRPr="000D5169" w:rsidRDefault="00506866" w:rsidP="007E6818">
            <w:pPr>
              <w:pStyle w:val="BodyText"/>
              <w:rPr>
                <w:b/>
              </w:rPr>
            </w:pPr>
            <w:r w:rsidRPr="000D5169">
              <w:rPr>
                <w:b/>
              </w:rPr>
              <w:t>Role:</w:t>
            </w:r>
          </w:p>
        </w:tc>
        <w:tc>
          <w:tcPr>
            <w:tcW w:w="8568" w:type="dxa"/>
            <w:shd w:val="clear" w:color="auto" w:fill="auto"/>
          </w:tcPr>
          <w:p w14:paraId="2ABC9BE6" w14:textId="37DBD9AF" w:rsidR="00506866" w:rsidRPr="000D5169" w:rsidRDefault="00506866" w:rsidP="007E6818">
            <w:pPr>
              <w:pStyle w:val="BodyText"/>
            </w:pPr>
            <w:r w:rsidRPr="000D5169">
              <w:t>The Care Plan Contributor requests a specific plan definition using the PlanDefinition id</w:t>
            </w:r>
            <w:r w:rsidR="00E3228F">
              <w:t>.</w:t>
            </w:r>
          </w:p>
        </w:tc>
      </w:tr>
      <w:tr w:rsidR="00506866" w:rsidRPr="000D5169" w14:paraId="7F76321B" w14:textId="77777777" w:rsidTr="007E6818">
        <w:tc>
          <w:tcPr>
            <w:tcW w:w="1008" w:type="dxa"/>
            <w:shd w:val="clear" w:color="auto" w:fill="auto"/>
          </w:tcPr>
          <w:p w14:paraId="6E36C9A5" w14:textId="77777777" w:rsidR="00506866" w:rsidRPr="000D5169" w:rsidRDefault="00506866" w:rsidP="007E6818">
            <w:pPr>
              <w:pStyle w:val="BodyText"/>
              <w:rPr>
                <w:b/>
              </w:rPr>
            </w:pPr>
            <w:r w:rsidRPr="000D5169">
              <w:rPr>
                <w:b/>
              </w:rPr>
              <w:t>Actor:</w:t>
            </w:r>
          </w:p>
        </w:tc>
        <w:tc>
          <w:tcPr>
            <w:tcW w:w="8568" w:type="dxa"/>
            <w:shd w:val="clear" w:color="auto" w:fill="auto"/>
          </w:tcPr>
          <w:p w14:paraId="46E2A239" w14:textId="57CC2FED" w:rsidR="00506866" w:rsidRPr="000D5169" w:rsidRDefault="00506866" w:rsidP="007E6818">
            <w:pPr>
              <w:pStyle w:val="BodyText"/>
            </w:pPr>
            <w:r w:rsidRPr="000D5169">
              <w:t xml:space="preserve">Care Plan </w:t>
            </w:r>
            <w:ins w:id="375" w:author="Jones, Emma" w:date="2018-07-16T16:04:00Z">
              <w:r w:rsidR="009127AC">
                <w:t>Definition</w:t>
              </w:r>
              <w:r w:rsidR="009127AC" w:rsidRPr="000D5169">
                <w:t xml:space="preserve"> </w:t>
              </w:r>
            </w:ins>
            <w:del w:id="376" w:author="Jones, Emma" w:date="2018-07-16T16:04:00Z">
              <w:r w:rsidRPr="000D5169" w:rsidDel="009127AC">
                <w:delText xml:space="preserve">Guidance </w:delText>
              </w:r>
            </w:del>
            <w:r w:rsidRPr="000D5169">
              <w:t>Service</w:t>
            </w:r>
          </w:p>
        </w:tc>
      </w:tr>
      <w:tr w:rsidR="00506866" w:rsidRPr="000D5169" w14:paraId="2E41D2C0" w14:textId="77777777" w:rsidTr="007E6818">
        <w:tc>
          <w:tcPr>
            <w:tcW w:w="1008" w:type="dxa"/>
            <w:shd w:val="clear" w:color="auto" w:fill="auto"/>
          </w:tcPr>
          <w:p w14:paraId="746D27FF" w14:textId="77777777" w:rsidR="00506866" w:rsidRPr="000D5169" w:rsidRDefault="00506866" w:rsidP="007E6818">
            <w:pPr>
              <w:pStyle w:val="BodyText"/>
              <w:rPr>
                <w:b/>
              </w:rPr>
            </w:pPr>
            <w:r w:rsidRPr="000D5169">
              <w:rPr>
                <w:b/>
              </w:rPr>
              <w:t>Role:</w:t>
            </w:r>
          </w:p>
        </w:tc>
        <w:tc>
          <w:tcPr>
            <w:tcW w:w="8568" w:type="dxa"/>
            <w:shd w:val="clear" w:color="auto" w:fill="auto"/>
          </w:tcPr>
          <w:p w14:paraId="1AA45AF3" w14:textId="08B6EFD8" w:rsidR="00506866" w:rsidRPr="000D5169" w:rsidRDefault="00506866" w:rsidP="007E6818">
            <w:pPr>
              <w:pStyle w:val="BodyText"/>
            </w:pPr>
            <w:r w:rsidRPr="000D5169">
              <w:t xml:space="preserve">The Care Plan </w:t>
            </w:r>
            <w:ins w:id="377" w:author="Jones, Emma" w:date="2018-07-16T16:04:00Z">
              <w:r w:rsidR="009127AC">
                <w:t>Definition</w:t>
              </w:r>
              <w:r w:rsidR="009127AC" w:rsidRPr="000D5169">
                <w:t xml:space="preserve"> </w:t>
              </w:r>
            </w:ins>
            <w:del w:id="378" w:author="Jones, Emma" w:date="2018-07-16T16:04:00Z">
              <w:r w:rsidRPr="000D5169" w:rsidDel="009127AC">
                <w:delText xml:space="preserve">Guidance </w:delText>
              </w:r>
            </w:del>
            <w:r w:rsidRPr="000D5169">
              <w:t>Service returns the requested PlanDefinition resource, or an error if the requested id does not exist.</w:t>
            </w:r>
          </w:p>
        </w:tc>
      </w:tr>
    </w:tbl>
    <w:p w14:paraId="2E3EEB9D" w14:textId="77777777" w:rsidR="00506866" w:rsidRPr="000D5169" w:rsidRDefault="00506866" w:rsidP="00506866">
      <w:pPr>
        <w:pStyle w:val="Heading3"/>
        <w:numPr>
          <w:ilvl w:val="0"/>
          <w:numId w:val="0"/>
        </w:numPr>
        <w:rPr>
          <w:noProof w:val="0"/>
        </w:rPr>
      </w:pPr>
      <w:bookmarkStart w:id="379" w:name="_Toc514934447"/>
      <w:r w:rsidRPr="000D5169">
        <w:rPr>
          <w:noProof w:val="0"/>
        </w:rPr>
        <w:t>3.Y2.3 Referenced Standards</w:t>
      </w:r>
      <w:bookmarkEnd w:id="379"/>
    </w:p>
    <w:p w14:paraId="3EE1B409" w14:textId="77777777" w:rsidR="00506866" w:rsidRPr="000D5169" w:rsidRDefault="00506866" w:rsidP="00506866">
      <w:pPr>
        <w:pStyle w:val="BodyText"/>
      </w:pPr>
      <w:r w:rsidRPr="000D5169">
        <w:t>HL7 FHIR standard release 3 (STU)</w:t>
      </w:r>
    </w:p>
    <w:p w14:paraId="73C49A7A" w14:textId="77777777" w:rsidR="00506866" w:rsidRPr="000D5169" w:rsidRDefault="00506866" w:rsidP="00506866">
      <w:pPr>
        <w:pStyle w:val="Heading3"/>
        <w:numPr>
          <w:ilvl w:val="0"/>
          <w:numId w:val="0"/>
        </w:numPr>
        <w:rPr>
          <w:noProof w:val="0"/>
        </w:rPr>
      </w:pPr>
      <w:bookmarkStart w:id="380" w:name="_Toc514934448"/>
      <w:r w:rsidRPr="000D5169">
        <w:rPr>
          <w:noProof w:val="0"/>
        </w:rPr>
        <w:lastRenderedPageBreak/>
        <w:t>3.Y2.4 Interaction Diagram</w:t>
      </w:r>
      <w:bookmarkEnd w:id="380"/>
    </w:p>
    <w:p w14:paraId="58673906" w14:textId="77777777" w:rsidR="00506866" w:rsidRPr="000D5169" w:rsidRDefault="00506866" w:rsidP="00506866">
      <w:pPr>
        <w:pStyle w:val="BodyText"/>
      </w:pPr>
      <w:r w:rsidRPr="000D5169">
        <w:rPr>
          <w:noProof/>
        </w:rPr>
        <mc:AlternateContent>
          <mc:Choice Requires="wpc">
            <w:drawing>
              <wp:inline distT="0" distB="0" distL="0" distR="0" wp14:anchorId="6B68C433" wp14:editId="2D3BC95F">
                <wp:extent cx="5943600" cy="2400300"/>
                <wp:effectExtent l="0" t="0" r="0" b="0"/>
                <wp:docPr id="208" name="Canvas 2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0"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02204" w14:textId="77777777" w:rsidR="00D10FFC" w:rsidRPr="007C1AAC" w:rsidRDefault="00D10FFC" w:rsidP="00506866">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198"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9" name="Text Box 162"/>
                        <wps:cNvSpPr txBox="1">
                          <a:spLocks noChangeArrowheads="1"/>
                        </wps:cNvSpPr>
                        <wps:spPr bwMode="auto">
                          <a:xfrm>
                            <a:off x="2303780" y="815975"/>
                            <a:ext cx="146812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A88F5" w14:textId="77777777" w:rsidR="00D10FFC" w:rsidRPr="007C1AAC" w:rsidRDefault="00D10FFC" w:rsidP="00506866">
                              <w:pPr>
                                <w:rPr>
                                  <w:sz w:val="22"/>
                                  <w:szCs w:val="22"/>
                                </w:rPr>
                              </w:pPr>
                              <w:r>
                                <w:rPr>
                                  <w:sz w:val="22"/>
                                  <w:szCs w:val="22"/>
                                </w:rPr>
                                <w:t>Retrieve Plan Definition</w:t>
                              </w:r>
                            </w:p>
                          </w:txbxContent>
                        </wps:txbx>
                        <wps:bodyPr rot="0" vert="horz" wrap="square" lIns="0" tIns="0" rIns="0" bIns="0" anchor="t" anchorCtr="0" upright="1">
                          <a:noAutofit/>
                        </wps:bodyPr>
                      </wps:wsp>
                      <wps:wsp>
                        <wps:cNvPr id="20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Text Box 167"/>
                        <wps:cNvSpPr txBox="1">
                          <a:spLocks noChangeArrowheads="1"/>
                        </wps:cNvSpPr>
                        <wps:spPr bwMode="auto">
                          <a:xfrm>
                            <a:off x="3359150" y="190501"/>
                            <a:ext cx="1336675"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3B5471" w14:textId="661E27AA" w:rsidR="00D10FFC" w:rsidRPr="007C1AAC" w:rsidRDefault="00D10FFC" w:rsidP="00506866">
                              <w:pPr>
                                <w:jc w:val="center"/>
                                <w:rPr>
                                  <w:sz w:val="22"/>
                                  <w:szCs w:val="22"/>
                                </w:rPr>
                              </w:pPr>
                              <w:r>
                                <w:rPr>
                                  <w:sz w:val="22"/>
                                  <w:szCs w:val="22"/>
                                </w:rPr>
                                <w:t xml:space="preserve">Care Plan </w:t>
                              </w:r>
                              <w:del w:id="381" w:author="Jones, Emma" w:date="2018-07-16T16:00:00Z">
                                <w:r w:rsidDel="004E5AB9">
                                  <w:rPr>
                                    <w:sz w:val="22"/>
                                    <w:szCs w:val="22"/>
                                  </w:rPr>
                                  <w:delText xml:space="preserve">Guidance </w:delText>
                                </w:r>
                              </w:del>
                              <w:ins w:id="382" w:author="Jones, Emma" w:date="2018-07-16T16:00:00Z">
                                <w:r>
                                  <w:rPr>
                                    <w:sz w:val="22"/>
                                    <w:szCs w:val="22"/>
                                  </w:rPr>
                                  <w:t xml:space="preserve">Definition </w:t>
                                </w:r>
                              </w:ins>
                              <w:r>
                                <w:rPr>
                                  <w:sz w:val="22"/>
                                  <w:szCs w:val="22"/>
                                </w:rPr>
                                <w:t>Service</w:t>
                              </w:r>
                            </w:p>
                          </w:txbxContent>
                        </wps:txbx>
                        <wps:bodyPr rot="0" vert="horz" wrap="square" lIns="91440" tIns="45720" rIns="91440" bIns="45720" anchor="t" anchorCtr="0" upright="1">
                          <a:noAutofit/>
                        </wps:bodyPr>
                      </wps:wsp>
                    </wpc:wpc>
                  </a:graphicData>
                </a:graphic>
              </wp:inline>
            </w:drawing>
          </mc:Choice>
          <mc:Fallback>
            <w:pict>
              <v:group w14:anchorId="6B68C433" id="Canvas 208" o:spid="_x0000_s150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">
                <v:shape id="_x0000_s1501" type="#_x0000_t75" style="position:absolute;width:59436;height:24003;visibility:visible;mso-wrap-style:square">
                  <v:fill o:detectmouseclick="t"/>
                  <v:path o:connecttype="none"/>
                </v:shape>
                <v:shape id="_x0000_s1502"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" stroked="f">
                  <v:textbox>
                    <w:txbxContent>
                      <w:p w14:paraId="40802204" w14:textId="77777777" w:rsidR="00D10FFC" w:rsidRPr="007C1AAC" w:rsidRDefault="00D10FFC" w:rsidP="00506866">
                        <w:pPr>
                          <w:jc w:val="center"/>
                          <w:rPr>
                            <w:sz w:val="22"/>
                            <w:szCs w:val="22"/>
                          </w:rPr>
                        </w:pPr>
                        <w:r>
                          <w:rPr>
                            <w:sz w:val="22"/>
                            <w:szCs w:val="22"/>
                          </w:rPr>
                          <w:t>Care Plan Contributor</w:t>
                        </w:r>
                      </w:p>
                    </w:txbxContent>
                  </v:textbox>
                </v:shape>
                <v:line id="Line 161" o:spid="_x0000_s150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">
                  <v:stroke dashstyle="dash"/>
                </v:line>
                <v:shape id="Text Box 162" o:spid="_x0000_s1504" type="#_x0000_t202" style="position:absolute;left:23037;top:8159;width:14682;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09AA88F5" w14:textId="77777777" w:rsidR="00D10FFC" w:rsidRPr="007C1AAC" w:rsidRDefault="00D10FFC" w:rsidP="00506866">
                        <w:pPr>
                          <w:rPr>
                            <w:sz w:val="22"/>
                            <w:szCs w:val="22"/>
                          </w:rPr>
                        </w:pPr>
                        <w:r>
                          <w:rPr>
                            <w:sz w:val="22"/>
                            <w:szCs w:val="22"/>
                          </w:rPr>
                          <w:t>Retrieve Plan Definition</w:t>
                        </w:r>
                      </w:p>
                    </w:txbxContent>
                  </v:textbox>
                </v:shape>
                <v:line id="Line 163" o:spid="_x0000_s150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">
                  <v:stroke dashstyle="dash"/>
                </v:line>
                <v:rect id="Rectangle 164" o:spid="_x0000_s150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"/>
                <v:rect id="Rectangle 165" o:spid="_x0000_s150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line id="Line 166" o:spid="_x0000_s150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">
                  <v:stroke endarrow="block"/>
                </v:line>
                <v:shape id="Text Box 167" o:spid="_x0000_s1509" type="#_x0000_t202" style="position:absolute;left:33591;top:1905;width:13367;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" stroked="f">
                  <v:textbox>
                    <w:txbxContent>
                      <w:p w14:paraId="463B5471" w14:textId="661E27AA" w:rsidR="00D10FFC" w:rsidRPr="007C1AAC" w:rsidRDefault="00D10FFC" w:rsidP="00506866">
                        <w:pPr>
                          <w:jc w:val="center"/>
                          <w:rPr>
                            <w:sz w:val="22"/>
                            <w:szCs w:val="22"/>
                          </w:rPr>
                        </w:pPr>
                        <w:r>
                          <w:rPr>
                            <w:sz w:val="22"/>
                            <w:szCs w:val="22"/>
                          </w:rPr>
                          <w:t xml:space="preserve">Care Plan </w:t>
                        </w:r>
                        <w:del w:id="383" w:author="Jones, Emma" w:date="2018-07-16T16:00:00Z">
                          <w:r w:rsidDel="004E5AB9">
                            <w:rPr>
                              <w:sz w:val="22"/>
                              <w:szCs w:val="22"/>
                            </w:rPr>
                            <w:delText xml:space="preserve">Guidance </w:delText>
                          </w:r>
                        </w:del>
                        <w:ins w:id="384" w:author="Jones, Emma" w:date="2018-07-16T16:00:00Z">
                          <w:r>
                            <w:rPr>
                              <w:sz w:val="22"/>
                              <w:szCs w:val="22"/>
                            </w:rPr>
                            <w:t xml:space="preserve">Definition </w:t>
                          </w:r>
                        </w:ins>
                        <w:r>
                          <w:rPr>
                            <w:sz w:val="22"/>
                            <w:szCs w:val="22"/>
                          </w:rPr>
                          <w:t>Service</w:t>
                        </w:r>
                      </w:p>
                    </w:txbxContent>
                  </v:textbox>
                </v:shape>
                <w10:anchorlock/>
              </v:group>
            </w:pict>
          </mc:Fallback>
        </mc:AlternateContent>
      </w:r>
    </w:p>
    <w:p w14:paraId="0B037B04" w14:textId="77777777" w:rsidR="00506866" w:rsidRPr="000D5169" w:rsidRDefault="00506866" w:rsidP="00506866">
      <w:pPr>
        <w:pStyle w:val="Heading4"/>
        <w:numPr>
          <w:ilvl w:val="0"/>
          <w:numId w:val="0"/>
        </w:numPr>
        <w:rPr>
          <w:noProof w:val="0"/>
        </w:rPr>
      </w:pPr>
      <w:bookmarkStart w:id="385" w:name="_Toc514934449"/>
      <w:r w:rsidRPr="000D5169">
        <w:rPr>
          <w:noProof w:val="0"/>
        </w:rPr>
        <w:t>3.Y2.4.1 Retrieve Plan Definition</w:t>
      </w:r>
      <w:bookmarkEnd w:id="385"/>
    </w:p>
    <w:p w14:paraId="1F930825" w14:textId="502ECF67" w:rsidR="00506866" w:rsidRPr="000D5169" w:rsidRDefault="00506866" w:rsidP="00506866">
      <w:pPr>
        <w:pStyle w:val="BodyText"/>
      </w:pPr>
      <w:r w:rsidRPr="000D5169">
        <w:t xml:space="preserve">The Care Plan Contributor retrieves a specific plan definition from the Care Plan </w:t>
      </w:r>
      <w:ins w:id="386" w:author="Jones, Emma" w:date="2018-07-16T16:04:00Z">
        <w:r w:rsidR="009127AC">
          <w:t>Definition</w:t>
        </w:r>
        <w:r w:rsidR="009127AC" w:rsidRPr="000D5169">
          <w:t xml:space="preserve"> </w:t>
        </w:r>
      </w:ins>
      <w:del w:id="387" w:author="Jones, Emma" w:date="2018-07-16T16:04:00Z">
        <w:r w:rsidRPr="000D5169" w:rsidDel="009127AC">
          <w:delText xml:space="preserve">Guidance </w:delText>
        </w:r>
      </w:del>
      <w:r w:rsidRPr="000D5169">
        <w:t>Service.</w:t>
      </w:r>
    </w:p>
    <w:p w14:paraId="66AC360D" w14:textId="77777777" w:rsidR="00506866" w:rsidRPr="000D5169" w:rsidRDefault="00506866" w:rsidP="00506866">
      <w:pPr>
        <w:pStyle w:val="Heading5"/>
        <w:numPr>
          <w:ilvl w:val="0"/>
          <w:numId w:val="0"/>
        </w:numPr>
        <w:rPr>
          <w:noProof w:val="0"/>
        </w:rPr>
      </w:pPr>
      <w:bookmarkStart w:id="388" w:name="_Toc514934450"/>
      <w:r w:rsidRPr="000D5169">
        <w:rPr>
          <w:noProof w:val="0"/>
        </w:rPr>
        <w:t>3.Y2.4.1.1 Trigger Events</w:t>
      </w:r>
      <w:bookmarkEnd w:id="388"/>
    </w:p>
    <w:p w14:paraId="77A27CEB" w14:textId="77777777" w:rsidR="00506866" w:rsidRPr="000D5169" w:rsidRDefault="00506866" w:rsidP="00506866">
      <w:pPr>
        <w:pStyle w:val="BodyText"/>
      </w:pPr>
      <w:r w:rsidRPr="000D5169">
        <w:t>Any time a specific plan definition needs to be retrieved, for the purposes of viewing or in conjunction with the preparation for an update to a plan definition.</w:t>
      </w:r>
    </w:p>
    <w:p w14:paraId="2F9F284D" w14:textId="77777777" w:rsidR="00506866" w:rsidRPr="000D5169" w:rsidRDefault="00506866" w:rsidP="00506866">
      <w:pPr>
        <w:pStyle w:val="Heading5"/>
        <w:numPr>
          <w:ilvl w:val="0"/>
          <w:numId w:val="0"/>
        </w:numPr>
        <w:rPr>
          <w:noProof w:val="0"/>
        </w:rPr>
      </w:pPr>
      <w:bookmarkStart w:id="389" w:name="_Toc514934451"/>
      <w:r w:rsidRPr="000D5169">
        <w:rPr>
          <w:noProof w:val="0"/>
        </w:rPr>
        <w:t>3.Y2.4.1.2 Message Semantics</w:t>
      </w:r>
      <w:bookmarkEnd w:id="389"/>
    </w:p>
    <w:p w14:paraId="07D9DF3A" w14:textId="77777777" w:rsidR="00506866" w:rsidRPr="000D5169" w:rsidRDefault="00506866" w:rsidP="00506866">
      <w:pPr>
        <w:pStyle w:val="BodyText"/>
      </w:pPr>
      <w:r w:rsidRPr="000D5169">
        <w:t>The message is a FHIR HTTP or HTTPS GET of a PlanDefinition resources where the parameter provided is the PlanDefinition.id with an option to ask for a specific version of the given PlanDefinition</w:t>
      </w:r>
    </w:p>
    <w:p w14:paraId="4C5571F6" w14:textId="77777777" w:rsidR="00506866" w:rsidRPr="000D5169" w:rsidRDefault="00506866" w:rsidP="00506866">
      <w:pPr>
        <w:pStyle w:val="BodyText"/>
      </w:pPr>
      <w:r w:rsidRPr="000D5169">
        <w:t>The URL for this operation is: [base]/PlanDefinition/[id]</w:t>
      </w:r>
    </w:p>
    <w:p w14:paraId="0501C58F" w14:textId="77777777" w:rsidR="00506866" w:rsidRPr="000D5169" w:rsidRDefault="00506866" w:rsidP="00506866">
      <w:pPr>
        <w:pStyle w:val="BodyText"/>
      </w:pPr>
      <w:r w:rsidRPr="000D5169">
        <w:t>or, if this is an historical, version specific retrieval: [base]/PlanDefinition/[id]/_history/[vid]</w:t>
      </w:r>
    </w:p>
    <w:p w14:paraId="3004B499" w14:textId="77777777" w:rsidR="00506866" w:rsidRPr="000D5169" w:rsidRDefault="00506866" w:rsidP="00506866">
      <w:pPr>
        <w:pStyle w:val="Heading5"/>
        <w:numPr>
          <w:ilvl w:val="0"/>
          <w:numId w:val="0"/>
        </w:numPr>
        <w:rPr>
          <w:noProof w:val="0"/>
        </w:rPr>
      </w:pPr>
      <w:bookmarkStart w:id="390" w:name="_Toc514934452"/>
      <w:r w:rsidRPr="000D5169">
        <w:rPr>
          <w:noProof w:val="0"/>
        </w:rPr>
        <w:t>3.Y2.4.1.3 Expected Actions</w:t>
      </w:r>
      <w:bookmarkEnd w:id="390"/>
    </w:p>
    <w:p w14:paraId="3F912D85" w14:textId="3310B977" w:rsidR="00506866" w:rsidRPr="000D5169" w:rsidRDefault="00506866" w:rsidP="00506866">
      <w:pPr>
        <w:pStyle w:val="BodyText"/>
      </w:pPr>
      <w:r w:rsidRPr="000D5169">
        <w:t xml:space="preserve">The Care Plan Contributor initiates the retrieve request using HTTP or HTTPS GET, and the Care Plan </w:t>
      </w:r>
      <w:ins w:id="391" w:author="Jones, Emma" w:date="2018-07-16T16:05:00Z">
        <w:r w:rsidR="009127AC">
          <w:t>Definition</w:t>
        </w:r>
        <w:r w:rsidR="009127AC" w:rsidRPr="000D5169">
          <w:t xml:space="preserve"> </w:t>
        </w:r>
      </w:ins>
      <w:del w:id="392" w:author="Jones, Emma" w:date="2018-07-16T16:05:00Z">
        <w:r w:rsidRPr="000D5169" w:rsidDel="009127AC">
          <w:delText xml:space="preserve">Guidance </w:delText>
        </w:r>
      </w:del>
      <w:r w:rsidRPr="000D5169">
        <w:t xml:space="preserve">Service responds according to the FHIR GET specification with the requested plan definition or an error message. See </w:t>
      </w:r>
      <w:hyperlink r:id="rId47" w:anchor="read" w:history="1">
        <w:r w:rsidR="007B4B7C" w:rsidRPr="000D5169">
          <w:rPr>
            <w:rStyle w:val="Hyperlink"/>
          </w:rPr>
          <w:t>http://hl7.org/fhir/STU3/</w:t>
        </w:r>
        <w:r w:rsidRPr="000D5169">
          <w:rPr>
            <w:rStyle w:val="Hyperlink"/>
          </w:rPr>
          <w:t>http.html#read</w:t>
        </w:r>
      </w:hyperlink>
      <w:r w:rsidRPr="000D5169">
        <w:t xml:space="preserve"> </w:t>
      </w:r>
    </w:p>
    <w:p w14:paraId="0B7CC374" w14:textId="25299D67" w:rsidR="00506866" w:rsidRPr="000D5169" w:rsidRDefault="00506866" w:rsidP="00506866">
      <w:pPr>
        <w:pStyle w:val="Heading3"/>
        <w:numPr>
          <w:ilvl w:val="0"/>
          <w:numId w:val="0"/>
        </w:numPr>
        <w:rPr>
          <w:noProof w:val="0"/>
        </w:rPr>
      </w:pPr>
      <w:bookmarkStart w:id="393" w:name="_Toc514934453"/>
      <w:r w:rsidRPr="000D5169">
        <w:rPr>
          <w:noProof w:val="0"/>
        </w:rPr>
        <w:t>3.Y2.5 Security Considerations</w:t>
      </w:r>
      <w:bookmarkEnd w:id="393"/>
    </w:p>
    <w:p w14:paraId="4C62EABE" w14:textId="77777777" w:rsidR="00506866" w:rsidRPr="000D5169" w:rsidRDefault="00506866" w:rsidP="00506866">
      <w:pPr>
        <w:pStyle w:val="BodyText"/>
      </w:pPr>
      <w:r w:rsidRPr="000D5169">
        <w:t xml:space="preserve">See Section X.5 DCP Security Considerations </w:t>
      </w:r>
    </w:p>
    <w:p w14:paraId="09789BE6" w14:textId="77777777" w:rsidR="00E5629C" w:rsidRPr="000D5169" w:rsidRDefault="00E5629C" w:rsidP="00E5629C">
      <w:pPr>
        <w:pStyle w:val="Heading2"/>
        <w:numPr>
          <w:ilvl w:val="0"/>
          <w:numId w:val="0"/>
        </w:numPr>
        <w:rPr>
          <w:noProof w:val="0"/>
        </w:rPr>
      </w:pPr>
      <w:bookmarkStart w:id="394" w:name="_Toc514934454"/>
      <w:r w:rsidRPr="000D5169">
        <w:rPr>
          <w:noProof w:val="0"/>
        </w:rPr>
        <w:lastRenderedPageBreak/>
        <w:t>3.Y3 Search for Plan Definition [PCC-Y3]</w:t>
      </w:r>
      <w:bookmarkEnd w:id="394"/>
    </w:p>
    <w:p w14:paraId="73017648" w14:textId="77777777" w:rsidR="00E5629C" w:rsidRPr="000D5169" w:rsidRDefault="00E5629C" w:rsidP="00E5629C">
      <w:pPr>
        <w:pStyle w:val="Heading3"/>
        <w:numPr>
          <w:ilvl w:val="0"/>
          <w:numId w:val="0"/>
        </w:numPr>
        <w:rPr>
          <w:noProof w:val="0"/>
        </w:rPr>
      </w:pPr>
      <w:bookmarkStart w:id="395" w:name="_Toc514934455"/>
      <w:r w:rsidRPr="000D5169">
        <w:rPr>
          <w:noProof w:val="0"/>
        </w:rPr>
        <w:t>3.Y3.1 Scope</w:t>
      </w:r>
      <w:bookmarkEnd w:id="395"/>
    </w:p>
    <w:p w14:paraId="1A239D0C" w14:textId="77777777" w:rsidR="00E5629C" w:rsidRPr="000D5169" w:rsidRDefault="00E5629C" w:rsidP="00E5629C">
      <w:pPr>
        <w:pStyle w:val="BodyText"/>
      </w:pPr>
      <w:r w:rsidRPr="000D5169">
        <w:t>This transaction is used to find a plan definition. The Care Plan Contributor searches for a plan definition of interest. A plan definition located by search may then be retrieved for viewing or updating.</w:t>
      </w:r>
    </w:p>
    <w:p w14:paraId="634C969F" w14:textId="77777777" w:rsidR="00E5629C" w:rsidRPr="000D5169" w:rsidRDefault="00E5629C" w:rsidP="00E5629C">
      <w:pPr>
        <w:pStyle w:val="Heading3"/>
        <w:numPr>
          <w:ilvl w:val="0"/>
          <w:numId w:val="0"/>
        </w:numPr>
        <w:rPr>
          <w:noProof w:val="0"/>
        </w:rPr>
      </w:pPr>
      <w:bookmarkStart w:id="396" w:name="_Toc514934456"/>
      <w:r w:rsidRPr="000D5169">
        <w:rPr>
          <w:noProof w:val="0"/>
        </w:rPr>
        <w:t>3.Y3.2 Actor Roles</w:t>
      </w:r>
      <w:bookmarkEnd w:id="396"/>
    </w:p>
    <w:p w14:paraId="0C3B339F" w14:textId="77777777" w:rsidR="00E5629C" w:rsidRPr="000D5169" w:rsidRDefault="00E5629C" w:rsidP="00E5629C">
      <w:pPr>
        <w:pStyle w:val="BodyText"/>
        <w:jc w:val="center"/>
      </w:pPr>
      <w:r w:rsidRPr="000D5169">
        <w:rPr>
          <w:noProof/>
        </w:rPr>
        <mc:AlternateContent>
          <mc:Choice Requires="wpc">
            <w:drawing>
              <wp:inline distT="0" distB="0" distL="0" distR="0" wp14:anchorId="79748684" wp14:editId="440915EF">
                <wp:extent cx="3726180" cy="1390389"/>
                <wp:effectExtent l="0" t="0" r="0" b="0"/>
                <wp:docPr id="265" name="Canvas 2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9" name="Oval 153"/>
                        <wps:cNvSpPr>
                          <a:spLocks noChangeArrowheads="1"/>
                        </wps:cNvSpPr>
                        <wps:spPr bwMode="auto">
                          <a:xfrm>
                            <a:off x="1268749" y="763474"/>
                            <a:ext cx="1407775" cy="490246"/>
                          </a:xfrm>
                          <a:prstGeom prst="ellipse">
                            <a:avLst/>
                          </a:prstGeom>
                          <a:solidFill>
                            <a:srgbClr val="FFFFFF"/>
                          </a:solidFill>
                          <a:ln w="9525">
                            <a:solidFill>
                              <a:srgbClr val="000000"/>
                            </a:solidFill>
                            <a:round/>
                            <a:headEnd/>
                            <a:tailEnd/>
                          </a:ln>
                        </wps:spPr>
                        <wps:txbx>
                          <w:txbxContent>
                            <w:p w14:paraId="513CBA38" w14:textId="77777777" w:rsidR="00D10FFC" w:rsidRDefault="00D10FFC" w:rsidP="00E5629C">
                              <w:pPr>
                                <w:jc w:val="center"/>
                                <w:rPr>
                                  <w:sz w:val="18"/>
                                </w:rPr>
                              </w:pPr>
                              <w:r>
                                <w:rPr>
                                  <w:sz w:val="18"/>
                                </w:rPr>
                                <w:t>Search for Plan Definition [PCC-Y3]</w:t>
                              </w:r>
                            </w:p>
                          </w:txbxContent>
                        </wps:txbx>
                        <wps:bodyPr rot="0" vert="horz" wrap="square" lIns="0" tIns="9144" rIns="0" bIns="9144" anchor="t" anchorCtr="0" upright="1">
                          <a:noAutofit/>
                        </wps:bodyPr>
                      </wps:wsp>
                      <wps:wsp>
                        <wps:cNvPr id="210"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7BAC3C01" w14:textId="77777777" w:rsidR="00D10FFC" w:rsidRDefault="00D10FFC" w:rsidP="00E5629C">
                              <w:pPr>
                                <w:rPr>
                                  <w:sz w:val="18"/>
                                </w:rPr>
                              </w:pPr>
                              <w:r>
                                <w:rPr>
                                  <w:sz w:val="18"/>
                                </w:rPr>
                                <w:t>Care Plan Contributor</w:t>
                              </w:r>
                            </w:p>
                          </w:txbxContent>
                        </wps:txbx>
                        <wps:bodyPr rot="0" vert="horz" wrap="square" lIns="91440" tIns="45720" rIns="91440" bIns="45720" anchor="t" anchorCtr="0" upright="1">
                          <a:noAutofit/>
                        </wps:bodyPr>
                      </wps:wsp>
                      <wps:wsp>
                        <wps:cNvPr id="211" name="Line 155"/>
                        <wps:cNvCnPr>
                          <a:cxnSpLocks noChangeShapeType="1"/>
                        </wps:cNvCnPr>
                        <wps:spPr bwMode="auto">
                          <a:xfrm>
                            <a:off x="1086321" y="625600"/>
                            <a:ext cx="253964" cy="2756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Text Box 156"/>
                        <wps:cNvSpPr txBox="1">
                          <a:spLocks noChangeArrowheads="1"/>
                        </wps:cNvSpPr>
                        <wps:spPr bwMode="auto">
                          <a:xfrm>
                            <a:off x="2352675" y="168367"/>
                            <a:ext cx="1254125" cy="457233"/>
                          </a:xfrm>
                          <a:prstGeom prst="rect">
                            <a:avLst/>
                          </a:prstGeom>
                          <a:solidFill>
                            <a:srgbClr val="FFFFFF"/>
                          </a:solidFill>
                          <a:ln w="9525">
                            <a:solidFill>
                              <a:srgbClr val="000000"/>
                            </a:solidFill>
                            <a:miter lim="800000"/>
                            <a:headEnd/>
                            <a:tailEnd/>
                          </a:ln>
                        </wps:spPr>
                        <wps:txbx>
                          <w:txbxContent>
                            <w:p w14:paraId="67260CAA" w14:textId="0FDA9726" w:rsidR="00D10FFC" w:rsidRDefault="00D10FFC" w:rsidP="00E5629C">
                              <w:pPr>
                                <w:rPr>
                                  <w:sz w:val="18"/>
                                </w:rPr>
                              </w:pPr>
                              <w:r>
                                <w:rPr>
                                  <w:sz w:val="18"/>
                                </w:rPr>
                                <w:t xml:space="preserve">Care Plan </w:t>
                              </w:r>
                              <w:del w:id="397" w:author="Jones, Emma" w:date="2018-07-16T16:01:00Z">
                                <w:r w:rsidDel="004E5AB9">
                                  <w:rPr>
                                    <w:sz w:val="18"/>
                                  </w:rPr>
                                  <w:delText xml:space="preserve">Guidance </w:delText>
                                </w:r>
                              </w:del>
                              <w:ins w:id="398" w:author="Jones, Emma" w:date="2018-07-16T16:01:00Z">
                                <w:r>
                                  <w:rPr>
                                    <w:sz w:val="18"/>
                                  </w:rPr>
                                  <w:t xml:space="preserve">Definition </w:t>
                                </w:r>
                              </w:ins>
                              <w:r>
                                <w:rPr>
                                  <w:sz w:val="18"/>
                                </w:rPr>
                                <w:t>Service</w:t>
                              </w:r>
                            </w:p>
                          </w:txbxContent>
                        </wps:txbx>
                        <wps:bodyPr rot="0" vert="horz" wrap="square" lIns="91440" tIns="45720" rIns="91440" bIns="45720" anchor="t" anchorCtr="0" upright="1">
                          <a:noAutofit/>
                        </wps:bodyPr>
                      </wps:wsp>
                      <wps:wsp>
                        <wps:cNvPr id="213" name="Line 157"/>
                        <wps:cNvCnPr>
                          <a:cxnSpLocks noChangeShapeType="1"/>
                        </wps:cNvCnPr>
                        <wps:spPr bwMode="auto">
                          <a:xfrm flipH="1">
                            <a:off x="2442575" y="625600"/>
                            <a:ext cx="205540" cy="1885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9748684" id="Canvas 265" o:spid="_x0000_s1510" editas="canvas" style="width:293.4pt;height:109.5pt;mso-position-horizontal-relative:char;mso-position-vertical-relative:line" coordsize="37261,1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">
                <v:shape id="_x0000_s1511" type="#_x0000_t75" style="position:absolute;width:37261;height:13900;visibility:visible;mso-wrap-style:square">
                  <v:fill o:detectmouseclick="t"/>
                  <v:path o:connecttype="none"/>
                </v:shape>
                <v:oval id="Oval 153" o:spid="_x0000_s1512" style="position:absolute;left:12687;top:7634;width:14078;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">
                  <v:textbox inset="0,.72pt,0,.72pt">
                    <w:txbxContent>
                      <w:p w14:paraId="513CBA38" w14:textId="77777777" w:rsidR="00D10FFC" w:rsidRDefault="00D10FFC" w:rsidP="00E5629C">
                        <w:pPr>
                          <w:jc w:val="center"/>
                          <w:rPr>
                            <w:sz w:val="18"/>
                          </w:rPr>
                        </w:pPr>
                        <w:r>
                          <w:rPr>
                            <w:sz w:val="18"/>
                          </w:rPr>
                          <w:t>Search for Plan Definition [PCC-Y3]</w:t>
                        </w:r>
                      </w:p>
                    </w:txbxContent>
                  </v:textbox>
                </v:oval>
                <v:shape id="Text Box 154" o:spid="_x0000_s1513"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">
                  <v:textbox>
                    <w:txbxContent>
                      <w:p w14:paraId="7BAC3C01" w14:textId="77777777" w:rsidR="00D10FFC" w:rsidRDefault="00D10FFC" w:rsidP="00E5629C">
                        <w:pPr>
                          <w:rPr>
                            <w:sz w:val="18"/>
                          </w:rPr>
                        </w:pPr>
                        <w:r>
                          <w:rPr>
                            <w:sz w:val="18"/>
                          </w:rPr>
                          <w:t>Care Plan Contributor</w:t>
                        </w:r>
                      </w:p>
                    </w:txbxContent>
                  </v:textbox>
                </v:shape>
                <v:line id="Line 155" o:spid="_x0000_s1514" style="position:absolute;visibility:visible;mso-wrap-style:square" from="10863,6256" to="13402,9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"/>
                <v:shape id="Text Box 156" o:spid="_x0000_s1515" type="#_x0000_t202" style="position:absolute;left:23526;top:1683;width:125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">
                  <v:textbox>
                    <w:txbxContent>
                      <w:p w14:paraId="67260CAA" w14:textId="0FDA9726" w:rsidR="00D10FFC" w:rsidRDefault="00D10FFC" w:rsidP="00E5629C">
                        <w:pPr>
                          <w:rPr>
                            <w:sz w:val="18"/>
                          </w:rPr>
                        </w:pPr>
                        <w:r>
                          <w:rPr>
                            <w:sz w:val="18"/>
                          </w:rPr>
                          <w:t xml:space="preserve">Care Plan </w:t>
                        </w:r>
                        <w:del w:id="399" w:author="Jones, Emma" w:date="2018-07-16T16:01:00Z">
                          <w:r w:rsidDel="004E5AB9">
                            <w:rPr>
                              <w:sz w:val="18"/>
                            </w:rPr>
                            <w:delText xml:space="preserve">Guidance </w:delText>
                          </w:r>
                        </w:del>
                        <w:ins w:id="400" w:author="Jones, Emma" w:date="2018-07-16T16:01:00Z">
                          <w:r>
                            <w:rPr>
                              <w:sz w:val="18"/>
                            </w:rPr>
                            <w:t xml:space="preserve">Definition </w:t>
                          </w:r>
                        </w:ins>
                        <w:r>
                          <w:rPr>
                            <w:sz w:val="18"/>
                          </w:rPr>
                          <w:t>Service</w:t>
                        </w:r>
                      </w:p>
                    </w:txbxContent>
                  </v:textbox>
                </v:shape>
                <v:line id="Line 157" o:spid="_x0000_s1516" style="position:absolute;flip:x;visibility:visible;mso-wrap-style:square" from="24425,6256" to="26481,8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"/>
                <w10:anchorlock/>
              </v:group>
            </w:pict>
          </mc:Fallback>
        </mc:AlternateContent>
      </w:r>
    </w:p>
    <w:p w14:paraId="563816C7" w14:textId="77777777" w:rsidR="00E5629C" w:rsidRPr="000D5169" w:rsidRDefault="00E5629C" w:rsidP="00E5629C">
      <w:pPr>
        <w:pStyle w:val="FigureTitle"/>
      </w:pPr>
      <w:r w:rsidRPr="000D5169">
        <w:t xml:space="preserve">Figure </w:t>
      </w:r>
      <w:proofErr w:type="gramStart"/>
      <w:r w:rsidRPr="000D5169">
        <w:t>3.Y</w:t>
      </w:r>
      <w:proofErr w:type="gramEnd"/>
      <w:r w:rsidRPr="000D5169">
        <w:t>3.2-1: Use Case Diagram</w:t>
      </w:r>
    </w:p>
    <w:p w14:paraId="40CEBD17" w14:textId="77777777" w:rsidR="00E5629C" w:rsidRPr="000D5169" w:rsidRDefault="00E5629C" w:rsidP="00E5629C">
      <w:pPr>
        <w:pStyle w:val="TableTitle"/>
      </w:pPr>
      <w:r w:rsidRPr="000D5169">
        <w:t xml:space="preserve">Table </w:t>
      </w:r>
      <w:proofErr w:type="gramStart"/>
      <w:r w:rsidRPr="000D5169">
        <w:t>3.Y</w:t>
      </w:r>
      <w:proofErr w:type="gramEnd"/>
      <w:r w:rsidRPr="000D5169">
        <w:t>3.2-1: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5629C" w:rsidRPr="000D5169" w14:paraId="23926191" w14:textId="77777777" w:rsidTr="00D251BA">
        <w:tc>
          <w:tcPr>
            <w:tcW w:w="1008" w:type="dxa"/>
            <w:shd w:val="clear" w:color="auto" w:fill="auto"/>
          </w:tcPr>
          <w:p w14:paraId="5638EB4E" w14:textId="77777777" w:rsidR="00E5629C" w:rsidRPr="000D5169" w:rsidRDefault="00E5629C" w:rsidP="007E6818">
            <w:pPr>
              <w:pStyle w:val="BodyText"/>
              <w:rPr>
                <w:b/>
              </w:rPr>
            </w:pPr>
            <w:r w:rsidRPr="000D5169">
              <w:rPr>
                <w:b/>
              </w:rPr>
              <w:t>Actor:</w:t>
            </w:r>
          </w:p>
        </w:tc>
        <w:tc>
          <w:tcPr>
            <w:tcW w:w="8568" w:type="dxa"/>
            <w:shd w:val="clear" w:color="auto" w:fill="auto"/>
          </w:tcPr>
          <w:p w14:paraId="60A7E1E8" w14:textId="77777777" w:rsidR="00E5629C" w:rsidRPr="000D5169" w:rsidRDefault="00E5629C" w:rsidP="007E6818">
            <w:pPr>
              <w:pStyle w:val="BodyText"/>
            </w:pPr>
            <w:r w:rsidRPr="000D5169">
              <w:t>Care Plan Contributor</w:t>
            </w:r>
          </w:p>
        </w:tc>
      </w:tr>
      <w:tr w:rsidR="00E5629C" w:rsidRPr="000D5169" w14:paraId="09692CA6" w14:textId="77777777" w:rsidTr="00D251BA">
        <w:tc>
          <w:tcPr>
            <w:tcW w:w="1008" w:type="dxa"/>
            <w:shd w:val="clear" w:color="auto" w:fill="auto"/>
          </w:tcPr>
          <w:p w14:paraId="41B5BAD0" w14:textId="77777777" w:rsidR="00E5629C" w:rsidRPr="000D5169" w:rsidRDefault="00E5629C" w:rsidP="007E6818">
            <w:pPr>
              <w:pStyle w:val="BodyText"/>
              <w:rPr>
                <w:b/>
              </w:rPr>
            </w:pPr>
            <w:r w:rsidRPr="000D5169">
              <w:rPr>
                <w:b/>
              </w:rPr>
              <w:t>Role:</w:t>
            </w:r>
          </w:p>
        </w:tc>
        <w:tc>
          <w:tcPr>
            <w:tcW w:w="8568" w:type="dxa"/>
            <w:shd w:val="clear" w:color="auto" w:fill="auto"/>
          </w:tcPr>
          <w:p w14:paraId="73CC8DCF" w14:textId="0F87075C" w:rsidR="00E5629C" w:rsidRPr="000D5169" w:rsidRDefault="00E5629C" w:rsidP="007E6818">
            <w:pPr>
              <w:pStyle w:val="BodyText"/>
            </w:pPr>
            <w:r w:rsidRPr="000D5169">
              <w:t>The Care Plan Contributor</w:t>
            </w:r>
            <w:r w:rsidR="00E3228F">
              <w:t xml:space="preserve"> </w:t>
            </w:r>
            <w:proofErr w:type="gramStart"/>
            <w:r w:rsidRPr="000D5169">
              <w:t>initiates</w:t>
            </w:r>
            <w:proofErr w:type="gramEnd"/>
            <w:r w:rsidRPr="000D5169">
              <w:t xml:space="preserve"> Search for Plan Definition in order to locate a plan definition of interest.</w:t>
            </w:r>
          </w:p>
        </w:tc>
      </w:tr>
      <w:tr w:rsidR="00E5629C" w:rsidRPr="000D5169" w14:paraId="4FC77F56" w14:textId="77777777" w:rsidTr="00D251BA">
        <w:tc>
          <w:tcPr>
            <w:tcW w:w="1008" w:type="dxa"/>
            <w:shd w:val="clear" w:color="auto" w:fill="auto"/>
          </w:tcPr>
          <w:p w14:paraId="22E285E4" w14:textId="77777777" w:rsidR="00E5629C" w:rsidRPr="000D5169" w:rsidRDefault="00E5629C" w:rsidP="007E6818">
            <w:pPr>
              <w:pStyle w:val="BodyText"/>
              <w:rPr>
                <w:b/>
              </w:rPr>
            </w:pPr>
            <w:r w:rsidRPr="000D5169">
              <w:rPr>
                <w:b/>
              </w:rPr>
              <w:t>Actor:</w:t>
            </w:r>
          </w:p>
        </w:tc>
        <w:tc>
          <w:tcPr>
            <w:tcW w:w="8568" w:type="dxa"/>
            <w:shd w:val="clear" w:color="auto" w:fill="auto"/>
          </w:tcPr>
          <w:p w14:paraId="67374E66" w14:textId="308C5006" w:rsidR="00E5629C" w:rsidRPr="000D5169" w:rsidRDefault="00E5629C" w:rsidP="007E6818">
            <w:pPr>
              <w:pStyle w:val="BodyText"/>
            </w:pPr>
            <w:r w:rsidRPr="000D5169">
              <w:t xml:space="preserve">Care Plan </w:t>
            </w:r>
            <w:ins w:id="401" w:author="Jones, Emma" w:date="2018-07-16T16:05:00Z">
              <w:r w:rsidR="009127AC">
                <w:t>Definition</w:t>
              </w:r>
              <w:r w:rsidR="009127AC" w:rsidRPr="000D5169">
                <w:t xml:space="preserve"> </w:t>
              </w:r>
            </w:ins>
            <w:del w:id="402" w:author="Jones, Emma" w:date="2018-07-16T16:05:00Z">
              <w:r w:rsidRPr="000D5169" w:rsidDel="009127AC">
                <w:delText xml:space="preserve">Guidance </w:delText>
              </w:r>
            </w:del>
            <w:r w:rsidRPr="000D5169">
              <w:t>Service</w:t>
            </w:r>
          </w:p>
        </w:tc>
      </w:tr>
      <w:tr w:rsidR="00E5629C" w:rsidRPr="000D5169" w14:paraId="37E77183" w14:textId="77777777" w:rsidTr="00D251BA">
        <w:tc>
          <w:tcPr>
            <w:tcW w:w="1008" w:type="dxa"/>
            <w:shd w:val="clear" w:color="auto" w:fill="auto"/>
          </w:tcPr>
          <w:p w14:paraId="336CEFBE" w14:textId="77777777" w:rsidR="00E5629C" w:rsidRPr="000D5169" w:rsidRDefault="00E5629C" w:rsidP="007E6818">
            <w:pPr>
              <w:pStyle w:val="BodyText"/>
              <w:rPr>
                <w:b/>
              </w:rPr>
            </w:pPr>
            <w:r w:rsidRPr="000D5169">
              <w:rPr>
                <w:b/>
              </w:rPr>
              <w:t>Role:</w:t>
            </w:r>
          </w:p>
        </w:tc>
        <w:tc>
          <w:tcPr>
            <w:tcW w:w="8568" w:type="dxa"/>
            <w:shd w:val="clear" w:color="auto" w:fill="auto"/>
          </w:tcPr>
          <w:p w14:paraId="75361C45" w14:textId="7FC3BCA3" w:rsidR="00E5629C" w:rsidRPr="000D5169" w:rsidRDefault="00E5629C" w:rsidP="007E6818">
            <w:pPr>
              <w:pStyle w:val="BodyText"/>
            </w:pPr>
            <w:r w:rsidRPr="000D5169">
              <w:t xml:space="preserve">The Care Plan </w:t>
            </w:r>
            <w:ins w:id="403" w:author="Jones, Emma" w:date="2018-07-16T16:05:00Z">
              <w:r w:rsidR="009127AC">
                <w:t>Definition</w:t>
              </w:r>
              <w:r w:rsidR="009127AC" w:rsidRPr="000D5169">
                <w:t xml:space="preserve"> </w:t>
              </w:r>
            </w:ins>
            <w:del w:id="404" w:author="Jones, Emma" w:date="2018-07-16T16:05:00Z">
              <w:r w:rsidRPr="000D5169" w:rsidDel="009127AC">
                <w:delText xml:space="preserve">Guidance </w:delText>
              </w:r>
            </w:del>
            <w:r w:rsidRPr="000D5169">
              <w:t>Service responds to the Search for Plan Definition according to the search parameters and values provided in the transaction.</w:t>
            </w:r>
          </w:p>
        </w:tc>
      </w:tr>
    </w:tbl>
    <w:p w14:paraId="44FA7E8A" w14:textId="77777777" w:rsidR="00E5629C" w:rsidRPr="000D5169" w:rsidRDefault="00E5629C" w:rsidP="00E5629C">
      <w:pPr>
        <w:pStyle w:val="BodyText"/>
      </w:pPr>
    </w:p>
    <w:p w14:paraId="58D546B4" w14:textId="77777777" w:rsidR="00E5629C" w:rsidRPr="000D5169" w:rsidRDefault="00E5629C" w:rsidP="00E5629C">
      <w:pPr>
        <w:pStyle w:val="Heading3"/>
        <w:numPr>
          <w:ilvl w:val="0"/>
          <w:numId w:val="0"/>
        </w:numPr>
        <w:rPr>
          <w:noProof w:val="0"/>
        </w:rPr>
      </w:pPr>
      <w:bookmarkStart w:id="405" w:name="_Toc514934457"/>
      <w:r w:rsidRPr="000D5169">
        <w:rPr>
          <w:noProof w:val="0"/>
        </w:rPr>
        <w:t>3.Y3.3 Referenced Standards</w:t>
      </w:r>
      <w:bookmarkEnd w:id="405"/>
    </w:p>
    <w:p w14:paraId="090647AD" w14:textId="77777777" w:rsidR="00E5629C" w:rsidRPr="000D5169" w:rsidRDefault="00E5629C" w:rsidP="00E5629C">
      <w:pPr>
        <w:pStyle w:val="BodyText"/>
      </w:pPr>
      <w:r w:rsidRPr="000D5169">
        <w:t>HL7 FHIR standard release 3 (STU)</w:t>
      </w:r>
    </w:p>
    <w:p w14:paraId="50F87AFC" w14:textId="77777777" w:rsidR="00E5629C" w:rsidRPr="000D5169" w:rsidRDefault="00E5629C" w:rsidP="00E5629C">
      <w:pPr>
        <w:pStyle w:val="Heading3"/>
        <w:numPr>
          <w:ilvl w:val="0"/>
          <w:numId w:val="0"/>
        </w:numPr>
        <w:rPr>
          <w:noProof w:val="0"/>
        </w:rPr>
      </w:pPr>
      <w:bookmarkStart w:id="406" w:name="_Toc514934458"/>
      <w:r w:rsidRPr="000D5169">
        <w:rPr>
          <w:noProof w:val="0"/>
        </w:rPr>
        <w:lastRenderedPageBreak/>
        <w:t>3.Y3.4 Interaction Diagram</w:t>
      </w:r>
      <w:bookmarkEnd w:id="406"/>
    </w:p>
    <w:p w14:paraId="6792E5CB" w14:textId="77777777" w:rsidR="00E5629C" w:rsidRPr="000D5169" w:rsidRDefault="00E5629C" w:rsidP="00E5629C">
      <w:pPr>
        <w:pStyle w:val="BodyText"/>
      </w:pPr>
      <w:r w:rsidRPr="000D5169">
        <w:rPr>
          <w:noProof/>
        </w:rPr>
        <mc:AlternateContent>
          <mc:Choice Requires="wpc">
            <w:drawing>
              <wp:inline distT="0" distB="0" distL="0" distR="0" wp14:anchorId="323BE117" wp14:editId="3E36EB00">
                <wp:extent cx="5943600" cy="2400300"/>
                <wp:effectExtent l="0" t="0" r="0" b="0"/>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4"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D4C773" w14:textId="77777777" w:rsidR="00D10FFC" w:rsidRPr="007C1AAC" w:rsidRDefault="00D10FFC" w:rsidP="00E5629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1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6" name="Text Box 162"/>
                        <wps:cNvSpPr txBox="1">
                          <a:spLocks noChangeArrowheads="1"/>
                        </wps:cNvSpPr>
                        <wps:spPr bwMode="auto">
                          <a:xfrm>
                            <a:off x="2427605" y="685801"/>
                            <a:ext cx="1277620" cy="5429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6E4B5" w14:textId="77777777" w:rsidR="00D10FFC" w:rsidRPr="007C1AAC" w:rsidRDefault="00D10FFC" w:rsidP="00E5629C">
                              <w:pPr>
                                <w:rPr>
                                  <w:sz w:val="22"/>
                                  <w:szCs w:val="22"/>
                                </w:rPr>
                              </w:pPr>
                              <w:r>
                                <w:rPr>
                                  <w:sz w:val="22"/>
                                  <w:szCs w:val="22"/>
                                </w:rPr>
                                <w:t>Search for Plan Definition</w:t>
                              </w:r>
                            </w:p>
                          </w:txbxContent>
                        </wps:txbx>
                        <wps:bodyPr rot="0" vert="horz" wrap="square" lIns="0" tIns="0" rIns="0" bIns="0" anchor="t" anchorCtr="0" upright="1">
                          <a:noAutofit/>
                        </wps:bodyPr>
                      </wps:wsp>
                      <wps:wsp>
                        <wps:cNvPr id="21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Text Box 167"/>
                        <wps:cNvSpPr txBox="1">
                          <a:spLocks noChangeArrowheads="1"/>
                        </wps:cNvSpPr>
                        <wps:spPr bwMode="auto">
                          <a:xfrm>
                            <a:off x="3635374" y="291465"/>
                            <a:ext cx="1279525"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E963AF" w14:textId="0D52B700" w:rsidR="00D10FFC" w:rsidRPr="007C1AAC" w:rsidRDefault="00D10FFC" w:rsidP="00E5629C">
                              <w:pPr>
                                <w:jc w:val="center"/>
                                <w:rPr>
                                  <w:sz w:val="22"/>
                                  <w:szCs w:val="22"/>
                                </w:rPr>
                              </w:pPr>
                              <w:r>
                                <w:rPr>
                                  <w:sz w:val="22"/>
                                  <w:szCs w:val="22"/>
                                </w:rPr>
                                <w:t xml:space="preserve">Care Plan </w:t>
                              </w:r>
                              <w:del w:id="407" w:author="Jones, Emma" w:date="2018-07-16T16:01:00Z">
                                <w:r w:rsidDel="004E5AB9">
                                  <w:rPr>
                                    <w:sz w:val="22"/>
                                    <w:szCs w:val="22"/>
                                  </w:rPr>
                                  <w:delText xml:space="preserve">Guidance </w:delText>
                                </w:r>
                              </w:del>
                              <w:ins w:id="408" w:author="Jones, Emma" w:date="2018-07-16T16:01:00Z">
                                <w:r>
                                  <w:rPr>
                                    <w:sz w:val="22"/>
                                    <w:szCs w:val="22"/>
                                  </w:rPr>
                                  <w:t xml:space="preserve">Definition </w:t>
                                </w:r>
                              </w:ins>
                              <w:r>
                                <w:rPr>
                                  <w:sz w:val="22"/>
                                  <w:szCs w:val="22"/>
                                </w:rPr>
                                <w:t>Service</w:t>
                              </w:r>
                            </w:p>
                          </w:txbxContent>
                        </wps:txbx>
                        <wps:bodyPr rot="0" vert="horz" wrap="square" lIns="91440" tIns="45720" rIns="91440" bIns="45720" anchor="t" anchorCtr="0" upright="1">
                          <a:noAutofit/>
                        </wps:bodyPr>
                      </wps:wsp>
                    </wpc:wpc>
                  </a:graphicData>
                </a:graphic>
              </wp:inline>
            </w:drawing>
          </mc:Choice>
          <mc:Fallback>
            <w:pict>
              <v:group w14:anchorId="323BE117" id="Canvas 266" o:spid="_x0000_s151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">
                <v:shape id="_x0000_s1518" type="#_x0000_t75" style="position:absolute;width:59436;height:24003;visibility:visible;mso-wrap-style:square">
                  <v:fill o:detectmouseclick="t"/>
                  <v:path o:connecttype="none"/>
                </v:shape>
                <v:shape id="_x0000_s1519" type="#_x0000_t202" style="position:absolute;left:14365;top:305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14:paraId="33D4C773" w14:textId="77777777" w:rsidR="00D10FFC" w:rsidRPr="007C1AAC" w:rsidRDefault="00D10FFC" w:rsidP="00E5629C">
                        <w:pPr>
                          <w:jc w:val="center"/>
                          <w:rPr>
                            <w:sz w:val="22"/>
                            <w:szCs w:val="22"/>
                          </w:rPr>
                        </w:pPr>
                        <w:r>
                          <w:rPr>
                            <w:sz w:val="22"/>
                            <w:szCs w:val="22"/>
                          </w:rPr>
                          <w:t>Care Plan Contributor</w:t>
                        </w:r>
                      </w:p>
                    </w:txbxContent>
                  </v:textbox>
                </v:shape>
                <v:line id="Line 161" o:spid="_x0000_s1520"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">
                  <v:stroke dashstyle="dash"/>
                </v:line>
                <v:shape id="Text Box 162" o:spid="_x0000_s1521" type="#_x0000_t202" style="position:absolute;left:24276;top:6858;width:12776;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" filled="f" stroked="f">
                  <v:textbox inset="0,0,0,0">
                    <w:txbxContent>
                      <w:p w14:paraId="2AE6E4B5" w14:textId="77777777" w:rsidR="00D10FFC" w:rsidRPr="007C1AAC" w:rsidRDefault="00D10FFC" w:rsidP="00E5629C">
                        <w:pPr>
                          <w:rPr>
                            <w:sz w:val="22"/>
                            <w:szCs w:val="22"/>
                          </w:rPr>
                        </w:pPr>
                        <w:r>
                          <w:rPr>
                            <w:sz w:val="22"/>
                            <w:szCs w:val="22"/>
                          </w:rPr>
                          <w:t>Search for Plan Definition</w:t>
                        </w:r>
                      </w:p>
                    </w:txbxContent>
                  </v:textbox>
                </v:shape>
                <v:line id="Line 163" o:spid="_x0000_s1522"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">
                  <v:stroke dashstyle="dash"/>
                </v:line>
                <v:rect id="Rectangle 164" o:spid="_x0000_s1523"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"/>
                <v:rect id="Rectangle 165" o:spid="_x0000_s1524"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line id="Line 166" o:spid="_x0000_s1525"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">
                  <v:stroke endarrow="block"/>
                </v:line>
                <v:shape id="Text Box 167" o:spid="_x0000_s1526" type="#_x0000_t202" style="position:absolute;left:36353;top:2914;width:1279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" stroked="f">
                  <v:textbox>
                    <w:txbxContent>
                      <w:p w14:paraId="24E963AF" w14:textId="0D52B700" w:rsidR="00D10FFC" w:rsidRPr="007C1AAC" w:rsidRDefault="00D10FFC" w:rsidP="00E5629C">
                        <w:pPr>
                          <w:jc w:val="center"/>
                          <w:rPr>
                            <w:sz w:val="22"/>
                            <w:szCs w:val="22"/>
                          </w:rPr>
                        </w:pPr>
                        <w:r>
                          <w:rPr>
                            <w:sz w:val="22"/>
                            <w:szCs w:val="22"/>
                          </w:rPr>
                          <w:t xml:space="preserve">Care Plan </w:t>
                        </w:r>
                        <w:del w:id="409" w:author="Jones, Emma" w:date="2018-07-16T16:01:00Z">
                          <w:r w:rsidDel="004E5AB9">
                            <w:rPr>
                              <w:sz w:val="22"/>
                              <w:szCs w:val="22"/>
                            </w:rPr>
                            <w:delText xml:space="preserve">Guidance </w:delText>
                          </w:r>
                        </w:del>
                        <w:ins w:id="410" w:author="Jones, Emma" w:date="2018-07-16T16:01:00Z">
                          <w:r>
                            <w:rPr>
                              <w:sz w:val="22"/>
                              <w:szCs w:val="22"/>
                            </w:rPr>
                            <w:t xml:space="preserve">Definition </w:t>
                          </w:r>
                        </w:ins>
                        <w:r>
                          <w:rPr>
                            <w:sz w:val="22"/>
                            <w:szCs w:val="22"/>
                          </w:rPr>
                          <w:t>Service</w:t>
                        </w:r>
                      </w:p>
                    </w:txbxContent>
                  </v:textbox>
                </v:shape>
                <w10:anchorlock/>
              </v:group>
            </w:pict>
          </mc:Fallback>
        </mc:AlternateContent>
      </w:r>
    </w:p>
    <w:p w14:paraId="09868B32" w14:textId="77777777" w:rsidR="00E5629C" w:rsidRPr="000D5169" w:rsidRDefault="00E5629C" w:rsidP="00E5629C">
      <w:pPr>
        <w:pStyle w:val="Heading4"/>
        <w:numPr>
          <w:ilvl w:val="0"/>
          <w:numId w:val="0"/>
        </w:numPr>
        <w:rPr>
          <w:noProof w:val="0"/>
        </w:rPr>
      </w:pPr>
      <w:bookmarkStart w:id="411" w:name="_Toc514934459"/>
      <w:r w:rsidRPr="000D5169">
        <w:rPr>
          <w:noProof w:val="0"/>
        </w:rPr>
        <w:t>3.Y3.4.1 Search for Plan Definition</w:t>
      </w:r>
      <w:bookmarkEnd w:id="411"/>
    </w:p>
    <w:p w14:paraId="0996A69A" w14:textId="77777777" w:rsidR="00E5629C" w:rsidRPr="000D5169" w:rsidRDefault="00E5629C" w:rsidP="00E5629C">
      <w:pPr>
        <w:pStyle w:val="BodyText"/>
      </w:pPr>
      <w:r w:rsidRPr="000D5169">
        <w:t>The Search for Plan Definition is implemented through the FHIR search operation using the REST platform constrained to the HTTP or HTTPS GET.</w:t>
      </w:r>
    </w:p>
    <w:p w14:paraId="73822694" w14:textId="77777777" w:rsidR="00E5629C" w:rsidRPr="000D5169" w:rsidRDefault="00E5629C" w:rsidP="00E5629C">
      <w:pPr>
        <w:pStyle w:val="Heading5"/>
        <w:numPr>
          <w:ilvl w:val="0"/>
          <w:numId w:val="0"/>
        </w:numPr>
        <w:rPr>
          <w:noProof w:val="0"/>
        </w:rPr>
      </w:pPr>
      <w:bookmarkStart w:id="412" w:name="_Toc514934460"/>
      <w:r w:rsidRPr="000D5169">
        <w:rPr>
          <w:noProof w:val="0"/>
        </w:rPr>
        <w:t>3.Y3.4.1.1 Trigger Events</w:t>
      </w:r>
      <w:bookmarkEnd w:id="412"/>
    </w:p>
    <w:p w14:paraId="630EE44A" w14:textId="77777777" w:rsidR="00E5629C" w:rsidRPr="000D5169" w:rsidRDefault="00E5629C" w:rsidP="00E5629C">
      <w:pPr>
        <w:pStyle w:val="BodyText"/>
      </w:pPr>
      <w:r w:rsidRPr="000D5169">
        <w:t>The Search for Plan Definition may be initiated for a number of different reasons:</w:t>
      </w:r>
    </w:p>
    <w:p w14:paraId="4D58D3B5" w14:textId="16541067" w:rsidR="00E5629C" w:rsidRPr="000D5169" w:rsidRDefault="00E5629C">
      <w:pPr>
        <w:pStyle w:val="ListNumber2"/>
        <w:numPr>
          <w:ilvl w:val="0"/>
          <w:numId w:val="34"/>
        </w:numPr>
        <w:pPrChange w:id="413" w:author="Jones, Emma" w:date="2018-07-16T15:49:00Z">
          <w:pPr>
            <w:pStyle w:val="ListNumber2"/>
            <w:numPr>
              <w:numId w:val="15"/>
            </w:numPr>
          </w:pPr>
        </w:pPrChange>
      </w:pPr>
      <w:r w:rsidRPr="000D5169">
        <w:t>need to view a plan definition;</w:t>
      </w:r>
    </w:p>
    <w:p w14:paraId="63BEA503" w14:textId="77777777" w:rsidR="00E5629C" w:rsidRPr="000D5169" w:rsidRDefault="00E5629C" w:rsidP="00E5629C">
      <w:pPr>
        <w:pStyle w:val="ListNumber2"/>
      </w:pPr>
      <w:r w:rsidRPr="000D5169">
        <w:t>need to update a portion of a plan definition</w:t>
      </w:r>
    </w:p>
    <w:p w14:paraId="23CD5143" w14:textId="77777777" w:rsidR="00E5629C" w:rsidRPr="000D5169" w:rsidRDefault="00E5629C" w:rsidP="00E5629C">
      <w:pPr>
        <w:pStyle w:val="ListNumber2"/>
      </w:pPr>
      <w:r w:rsidRPr="000D5169">
        <w:t>need to subscribe to updates for a plan definition</w:t>
      </w:r>
    </w:p>
    <w:p w14:paraId="16B343C5" w14:textId="77777777" w:rsidR="00E5629C" w:rsidRPr="000D5169" w:rsidRDefault="00E5629C" w:rsidP="00E5629C">
      <w:pPr>
        <w:pStyle w:val="Heading5"/>
        <w:numPr>
          <w:ilvl w:val="0"/>
          <w:numId w:val="0"/>
        </w:numPr>
        <w:rPr>
          <w:noProof w:val="0"/>
        </w:rPr>
      </w:pPr>
      <w:bookmarkStart w:id="414" w:name="_Toc514934461"/>
      <w:r w:rsidRPr="000D5169">
        <w:rPr>
          <w:noProof w:val="0"/>
        </w:rPr>
        <w:t>3.Y3.4.1.2 Message Semantics</w:t>
      </w:r>
      <w:bookmarkEnd w:id="414"/>
    </w:p>
    <w:p w14:paraId="763B9A87" w14:textId="77777777" w:rsidR="00E5629C" w:rsidRPr="000D5169" w:rsidRDefault="00E5629C" w:rsidP="00E5629C">
      <w:pPr>
        <w:pStyle w:val="BodyText"/>
      </w:pPr>
      <w:r w:rsidRPr="000D5169">
        <w:t>This is a standard FHIR search operation on the PlanDefinition resource. It SHALL use the HTTP or HTTPS GET protocol</w:t>
      </w:r>
    </w:p>
    <w:p w14:paraId="67A4358F" w14:textId="77777777" w:rsidR="00E5629C" w:rsidRPr="000D5169" w:rsidRDefault="00E5629C" w:rsidP="00E5629C">
      <w:pPr>
        <w:pStyle w:val="BodyText"/>
      </w:pPr>
      <w:r w:rsidRPr="000D5169">
        <w:t>The URL for this operation is: [base]/PlanDefinition/_search</w:t>
      </w:r>
    </w:p>
    <w:p w14:paraId="21A7AD5B" w14:textId="19F24169" w:rsidR="00E5629C" w:rsidRPr="000D5169" w:rsidRDefault="00E5629C" w:rsidP="00E5629C">
      <w:pPr>
        <w:pStyle w:val="BodyText"/>
      </w:pPr>
      <w:r w:rsidRPr="000D5169">
        <w:t xml:space="preserve">See the FHIR PlanDefinition resource Search Parameters at </w:t>
      </w:r>
      <w:hyperlink r:id="rId48" w:anchor="search" w:history="1">
        <w:r w:rsidR="007B4B7C" w:rsidRPr="000D5169">
          <w:rPr>
            <w:rStyle w:val="Hyperlink"/>
          </w:rPr>
          <w:t>http://hl7.org/fhir/STU3/</w:t>
        </w:r>
        <w:r w:rsidRPr="000D5169">
          <w:rPr>
            <w:rStyle w:val="Hyperlink"/>
          </w:rPr>
          <w:t>planDefinition.html#search</w:t>
        </w:r>
      </w:hyperlink>
      <w:r w:rsidRPr="000D5169">
        <w:t xml:space="preserve"> </w:t>
      </w:r>
    </w:p>
    <w:p w14:paraId="38B23FF2" w14:textId="77777777" w:rsidR="00E5629C" w:rsidRPr="000D5169" w:rsidRDefault="00E5629C" w:rsidP="00E5629C">
      <w:pPr>
        <w:pStyle w:val="Heading5"/>
        <w:numPr>
          <w:ilvl w:val="0"/>
          <w:numId w:val="0"/>
        </w:numPr>
        <w:rPr>
          <w:noProof w:val="0"/>
        </w:rPr>
      </w:pPr>
      <w:bookmarkStart w:id="415" w:name="_Toc514934462"/>
      <w:r w:rsidRPr="000D5169">
        <w:rPr>
          <w:noProof w:val="0"/>
        </w:rPr>
        <w:t>3.Y3.4.1.3 Expected Actions</w:t>
      </w:r>
      <w:bookmarkEnd w:id="415"/>
    </w:p>
    <w:p w14:paraId="294BF01F" w14:textId="600F8367" w:rsidR="00E5629C" w:rsidRPr="000D5169" w:rsidRDefault="00E5629C" w:rsidP="00E5629C">
      <w:pPr>
        <w:pStyle w:val="BodyText"/>
      </w:pPr>
      <w:r w:rsidRPr="000D5169">
        <w:t xml:space="preserve">The Care Plan Contributor initiates the search using HTTP or HTTPS GET, and the Care Plan </w:t>
      </w:r>
      <w:ins w:id="416" w:author="Jones, Emma" w:date="2018-07-16T16:05:00Z">
        <w:r w:rsidR="009127AC">
          <w:t>Definition</w:t>
        </w:r>
        <w:r w:rsidR="009127AC" w:rsidRPr="000D5169">
          <w:t xml:space="preserve"> </w:t>
        </w:r>
      </w:ins>
      <w:del w:id="417" w:author="Jones, Emma" w:date="2018-07-16T16:05:00Z">
        <w:r w:rsidRPr="000D5169" w:rsidDel="009127AC">
          <w:delText xml:space="preserve">Guidance </w:delText>
        </w:r>
      </w:del>
      <w:r w:rsidRPr="000D5169">
        <w:t xml:space="preserve">Service responds according to the </w:t>
      </w:r>
      <w:hyperlink r:id="rId49" w:history="1">
        <w:r w:rsidRPr="000D5169">
          <w:rPr>
            <w:rStyle w:val="Hyperlink"/>
          </w:rPr>
          <w:t>FHIR Search specification</w:t>
        </w:r>
      </w:hyperlink>
      <w:r w:rsidRPr="000D5169">
        <w:t xml:space="preserve"> with zero or more plan definitions that match the search parameter values supplied with the search message. Specifically, the Care Plan </w:t>
      </w:r>
      <w:ins w:id="418" w:author="Jones, Emma" w:date="2018-07-16T16:05:00Z">
        <w:r w:rsidR="009127AC">
          <w:t>Definition</w:t>
        </w:r>
        <w:r w:rsidR="009127AC" w:rsidRPr="000D5169">
          <w:t xml:space="preserve"> </w:t>
        </w:r>
      </w:ins>
      <w:del w:id="419" w:author="Jones, Emma" w:date="2018-07-16T16:05:00Z">
        <w:r w:rsidRPr="000D5169" w:rsidDel="009127AC">
          <w:delText xml:space="preserve">Guidance </w:delText>
        </w:r>
      </w:del>
      <w:r w:rsidRPr="000D5169">
        <w:t xml:space="preserve">Service returns a </w:t>
      </w:r>
      <w:hyperlink r:id="rId50" w:history="1">
        <w:r w:rsidRPr="000D5169">
          <w:rPr>
            <w:rStyle w:val="Hyperlink"/>
          </w:rPr>
          <w:t>bundle</w:t>
        </w:r>
      </w:hyperlink>
      <w:r w:rsidRPr="000D5169">
        <w:t xml:space="preserve"> as the HTTP Response, where the bundle includes the resources that are the results of the search.</w:t>
      </w:r>
    </w:p>
    <w:p w14:paraId="61479A7E" w14:textId="77777777" w:rsidR="00E5629C" w:rsidRPr="000D5169" w:rsidRDefault="00E5629C" w:rsidP="00E5629C">
      <w:pPr>
        <w:pStyle w:val="Heading3"/>
        <w:numPr>
          <w:ilvl w:val="0"/>
          <w:numId w:val="0"/>
        </w:numPr>
        <w:rPr>
          <w:noProof w:val="0"/>
        </w:rPr>
      </w:pPr>
      <w:bookmarkStart w:id="420" w:name="_Toc514934463"/>
      <w:r w:rsidRPr="000D5169">
        <w:rPr>
          <w:noProof w:val="0"/>
        </w:rPr>
        <w:lastRenderedPageBreak/>
        <w:t>3.Y3.5 Security Considerations</w:t>
      </w:r>
      <w:bookmarkEnd w:id="420"/>
    </w:p>
    <w:p w14:paraId="12FECDAF" w14:textId="77777777" w:rsidR="00E5629C" w:rsidRPr="000D5169" w:rsidRDefault="00E5629C" w:rsidP="00E5629C">
      <w:r w:rsidRPr="000D5169">
        <w:t>See X.5 DCP Security Considerations.</w:t>
      </w:r>
    </w:p>
    <w:p w14:paraId="692248CD" w14:textId="77777777" w:rsidR="00E5629C" w:rsidRPr="000D5169" w:rsidRDefault="00E5629C" w:rsidP="00E5629C">
      <w:pPr>
        <w:pStyle w:val="Heading2"/>
        <w:numPr>
          <w:ilvl w:val="0"/>
          <w:numId w:val="0"/>
        </w:numPr>
        <w:rPr>
          <w:noProof w:val="0"/>
        </w:rPr>
      </w:pPr>
      <w:bookmarkStart w:id="421" w:name="_Toc514934464"/>
      <w:r w:rsidRPr="000D5169">
        <w:rPr>
          <w:noProof w:val="0"/>
        </w:rPr>
        <w:t>3.Y4 Subscribe to Plan Definition Updates [PCC-Y4]</w:t>
      </w:r>
      <w:bookmarkEnd w:id="421"/>
    </w:p>
    <w:p w14:paraId="634FD74F" w14:textId="77777777" w:rsidR="00E5629C" w:rsidRPr="000D5169" w:rsidRDefault="00E5629C" w:rsidP="00E5629C">
      <w:pPr>
        <w:pStyle w:val="Heading3"/>
        <w:numPr>
          <w:ilvl w:val="0"/>
          <w:numId w:val="0"/>
        </w:numPr>
        <w:rPr>
          <w:noProof w:val="0"/>
        </w:rPr>
      </w:pPr>
      <w:bookmarkStart w:id="422" w:name="_Toc514934465"/>
      <w:r w:rsidRPr="000D5169">
        <w:rPr>
          <w:noProof w:val="0"/>
        </w:rPr>
        <w:t>3.Y4.1 Scope</w:t>
      </w:r>
      <w:bookmarkEnd w:id="422"/>
    </w:p>
    <w:p w14:paraId="0903CEB0" w14:textId="42756B3D" w:rsidR="00E5629C" w:rsidRPr="000D5169" w:rsidRDefault="00E5629C" w:rsidP="00E5629C">
      <w:pPr>
        <w:pStyle w:val="BodyText"/>
      </w:pPr>
      <w:r w:rsidRPr="000D5169">
        <w:t xml:space="preserve">This transaction is used to subscribe to updates made to a Plan Definition. As noted in TF-1:X-1.1.3, the Care Plan </w:t>
      </w:r>
      <w:ins w:id="423" w:author="Jones, Emma" w:date="2018-07-16T16:05:00Z">
        <w:r w:rsidR="009127AC">
          <w:t>Definition</w:t>
        </w:r>
        <w:r w:rsidR="009127AC" w:rsidRPr="000D5169">
          <w:t xml:space="preserve"> </w:t>
        </w:r>
      </w:ins>
      <w:del w:id="424" w:author="Jones, Emma" w:date="2018-07-16T16:05:00Z">
        <w:r w:rsidRPr="000D5169" w:rsidDel="009127AC">
          <w:delText xml:space="preserve">Guidance </w:delText>
        </w:r>
      </w:del>
      <w:r w:rsidRPr="000D5169">
        <w:t>Service SHALL support RESTful delete</w:t>
      </w:r>
      <w:ins w:id="425" w:author="Jones, Emma" w:date="2018-07-16T16:46:00Z">
        <w:r w:rsidR="002E0CCF">
          <w:t xml:space="preserve"> (this enables ability</w:t>
        </w:r>
        <w:r w:rsidR="002E0CCF" w:rsidRPr="000D5169">
          <w:t xml:space="preserve"> to unsubscribe from </w:t>
        </w:r>
        <w:r w:rsidR="002E0CCF">
          <w:t xml:space="preserve">plan </w:t>
        </w:r>
      </w:ins>
      <w:ins w:id="426" w:author="Jones, Emma" w:date="2018-07-16T16:47:00Z">
        <w:r w:rsidR="002E0CCF">
          <w:t xml:space="preserve">definition </w:t>
        </w:r>
      </w:ins>
      <w:ins w:id="427" w:author="Jones, Emma" w:date="2018-07-16T16:46:00Z">
        <w:r w:rsidR="002E0CCF" w:rsidRPr="000D5169">
          <w:t>updates</w:t>
        </w:r>
        <w:r w:rsidR="002E0CCF">
          <w:t>)</w:t>
        </w:r>
        <w:r w:rsidR="002E0CCF" w:rsidRPr="000D5169">
          <w:t>,</w:t>
        </w:r>
      </w:ins>
      <w:del w:id="428" w:author="Jones, Emma" w:date="2018-07-16T16:47:00Z">
        <w:r w:rsidRPr="000D5169" w:rsidDel="002E0CCF">
          <w:delText>,</w:delText>
        </w:r>
      </w:del>
      <w:r w:rsidRPr="000D5169">
        <w:t xml:space="preserve"> as well as the following messages for creating and updating a Subscription.</w:t>
      </w:r>
    </w:p>
    <w:p w14:paraId="721CF95F" w14:textId="77777777" w:rsidR="00E5629C" w:rsidRPr="000D5169" w:rsidRDefault="00E5629C" w:rsidP="00E5629C">
      <w:pPr>
        <w:pStyle w:val="Heading3"/>
        <w:numPr>
          <w:ilvl w:val="0"/>
          <w:numId w:val="0"/>
        </w:numPr>
        <w:rPr>
          <w:noProof w:val="0"/>
        </w:rPr>
      </w:pPr>
      <w:bookmarkStart w:id="429" w:name="_Toc514934466"/>
      <w:r w:rsidRPr="000D5169">
        <w:rPr>
          <w:noProof w:val="0"/>
        </w:rPr>
        <w:t>3.Y4.2 Actor Roles</w:t>
      </w:r>
      <w:bookmarkEnd w:id="429"/>
    </w:p>
    <w:p w14:paraId="5C979DA2" w14:textId="77777777" w:rsidR="00E5629C" w:rsidRPr="000D5169" w:rsidRDefault="00E5629C" w:rsidP="00E5629C">
      <w:pPr>
        <w:pStyle w:val="BodyText"/>
        <w:jc w:val="center"/>
      </w:pPr>
      <w:r w:rsidRPr="000D5169">
        <w:rPr>
          <w:noProof/>
        </w:rPr>
        <mc:AlternateContent>
          <mc:Choice Requires="wpc">
            <w:drawing>
              <wp:inline distT="0" distB="0" distL="0" distR="0" wp14:anchorId="5BE228F4" wp14:editId="0E49FD33">
                <wp:extent cx="3726180" cy="1539240"/>
                <wp:effectExtent l="0" t="0" r="0" b="3810"/>
                <wp:docPr id="267" name="Canvas 2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2" name="Oval 153"/>
                        <wps:cNvSpPr>
                          <a:spLocks noChangeArrowheads="1"/>
                        </wps:cNvSpPr>
                        <wps:spPr bwMode="auto">
                          <a:xfrm>
                            <a:off x="1133475" y="800100"/>
                            <a:ext cx="1628775" cy="685800"/>
                          </a:xfrm>
                          <a:prstGeom prst="ellipse">
                            <a:avLst/>
                          </a:prstGeom>
                          <a:solidFill>
                            <a:srgbClr val="FFFFFF"/>
                          </a:solidFill>
                          <a:ln w="9525">
                            <a:solidFill>
                              <a:srgbClr val="000000"/>
                            </a:solidFill>
                            <a:round/>
                            <a:headEnd/>
                            <a:tailEnd/>
                          </a:ln>
                        </wps:spPr>
                        <wps:txbx>
                          <w:txbxContent>
                            <w:p w14:paraId="67B6415F" w14:textId="77777777" w:rsidR="00D10FFC" w:rsidRDefault="00D10FFC" w:rsidP="00E5629C">
                              <w:pPr>
                                <w:jc w:val="center"/>
                                <w:rPr>
                                  <w:sz w:val="18"/>
                                </w:rPr>
                              </w:pPr>
                              <w:r>
                                <w:rPr>
                                  <w:sz w:val="18"/>
                                </w:rPr>
                                <w:t>Subscribe to Plan Definition Updates [PCC-Y4]</w:t>
                              </w:r>
                            </w:p>
                          </w:txbxContent>
                        </wps:txbx>
                        <wps:bodyPr rot="0" vert="horz" wrap="square" lIns="0" tIns="9144" rIns="0" bIns="9144" anchor="t" anchorCtr="0" upright="1">
                          <a:noAutofit/>
                        </wps:bodyPr>
                      </wps:wsp>
                      <wps:wsp>
                        <wps:cNvPr id="223"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79479BF1" w14:textId="77777777" w:rsidR="00D10FFC" w:rsidRDefault="00D10FFC" w:rsidP="00E5629C">
                              <w:pPr>
                                <w:rPr>
                                  <w:sz w:val="18"/>
                                </w:rPr>
                              </w:pPr>
                              <w:r>
                                <w:rPr>
                                  <w:sz w:val="18"/>
                                </w:rPr>
                                <w:t>Care Plan Contributor</w:t>
                              </w:r>
                            </w:p>
                          </w:txbxContent>
                        </wps:txbx>
                        <wps:bodyPr rot="0" vert="horz" wrap="square" lIns="91440" tIns="45720" rIns="91440" bIns="45720" anchor="t" anchorCtr="0" upright="1">
                          <a:noAutofit/>
                        </wps:bodyPr>
                      </wps:wsp>
                      <wps:wsp>
                        <wps:cNvPr id="236" name="Line 155"/>
                        <wps:cNvCnPr>
                          <a:cxnSpLocks noChangeShapeType="1"/>
                        </wps:cNvCnPr>
                        <wps:spPr bwMode="auto">
                          <a:xfrm>
                            <a:off x="1086321" y="625600"/>
                            <a:ext cx="285683" cy="2749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Text Box 156"/>
                        <wps:cNvSpPr txBox="1">
                          <a:spLocks noChangeArrowheads="1"/>
                        </wps:cNvSpPr>
                        <wps:spPr bwMode="auto">
                          <a:xfrm>
                            <a:off x="2390775" y="168367"/>
                            <a:ext cx="1247775" cy="457233"/>
                          </a:xfrm>
                          <a:prstGeom prst="rect">
                            <a:avLst/>
                          </a:prstGeom>
                          <a:solidFill>
                            <a:srgbClr val="FFFFFF"/>
                          </a:solidFill>
                          <a:ln w="9525">
                            <a:solidFill>
                              <a:srgbClr val="000000"/>
                            </a:solidFill>
                            <a:miter lim="800000"/>
                            <a:headEnd/>
                            <a:tailEnd/>
                          </a:ln>
                        </wps:spPr>
                        <wps:txbx>
                          <w:txbxContent>
                            <w:p w14:paraId="03A62677" w14:textId="091BAB31" w:rsidR="00D10FFC" w:rsidRDefault="00D10FFC" w:rsidP="00E5629C">
                              <w:pPr>
                                <w:rPr>
                                  <w:sz w:val="18"/>
                                </w:rPr>
                              </w:pPr>
                              <w:r>
                                <w:rPr>
                                  <w:sz w:val="18"/>
                                </w:rPr>
                                <w:t xml:space="preserve">Care Plan </w:t>
                              </w:r>
                              <w:del w:id="430" w:author="Jones, Emma" w:date="2018-07-16T16:01:00Z">
                                <w:r w:rsidDel="004E5AB9">
                                  <w:rPr>
                                    <w:sz w:val="18"/>
                                  </w:rPr>
                                  <w:delText xml:space="preserve">Guidance </w:delText>
                                </w:r>
                              </w:del>
                              <w:ins w:id="431" w:author="Jones, Emma" w:date="2018-07-16T16:01:00Z">
                                <w:r>
                                  <w:rPr>
                                    <w:sz w:val="18"/>
                                  </w:rPr>
                                  <w:t xml:space="preserve">Definition </w:t>
                                </w:r>
                              </w:ins>
                              <w:r>
                                <w:rPr>
                                  <w:sz w:val="18"/>
                                </w:rPr>
                                <w:t>Service</w:t>
                              </w:r>
                            </w:p>
                          </w:txbxContent>
                        </wps:txbx>
                        <wps:bodyPr rot="0" vert="horz" wrap="square" lIns="91440" tIns="45720" rIns="91440" bIns="45720" anchor="t" anchorCtr="0" upright="1">
                          <a:noAutofit/>
                        </wps:bodyPr>
                      </wps:wsp>
                      <wps:wsp>
                        <wps:cNvPr id="256" name="Line 157"/>
                        <wps:cNvCnPr>
                          <a:cxnSpLocks noChangeShapeType="1"/>
                        </wps:cNvCnPr>
                        <wps:spPr bwMode="auto">
                          <a:xfrm flipH="1">
                            <a:off x="2523721" y="625600"/>
                            <a:ext cx="124394" cy="2749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BE228F4" id="Canvas 267" o:spid="_x0000_s152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">
                <v:shape id="_x0000_s1528" type="#_x0000_t75" style="position:absolute;width:37261;height:15392;visibility:visible;mso-wrap-style:square">
                  <v:fill o:detectmouseclick="t"/>
                  <v:path o:connecttype="none"/>
                </v:shape>
                <v:oval id="Oval 153" o:spid="_x0000_s1529" style="position:absolute;left:11334;top:8001;width:16288;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">
                  <v:textbox inset="0,.72pt,0,.72pt">
                    <w:txbxContent>
                      <w:p w14:paraId="67B6415F" w14:textId="77777777" w:rsidR="00D10FFC" w:rsidRDefault="00D10FFC" w:rsidP="00E5629C">
                        <w:pPr>
                          <w:jc w:val="center"/>
                          <w:rPr>
                            <w:sz w:val="18"/>
                          </w:rPr>
                        </w:pPr>
                        <w:r>
                          <w:rPr>
                            <w:sz w:val="18"/>
                          </w:rPr>
                          <w:t>Subscribe to Plan Definition Updates [PCC-Y4]</w:t>
                        </w:r>
                      </w:p>
                    </w:txbxContent>
                  </v:textbox>
                </v:oval>
                <v:shape id="Text Box 154" o:spid="_x0000_s1530" type="#_x0000_t202" style="position:absolute;left:1716;top:1683;width:1428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">
                  <v:textbox>
                    <w:txbxContent>
                      <w:p w14:paraId="79479BF1" w14:textId="77777777" w:rsidR="00D10FFC" w:rsidRDefault="00D10FFC" w:rsidP="00E5629C">
                        <w:pPr>
                          <w:rPr>
                            <w:sz w:val="18"/>
                          </w:rPr>
                        </w:pPr>
                        <w:r>
                          <w:rPr>
                            <w:sz w:val="18"/>
                          </w:rPr>
                          <w:t>Care Plan Contributor</w:t>
                        </w:r>
                      </w:p>
                    </w:txbxContent>
                  </v:textbox>
                </v:shape>
                <v:line id="Line 155" o:spid="_x0000_s1531" style="position:absolute;visibility:visible;mso-wrap-style:square" from="10863,6256" to="13720,9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"/>
                <v:shape id="Text Box 156" o:spid="_x0000_s1532" type="#_x0000_t202" style="position:absolute;left:23907;top:1683;width:12478;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">
                  <v:textbox>
                    <w:txbxContent>
                      <w:p w14:paraId="03A62677" w14:textId="091BAB31" w:rsidR="00D10FFC" w:rsidRDefault="00D10FFC" w:rsidP="00E5629C">
                        <w:pPr>
                          <w:rPr>
                            <w:sz w:val="18"/>
                          </w:rPr>
                        </w:pPr>
                        <w:r>
                          <w:rPr>
                            <w:sz w:val="18"/>
                          </w:rPr>
                          <w:t xml:space="preserve">Care Plan </w:t>
                        </w:r>
                        <w:del w:id="432" w:author="Jones, Emma" w:date="2018-07-16T16:01:00Z">
                          <w:r w:rsidDel="004E5AB9">
                            <w:rPr>
                              <w:sz w:val="18"/>
                            </w:rPr>
                            <w:delText xml:space="preserve">Guidance </w:delText>
                          </w:r>
                        </w:del>
                        <w:ins w:id="433" w:author="Jones, Emma" w:date="2018-07-16T16:01:00Z">
                          <w:r>
                            <w:rPr>
                              <w:sz w:val="18"/>
                            </w:rPr>
                            <w:t xml:space="preserve">Definition </w:t>
                          </w:r>
                        </w:ins>
                        <w:r>
                          <w:rPr>
                            <w:sz w:val="18"/>
                          </w:rPr>
                          <w:t>Service</w:t>
                        </w:r>
                      </w:p>
                    </w:txbxContent>
                  </v:textbox>
                </v:shape>
                <v:line id="Line 157" o:spid="_x0000_s1533" style="position:absolute;flip:x;visibility:visible;mso-wrap-style:square" from="25237,6256" to="26481,9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w10:anchorlock/>
              </v:group>
            </w:pict>
          </mc:Fallback>
        </mc:AlternateContent>
      </w:r>
    </w:p>
    <w:p w14:paraId="3F872DE3" w14:textId="77777777" w:rsidR="00E5629C" w:rsidRPr="000D5169" w:rsidRDefault="00E5629C" w:rsidP="00E5629C">
      <w:pPr>
        <w:pStyle w:val="FigureTitle"/>
      </w:pPr>
      <w:r w:rsidRPr="000D5169">
        <w:t xml:space="preserve">Figure </w:t>
      </w:r>
      <w:proofErr w:type="gramStart"/>
      <w:r w:rsidRPr="000D5169">
        <w:t>3.Y</w:t>
      </w:r>
      <w:proofErr w:type="gramEnd"/>
      <w:r w:rsidRPr="000D5169">
        <w:t>4.2-1: Use Case Diagram</w:t>
      </w:r>
    </w:p>
    <w:p w14:paraId="3FF835BB" w14:textId="77777777" w:rsidR="00E5629C" w:rsidRPr="000D5169" w:rsidRDefault="00E5629C" w:rsidP="00E5629C">
      <w:pPr>
        <w:pStyle w:val="TableTitle"/>
      </w:pPr>
      <w:r w:rsidRPr="000D5169">
        <w:t xml:space="preserve">Table </w:t>
      </w:r>
      <w:proofErr w:type="gramStart"/>
      <w:r w:rsidRPr="000D5169">
        <w:t>3.Y</w:t>
      </w:r>
      <w:proofErr w:type="gramEnd"/>
      <w:r w:rsidRPr="000D5169">
        <w:t>4.2-1: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5629C" w:rsidRPr="000D5169" w14:paraId="7942ABDD" w14:textId="77777777" w:rsidTr="007E6818">
        <w:tc>
          <w:tcPr>
            <w:tcW w:w="1008" w:type="dxa"/>
            <w:shd w:val="clear" w:color="auto" w:fill="auto"/>
          </w:tcPr>
          <w:p w14:paraId="30321FBA" w14:textId="77777777" w:rsidR="00E5629C" w:rsidRPr="000D5169" w:rsidRDefault="00E5629C" w:rsidP="007E6818">
            <w:pPr>
              <w:pStyle w:val="BodyText"/>
              <w:rPr>
                <w:b/>
              </w:rPr>
            </w:pPr>
            <w:r w:rsidRPr="000D5169">
              <w:rPr>
                <w:b/>
              </w:rPr>
              <w:t>Actor:</w:t>
            </w:r>
          </w:p>
        </w:tc>
        <w:tc>
          <w:tcPr>
            <w:tcW w:w="8568" w:type="dxa"/>
            <w:shd w:val="clear" w:color="auto" w:fill="auto"/>
          </w:tcPr>
          <w:p w14:paraId="0DF7DF6A" w14:textId="77777777" w:rsidR="00E5629C" w:rsidRPr="000D5169" w:rsidRDefault="00E5629C" w:rsidP="007E6818">
            <w:pPr>
              <w:pStyle w:val="BodyText"/>
            </w:pPr>
            <w:r w:rsidRPr="000D5169">
              <w:t>Care Plan Contributor</w:t>
            </w:r>
          </w:p>
        </w:tc>
      </w:tr>
      <w:tr w:rsidR="00E5629C" w:rsidRPr="000D5169" w14:paraId="62D7CB5C" w14:textId="77777777" w:rsidTr="007E6818">
        <w:tc>
          <w:tcPr>
            <w:tcW w:w="1008" w:type="dxa"/>
            <w:shd w:val="clear" w:color="auto" w:fill="auto"/>
          </w:tcPr>
          <w:p w14:paraId="0DC82CA2" w14:textId="77777777" w:rsidR="00E5629C" w:rsidRPr="000D5169" w:rsidRDefault="00E5629C" w:rsidP="007E6818">
            <w:pPr>
              <w:pStyle w:val="BodyText"/>
              <w:rPr>
                <w:b/>
              </w:rPr>
            </w:pPr>
            <w:r w:rsidRPr="000D5169">
              <w:rPr>
                <w:b/>
              </w:rPr>
              <w:t>Role:</w:t>
            </w:r>
          </w:p>
        </w:tc>
        <w:tc>
          <w:tcPr>
            <w:tcW w:w="8568" w:type="dxa"/>
            <w:shd w:val="clear" w:color="auto" w:fill="auto"/>
          </w:tcPr>
          <w:p w14:paraId="5364F354" w14:textId="12B2092B" w:rsidR="00E5629C" w:rsidRPr="000D5169" w:rsidRDefault="00E5629C" w:rsidP="007E6818">
            <w:pPr>
              <w:pStyle w:val="BodyText"/>
            </w:pPr>
            <w:r w:rsidRPr="000D5169">
              <w:t>The Care Plan Contributor subscribes to updates based upon changes to a PlanDefinition resource.</w:t>
            </w:r>
          </w:p>
        </w:tc>
      </w:tr>
      <w:tr w:rsidR="00E5629C" w:rsidRPr="000D5169" w14:paraId="203B8E85" w14:textId="77777777" w:rsidTr="007E6818">
        <w:tc>
          <w:tcPr>
            <w:tcW w:w="1008" w:type="dxa"/>
            <w:shd w:val="clear" w:color="auto" w:fill="auto"/>
          </w:tcPr>
          <w:p w14:paraId="0BA16D34" w14:textId="77777777" w:rsidR="00E5629C" w:rsidRPr="000D5169" w:rsidRDefault="00E5629C" w:rsidP="007E6818">
            <w:pPr>
              <w:pStyle w:val="BodyText"/>
              <w:rPr>
                <w:b/>
              </w:rPr>
            </w:pPr>
            <w:r w:rsidRPr="000D5169">
              <w:rPr>
                <w:b/>
              </w:rPr>
              <w:t>Actor:</w:t>
            </w:r>
          </w:p>
        </w:tc>
        <w:tc>
          <w:tcPr>
            <w:tcW w:w="8568" w:type="dxa"/>
            <w:shd w:val="clear" w:color="auto" w:fill="auto"/>
          </w:tcPr>
          <w:p w14:paraId="4AE72321" w14:textId="7FFC035E" w:rsidR="00E5629C" w:rsidRPr="000D5169" w:rsidRDefault="00E5629C" w:rsidP="007E6818">
            <w:pPr>
              <w:pStyle w:val="BodyText"/>
            </w:pPr>
            <w:r w:rsidRPr="000D5169">
              <w:t xml:space="preserve">Care Plan </w:t>
            </w:r>
            <w:ins w:id="434" w:author="Jones, Emma" w:date="2018-07-16T16:05:00Z">
              <w:r w:rsidR="009127AC">
                <w:t>Definition</w:t>
              </w:r>
              <w:r w:rsidR="009127AC" w:rsidRPr="000D5169">
                <w:t xml:space="preserve"> </w:t>
              </w:r>
            </w:ins>
            <w:del w:id="435" w:author="Jones, Emma" w:date="2018-07-16T16:05:00Z">
              <w:r w:rsidRPr="000D5169" w:rsidDel="009127AC">
                <w:delText xml:space="preserve">Guidance </w:delText>
              </w:r>
            </w:del>
            <w:r w:rsidRPr="000D5169">
              <w:t>Service</w:t>
            </w:r>
          </w:p>
        </w:tc>
      </w:tr>
      <w:tr w:rsidR="00E5629C" w:rsidRPr="000D5169" w14:paraId="3CC9495F" w14:textId="77777777" w:rsidTr="007E6818">
        <w:tc>
          <w:tcPr>
            <w:tcW w:w="1008" w:type="dxa"/>
            <w:shd w:val="clear" w:color="auto" w:fill="auto"/>
          </w:tcPr>
          <w:p w14:paraId="27D73C84" w14:textId="77777777" w:rsidR="00E5629C" w:rsidRPr="000D5169" w:rsidRDefault="00E5629C" w:rsidP="007E6818">
            <w:pPr>
              <w:pStyle w:val="BodyText"/>
              <w:rPr>
                <w:b/>
              </w:rPr>
            </w:pPr>
            <w:r w:rsidRPr="000D5169">
              <w:rPr>
                <w:b/>
              </w:rPr>
              <w:t>Role:</w:t>
            </w:r>
          </w:p>
        </w:tc>
        <w:tc>
          <w:tcPr>
            <w:tcW w:w="8568" w:type="dxa"/>
            <w:shd w:val="clear" w:color="auto" w:fill="auto"/>
          </w:tcPr>
          <w:p w14:paraId="07395046" w14:textId="7A2F09C6" w:rsidR="00E5629C" w:rsidRPr="000D5169" w:rsidRDefault="00E5629C" w:rsidP="007E6818">
            <w:pPr>
              <w:pStyle w:val="BodyText"/>
            </w:pPr>
            <w:r w:rsidRPr="000D5169">
              <w:t xml:space="preserve">The Care Plan </w:t>
            </w:r>
            <w:ins w:id="436" w:author="Jones, Emma" w:date="2018-07-16T16:06:00Z">
              <w:r w:rsidR="009127AC">
                <w:t>Definition</w:t>
              </w:r>
              <w:r w:rsidR="009127AC" w:rsidRPr="000D5169">
                <w:t xml:space="preserve"> </w:t>
              </w:r>
            </w:ins>
            <w:del w:id="437" w:author="Jones, Emma" w:date="2018-07-16T16:06:00Z">
              <w:r w:rsidRPr="000D5169" w:rsidDel="009127AC">
                <w:delText xml:space="preserve">Guidance </w:delText>
              </w:r>
            </w:del>
            <w:r w:rsidRPr="000D5169">
              <w:t>Service evaluates the involved resources of the Subscription and uses the defined channel to notify a Care Plan Contributor about changes.</w:t>
            </w:r>
          </w:p>
        </w:tc>
      </w:tr>
    </w:tbl>
    <w:p w14:paraId="1110A758" w14:textId="77777777" w:rsidR="00E5629C" w:rsidRPr="000D5169" w:rsidRDefault="00E5629C" w:rsidP="00E5629C">
      <w:pPr>
        <w:pStyle w:val="BodyText"/>
      </w:pPr>
    </w:p>
    <w:p w14:paraId="46F088AD" w14:textId="77777777" w:rsidR="00E5629C" w:rsidRPr="000D5169" w:rsidRDefault="00E5629C" w:rsidP="00E5629C">
      <w:pPr>
        <w:pStyle w:val="Heading3"/>
        <w:numPr>
          <w:ilvl w:val="0"/>
          <w:numId w:val="0"/>
        </w:numPr>
        <w:rPr>
          <w:noProof w:val="0"/>
        </w:rPr>
      </w:pPr>
      <w:bookmarkStart w:id="438" w:name="_Toc514934467"/>
      <w:r w:rsidRPr="000D5169">
        <w:rPr>
          <w:noProof w:val="0"/>
        </w:rPr>
        <w:t>3.Y4.3 Referenced Standards</w:t>
      </w:r>
      <w:bookmarkEnd w:id="438"/>
    </w:p>
    <w:p w14:paraId="14B8270C" w14:textId="77777777" w:rsidR="00E5629C" w:rsidRPr="000D5169" w:rsidRDefault="00E5629C" w:rsidP="00E5629C">
      <w:pPr>
        <w:pStyle w:val="BodyText"/>
      </w:pPr>
      <w:r w:rsidRPr="000D5169">
        <w:t>HL7 FHIR standard release 3 (STU)</w:t>
      </w:r>
    </w:p>
    <w:p w14:paraId="77BEB4CC" w14:textId="77777777" w:rsidR="00E5629C" w:rsidRPr="000D5169" w:rsidRDefault="00E5629C" w:rsidP="00E5629C">
      <w:pPr>
        <w:pStyle w:val="Heading3"/>
        <w:numPr>
          <w:ilvl w:val="0"/>
          <w:numId w:val="0"/>
        </w:numPr>
        <w:rPr>
          <w:noProof w:val="0"/>
        </w:rPr>
      </w:pPr>
      <w:bookmarkStart w:id="439" w:name="_Toc514934468"/>
      <w:r w:rsidRPr="000D5169">
        <w:rPr>
          <w:noProof w:val="0"/>
        </w:rPr>
        <w:lastRenderedPageBreak/>
        <w:t>3.Y4.4 Interaction Diagram</w:t>
      </w:r>
      <w:bookmarkEnd w:id="439"/>
    </w:p>
    <w:p w14:paraId="6A2AF436" w14:textId="77777777" w:rsidR="00E5629C" w:rsidRPr="000D5169" w:rsidRDefault="00E5629C" w:rsidP="00E5629C">
      <w:pPr>
        <w:pStyle w:val="BodyText"/>
      </w:pPr>
      <w:r w:rsidRPr="000D5169">
        <w:rPr>
          <w:noProof/>
        </w:rPr>
        <mc:AlternateContent>
          <mc:Choice Requires="wpc">
            <w:drawing>
              <wp:inline distT="0" distB="0" distL="0" distR="0" wp14:anchorId="478337DD" wp14:editId="1002E4D1">
                <wp:extent cx="5943600" cy="2400300"/>
                <wp:effectExtent l="0" t="0" r="0" b="0"/>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7"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448BAC" w14:textId="77777777" w:rsidR="00D10FFC" w:rsidRPr="007C1AAC" w:rsidRDefault="00D10FFC" w:rsidP="00E5629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8"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9"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66B04" w14:textId="77777777" w:rsidR="00D10FFC" w:rsidRPr="007C1AAC" w:rsidRDefault="00D10FFC" w:rsidP="00E5629C">
                              <w:pPr>
                                <w:rPr>
                                  <w:sz w:val="22"/>
                                  <w:szCs w:val="22"/>
                                </w:rPr>
                              </w:pPr>
                              <w:r>
                                <w:rPr>
                                  <w:sz w:val="22"/>
                                  <w:szCs w:val="22"/>
                                </w:rPr>
                                <w:t>Subscribe to Plan Definition Updates</w:t>
                              </w:r>
                            </w:p>
                          </w:txbxContent>
                        </wps:txbx>
                        <wps:bodyPr rot="0" vert="horz" wrap="square" lIns="0" tIns="0" rIns="0" bIns="0" anchor="t" anchorCtr="0" upright="1">
                          <a:noAutofit/>
                        </wps:bodyPr>
                      </wps:wsp>
                      <wps:wsp>
                        <wps:cNvPr id="26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3"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Text Box 167"/>
                        <wps:cNvSpPr txBox="1">
                          <a:spLocks noChangeArrowheads="1"/>
                        </wps:cNvSpPr>
                        <wps:spPr bwMode="auto">
                          <a:xfrm>
                            <a:off x="3635375" y="291465"/>
                            <a:ext cx="121285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BABADC" w14:textId="3DFF94CB" w:rsidR="00D10FFC" w:rsidRPr="007C1AAC" w:rsidRDefault="00D10FFC" w:rsidP="00E5629C">
                              <w:pPr>
                                <w:jc w:val="center"/>
                                <w:rPr>
                                  <w:sz w:val="22"/>
                                  <w:szCs w:val="22"/>
                                </w:rPr>
                              </w:pPr>
                              <w:r>
                                <w:rPr>
                                  <w:sz w:val="22"/>
                                  <w:szCs w:val="22"/>
                                </w:rPr>
                                <w:t xml:space="preserve">Care Plan </w:t>
                              </w:r>
                              <w:del w:id="440" w:author="Jones, Emma" w:date="2018-07-16T16:01:00Z">
                                <w:r w:rsidDel="004E5AB9">
                                  <w:rPr>
                                    <w:sz w:val="22"/>
                                    <w:szCs w:val="22"/>
                                  </w:rPr>
                                  <w:delText xml:space="preserve">Guidance </w:delText>
                                </w:r>
                              </w:del>
                              <w:ins w:id="441" w:author="Jones, Emma" w:date="2018-07-16T16:01:00Z">
                                <w:r>
                                  <w:rPr>
                                    <w:sz w:val="22"/>
                                    <w:szCs w:val="22"/>
                                  </w:rPr>
                                  <w:t xml:space="preserve">Definition </w:t>
                                </w:r>
                              </w:ins>
                              <w:r>
                                <w:rPr>
                                  <w:sz w:val="22"/>
                                  <w:szCs w:val="22"/>
                                </w:rPr>
                                <w:t>Service</w:t>
                              </w:r>
                            </w:p>
                          </w:txbxContent>
                        </wps:txbx>
                        <wps:bodyPr rot="0" vert="horz" wrap="square" lIns="91440" tIns="45720" rIns="91440" bIns="45720" anchor="t" anchorCtr="0" upright="1">
                          <a:noAutofit/>
                        </wps:bodyPr>
                      </wps:wsp>
                    </wpc:wpc>
                  </a:graphicData>
                </a:graphic>
              </wp:inline>
            </w:drawing>
          </mc:Choice>
          <mc:Fallback>
            <w:pict>
              <v:group w14:anchorId="478337DD" id="Canvas 268" o:spid="_x0000_s1534"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">
                <v:shape id="_x0000_s1535" type="#_x0000_t75" style="position:absolute;width:59436;height:24003;visibility:visible;mso-wrap-style:square">
                  <v:fill o:detectmouseclick="t"/>
                  <v:path o:connecttype="none"/>
                </v:shape>
                <v:shape id="_x0000_s1536" type="#_x0000_t202" style="position:absolute;left:14092;top:251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" stroked="f">
                  <v:textbox>
                    <w:txbxContent>
                      <w:p w14:paraId="5F448BAC" w14:textId="77777777" w:rsidR="00D10FFC" w:rsidRPr="007C1AAC" w:rsidRDefault="00D10FFC" w:rsidP="00E5629C">
                        <w:pPr>
                          <w:jc w:val="center"/>
                          <w:rPr>
                            <w:sz w:val="22"/>
                            <w:szCs w:val="22"/>
                          </w:rPr>
                        </w:pPr>
                        <w:r>
                          <w:rPr>
                            <w:sz w:val="22"/>
                            <w:szCs w:val="22"/>
                          </w:rPr>
                          <w:t>Care Plan Contributor</w:t>
                        </w:r>
                      </w:p>
                    </w:txbxContent>
                  </v:textbox>
                </v:shape>
                <v:line id="Line 161" o:spid="_x0000_s1537"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">
                  <v:stroke dashstyle="dash"/>
                </v:line>
                <v:shape id="Text Box 162" o:spid="_x0000_s1538" type="#_x0000_t202" style="position:absolute;left:24142;top:6832;width:1221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YTxAAAANwAAAAPAAAAZHJzL2Rvd25yZXYueG1sRI9Ba8JA&#10;FITvgv9heYI33Sgo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DhythPEAAAA3AAAAA8A&#10;AAAAAAAAAAAAAAAABwIAAGRycy9kb3ducmV2LnhtbFBLBQYAAAAAAwADALcAAAD4AgAAAAA=&#10;" filled="f" stroked="f">
                  <v:textbox inset="0,0,0,0">
                    <w:txbxContent>
                      <w:p w14:paraId="55566B04" w14:textId="77777777" w:rsidR="00D10FFC" w:rsidRPr="007C1AAC" w:rsidRDefault="00D10FFC" w:rsidP="00E5629C">
                        <w:pPr>
                          <w:rPr>
                            <w:sz w:val="22"/>
                            <w:szCs w:val="22"/>
                          </w:rPr>
                        </w:pPr>
                        <w:r>
                          <w:rPr>
                            <w:sz w:val="22"/>
                            <w:szCs w:val="22"/>
                          </w:rPr>
                          <w:t>Subscribe to Plan Definition Updates</w:t>
                        </w:r>
                      </w:p>
                    </w:txbxContent>
                  </v:textbox>
                </v:shape>
                <v:line id="Line 163" o:spid="_x0000_s1539"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">
                  <v:stroke dashstyle="dash"/>
                </v:line>
                <v:rect id="Rectangle 164" o:spid="_x0000_s1540"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"/>
                <v:rect id="Rectangle 165" o:spid="_x0000_s1541"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line id="Line 166" o:spid="_x0000_s1542"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">
                  <v:stroke endarrow="block"/>
                </v:line>
                <v:shape id="Text Box 167" o:spid="_x0000_s1543" type="#_x0000_t202" style="position:absolute;left:36353;top:2914;width:12129;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" stroked="f">
                  <v:textbox>
                    <w:txbxContent>
                      <w:p w14:paraId="10BABADC" w14:textId="3DFF94CB" w:rsidR="00D10FFC" w:rsidRPr="007C1AAC" w:rsidRDefault="00D10FFC" w:rsidP="00E5629C">
                        <w:pPr>
                          <w:jc w:val="center"/>
                          <w:rPr>
                            <w:sz w:val="22"/>
                            <w:szCs w:val="22"/>
                          </w:rPr>
                        </w:pPr>
                        <w:r>
                          <w:rPr>
                            <w:sz w:val="22"/>
                            <w:szCs w:val="22"/>
                          </w:rPr>
                          <w:t xml:space="preserve">Care Plan </w:t>
                        </w:r>
                        <w:del w:id="442" w:author="Jones, Emma" w:date="2018-07-16T16:01:00Z">
                          <w:r w:rsidDel="004E5AB9">
                            <w:rPr>
                              <w:sz w:val="22"/>
                              <w:szCs w:val="22"/>
                            </w:rPr>
                            <w:delText xml:space="preserve">Guidance </w:delText>
                          </w:r>
                        </w:del>
                        <w:ins w:id="443" w:author="Jones, Emma" w:date="2018-07-16T16:01:00Z">
                          <w:r>
                            <w:rPr>
                              <w:sz w:val="22"/>
                              <w:szCs w:val="22"/>
                            </w:rPr>
                            <w:t xml:space="preserve">Definition </w:t>
                          </w:r>
                        </w:ins>
                        <w:r>
                          <w:rPr>
                            <w:sz w:val="22"/>
                            <w:szCs w:val="22"/>
                          </w:rPr>
                          <w:t>Service</w:t>
                        </w:r>
                      </w:p>
                    </w:txbxContent>
                  </v:textbox>
                </v:shape>
                <w10:anchorlock/>
              </v:group>
            </w:pict>
          </mc:Fallback>
        </mc:AlternateContent>
      </w:r>
    </w:p>
    <w:p w14:paraId="0CE7B06F" w14:textId="77777777" w:rsidR="00E5629C" w:rsidRPr="000D5169" w:rsidRDefault="00E5629C" w:rsidP="00E5629C">
      <w:pPr>
        <w:pStyle w:val="Heading4"/>
        <w:numPr>
          <w:ilvl w:val="0"/>
          <w:numId w:val="0"/>
        </w:numPr>
        <w:rPr>
          <w:noProof w:val="0"/>
        </w:rPr>
      </w:pPr>
      <w:bookmarkStart w:id="444" w:name="_Toc514934469"/>
      <w:r w:rsidRPr="000D5169">
        <w:rPr>
          <w:noProof w:val="0"/>
        </w:rPr>
        <w:t>3.Y4.4.1 Subscribe to Plan Definition Updates</w:t>
      </w:r>
      <w:bookmarkEnd w:id="444"/>
    </w:p>
    <w:p w14:paraId="2F684C9F" w14:textId="77777777" w:rsidR="00E5629C" w:rsidRPr="000D5169" w:rsidRDefault="00E5629C" w:rsidP="00E5629C">
      <w:pPr>
        <w:pStyle w:val="BodyText"/>
      </w:pPr>
      <w:r w:rsidRPr="000D5169">
        <w:t xml:space="preserve">A Care Plan Contributor may choose to receive updates as PlanDefinition resources are changed by using the Subscribe to Plan Definition Updates transaction. </w:t>
      </w:r>
    </w:p>
    <w:p w14:paraId="4F502F60" w14:textId="14463426" w:rsidR="00E5629C" w:rsidRPr="000D5169" w:rsidRDefault="00E5629C" w:rsidP="00E5629C">
      <w:pPr>
        <w:pStyle w:val="BodyText"/>
      </w:pPr>
      <w:r w:rsidRPr="000D5169">
        <w:t xml:space="preserve">When the criteria of a subscription request are satisfied, the Care Plan </w:t>
      </w:r>
      <w:ins w:id="445" w:author="Jones, Emma" w:date="2018-07-16T16:06:00Z">
        <w:r w:rsidR="009127AC">
          <w:t>Definition</w:t>
        </w:r>
        <w:r w:rsidR="009127AC" w:rsidRPr="000D5169">
          <w:t xml:space="preserve"> </w:t>
        </w:r>
      </w:ins>
      <w:del w:id="446" w:author="Jones, Emma" w:date="2018-07-16T16:06:00Z">
        <w:r w:rsidRPr="000D5169" w:rsidDel="009127AC">
          <w:delText xml:space="preserve">Guidance </w:delText>
        </w:r>
      </w:del>
      <w:r w:rsidRPr="000D5169">
        <w:t>Service sends the entire Plan Definition resource, using the Provide Plan Definition [PCC-Y5] transaction to the subscribing Care Plan Contributor.</w:t>
      </w:r>
    </w:p>
    <w:p w14:paraId="523657E1" w14:textId="77777777" w:rsidR="00E5629C" w:rsidRPr="000D5169" w:rsidRDefault="00E5629C" w:rsidP="00E5629C">
      <w:pPr>
        <w:pStyle w:val="Heading5"/>
        <w:numPr>
          <w:ilvl w:val="0"/>
          <w:numId w:val="0"/>
        </w:numPr>
        <w:rPr>
          <w:noProof w:val="0"/>
        </w:rPr>
      </w:pPr>
      <w:bookmarkStart w:id="447" w:name="_Toc514934470"/>
      <w:r w:rsidRPr="000D5169">
        <w:rPr>
          <w:noProof w:val="0"/>
        </w:rPr>
        <w:t>3.Y4.4.1.1 Trigger Events</w:t>
      </w:r>
      <w:bookmarkEnd w:id="447"/>
    </w:p>
    <w:p w14:paraId="09D6430F" w14:textId="77777777" w:rsidR="00E5629C" w:rsidRPr="000D5169" w:rsidRDefault="00E5629C" w:rsidP="00E5629C">
      <w:pPr>
        <w:pStyle w:val="BodyText"/>
      </w:pPr>
      <w:r w:rsidRPr="000D5169">
        <w:t>Subscribing to Plan Definition Updates is a business and workflow decision, and the use of this is optional in the DCP Profile.</w:t>
      </w:r>
    </w:p>
    <w:p w14:paraId="7BD754A3" w14:textId="77777777" w:rsidR="00E5629C" w:rsidRPr="000D5169" w:rsidRDefault="00E5629C" w:rsidP="00E5629C">
      <w:pPr>
        <w:pStyle w:val="BodyText"/>
      </w:pPr>
      <w:r w:rsidRPr="000D5169">
        <w:t>The Subscription criteria, used to trigger updates, may be simple or complex.</w:t>
      </w:r>
    </w:p>
    <w:p w14:paraId="0ED6E847" w14:textId="53F9B53B" w:rsidR="00E5629C" w:rsidRPr="000D5169" w:rsidRDefault="00754764" w:rsidP="00E5629C">
      <w:pPr>
        <w:pStyle w:val="BodyText"/>
      </w:pPr>
      <w:r>
        <w:t>S</w:t>
      </w:r>
      <w:r w:rsidR="00E5629C" w:rsidRPr="000D5169">
        <w:t xml:space="preserve">imple Subscription criteria includes only query parameters about a PlanDefinition resource, such as the id. </w:t>
      </w:r>
      <w:r>
        <w:t>S</w:t>
      </w:r>
      <w:r w:rsidR="00E5629C" w:rsidRPr="000D5169">
        <w:t xml:space="preserve">imple Subscription criteria results in notifications of changes to the PlanDefinition resource itself, but the subscription update would not be triggered by changes to a resource referenced by the plan definition. </w:t>
      </w:r>
    </w:p>
    <w:p w14:paraId="6599B765" w14:textId="2DAA8156" w:rsidR="00E5629C" w:rsidRPr="000D5169" w:rsidRDefault="00754764" w:rsidP="00E5629C">
      <w:pPr>
        <w:pStyle w:val="BodyText"/>
      </w:pPr>
      <w:r>
        <w:t>C</w:t>
      </w:r>
      <w:r w:rsidR="00E5629C" w:rsidRPr="000D5169">
        <w:t xml:space="preserve">omplex Subscription criteria contains chained parameters, such as parameters about resources that are referenced within the PlanDefinition. For example, chaining parameters about an </w:t>
      </w:r>
      <w:proofErr w:type="spellStart"/>
      <w:r w:rsidR="00E5629C" w:rsidRPr="000D5169">
        <w:t>ActivityDefinition</w:t>
      </w:r>
      <w:proofErr w:type="spellEnd"/>
      <w:r w:rsidR="00E5629C" w:rsidRPr="000D5169">
        <w:t xml:space="preserve"> referenced from a PlanDefinition results in notifications of changes to either the PlanDefinition or to the referenced </w:t>
      </w:r>
      <w:proofErr w:type="spellStart"/>
      <w:r w:rsidR="00E5629C" w:rsidRPr="000D5169">
        <w:t>ActivityDefinition</w:t>
      </w:r>
      <w:proofErr w:type="spellEnd"/>
      <w:r w:rsidR="00E5629C" w:rsidRPr="000D5169">
        <w:t>.</w:t>
      </w:r>
    </w:p>
    <w:p w14:paraId="551D8218" w14:textId="77777777" w:rsidR="00E5629C" w:rsidRPr="000D5169" w:rsidRDefault="00E5629C" w:rsidP="00E5629C">
      <w:pPr>
        <w:pStyle w:val="Heading5"/>
        <w:numPr>
          <w:ilvl w:val="0"/>
          <w:numId w:val="0"/>
        </w:numPr>
        <w:rPr>
          <w:noProof w:val="0"/>
        </w:rPr>
      </w:pPr>
      <w:bookmarkStart w:id="448" w:name="_Toc514934471"/>
      <w:r w:rsidRPr="000D5169">
        <w:rPr>
          <w:noProof w:val="0"/>
        </w:rPr>
        <w:t>3.Y4.4.1.2 Message Semantics</w:t>
      </w:r>
      <w:bookmarkEnd w:id="448"/>
    </w:p>
    <w:p w14:paraId="6814BBD7" w14:textId="77777777" w:rsidR="00E5629C" w:rsidRPr="000D5169" w:rsidRDefault="00E5629C" w:rsidP="00E5629C">
      <w:pPr>
        <w:pStyle w:val="BodyText"/>
      </w:pPr>
      <w:r w:rsidRPr="000D5169">
        <w:t>This is an HTTP or HTTPS POST of a Subscription resource, as constrained by this profile.</w:t>
      </w:r>
    </w:p>
    <w:p w14:paraId="7E77213C" w14:textId="77777777" w:rsidR="00E5629C" w:rsidRPr="000D5169" w:rsidRDefault="00E5629C" w:rsidP="00E5629C">
      <w:pPr>
        <w:pStyle w:val="BodyText"/>
      </w:pPr>
      <w:r w:rsidRPr="000D5169">
        <w:t>The base URL for this is: [base]/Subscription</w:t>
      </w:r>
    </w:p>
    <w:p w14:paraId="3B42FDD9" w14:textId="77777777" w:rsidR="00E5629C" w:rsidRPr="000D5169" w:rsidRDefault="00E5629C" w:rsidP="00E5629C">
      <w:pPr>
        <w:pStyle w:val="BodyText"/>
      </w:pPr>
      <w:r w:rsidRPr="000D5169">
        <w:lastRenderedPageBreak/>
        <w:t xml:space="preserve">Where the body of the transaction contains the Subscription resource. </w:t>
      </w:r>
    </w:p>
    <w:p w14:paraId="14113BD6" w14:textId="0BEB6E23" w:rsidR="00E5629C" w:rsidRPr="000D5169" w:rsidRDefault="00E5629C" w:rsidP="00E5629C">
      <w:pPr>
        <w:pStyle w:val="BodyText"/>
      </w:pPr>
      <w:r w:rsidRPr="000D5169">
        <w:t xml:space="preserve">See </w:t>
      </w:r>
      <w:hyperlink r:id="rId51" w:history="1">
        <w:r w:rsidR="007B4B7C" w:rsidRPr="000D5169">
          <w:rPr>
            <w:rStyle w:val="Hyperlink"/>
          </w:rPr>
          <w:t>http://hl7.org/fhir/STU3/</w:t>
        </w:r>
        <w:r w:rsidRPr="000D5169">
          <w:rPr>
            <w:rStyle w:val="Hyperlink"/>
          </w:rPr>
          <w:t>subscription.html</w:t>
        </w:r>
      </w:hyperlink>
      <w:r w:rsidRPr="000D5169">
        <w:t xml:space="preserve"> </w:t>
      </w:r>
    </w:p>
    <w:p w14:paraId="74313796" w14:textId="77777777" w:rsidR="00E5629C" w:rsidRPr="000D5169" w:rsidRDefault="00E5629C" w:rsidP="00E5629C">
      <w:pPr>
        <w:pStyle w:val="Heading5"/>
        <w:numPr>
          <w:ilvl w:val="0"/>
          <w:numId w:val="0"/>
        </w:numPr>
        <w:rPr>
          <w:noProof w:val="0"/>
        </w:rPr>
      </w:pPr>
      <w:bookmarkStart w:id="449" w:name="_Toc514934472"/>
      <w:r w:rsidRPr="000D5169">
        <w:rPr>
          <w:noProof w:val="0"/>
        </w:rPr>
        <w:t>3.Y4.4.1.3 Expected Actions</w:t>
      </w:r>
      <w:bookmarkEnd w:id="449"/>
    </w:p>
    <w:p w14:paraId="1F2E7433" w14:textId="5FE6EF56" w:rsidR="00E5629C" w:rsidRPr="000D5169" w:rsidRDefault="00E5629C" w:rsidP="00E5629C">
      <w:pPr>
        <w:pStyle w:val="BodyText"/>
      </w:pPr>
      <w:r w:rsidRPr="000D5169">
        <w:t xml:space="preserve">The Care Plan Contributor shall check the response from the Care Plan </w:t>
      </w:r>
      <w:ins w:id="450" w:author="Jones, Emma" w:date="2018-07-16T16:06:00Z">
        <w:r w:rsidR="009127AC">
          <w:t>Definition</w:t>
        </w:r>
        <w:r w:rsidR="009127AC" w:rsidRPr="000D5169">
          <w:t xml:space="preserve"> </w:t>
        </w:r>
      </w:ins>
      <w:del w:id="451" w:author="Jones, Emma" w:date="2018-07-16T16:06:00Z">
        <w:r w:rsidRPr="000D5169" w:rsidDel="009127AC">
          <w:delText xml:space="preserve">Guidance </w:delText>
        </w:r>
      </w:del>
      <w:r w:rsidRPr="000D5169">
        <w:t xml:space="preserve">Service. See </w:t>
      </w:r>
      <w:r w:rsidR="007B4B7C" w:rsidRPr="000D5169">
        <w:t>http://hl7.org/fhir/STU3/</w:t>
      </w:r>
      <w:r w:rsidRPr="000D5169">
        <w:t>http.html#create for details.</w:t>
      </w:r>
    </w:p>
    <w:p w14:paraId="542C81FF" w14:textId="30FED3B7" w:rsidR="00E5629C" w:rsidRPr="000D5169" w:rsidRDefault="00E5629C" w:rsidP="00E5629C">
      <w:pPr>
        <w:pStyle w:val="BodyText"/>
      </w:pPr>
      <w:r w:rsidRPr="000D5169">
        <w:t xml:space="preserve">The Care Plan </w:t>
      </w:r>
      <w:ins w:id="452" w:author="Jones, Emma" w:date="2018-07-16T16:06:00Z">
        <w:r w:rsidR="009127AC">
          <w:t>Definition</w:t>
        </w:r>
        <w:r w:rsidR="009127AC" w:rsidRPr="000D5169">
          <w:t xml:space="preserve"> </w:t>
        </w:r>
      </w:ins>
      <w:del w:id="453" w:author="Jones, Emma" w:date="2018-07-16T16:06:00Z">
        <w:r w:rsidRPr="000D5169" w:rsidDel="009127AC">
          <w:delText xml:space="preserve">Guidance </w:delText>
        </w:r>
      </w:del>
      <w:r w:rsidRPr="000D5169">
        <w:t xml:space="preserve">Service shall check that the Subscription resource meets the constraints defined by this profile, in PCC TF-3: 6.6.2. </w:t>
      </w:r>
    </w:p>
    <w:p w14:paraId="4A83F9B0" w14:textId="0A8C003E" w:rsidR="00E5629C" w:rsidRPr="000D5169" w:rsidRDefault="00E5629C" w:rsidP="00E5629C">
      <w:pPr>
        <w:pStyle w:val="BodyText"/>
      </w:pPr>
      <w:r w:rsidRPr="000D5169">
        <w:t xml:space="preserve">When a Subscription resource is accepted, the Care Plan </w:t>
      </w:r>
      <w:ins w:id="454" w:author="Jones, Emma" w:date="2018-07-16T16:06:00Z">
        <w:r w:rsidR="009127AC">
          <w:t>Definition</w:t>
        </w:r>
        <w:r w:rsidR="009127AC" w:rsidRPr="000D5169">
          <w:t xml:space="preserve"> </w:t>
        </w:r>
      </w:ins>
      <w:del w:id="455" w:author="Jones, Emma" w:date="2018-07-16T16:06:00Z">
        <w:r w:rsidRPr="000D5169" w:rsidDel="009127AC">
          <w:delText xml:space="preserve">Guidance </w:delText>
        </w:r>
      </w:del>
      <w:r w:rsidRPr="000D5169">
        <w:t>Service sets the status to “requested” and returns in the Location header the Subscription’s logical id for use in future operations. This logical id shall be saved by the Care Plan Contributor.</w:t>
      </w:r>
    </w:p>
    <w:p w14:paraId="440EBDEA" w14:textId="373594F6" w:rsidR="00E5629C" w:rsidRPr="000D5169" w:rsidRDefault="00E5629C" w:rsidP="00E5629C">
      <w:pPr>
        <w:pStyle w:val="BodyText"/>
      </w:pPr>
      <w:r w:rsidRPr="000D5169">
        <w:t xml:space="preserve">A Subscription may be rejected by the Care Plan </w:t>
      </w:r>
      <w:ins w:id="456" w:author="Jones, Emma" w:date="2018-07-16T16:06:00Z">
        <w:r w:rsidR="009127AC">
          <w:t>Definition</w:t>
        </w:r>
        <w:r w:rsidR="009127AC" w:rsidRPr="000D5169">
          <w:t xml:space="preserve"> </w:t>
        </w:r>
      </w:ins>
      <w:del w:id="457" w:author="Jones, Emma" w:date="2018-07-16T16:06:00Z">
        <w:r w:rsidRPr="000D5169" w:rsidDel="009127AC">
          <w:delText xml:space="preserve">Guidance </w:delText>
        </w:r>
      </w:del>
      <w:r w:rsidRPr="000D5169">
        <w:t>Service for a number of reasons, such as if the Subscription is incomplete or does not meet the requirements of this profile as in PCC TF-3: 6.6.2</w:t>
      </w:r>
    </w:p>
    <w:p w14:paraId="04987FD8" w14:textId="77777777" w:rsidR="00E5629C" w:rsidRPr="000D5169" w:rsidRDefault="00E5629C" w:rsidP="00E5629C">
      <w:pPr>
        <w:pStyle w:val="BodyText"/>
      </w:pPr>
      <w:r w:rsidRPr="000D5169">
        <w:t>As per FHIR POST protocol, a rejected transaction results in the return of a 406 – rejected HTTP response.</w:t>
      </w:r>
    </w:p>
    <w:p w14:paraId="696D4008" w14:textId="77777777" w:rsidR="00E5629C" w:rsidRPr="000D5169" w:rsidRDefault="00E5629C" w:rsidP="00E5629C">
      <w:pPr>
        <w:pStyle w:val="Heading4"/>
        <w:numPr>
          <w:ilvl w:val="0"/>
          <w:numId w:val="0"/>
        </w:numPr>
        <w:rPr>
          <w:noProof w:val="0"/>
        </w:rPr>
      </w:pPr>
      <w:bookmarkStart w:id="458" w:name="_Toc514934473"/>
      <w:r w:rsidRPr="000D5169">
        <w:rPr>
          <w:noProof w:val="0"/>
        </w:rPr>
        <w:t>3.Y4.4.2 Update Subscription to Plan Definition Updates</w:t>
      </w:r>
      <w:bookmarkEnd w:id="458"/>
    </w:p>
    <w:p w14:paraId="1F3E6673" w14:textId="77777777" w:rsidR="00E5629C" w:rsidRPr="000D5169" w:rsidRDefault="00E5629C" w:rsidP="00E5629C">
      <w:pPr>
        <w:pStyle w:val="BodyText"/>
      </w:pPr>
      <w:r w:rsidRPr="000D5169">
        <w:t>An existing subscription may be updated by a Care Plan Contributor, for example to refine the search criteria.</w:t>
      </w:r>
    </w:p>
    <w:p w14:paraId="37ED00B3" w14:textId="77777777" w:rsidR="00E5629C" w:rsidRPr="000D5169" w:rsidRDefault="00E5629C" w:rsidP="00E5629C">
      <w:pPr>
        <w:pStyle w:val="Heading5"/>
        <w:numPr>
          <w:ilvl w:val="0"/>
          <w:numId w:val="0"/>
        </w:numPr>
        <w:rPr>
          <w:noProof w:val="0"/>
        </w:rPr>
      </w:pPr>
      <w:bookmarkStart w:id="459" w:name="_Toc514934474"/>
      <w:r w:rsidRPr="000D5169">
        <w:rPr>
          <w:noProof w:val="0"/>
        </w:rPr>
        <w:t>3.Y4.4.2.1 Trigger Events</w:t>
      </w:r>
      <w:bookmarkEnd w:id="459"/>
    </w:p>
    <w:p w14:paraId="1A40B257" w14:textId="77777777" w:rsidR="00E5629C" w:rsidRPr="000D5169" w:rsidRDefault="00E5629C" w:rsidP="00E5629C">
      <w:pPr>
        <w:pStyle w:val="BodyText"/>
      </w:pPr>
      <w:r w:rsidRPr="000D5169">
        <w:t>An existing subscription needs to be updated.</w:t>
      </w:r>
    </w:p>
    <w:p w14:paraId="3F0668E1" w14:textId="77777777" w:rsidR="00E5629C" w:rsidRPr="000D5169" w:rsidRDefault="00E5629C" w:rsidP="00E5629C">
      <w:pPr>
        <w:pStyle w:val="Heading5"/>
        <w:numPr>
          <w:ilvl w:val="0"/>
          <w:numId w:val="0"/>
        </w:numPr>
        <w:rPr>
          <w:noProof w:val="0"/>
        </w:rPr>
      </w:pPr>
      <w:bookmarkStart w:id="460" w:name="_Toc514934475"/>
      <w:r w:rsidRPr="000D5169">
        <w:rPr>
          <w:noProof w:val="0"/>
        </w:rPr>
        <w:t>3.Y4.4.2.2 Message Semantics</w:t>
      </w:r>
      <w:bookmarkEnd w:id="460"/>
    </w:p>
    <w:p w14:paraId="73F25F32" w14:textId="77777777" w:rsidR="00E5629C" w:rsidRPr="000D5169" w:rsidRDefault="00E5629C" w:rsidP="00E5629C">
      <w:pPr>
        <w:pStyle w:val="BodyText"/>
      </w:pPr>
      <w:r w:rsidRPr="000D5169">
        <w:t>This is an HTTP or HTTPS PUT of a Subscription resource, as constrained by this profile.</w:t>
      </w:r>
    </w:p>
    <w:p w14:paraId="343AEABD" w14:textId="77777777" w:rsidR="00E5629C" w:rsidRPr="000D5169" w:rsidRDefault="00E5629C" w:rsidP="00E5629C">
      <w:pPr>
        <w:pStyle w:val="BodyText"/>
      </w:pPr>
      <w:r w:rsidRPr="000D5169">
        <w:t>The base URL for this is: [base]/Subscription/[id]</w:t>
      </w:r>
    </w:p>
    <w:p w14:paraId="534C2BF3" w14:textId="77777777" w:rsidR="00E5629C" w:rsidRPr="000D5169" w:rsidRDefault="00E5629C" w:rsidP="00E5629C">
      <w:pPr>
        <w:pStyle w:val="BodyText"/>
      </w:pPr>
      <w:r w:rsidRPr="000D5169">
        <w:t xml:space="preserve">Where the body of the transaction contains the Subscription resource. </w:t>
      </w:r>
    </w:p>
    <w:p w14:paraId="2C3EFA92" w14:textId="6F1413F2" w:rsidR="00E5629C" w:rsidRPr="000D5169" w:rsidRDefault="00E5629C" w:rsidP="00E5629C">
      <w:pPr>
        <w:pStyle w:val="BodyText"/>
      </w:pPr>
      <w:r w:rsidRPr="000D5169">
        <w:t xml:space="preserve">See </w:t>
      </w:r>
      <w:hyperlink r:id="rId52" w:anchor="update" w:history="1">
        <w:r w:rsidR="004123FE" w:rsidRPr="000D5169">
          <w:rPr>
            <w:rStyle w:val="Hyperlink"/>
          </w:rPr>
          <w:t>http://hl7.org/fhir/STU3/http.html#update</w:t>
        </w:r>
      </w:hyperlink>
      <w:r w:rsidR="004123FE" w:rsidRPr="000D5169">
        <w:t xml:space="preserve"> </w:t>
      </w:r>
    </w:p>
    <w:p w14:paraId="071F7F18" w14:textId="77777777" w:rsidR="00E5629C" w:rsidRPr="000D5169" w:rsidRDefault="00E5629C" w:rsidP="00E5629C">
      <w:pPr>
        <w:pStyle w:val="Heading5"/>
        <w:numPr>
          <w:ilvl w:val="0"/>
          <w:numId w:val="0"/>
        </w:numPr>
        <w:rPr>
          <w:noProof w:val="0"/>
        </w:rPr>
      </w:pPr>
      <w:bookmarkStart w:id="461" w:name="_Toc514934476"/>
      <w:r w:rsidRPr="000D5169">
        <w:rPr>
          <w:noProof w:val="0"/>
        </w:rPr>
        <w:t>3.Y4.4.2.3 Expected Actions</w:t>
      </w:r>
      <w:bookmarkEnd w:id="461"/>
    </w:p>
    <w:p w14:paraId="5E5B7D34" w14:textId="7D07C733" w:rsidR="00E5629C" w:rsidRPr="000D5169" w:rsidRDefault="00E5629C" w:rsidP="00E5629C">
      <w:pPr>
        <w:pStyle w:val="BodyText"/>
      </w:pPr>
      <w:r w:rsidRPr="000D5169">
        <w:t xml:space="preserve">See </w:t>
      </w:r>
      <w:hyperlink r:id="rId53" w:anchor="update" w:history="1">
        <w:r w:rsidR="004123FE" w:rsidRPr="000D5169">
          <w:rPr>
            <w:rStyle w:val="Hyperlink"/>
          </w:rPr>
          <w:t>http://hl7.org/fhir/STU3/http.html#update</w:t>
        </w:r>
      </w:hyperlink>
      <w:r w:rsidR="004123FE" w:rsidRPr="000D5169">
        <w:t xml:space="preserve"> </w:t>
      </w:r>
    </w:p>
    <w:p w14:paraId="76DF2AA6" w14:textId="77777777" w:rsidR="00E5629C" w:rsidRPr="000D5169" w:rsidRDefault="00E5629C" w:rsidP="00E5629C">
      <w:pPr>
        <w:pStyle w:val="Heading3"/>
        <w:numPr>
          <w:ilvl w:val="0"/>
          <w:numId w:val="0"/>
        </w:numPr>
        <w:tabs>
          <w:tab w:val="left" w:pos="4020"/>
        </w:tabs>
        <w:rPr>
          <w:noProof w:val="0"/>
        </w:rPr>
      </w:pPr>
      <w:bookmarkStart w:id="462" w:name="_Toc514934477"/>
      <w:r w:rsidRPr="000D5169">
        <w:rPr>
          <w:noProof w:val="0"/>
        </w:rPr>
        <w:t>3.Y4.5 Security Considerations</w:t>
      </w:r>
      <w:bookmarkEnd w:id="462"/>
      <w:r w:rsidRPr="000D5169">
        <w:rPr>
          <w:noProof w:val="0"/>
        </w:rPr>
        <w:tab/>
      </w:r>
    </w:p>
    <w:p w14:paraId="6A741EAF" w14:textId="1ABC5A79" w:rsidR="00E5629C" w:rsidRPr="000D5169" w:rsidRDefault="00E5629C" w:rsidP="00E5629C">
      <w:pPr>
        <w:pStyle w:val="BodyText"/>
      </w:pPr>
      <w:r w:rsidRPr="000D5169">
        <w:t xml:space="preserve">See X.5 DCP Security Considerations </w:t>
      </w:r>
    </w:p>
    <w:p w14:paraId="2B819FB6" w14:textId="77777777" w:rsidR="00DF635D" w:rsidRPr="000D5169" w:rsidRDefault="00DF635D" w:rsidP="00DF635D">
      <w:pPr>
        <w:pStyle w:val="Heading2"/>
        <w:numPr>
          <w:ilvl w:val="0"/>
          <w:numId w:val="0"/>
        </w:numPr>
        <w:rPr>
          <w:noProof w:val="0"/>
        </w:rPr>
      </w:pPr>
      <w:bookmarkStart w:id="463" w:name="_Toc514934478"/>
      <w:r w:rsidRPr="000D5169">
        <w:rPr>
          <w:noProof w:val="0"/>
        </w:rPr>
        <w:lastRenderedPageBreak/>
        <w:t>3.Y5 Provide Plan Definition [PCC-Y5]</w:t>
      </w:r>
      <w:bookmarkEnd w:id="463"/>
    </w:p>
    <w:p w14:paraId="26D8D805" w14:textId="77777777" w:rsidR="00DF635D" w:rsidRPr="000D5169" w:rsidRDefault="00DF635D" w:rsidP="00DF635D">
      <w:pPr>
        <w:pStyle w:val="Heading3"/>
        <w:numPr>
          <w:ilvl w:val="0"/>
          <w:numId w:val="0"/>
        </w:numPr>
        <w:rPr>
          <w:noProof w:val="0"/>
        </w:rPr>
      </w:pPr>
      <w:bookmarkStart w:id="464" w:name="_Toc514934479"/>
      <w:r w:rsidRPr="000D5169">
        <w:rPr>
          <w:noProof w:val="0"/>
        </w:rPr>
        <w:t>3.Y5.1 Scope</w:t>
      </w:r>
      <w:bookmarkEnd w:id="464"/>
    </w:p>
    <w:p w14:paraId="67E3F58E" w14:textId="77777777" w:rsidR="00DF635D" w:rsidRPr="000D5169" w:rsidRDefault="00DF635D" w:rsidP="00DF635D">
      <w:pPr>
        <w:pStyle w:val="BodyText"/>
      </w:pPr>
      <w:r w:rsidRPr="000D5169">
        <w:t>This transaction is used to provide an updated PlanDefinition resource to a Care Plan Contributor that has subscribed to updates.</w:t>
      </w:r>
    </w:p>
    <w:p w14:paraId="2F503C34" w14:textId="77777777" w:rsidR="00DF635D" w:rsidRPr="000D5169" w:rsidRDefault="00DF635D" w:rsidP="00DF635D">
      <w:pPr>
        <w:pStyle w:val="Heading3"/>
        <w:numPr>
          <w:ilvl w:val="0"/>
          <w:numId w:val="0"/>
        </w:numPr>
        <w:rPr>
          <w:noProof w:val="0"/>
        </w:rPr>
      </w:pPr>
      <w:bookmarkStart w:id="465" w:name="_Toc514934480"/>
      <w:r w:rsidRPr="000D5169">
        <w:rPr>
          <w:noProof w:val="0"/>
        </w:rPr>
        <w:t>3.Y5.2 Actor Roles</w:t>
      </w:r>
      <w:bookmarkEnd w:id="465"/>
    </w:p>
    <w:p w14:paraId="342254C8" w14:textId="77777777" w:rsidR="00DF635D" w:rsidRPr="000D5169" w:rsidRDefault="00DF635D" w:rsidP="00DF635D">
      <w:pPr>
        <w:pStyle w:val="AuthorInstructions"/>
      </w:pPr>
    </w:p>
    <w:p w14:paraId="241B57D9" w14:textId="77777777" w:rsidR="00DF635D" w:rsidRPr="000D5169" w:rsidRDefault="00DF635D" w:rsidP="00DF635D">
      <w:pPr>
        <w:pStyle w:val="BodyText"/>
        <w:jc w:val="center"/>
      </w:pPr>
      <w:r w:rsidRPr="000D5169">
        <w:rPr>
          <w:noProof/>
        </w:rPr>
        <mc:AlternateContent>
          <mc:Choice Requires="wpc">
            <w:drawing>
              <wp:inline distT="0" distB="0" distL="0" distR="0" wp14:anchorId="4F168147" wp14:editId="2D6A692B">
                <wp:extent cx="3726180" cy="1539240"/>
                <wp:effectExtent l="0" t="0" r="0" b="3810"/>
                <wp:docPr id="305" name="Canvas 3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9"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290DDFE9" w14:textId="77777777" w:rsidR="00D10FFC" w:rsidRDefault="00D10FFC" w:rsidP="00DF635D">
                              <w:pPr>
                                <w:jc w:val="center"/>
                                <w:rPr>
                                  <w:sz w:val="18"/>
                                </w:rPr>
                              </w:pPr>
                              <w:r>
                                <w:rPr>
                                  <w:sz w:val="18"/>
                                </w:rPr>
                                <w:t>Provide Plan Definition [PCC-Y5]</w:t>
                              </w:r>
                            </w:p>
                          </w:txbxContent>
                        </wps:txbx>
                        <wps:bodyPr rot="0" vert="horz" wrap="square" lIns="0" tIns="9144" rIns="0" bIns="9144" anchor="t" anchorCtr="0" upright="1">
                          <a:noAutofit/>
                        </wps:bodyPr>
                      </wps:wsp>
                      <wps:wsp>
                        <wps:cNvPr id="270"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67CECEA1" w14:textId="0BA06DC9" w:rsidR="00D10FFC" w:rsidRDefault="00D10FFC" w:rsidP="00DF635D">
                              <w:pPr>
                                <w:rPr>
                                  <w:sz w:val="18"/>
                                </w:rPr>
                              </w:pPr>
                              <w:r>
                                <w:rPr>
                                  <w:sz w:val="18"/>
                                </w:rPr>
                                <w:t xml:space="preserve">Care Plan </w:t>
                              </w:r>
                              <w:del w:id="466" w:author="Jones, Emma" w:date="2018-07-16T16:01:00Z">
                                <w:r w:rsidDel="004E5AB9">
                                  <w:rPr>
                                    <w:sz w:val="18"/>
                                  </w:rPr>
                                  <w:delText xml:space="preserve">Guidance </w:delText>
                                </w:r>
                              </w:del>
                              <w:ins w:id="467" w:author="Jones, Emma" w:date="2018-07-16T16:01:00Z">
                                <w:r>
                                  <w:rPr>
                                    <w:sz w:val="18"/>
                                  </w:rPr>
                                  <w:t xml:space="preserve">Definition </w:t>
                                </w:r>
                              </w:ins>
                              <w:r>
                                <w:rPr>
                                  <w:sz w:val="18"/>
                                </w:rPr>
                                <w:t>Service</w:t>
                              </w:r>
                            </w:p>
                          </w:txbxContent>
                        </wps:txbx>
                        <wps:bodyPr rot="0" vert="horz" wrap="square" lIns="91440" tIns="45720" rIns="91440" bIns="45720" anchor="t" anchorCtr="0" upright="1">
                          <a:noAutofit/>
                        </wps:bodyPr>
                      </wps:wsp>
                      <wps:wsp>
                        <wps:cNvPr id="271"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59757185" w14:textId="77777777" w:rsidR="00D10FFC" w:rsidRDefault="00D10FFC" w:rsidP="00DF635D">
                              <w:pPr>
                                <w:rPr>
                                  <w:sz w:val="18"/>
                                </w:rPr>
                              </w:pPr>
                              <w:r>
                                <w:rPr>
                                  <w:sz w:val="18"/>
                                </w:rPr>
                                <w:t>Care Plan Contributor</w:t>
                              </w:r>
                            </w:p>
                          </w:txbxContent>
                        </wps:txbx>
                        <wps:bodyPr rot="0" vert="horz" wrap="square" lIns="91440" tIns="45720" rIns="91440" bIns="45720" anchor="t" anchorCtr="0" upright="1">
                          <a:noAutofit/>
                        </wps:bodyPr>
                      </wps:wsp>
                      <wps:wsp>
                        <wps:cNvPr id="278"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F168147" id="Canvas 305" o:spid="_x0000_s154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">
                <v:shape id="_x0000_s1545" type="#_x0000_t75" style="position:absolute;width:37261;height:15392;visibility:visible;mso-wrap-style:square">
                  <v:fill o:detectmouseclick="t"/>
                  <v:path o:connecttype="none"/>
                </v:shape>
                <v:oval id="Oval 153" o:spid="_x0000_s1546"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">
                  <v:textbox inset="0,.72pt,0,.72pt">
                    <w:txbxContent>
                      <w:p w14:paraId="290DDFE9" w14:textId="77777777" w:rsidR="00D10FFC" w:rsidRDefault="00D10FFC" w:rsidP="00DF635D">
                        <w:pPr>
                          <w:jc w:val="center"/>
                          <w:rPr>
                            <w:sz w:val="18"/>
                          </w:rPr>
                        </w:pPr>
                        <w:r>
                          <w:rPr>
                            <w:sz w:val="18"/>
                          </w:rPr>
                          <w:t>Provide Plan Definition [PCC-Y5]</w:t>
                        </w:r>
                      </w:p>
                    </w:txbxContent>
                  </v:textbox>
                </v:oval>
                <v:shape id="Text Box 154" o:spid="_x0000_s1547"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">
                  <v:textbox>
                    <w:txbxContent>
                      <w:p w14:paraId="67CECEA1" w14:textId="0BA06DC9" w:rsidR="00D10FFC" w:rsidRDefault="00D10FFC" w:rsidP="00DF635D">
                        <w:pPr>
                          <w:rPr>
                            <w:sz w:val="18"/>
                          </w:rPr>
                        </w:pPr>
                        <w:r>
                          <w:rPr>
                            <w:sz w:val="18"/>
                          </w:rPr>
                          <w:t xml:space="preserve">Care Plan </w:t>
                        </w:r>
                        <w:del w:id="468" w:author="Jones, Emma" w:date="2018-07-16T16:01:00Z">
                          <w:r w:rsidDel="004E5AB9">
                            <w:rPr>
                              <w:sz w:val="18"/>
                            </w:rPr>
                            <w:delText xml:space="preserve">Guidance </w:delText>
                          </w:r>
                        </w:del>
                        <w:ins w:id="469" w:author="Jones, Emma" w:date="2018-07-16T16:01:00Z">
                          <w:r>
                            <w:rPr>
                              <w:sz w:val="18"/>
                            </w:rPr>
                            <w:t xml:space="preserve">Definition </w:t>
                          </w:r>
                        </w:ins>
                        <w:r>
                          <w:rPr>
                            <w:sz w:val="18"/>
                          </w:rPr>
                          <w:t>Service</w:t>
                        </w:r>
                      </w:p>
                    </w:txbxContent>
                  </v:textbox>
                </v:shape>
                <v:line id="Line 155" o:spid="_x0000_s1548"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"/>
                <v:shape id="Text Box 156" o:spid="_x0000_s1549"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">
                  <v:textbox>
                    <w:txbxContent>
                      <w:p w14:paraId="59757185" w14:textId="77777777" w:rsidR="00D10FFC" w:rsidRDefault="00D10FFC" w:rsidP="00DF635D">
                        <w:pPr>
                          <w:rPr>
                            <w:sz w:val="18"/>
                          </w:rPr>
                        </w:pPr>
                        <w:r>
                          <w:rPr>
                            <w:sz w:val="18"/>
                          </w:rPr>
                          <w:t>Care Plan Contributor</w:t>
                        </w:r>
                      </w:p>
                    </w:txbxContent>
                  </v:textbox>
                </v:shape>
                <v:line id="Line 157" o:spid="_x0000_s1550"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"/>
                <w10:anchorlock/>
              </v:group>
            </w:pict>
          </mc:Fallback>
        </mc:AlternateContent>
      </w:r>
    </w:p>
    <w:p w14:paraId="4805D57B" w14:textId="77777777" w:rsidR="00DF635D" w:rsidRPr="000D5169" w:rsidRDefault="00DF635D" w:rsidP="00DF635D">
      <w:pPr>
        <w:pStyle w:val="FigureTitle"/>
      </w:pPr>
      <w:r w:rsidRPr="000D5169">
        <w:t xml:space="preserve">Figure </w:t>
      </w:r>
      <w:proofErr w:type="gramStart"/>
      <w:r w:rsidRPr="000D5169">
        <w:t>3.Y</w:t>
      </w:r>
      <w:proofErr w:type="gramEnd"/>
      <w:r w:rsidRPr="000D5169">
        <w:t>5.2-1: Use Case Diagram</w:t>
      </w:r>
    </w:p>
    <w:p w14:paraId="22DBAB9F" w14:textId="77777777" w:rsidR="00DF635D" w:rsidRPr="000D5169" w:rsidRDefault="00DF635D" w:rsidP="00DF635D">
      <w:pPr>
        <w:pStyle w:val="TableTitle"/>
      </w:pPr>
      <w:r w:rsidRPr="000D5169">
        <w:t xml:space="preserve">Table </w:t>
      </w:r>
      <w:proofErr w:type="gramStart"/>
      <w:r w:rsidRPr="000D5169">
        <w:t>3.Y</w:t>
      </w:r>
      <w:proofErr w:type="gramEnd"/>
      <w:r w:rsidRPr="000D5169">
        <w:t>5.2-1: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F635D" w:rsidRPr="000D5169" w14:paraId="7EB300E4" w14:textId="77777777" w:rsidTr="007E6818">
        <w:tc>
          <w:tcPr>
            <w:tcW w:w="1008" w:type="dxa"/>
            <w:shd w:val="clear" w:color="auto" w:fill="auto"/>
          </w:tcPr>
          <w:p w14:paraId="6053C7BB" w14:textId="77777777" w:rsidR="00DF635D" w:rsidRPr="000D5169" w:rsidRDefault="00DF635D" w:rsidP="007E6818">
            <w:pPr>
              <w:pStyle w:val="BodyText"/>
              <w:rPr>
                <w:b/>
              </w:rPr>
            </w:pPr>
            <w:r w:rsidRPr="000D5169">
              <w:rPr>
                <w:b/>
              </w:rPr>
              <w:t>Actor:</w:t>
            </w:r>
          </w:p>
        </w:tc>
        <w:tc>
          <w:tcPr>
            <w:tcW w:w="8568" w:type="dxa"/>
            <w:shd w:val="clear" w:color="auto" w:fill="auto"/>
          </w:tcPr>
          <w:p w14:paraId="09222A07" w14:textId="5AFBBD1E" w:rsidR="00DF635D" w:rsidRPr="000D5169" w:rsidRDefault="00DF635D" w:rsidP="007E6818">
            <w:pPr>
              <w:pStyle w:val="BodyText"/>
            </w:pPr>
            <w:r w:rsidRPr="000D5169">
              <w:t xml:space="preserve">Care Plan </w:t>
            </w:r>
            <w:ins w:id="470" w:author="Jones, Emma" w:date="2018-07-16T16:06:00Z">
              <w:r w:rsidR="009127AC">
                <w:t>Definition</w:t>
              </w:r>
              <w:r w:rsidR="009127AC" w:rsidRPr="000D5169">
                <w:t xml:space="preserve"> </w:t>
              </w:r>
            </w:ins>
            <w:del w:id="471" w:author="Jones, Emma" w:date="2018-07-16T16:06:00Z">
              <w:r w:rsidRPr="000D5169" w:rsidDel="009127AC">
                <w:delText xml:space="preserve">Guidance </w:delText>
              </w:r>
            </w:del>
            <w:r w:rsidRPr="000D5169">
              <w:t>Service</w:t>
            </w:r>
          </w:p>
        </w:tc>
      </w:tr>
      <w:tr w:rsidR="00DF635D" w:rsidRPr="000D5169" w14:paraId="5DE95A87" w14:textId="77777777" w:rsidTr="007E6818">
        <w:tc>
          <w:tcPr>
            <w:tcW w:w="1008" w:type="dxa"/>
            <w:shd w:val="clear" w:color="auto" w:fill="auto"/>
          </w:tcPr>
          <w:p w14:paraId="34362D6E" w14:textId="77777777" w:rsidR="00DF635D" w:rsidRPr="000D5169" w:rsidRDefault="00DF635D" w:rsidP="007E6818">
            <w:pPr>
              <w:pStyle w:val="BodyText"/>
              <w:rPr>
                <w:b/>
              </w:rPr>
            </w:pPr>
            <w:r w:rsidRPr="000D5169">
              <w:rPr>
                <w:b/>
              </w:rPr>
              <w:t>Role:</w:t>
            </w:r>
          </w:p>
        </w:tc>
        <w:tc>
          <w:tcPr>
            <w:tcW w:w="8568" w:type="dxa"/>
            <w:shd w:val="clear" w:color="auto" w:fill="auto"/>
          </w:tcPr>
          <w:p w14:paraId="1D799F84" w14:textId="3675D0C6" w:rsidR="00DF635D" w:rsidRPr="000D5169" w:rsidRDefault="00DF635D" w:rsidP="007E6818">
            <w:pPr>
              <w:pStyle w:val="BodyText"/>
            </w:pPr>
            <w:r w:rsidRPr="000D5169">
              <w:t xml:space="preserve">The Care Plan </w:t>
            </w:r>
            <w:ins w:id="472" w:author="Jones, Emma" w:date="2018-07-16T16:06:00Z">
              <w:r w:rsidR="009127AC">
                <w:t>Definition</w:t>
              </w:r>
              <w:r w:rsidR="009127AC" w:rsidRPr="000D5169">
                <w:t xml:space="preserve"> </w:t>
              </w:r>
            </w:ins>
            <w:del w:id="473" w:author="Jones, Emma" w:date="2018-07-16T16:06:00Z">
              <w:r w:rsidRPr="000D5169" w:rsidDel="009127AC">
                <w:delText xml:space="preserve">Guidance </w:delText>
              </w:r>
            </w:del>
            <w:r w:rsidRPr="000D5169">
              <w:t>Service provides updated PlanDefinition resources to subscribed Care Plan Contributors.</w:t>
            </w:r>
          </w:p>
        </w:tc>
      </w:tr>
      <w:tr w:rsidR="00DF635D" w:rsidRPr="000D5169" w14:paraId="55F4DFC9" w14:textId="77777777" w:rsidTr="007E6818">
        <w:tc>
          <w:tcPr>
            <w:tcW w:w="1008" w:type="dxa"/>
            <w:shd w:val="clear" w:color="auto" w:fill="auto"/>
          </w:tcPr>
          <w:p w14:paraId="5C42C322" w14:textId="77777777" w:rsidR="00DF635D" w:rsidRPr="000D5169" w:rsidRDefault="00DF635D" w:rsidP="007E6818">
            <w:pPr>
              <w:pStyle w:val="BodyText"/>
              <w:rPr>
                <w:b/>
              </w:rPr>
            </w:pPr>
            <w:r w:rsidRPr="000D5169">
              <w:rPr>
                <w:b/>
              </w:rPr>
              <w:t>Actor:</w:t>
            </w:r>
          </w:p>
        </w:tc>
        <w:tc>
          <w:tcPr>
            <w:tcW w:w="8568" w:type="dxa"/>
            <w:shd w:val="clear" w:color="auto" w:fill="auto"/>
          </w:tcPr>
          <w:p w14:paraId="0844E43E" w14:textId="77777777" w:rsidR="00DF635D" w:rsidRPr="000D5169" w:rsidRDefault="00DF635D" w:rsidP="007E6818">
            <w:pPr>
              <w:pStyle w:val="BodyText"/>
            </w:pPr>
            <w:r w:rsidRPr="000D5169">
              <w:t>Care Plan Contributor</w:t>
            </w:r>
          </w:p>
        </w:tc>
      </w:tr>
      <w:tr w:rsidR="00DF635D" w:rsidRPr="000D5169" w14:paraId="3CDEFAE9" w14:textId="77777777" w:rsidTr="007E6818">
        <w:tc>
          <w:tcPr>
            <w:tcW w:w="1008" w:type="dxa"/>
            <w:shd w:val="clear" w:color="auto" w:fill="auto"/>
          </w:tcPr>
          <w:p w14:paraId="2E3A03E1" w14:textId="77777777" w:rsidR="00DF635D" w:rsidRPr="000D5169" w:rsidRDefault="00DF635D" w:rsidP="007E6818">
            <w:pPr>
              <w:pStyle w:val="BodyText"/>
              <w:rPr>
                <w:b/>
              </w:rPr>
            </w:pPr>
            <w:r w:rsidRPr="000D5169">
              <w:rPr>
                <w:b/>
              </w:rPr>
              <w:t>Role:</w:t>
            </w:r>
          </w:p>
        </w:tc>
        <w:tc>
          <w:tcPr>
            <w:tcW w:w="8568" w:type="dxa"/>
            <w:shd w:val="clear" w:color="auto" w:fill="auto"/>
          </w:tcPr>
          <w:p w14:paraId="02B38AC3" w14:textId="01307F1C" w:rsidR="00DF635D" w:rsidRPr="000D5169" w:rsidRDefault="00DF635D" w:rsidP="007E6818">
            <w:pPr>
              <w:pStyle w:val="BodyText"/>
            </w:pPr>
            <w:r w:rsidRPr="000D5169">
              <w:t>The Care Plan Contributor that has subscribed to plan definition updates receives updates of changed PlanDefinition resources.</w:t>
            </w:r>
          </w:p>
        </w:tc>
      </w:tr>
    </w:tbl>
    <w:p w14:paraId="514C8C98" w14:textId="77777777" w:rsidR="00DF635D" w:rsidRPr="000D5169" w:rsidRDefault="00DF635D" w:rsidP="00DF635D">
      <w:pPr>
        <w:pStyle w:val="BodyText"/>
      </w:pPr>
    </w:p>
    <w:p w14:paraId="00BA8CCC" w14:textId="77777777" w:rsidR="00DF635D" w:rsidRPr="000D5169" w:rsidRDefault="00DF635D" w:rsidP="00DF635D">
      <w:pPr>
        <w:pStyle w:val="Heading3"/>
        <w:numPr>
          <w:ilvl w:val="0"/>
          <w:numId w:val="0"/>
        </w:numPr>
        <w:rPr>
          <w:noProof w:val="0"/>
        </w:rPr>
      </w:pPr>
      <w:bookmarkStart w:id="474" w:name="_Toc514934481"/>
      <w:r w:rsidRPr="000D5169">
        <w:rPr>
          <w:noProof w:val="0"/>
        </w:rPr>
        <w:t>3.Y5.3 Referenced Standards</w:t>
      </w:r>
      <w:bookmarkEnd w:id="474"/>
    </w:p>
    <w:p w14:paraId="0FB81EF7" w14:textId="77777777" w:rsidR="00DF635D" w:rsidRPr="000D5169" w:rsidRDefault="00DF635D" w:rsidP="00DF635D">
      <w:pPr>
        <w:pStyle w:val="BodyText"/>
      </w:pPr>
      <w:r w:rsidRPr="000D5169">
        <w:t>HL7 FHIR standard release 3 (STU)</w:t>
      </w:r>
    </w:p>
    <w:p w14:paraId="2588ADB2" w14:textId="77777777" w:rsidR="00DF635D" w:rsidRPr="000D5169" w:rsidRDefault="00DF635D" w:rsidP="00DF635D">
      <w:pPr>
        <w:pStyle w:val="Heading3"/>
        <w:numPr>
          <w:ilvl w:val="0"/>
          <w:numId w:val="0"/>
        </w:numPr>
        <w:rPr>
          <w:noProof w:val="0"/>
        </w:rPr>
      </w:pPr>
      <w:bookmarkStart w:id="475" w:name="_Toc514934482"/>
      <w:r w:rsidRPr="000D5169">
        <w:rPr>
          <w:noProof w:val="0"/>
        </w:rPr>
        <w:lastRenderedPageBreak/>
        <w:t>3.Y5.4 Interaction Diagram</w:t>
      </w:r>
      <w:bookmarkEnd w:id="475"/>
    </w:p>
    <w:p w14:paraId="077C3AFB" w14:textId="77777777" w:rsidR="00DF635D" w:rsidRPr="000D5169" w:rsidRDefault="00DF635D" w:rsidP="00DF635D">
      <w:pPr>
        <w:pStyle w:val="BodyText"/>
      </w:pPr>
      <w:r w:rsidRPr="000D5169">
        <w:rPr>
          <w:noProof/>
        </w:rPr>
        <mc:AlternateContent>
          <mc:Choice Requires="wpc">
            <w:drawing>
              <wp:inline distT="0" distB="0" distL="0" distR="0" wp14:anchorId="6651716F" wp14:editId="5D798EDB">
                <wp:extent cx="5943600" cy="2400300"/>
                <wp:effectExtent l="0" t="0" r="0" b="0"/>
                <wp:docPr id="306" name="Canvas 3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1" name="Text Box 160"/>
                        <wps:cNvSpPr txBox="1">
                          <a:spLocks noChangeArrowheads="1"/>
                        </wps:cNvSpPr>
                        <wps:spPr bwMode="auto">
                          <a:xfrm>
                            <a:off x="1390650" y="171450"/>
                            <a:ext cx="939800" cy="662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8D99DF" w14:textId="7B1A2F7D" w:rsidR="00D10FFC" w:rsidRPr="007C1AAC" w:rsidRDefault="00D10FFC" w:rsidP="00DF635D">
                              <w:pPr>
                                <w:jc w:val="center"/>
                                <w:rPr>
                                  <w:sz w:val="22"/>
                                  <w:szCs w:val="22"/>
                                </w:rPr>
                              </w:pPr>
                              <w:r>
                                <w:rPr>
                                  <w:sz w:val="22"/>
                                  <w:szCs w:val="22"/>
                                </w:rPr>
                                <w:t xml:space="preserve">Care Plan </w:t>
                              </w:r>
                              <w:del w:id="476" w:author="Jones, Emma" w:date="2018-07-16T16:01:00Z">
                                <w:r w:rsidDel="004E5AB9">
                                  <w:rPr>
                                    <w:sz w:val="22"/>
                                    <w:szCs w:val="22"/>
                                  </w:rPr>
                                  <w:delText xml:space="preserve">Guidance </w:delText>
                                </w:r>
                              </w:del>
                              <w:ins w:id="477" w:author="Jones, Emma" w:date="2018-07-16T16:01:00Z">
                                <w:r>
                                  <w:rPr>
                                    <w:sz w:val="22"/>
                                    <w:szCs w:val="22"/>
                                  </w:rPr>
                                  <w:t xml:space="preserve">Definition </w:t>
                                </w:r>
                              </w:ins>
                              <w:r>
                                <w:rPr>
                                  <w:sz w:val="22"/>
                                  <w:szCs w:val="22"/>
                                </w:rPr>
                                <w:t>Service</w:t>
                              </w:r>
                            </w:p>
                          </w:txbxContent>
                        </wps:txbx>
                        <wps:bodyPr rot="0" vert="horz" wrap="square" lIns="91440" tIns="45720" rIns="91440" bIns="45720" anchor="t" anchorCtr="0" upright="1">
                          <a:noAutofit/>
                        </wps:bodyPr>
                      </wps:wsp>
                      <wps:wsp>
                        <wps:cNvPr id="296"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7" name="Text Box 162"/>
                        <wps:cNvSpPr txBox="1">
                          <a:spLocks noChangeArrowheads="1"/>
                        </wps:cNvSpPr>
                        <wps:spPr bwMode="auto">
                          <a:xfrm>
                            <a:off x="2330451" y="835660"/>
                            <a:ext cx="149860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7A7CB" w14:textId="77777777" w:rsidR="00D10FFC" w:rsidRPr="007C1AAC" w:rsidRDefault="00D10FFC" w:rsidP="00DF635D">
                              <w:pPr>
                                <w:rPr>
                                  <w:sz w:val="22"/>
                                  <w:szCs w:val="22"/>
                                </w:rPr>
                              </w:pPr>
                              <w:r>
                                <w:rPr>
                                  <w:sz w:val="22"/>
                                  <w:szCs w:val="22"/>
                                </w:rPr>
                                <w:t>Provide Plan Definition</w:t>
                              </w:r>
                            </w:p>
                          </w:txbxContent>
                        </wps:txbx>
                        <wps:bodyPr rot="0" vert="horz" wrap="square" lIns="0" tIns="0" rIns="0" bIns="0" anchor="t" anchorCtr="0" upright="1">
                          <a:noAutofit/>
                        </wps:bodyPr>
                      </wps:wsp>
                      <wps:wsp>
                        <wps:cNvPr id="30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3"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4"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67284E" w14:textId="77777777" w:rsidR="00D10FFC" w:rsidRPr="007C1AAC" w:rsidRDefault="00D10FFC" w:rsidP="00DF635D">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51716F" id="Canvas 306" o:spid="_x0000_s1551"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">
                <v:shape id="_x0000_s1552" type="#_x0000_t75" style="position:absolute;width:59436;height:24003;visibility:visible;mso-wrap-style:square">
                  <v:fill o:detectmouseclick="t"/>
                  <v:path o:connecttype="none"/>
                </v:shape>
                <v:shape id="_x0000_s1553" type="#_x0000_t202" style="position:absolute;left:13906;top:1714;width:9398;height:6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" stroked="f">
                  <v:textbox>
                    <w:txbxContent>
                      <w:p w14:paraId="138D99DF" w14:textId="7B1A2F7D" w:rsidR="00D10FFC" w:rsidRPr="007C1AAC" w:rsidRDefault="00D10FFC" w:rsidP="00DF635D">
                        <w:pPr>
                          <w:jc w:val="center"/>
                          <w:rPr>
                            <w:sz w:val="22"/>
                            <w:szCs w:val="22"/>
                          </w:rPr>
                        </w:pPr>
                        <w:r>
                          <w:rPr>
                            <w:sz w:val="22"/>
                            <w:szCs w:val="22"/>
                          </w:rPr>
                          <w:t xml:space="preserve">Care Plan </w:t>
                        </w:r>
                        <w:del w:id="478" w:author="Jones, Emma" w:date="2018-07-16T16:01:00Z">
                          <w:r w:rsidDel="004E5AB9">
                            <w:rPr>
                              <w:sz w:val="22"/>
                              <w:szCs w:val="22"/>
                            </w:rPr>
                            <w:delText xml:space="preserve">Guidance </w:delText>
                          </w:r>
                        </w:del>
                        <w:ins w:id="479" w:author="Jones, Emma" w:date="2018-07-16T16:01:00Z">
                          <w:r>
                            <w:rPr>
                              <w:sz w:val="22"/>
                              <w:szCs w:val="22"/>
                            </w:rPr>
                            <w:t xml:space="preserve">Definition </w:t>
                          </w:r>
                        </w:ins>
                        <w:r>
                          <w:rPr>
                            <w:sz w:val="22"/>
                            <w:szCs w:val="22"/>
                          </w:rPr>
                          <w:t>Service</w:t>
                        </w:r>
                      </w:p>
                    </w:txbxContent>
                  </v:textbox>
                </v:shape>
                <v:line id="Line 161" o:spid="_x0000_s1554"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">
                  <v:stroke dashstyle="dash"/>
                </v:line>
                <v:shape id="Text Box 162" o:spid="_x0000_s1555" type="#_x0000_t202" style="position:absolute;left:23304;top:8356;width:1498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" filled="f" stroked="f">
                  <v:textbox inset="0,0,0,0">
                    <w:txbxContent>
                      <w:p w14:paraId="5F87A7CB" w14:textId="77777777" w:rsidR="00D10FFC" w:rsidRPr="007C1AAC" w:rsidRDefault="00D10FFC" w:rsidP="00DF635D">
                        <w:pPr>
                          <w:rPr>
                            <w:sz w:val="22"/>
                            <w:szCs w:val="22"/>
                          </w:rPr>
                        </w:pPr>
                        <w:r>
                          <w:rPr>
                            <w:sz w:val="22"/>
                            <w:szCs w:val="22"/>
                          </w:rPr>
                          <w:t>Provide Plan Definition</w:t>
                        </w:r>
                      </w:p>
                    </w:txbxContent>
                  </v:textbox>
                </v:shape>
                <v:line id="Line 163" o:spid="_x0000_s1556"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">
                  <v:stroke dashstyle="dash"/>
                </v:line>
                <v:rect id="Rectangle 164" o:spid="_x0000_s1557"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"/>
                <v:rect id="Rectangle 165" o:spid="_x0000_s1558"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"/>
                <v:line id="Line 166" o:spid="_x0000_s1559"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">
                  <v:stroke endarrow="block"/>
                </v:line>
                <v:shape id="Text Box 167" o:spid="_x0000_s1560"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" stroked="f">
                  <v:textbox>
                    <w:txbxContent>
                      <w:p w14:paraId="2B67284E" w14:textId="77777777" w:rsidR="00D10FFC" w:rsidRPr="007C1AAC" w:rsidRDefault="00D10FFC" w:rsidP="00DF635D">
                        <w:pPr>
                          <w:jc w:val="center"/>
                          <w:rPr>
                            <w:sz w:val="22"/>
                            <w:szCs w:val="22"/>
                          </w:rPr>
                        </w:pPr>
                        <w:r>
                          <w:rPr>
                            <w:sz w:val="22"/>
                            <w:szCs w:val="22"/>
                          </w:rPr>
                          <w:t>Care Plan Contributor</w:t>
                        </w:r>
                      </w:p>
                    </w:txbxContent>
                  </v:textbox>
                </v:shape>
                <w10:anchorlock/>
              </v:group>
            </w:pict>
          </mc:Fallback>
        </mc:AlternateContent>
      </w:r>
    </w:p>
    <w:p w14:paraId="43EF5895" w14:textId="77777777" w:rsidR="00DF635D" w:rsidRPr="000D5169" w:rsidRDefault="00DF635D" w:rsidP="00DF635D">
      <w:pPr>
        <w:pStyle w:val="Heading4"/>
        <w:numPr>
          <w:ilvl w:val="0"/>
          <w:numId w:val="0"/>
        </w:numPr>
        <w:rPr>
          <w:noProof w:val="0"/>
        </w:rPr>
      </w:pPr>
      <w:bookmarkStart w:id="480" w:name="_Toc514934483"/>
      <w:r w:rsidRPr="000D5169">
        <w:rPr>
          <w:noProof w:val="0"/>
        </w:rPr>
        <w:t>3.Y5.4.1 Provide Plan Definition</w:t>
      </w:r>
      <w:bookmarkEnd w:id="480"/>
    </w:p>
    <w:p w14:paraId="50262076" w14:textId="4A19D9EA" w:rsidR="00DF635D" w:rsidRPr="000D5169" w:rsidRDefault="00DF635D" w:rsidP="00DF635D">
      <w:pPr>
        <w:pStyle w:val="BodyText"/>
      </w:pPr>
      <w:r w:rsidRPr="000D5169">
        <w:t xml:space="preserve">The Care Plan </w:t>
      </w:r>
      <w:ins w:id="481" w:author="Jones, Emma" w:date="2018-07-16T16:07:00Z">
        <w:r w:rsidR="009127AC">
          <w:t>Definition</w:t>
        </w:r>
        <w:r w:rsidR="009127AC" w:rsidRPr="000D5169">
          <w:t xml:space="preserve"> </w:t>
        </w:r>
      </w:ins>
      <w:del w:id="482" w:author="Jones, Emma" w:date="2018-07-16T16:07:00Z">
        <w:r w:rsidRPr="000D5169" w:rsidDel="009127AC">
          <w:delText xml:space="preserve">Guidance </w:delText>
        </w:r>
      </w:del>
      <w:r w:rsidRPr="000D5169">
        <w:t>Service sends a PlanDefinition resource to the endpoint specified in the Subscription resource.</w:t>
      </w:r>
    </w:p>
    <w:p w14:paraId="61B8263B" w14:textId="77777777" w:rsidR="00DF635D" w:rsidRPr="000D5169" w:rsidRDefault="00DF635D" w:rsidP="00DF635D">
      <w:pPr>
        <w:pStyle w:val="Heading5"/>
        <w:numPr>
          <w:ilvl w:val="0"/>
          <w:numId w:val="0"/>
        </w:numPr>
        <w:rPr>
          <w:noProof w:val="0"/>
        </w:rPr>
      </w:pPr>
      <w:bookmarkStart w:id="483" w:name="_Toc514934484"/>
      <w:r w:rsidRPr="000D5169">
        <w:rPr>
          <w:noProof w:val="0"/>
        </w:rPr>
        <w:t>3.Y5.4.1.1 Trigger Events</w:t>
      </w:r>
      <w:bookmarkEnd w:id="483"/>
    </w:p>
    <w:p w14:paraId="709F9DB1" w14:textId="7C893120" w:rsidR="00DF635D" w:rsidRPr="000D5169" w:rsidRDefault="00DF635D" w:rsidP="00DF635D">
      <w:pPr>
        <w:pStyle w:val="BodyText"/>
      </w:pPr>
      <w:r w:rsidRPr="000D5169">
        <w:t xml:space="preserve">A change to a resource causes a Subscription Criteria to evaluate as true, so the Care Plan </w:t>
      </w:r>
      <w:ins w:id="484" w:author="Jones, Emma" w:date="2018-07-16T16:07:00Z">
        <w:r w:rsidR="009127AC">
          <w:t>Definition</w:t>
        </w:r>
        <w:r w:rsidR="009127AC" w:rsidRPr="000D5169">
          <w:t xml:space="preserve"> </w:t>
        </w:r>
      </w:ins>
      <w:del w:id="485" w:author="Jones, Emma" w:date="2018-07-16T16:07:00Z">
        <w:r w:rsidRPr="000D5169" w:rsidDel="009127AC">
          <w:delText xml:space="preserve">Guidance </w:delText>
        </w:r>
      </w:del>
      <w:r w:rsidRPr="000D5169">
        <w:t>Service sends the updated PlanDefinition resource to the designated endpoint.</w:t>
      </w:r>
    </w:p>
    <w:p w14:paraId="36717D99" w14:textId="77777777" w:rsidR="00DF635D" w:rsidRPr="000D5169" w:rsidRDefault="00DF635D" w:rsidP="00DF635D">
      <w:pPr>
        <w:pStyle w:val="Heading5"/>
        <w:numPr>
          <w:ilvl w:val="0"/>
          <w:numId w:val="0"/>
        </w:numPr>
        <w:rPr>
          <w:noProof w:val="0"/>
        </w:rPr>
      </w:pPr>
      <w:bookmarkStart w:id="486" w:name="_Toc514934485"/>
      <w:r w:rsidRPr="000D5169">
        <w:rPr>
          <w:noProof w:val="0"/>
        </w:rPr>
        <w:t>3.Y5.4.1.2 Message Semantics</w:t>
      </w:r>
      <w:bookmarkEnd w:id="486"/>
    </w:p>
    <w:p w14:paraId="3AEC1872" w14:textId="77777777" w:rsidR="00DF635D" w:rsidRPr="000D5169" w:rsidRDefault="00DF635D" w:rsidP="00DF635D">
      <w:pPr>
        <w:pStyle w:val="BodyText"/>
      </w:pPr>
      <w:r w:rsidRPr="000D5169">
        <w:t>This is an HTTP or HTTPS POST of a PlanDefinition resource, as constrained by this profile.</w:t>
      </w:r>
    </w:p>
    <w:p w14:paraId="0E729A4B" w14:textId="77777777" w:rsidR="00DF635D" w:rsidRPr="000D5169" w:rsidRDefault="00DF635D" w:rsidP="00DF635D">
      <w:pPr>
        <w:pStyle w:val="BodyText"/>
      </w:pPr>
      <w:r w:rsidRPr="000D5169">
        <w:t>The base URL for this is specified in the registered Subscription resource.</w:t>
      </w:r>
    </w:p>
    <w:p w14:paraId="5D95F0A8" w14:textId="77777777" w:rsidR="00DF635D" w:rsidRPr="000D5169" w:rsidRDefault="00DF635D" w:rsidP="00DF635D">
      <w:pPr>
        <w:pStyle w:val="BodyText"/>
      </w:pPr>
      <w:r w:rsidRPr="000D5169">
        <w:t xml:space="preserve">Where the body of the transaction contains the PlanDefinition resource. </w:t>
      </w:r>
    </w:p>
    <w:p w14:paraId="5C3E4CD3" w14:textId="2E71DA27" w:rsidR="00DF635D" w:rsidRPr="000D5169" w:rsidRDefault="00DF635D" w:rsidP="00DF635D">
      <w:pPr>
        <w:pStyle w:val="BodyText"/>
      </w:pPr>
      <w:r w:rsidRPr="000D5169">
        <w:t xml:space="preserve">See </w:t>
      </w:r>
      <w:r w:rsidR="007B4B7C" w:rsidRPr="000D5169">
        <w:t>http://hl7.org/fhir/STU3/</w:t>
      </w:r>
      <w:r w:rsidRPr="000D5169">
        <w:t>subscription.html.</w:t>
      </w:r>
    </w:p>
    <w:p w14:paraId="5D1614CA" w14:textId="77777777" w:rsidR="00DF635D" w:rsidRPr="000D5169" w:rsidRDefault="00DF635D" w:rsidP="00DF635D">
      <w:pPr>
        <w:pStyle w:val="Heading5"/>
        <w:numPr>
          <w:ilvl w:val="0"/>
          <w:numId w:val="0"/>
        </w:numPr>
        <w:rPr>
          <w:noProof w:val="0"/>
        </w:rPr>
      </w:pPr>
      <w:bookmarkStart w:id="487" w:name="_Toc514934486"/>
      <w:r w:rsidRPr="000D5169">
        <w:rPr>
          <w:noProof w:val="0"/>
        </w:rPr>
        <w:t>3.Y5.4.1.3 Expected Actions</w:t>
      </w:r>
      <w:bookmarkEnd w:id="487"/>
    </w:p>
    <w:p w14:paraId="332876EE" w14:textId="77777777" w:rsidR="00DF635D" w:rsidRPr="000D5169" w:rsidRDefault="00DF635D" w:rsidP="00DF635D">
      <w:pPr>
        <w:pStyle w:val="BodyText"/>
      </w:pPr>
      <w:r w:rsidRPr="000D5169">
        <w:t>The Care Plan Contributor receives the PlanDefinition resource in the body of the POST.</w:t>
      </w:r>
    </w:p>
    <w:p w14:paraId="3267515E" w14:textId="77777777" w:rsidR="00DF635D" w:rsidRPr="000D5169" w:rsidRDefault="00DF635D" w:rsidP="00DF635D">
      <w:pPr>
        <w:pStyle w:val="Heading3"/>
        <w:numPr>
          <w:ilvl w:val="0"/>
          <w:numId w:val="0"/>
        </w:numPr>
        <w:rPr>
          <w:noProof w:val="0"/>
        </w:rPr>
      </w:pPr>
      <w:bookmarkStart w:id="488" w:name="_Toc514934487"/>
      <w:r w:rsidRPr="000D5169">
        <w:rPr>
          <w:noProof w:val="0"/>
        </w:rPr>
        <w:t>3.Y5.5 Security Considerations</w:t>
      </w:r>
      <w:bookmarkEnd w:id="488"/>
    </w:p>
    <w:p w14:paraId="40A952DF" w14:textId="77777777" w:rsidR="00DF635D" w:rsidRPr="000D5169" w:rsidRDefault="00DF635D" w:rsidP="00DF635D">
      <w:pPr>
        <w:pStyle w:val="BodyText"/>
      </w:pPr>
      <w:r w:rsidRPr="000D5169">
        <w:t xml:space="preserve">See X.5 DCP Security Considerations </w:t>
      </w:r>
    </w:p>
    <w:p w14:paraId="6C7FE5DE" w14:textId="77777777" w:rsidR="00CF23CE" w:rsidRPr="000D5169" w:rsidRDefault="00CF23CE" w:rsidP="00CF23CE">
      <w:pPr>
        <w:pStyle w:val="Heading2"/>
        <w:numPr>
          <w:ilvl w:val="0"/>
          <w:numId w:val="0"/>
        </w:numPr>
        <w:rPr>
          <w:noProof w:val="0"/>
        </w:rPr>
      </w:pPr>
      <w:bookmarkStart w:id="489" w:name="_Toc514934488"/>
      <w:r w:rsidRPr="000D5169">
        <w:rPr>
          <w:noProof w:val="0"/>
        </w:rPr>
        <w:lastRenderedPageBreak/>
        <w:t>3.Y6 Provide Activity Definition [PCC-Y6]</w:t>
      </w:r>
      <w:bookmarkEnd w:id="489"/>
    </w:p>
    <w:p w14:paraId="01A2745B" w14:textId="77777777" w:rsidR="00CF23CE" w:rsidRPr="000D5169" w:rsidRDefault="00CF23CE" w:rsidP="00CF23CE">
      <w:pPr>
        <w:pStyle w:val="Heading3"/>
        <w:numPr>
          <w:ilvl w:val="0"/>
          <w:numId w:val="0"/>
        </w:numPr>
        <w:rPr>
          <w:noProof w:val="0"/>
        </w:rPr>
      </w:pPr>
      <w:bookmarkStart w:id="490" w:name="_Toc514934489"/>
      <w:r w:rsidRPr="000D5169">
        <w:rPr>
          <w:noProof w:val="0"/>
        </w:rPr>
        <w:t>3.Y6.1 Scope</w:t>
      </w:r>
      <w:bookmarkEnd w:id="490"/>
    </w:p>
    <w:p w14:paraId="50568087" w14:textId="77777777" w:rsidR="00CF23CE" w:rsidRPr="000D5169" w:rsidRDefault="00CF23CE" w:rsidP="00CF23CE">
      <w:pPr>
        <w:pStyle w:val="BodyText"/>
      </w:pPr>
      <w:r w:rsidRPr="000D5169">
        <w:t xml:space="preserve">This transaction is used to provide an updated </w:t>
      </w:r>
      <w:proofErr w:type="spellStart"/>
      <w:r w:rsidRPr="000D5169">
        <w:t>ActivityDefinition</w:t>
      </w:r>
      <w:proofErr w:type="spellEnd"/>
      <w:r w:rsidRPr="000D5169">
        <w:t xml:space="preserve"> resource to a Care Plan Contributor that has subscribed to updates.</w:t>
      </w:r>
    </w:p>
    <w:p w14:paraId="218DA119" w14:textId="77777777" w:rsidR="00CF23CE" w:rsidRPr="000D5169" w:rsidRDefault="00CF23CE" w:rsidP="00CF23CE">
      <w:pPr>
        <w:pStyle w:val="Heading3"/>
        <w:numPr>
          <w:ilvl w:val="0"/>
          <w:numId w:val="0"/>
        </w:numPr>
        <w:rPr>
          <w:noProof w:val="0"/>
        </w:rPr>
      </w:pPr>
      <w:bookmarkStart w:id="491" w:name="_Toc514934490"/>
      <w:r w:rsidRPr="000D5169">
        <w:rPr>
          <w:noProof w:val="0"/>
        </w:rPr>
        <w:t>3.Y6.2 Actor Roles</w:t>
      </w:r>
      <w:bookmarkEnd w:id="491"/>
    </w:p>
    <w:p w14:paraId="516A0A28" w14:textId="77777777" w:rsidR="00CF23CE" w:rsidRPr="000D5169" w:rsidRDefault="00CF23CE" w:rsidP="00CF23CE">
      <w:pPr>
        <w:pStyle w:val="AuthorInstructions"/>
      </w:pPr>
    </w:p>
    <w:p w14:paraId="6C1484B5" w14:textId="77777777" w:rsidR="00CF23CE" w:rsidRPr="000D5169" w:rsidRDefault="00CF23CE" w:rsidP="00CF23CE">
      <w:pPr>
        <w:pStyle w:val="BodyText"/>
        <w:jc w:val="center"/>
      </w:pPr>
      <w:r w:rsidRPr="000D5169">
        <w:rPr>
          <w:noProof/>
        </w:rPr>
        <mc:AlternateContent>
          <mc:Choice Requires="wpc">
            <w:drawing>
              <wp:inline distT="0" distB="0" distL="0" distR="0" wp14:anchorId="4198CFEF" wp14:editId="1E6DE801">
                <wp:extent cx="3726180" cy="1539240"/>
                <wp:effectExtent l="0" t="0" r="0" b="3810"/>
                <wp:docPr id="321" name="Canvas 3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7"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3D4B50E0" w14:textId="77777777" w:rsidR="00D10FFC" w:rsidRDefault="00D10FFC" w:rsidP="00CF23CE">
                              <w:pPr>
                                <w:jc w:val="center"/>
                                <w:rPr>
                                  <w:sz w:val="18"/>
                                </w:rPr>
                              </w:pPr>
                              <w:r>
                                <w:rPr>
                                  <w:sz w:val="18"/>
                                </w:rPr>
                                <w:t>Provide Activity Definition [PCC-Y6]</w:t>
                              </w:r>
                            </w:p>
                          </w:txbxContent>
                        </wps:txbx>
                        <wps:bodyPr rot="0" vert="horz" wrap="square" lIns="0" tIns="9144" rIns="0" bIns="9144" anchor="t" anchorCtr="0" upright="1">
                          <a:noAutofit/>
                        </wps:bodyPr>
                      </wps:wsp>
                      <wps:wsp>
                        <wps:cNvPr id="308"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4A505B3E" w14:textId="4D6B8590" w:rsidR="00D10FFC" w:rsidRDefault="00D10FFC" w:rsidP="00CF23CE">
                              <w:pPr>
                                <w:rPr>
                                  <w:sz w:val="18"/>
                                </w:rPr>
                              </w:pPr>
                              <w:r>
                                <w:rPr>
                                  <w:sz w:val="18"/>
                                </w:rPr>
                                <w:t xml:space="preserve">Care Plan </w:t>
                              </w:r>
                              <w:del w:id="492" w:author="Jones, Emma" w:date="2018-07-16T16:02:00Z">
                                <w:r w:rsidDel="004E5AB9">
                                  <w:rPr>
                                    <w:sz w:val="18"/>
                                  </w:rPr>
                                  <w:delText xml:space="preserve">Guidance </w:delText>
                                </w:r>
                              </w:del>
                              <w:ins w:id="493" w:author="Jones, Emma" w:date="2018-07-16T16:02:00Z">
                                <w:r>
                                  <w:rPr>
                                    <w:sz w:val="18"/>
                                  </w:rPr>
                                  <w:t xml:space="preserve">Definition </w:t>
                                </w:r>
                              </w:ins>
                              <w:r>
                                <w:rPr>
                                  <w:sz w:val="18"/>
                                </w:rPr>
                                <w:t>Service</w:t>
                              </w:r>
                            </w:p>
                          </w:txbxContent>
                        </wps:txbx>
                        <wps:bodyPr rot="0" vert="horz" wrap="square" lIns="91440" tIns="45720" rIns="91440" bIns="45720" anchor="t" anchorCtr="0" upright="1">
                          <a:noAutofit/>
                        </wps:bodyPr>
                      </wps:wsp>
                      <wps:wsp>
                        <wps:cNvPr id="309"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0"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4F36EC43" w14:textId="77777777" w:rsidR="00D10FFC" w:rsidRDefault="00D10FFC" w:rsidP="00CF23CE">
                              <w:pPr>
                                <w:rPr>
                                  <w:sz w:val="18"/>
                                </w:rPr>
                              </w:pPr>
                              <w:r>
                                <w:rPr>
                                  <w:sz w:val="18"/>
                                </w:rPr>
                                <w:t>Care Plan Contributor</w:t>
                              </w:r>
                            </w:p>
                          </w:txbxContent>
                        </wps:txbx>
                        <wps:bodyPr rot="0" vert="horz" wrap="square" lIns="91440" tIns="45720" rIns="91440" bIns="45720" anchor="t" anchorCtr="0" upright="1">
                          <a:noAutofit/>
                        </wps:bodyPr>
                      </wps:wsp>
                      <wps:wsp>
                        <wps:cNvPr id="311"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198CFEF" id="Canvas 321" o:spid="_x0000_s1561"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">
                <v:shape id="_x0000_s1562" type="#_x0000_t75" style="position:absolute;width:37261;height:15392;visibility:visible;mso-wrap-style:square">
                  <v:fill o:detectmouseclick="t"/>
                  <v:path o:connecttype="none"/>
                </v:shape>
                <v:oval id="Oval 153" o:spid="_x0000_s1563"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">
                  <v:textbox inset="0,.72pt,0,.72pt">
                    <w:txbxContent>
                      <w:p w14:paraId="3D4B50E0" w14:textId="77777777" w:rsidR="00D10FFC" w:rsidRDefault="00D10FFC" w:rsidP="00CF23CE">
                        <w:pPr>
                          <w:jc w:val="center"/>
                          <w:rPr>
                            <w:sz w:val="18"/>
                          </w:rPr>
                        </w:pPr>
                        <w:r>
                          <w:rPr>
                            <w:sz w:val="18"/>
                          </w:rPr>
                          <w:t>Provide Activity Definition [PCC-Y6]</w:t>
                        </w:r>
                      </w:p>
                    </w:txbxContent>
                  </v:textbox>
                </v:oval>
                <v:shape id="Text Box 154" o:spid="_x0000_s1564"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">
                  <v:textbox>
                    <w:txbxContent>
                      <w:p w14:paraId="4A505B3E" w14:textId="4D6B8590" w:rsidR="00D10FFC" w:rsidRDefault="00D10FFC" w:rsidP="00CF23CE">
                        <w:pPr>
                          <w:rPr>
                            <w:sz w:val="18"/>
                          </w:rPr>
                        </w:pPr>
                        <w:r>
                          <w:rPr>
                            <w:sz w:val="18"/>
                          </w:rPr>
                          <w:t xml:space="preserve">Care Plan </w:t>
                        </w:r>
                        <w:del w:id="494" w:author="Jones, Emma" w:date="2018-07-16T16:02:00Z">
                          <w:r w:rsidDel="004E5AB9">
                            <w:rPr>
                              <w:sz w:val="18"/>
                            </w:rPr>
                            <w:delText xml:space="preserve">Guidance </w:delText>
                          </w:r>
                        </w:del>
                        <w:ins w:id="495" w:author="Jones, Emma" w:date="2018-07-16T16:02:00Z">
                          <w:r>
                            <w:rPr>
                              <w:sz w:val="18"/>
                            </w:rPr>
                            <w:t xml:space="preserve">Definition </w:t>
                          </w:r>
                        </w:ins>
                        <w:r>
                          <w:rPr>
                            <w:sz w:val="18"/>
                          </w:rPr>
                          <w:t>Service</w:t>
                        </w:r>
                      </w:p>
                    </w:txbxContent>
                  </v:textbox>
                </v:shape>
                <v:line id="Line 155" o:spid="_x0000_s1565"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"/>
                <v:shape id="Text Box 156" o:spid="_x0000_s1566"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">
                  <v:textbox>
                    <w:txbxContent>
                      <w:p w14:paraId="4F36EC43" w14:textId="77777777" w:rsidR="00D10FFC" w:rsidRDefault="00D10FFC" w:rsidP="00CF23CE">
                        <w:pPr>
                          <w:rPr>
                            <w:sz w:val="18"/>
                          </w:rPr>
                        </w:pPr>
                        <w:r>
                          <w:rPr>
                            <w:sz w:val="18"/>
                          </w:rPr>
                          <w:t>Care Plan Contributor</w:t>
                        </w:r>
                      </w:p>
                    </w:txbxContent>
                  </v:textbox>
                </v:shape>
                <v:line id="Line 157" o:spid="_x0000_s1567"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w10:anchorlock/>
              </v:group>
            </w:pict>
          </mc:Fallback>
        </mc:AlternateContent>
      </w:r>
    </w:p>
    <w:p w14:paraId="6A340E56" w14:textId="77777777" w:rsidR="00CF23CE" w:rsidRPr="000D5169" w:rsidRDefault="00CF23CE" w:rsidP="00CF23CE">
      <w:pPr>
        <w:pStyle w:val="FigureTitle"/>
      </w:pPr>
      <w:r w:rsidRPr="000D5169">
        <w:t xml:space="preserve">Figure </w:t>
      </w:r>
      <w:proofErr w:type="gramStart"/>
      <w:r w:rsidRPr="000D5169">
        <w:t>3.Y</w:t>
      </w:r>
      <w:proofErr w:type="gramEnd"/>
      <w:r w:rsidRPr="000D5169">
        <w:t>6.2-1: Use Case Diagram</w:t>
      </w:r>
    </w:p>
    <w:p w14:paraId="6A16D95F" w14:textId="77777777" w:rsidR="00CF23CE" w:rsidRPr="000D5169" w:rsidRDefault="00CF23CE" w:rsidP="00CF23CE">
      <w:pPr>
        <w:pStyle w:val="TableTitle"/>
      </w:pPr>
      <w:r w:rsidRPr="000D5169">
        <w:t xml:space="preserve">Table </w:t>
      </w:r>
      <w:proofErr w:type="gramStart"/>
      <w:r w:rsidRPr="000D5169">
        <w:t>3.Y</w:t>
      </w:r>
      <w:proofErr w:type="gramEnd"/>
      <w:r w:rsidRPr="000D5169">
        <w:t>6.2-1: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F23CE" w:rsidRPr="000D5169" w14:paraId="48E1140B" w14:textId="77777777" w:rsidTr="007E6818">
        <w:tc>
          <w:tcPr>
            <w:tcW w:w="1008" w:type="dxa"/>
            <w:shd w:val="clear" w:color="auto" w:fill="auto"/>
          </w:tcPr>
          <w:p w14:paraId="099E1371" w14:textId="77777777" w:rsidR="00CF23CE" w:rsidRPr="000D5169" w:rsidRDefault="00CF23CE" w:rsidP="007E6818">
            <w:pPr>
              <w:pStyle w:val="BodyText"/>
              <w:rPr>
                <w:b/>
              </w:rPr>
            </w:pPr>
            <w:r w:rsidRPr="000D5169">
              <w:rPr>
                <w:b/>
              </w:rPr>
              <w:t>Actor:</w:t>
            </w:r>
          </w:p>
        </w:tc>
        <w:tc>
          <w:tcPr>
            <w:tcW w:w="8568" w:type="dxa"/>
            <w:shd w:val="clear" w:color="auto" w:fill="auto"/>
          </w:tcPr>
          <w:p w14:paraId="105C882E" w14:textId="62953006" w:rsidR="00CF23CE" w:rsidRPr="000D5169" w:rsidRDefault="00CF23CE" w:rsidP="007E6818">
            <w:pPr>
              <w:pStyle w:val="BodyText"/>
            </w:pPr>
            <w:r w:rsidRPr="000D5169">
              <w:t xml:space="preserve">Care Plan </w:t>
            </w:r>
            <w:ins w:id="496" w:author="Jones, Emma" w:date="2018-07-16T16:07:00Z">
              <w:r w:rsidR="009127AC">
                <w:t>Definition</w:t>
              </w:r>
              <w:r w:rsidR="009127AC" w:rsidRPr="000D5169">
                <w:t xml:space="preserve"> </w:t>
              </w:r>
            </w:ins>
            <w:del w:id="497" w:author="Jones, Emma" w:date="2018-07-16T16:07:00Z">
              <w:r w:rsidRPr="000D5169" w:rsidDel="009127AC">
                <w:delText xml:space="preserve">Guidance </w:delText>
              </w:r>
            </w:del>
            <w:r w:rsidRPr="000D5169">
              <w:t>Service</w:t>
            </w:r>
          </w:p>
        </w:tc>
      </w:tr>
      <w:tr w:rsidR="00CF23CE" w:rsidRPr="000D5169" w14:paraId="5C46C26B" w14:textId="77777777" w:rsidTr="007E6818">
        <w:tc>
          <w:tcPr>
            <w:tcW w:w="1008" w:type="dxa"/>
            <w:shd w:val="clear" w:color="auto" w:fill="auto"/>
          </w:tcPr>
          <w:p w14:paraId="7DCAC0D6" w14:textId="77777777" w:rsidR="00CF23CE" w:rsidRPr="000D5169" w:rsidRDefault="00CF23CE" w:rsidP="007E6818">
            <w:pPr>
              <w:pStyle w:val="BodyText"/>
              <w:rPr>
                <w:b/>
              </w:rPr>
            </w:pPr>
            <w:r w:rsidRPr="000D5169">
              <w:rPr>
                <w:b/>
              </w:rPr>
              <w:t>Role:</w:t>
            </w:r>
          </w:p>
        </w:tc>
        <w:tc>
          <w:tcPr>
            <w:tcW w:w="8568" w:type="dxa"/>
            <w:shd w:val="clear" w:color="auto" w:fill="auto"/>
          </w:tcPr>
          <w:p w14:paraId="6654BF96" w14:textId="76354B81" w:rsidR="00CF23CE" w:rsidRPr="000D5169" w:rsidRDefault="00CF23CE" w:rsidP="007E6818">
            <w:pPr>
              <w:pStyle w:val="BodyText"/>
            </w:pPr>
            <w:r w:rsidRPr="000D5169">
              <w:t xml:space="preserve">The Care Plan </w:t>
            </w:r>
            <w:ins w:id="498" w:author="Jones, Emma" w:date="2018-07-16T16:07:00Z">
              <w:r w:rsidR="009127AC">
                <w:t>Definition</w:t>
              </w:r>
              <w:r w:rsidR="009127AC" w:rsidRPr="000D5169">
                <w:t xml:space="preserve"> </w:t>
              </w:r>
            </w:ins>
            <w:del w:id="499" w:author="Jones, Emma" w:date="2018-07-16T16:07:00Z">
              <w:r w:rsidRPr="000D5169" w:rsidDel="009127AC">
                <w:delText xml:space="preserve">Guidance </w:delText>
              </w:r>
            </w:del>
            <w:r w:rsidRPr="000D5169">
              <w:t xml:space="preserve">Service provides updated </w:t>
            </w:r>
            <w:proofErr w:type="spellStart"/>
            <w:r w:rsidRPr="000D5169">
              <w:t>ActivityDefinition</w:t>
            </w:r>
            <w:proofErr w:type="spellEnd"/>
            <w:r w:rsidRPr="000D5169">
              <w:t xml:space="preserve"> resources to subscribed Care Plan Contributors.</w:t>
            </w:r>
          </w:p>
        </w:tc>
      </w:tr>
      <w:tr w:rsidR="00CF23CE" w:rsidRPr="000D5169" w14:paraId="61F69645" w14:textId="77777777" w:rsidTr="007E6818">
        <w:tc>
          <w:tcPr>
            <w:tcW w:w="1008" w:type="dxa"/>
            <w:shd w:val="clear" w:color="auto" w:fill="auto"/>
          </w:tcPr>
          <w:p w14:paraId="219D766A" w14:textId="77777777" w:rsidR="00CF23CE" w:rsidRPr="000D5169" w:rsidRDefault="00CF23CE" w:rsidP="007E6818">
            <w:pPr>
              <w:pStyle w:val="BodyText"/>
              <w:rPr>
                <w:b/>
              </w:rPr>
            </w:pPr>
            <w:r w:rsidRPr="000D5169">
              <w:rPr>
                <w:b/>
              </w:rPr>
              <w:t>Actor:</w:t>
            </w:r>
          </w:p>
        </w:tc>
        <w:tc>
          <w:tcPr>
            <w:tcW w:w="8568" w:type="dxa"/>
            <w:shd w:val="clear" w:color="auto" w:fill="auto"/>
          </w:tcPr>
          <w:p w14:paraId="30D4776E" w14:textId="77777777" w:rsidR="00CF23CE" w:rsidRPr="000D5169" w:rsidRDefault="00CF23CE" w:rsidP="007E6818">
            <w:pPr>
              <w:pStyle w:val="BodyText"/>
            </w:pPr>
            <w:r w:rsidRPr="000D5169">
              <w:t>Care Plan Contributor</w:t>
            </w:r>
          </w:p>
        </w:tc>
      </w:tr>
      <w:tr w:rsidR="00CF23CE" w:rsidRPr="000D5169" w14:paraId="46D81668" w14:textId="77777777" w:rsidTr="007E6818">
        <w:tc>
          <w:tcPr>
            <w:tcW w:w="1008" w:type="dxa"/>
            <w:shd w:val="clear" w:color="auto" w:fill="auto"/>
          </w:tcPr>
          <w:p w14:paraId="4BEFB0B4" w14:textId="77777777" w:rsidR="00CF23CE" w:rsidRPr="000D5169" w:rsidRDefault="00CF23CE" w:rsidP="007E6818">
            <w:pPr>
              <w:pStyle w:val="BodyText"/>
              <w:rPr>
                <w:b/>
              </w:rPr>
            </w:pPr>
            <w:r w:rsidRPr="000D5169">
              <w:rPr>
                <w:b/>
              </w:rPr>
              <w:t>Role:</w:t>
            </w:r>
          </w:p>
        </w:tc>
        <w:tc>
          <w:tcPr>
            <w:tcW w:w="8568" w:type="dxa"/>
            <w:shd w:val="clear" w:color="auto" w:fill="auto"/>
          </w:tcPr>
          <w:p w14:paraId="455AC8D9" w14:textId="3C8917DC" w:rsidR="00CF23CE" w:rsidRPr="000D5169" w:rsidRDefault="00CF23CE" w:rsidP="007E6818">
            <w:pPr>
              <w:pStyle w:val="BodyText"/>
            </w:pPr>
            <w:r w:rsidRPr="000D5169">
              <w:t xml:space="preserve">The Care Plan Contributor that has subscribed to activity definition updates receives updates of changed </w:t>
            </w:r>
            <w:proofErr w:type="spellStart"/>
            <w:r w:rsidRPr="000D5169">
              <w:t>ActivityDefinition</w:t>
            </w:r>
            <w:proofErr w:type="spellEnd"/>
            <w:r w:rsidRPr="000D5169">
              <w:t xml:space="preserve"> resources.</w:t>
            </w:r>
          </w:p>
        </w:tc>
      </w:tr>
    </w:tbl>
    <w:p w14:paraId="6AE06AFF" w14:textId="77777777" w:rsidR="00CF23CE" w:rsidRPr="000D5169" w:rsidRDefault="00CF23CE" w:rsidP="00CF23CE">
      <w:pPr>
        <w:pStyle w:val="BodyText"/>
      </w:pPr>
    </w:p>
    <w:p w14:paraId="3E75A2F6" w14:textId="77777777" w:rsidR="00CF23CE" w:rsidRPr="000D5169" w:rsidRDefault="00CF23CE" w:rsidP="00CF23CE">
      <w:pPr>
        <w:pStyle w:val="Heading3"/>
        <w:numPr>
          <w:ilvl w:val="0"/>
          <w:numId w:val="0"/>
        </w:numPr>
        <w:rPr>
          <w:noProof w:val="0"/>
        </w:rPr>
      </w:pPr>
      <w:bookmarkStart w:id="500" w:name="_Toc514934491"/>
      <w:r w:rsidRPr="000D5169">
        <w:rPr>
          <w:noProof w:val="0"/>
        </w:rPr>
        <w:t>3.Y6.3 Referenced Standards</w:t>
      </w:r>
      <w:bookmarkEnd w:id="500"/>
    </w:p>
    <w:p w14:paraId="41F9879E" w14:textId="77777777" w:rsidR="00CF23CE" w:rsidRPr="000D5169" w:rsidRDefault="00CF23CE" w:rsidP="00CF23CE">
      <w:pPr>
        <w:pStyle w:val="BodyText"/>
      </w:pPr>
      <w:r w:rsidRPr="000D5169">
        <w:t>HL7 FHIR standard release 3 (STU)</w:t>
      </w:r>
    </w:p>
    <w:p w14:paraId="1CD4807B" w14:textId="77777777" w:rsidR="00CF23CE" w:rsidRPr="000D5169" w:rsidRDefault="00CF23CE" w:rsidP="00CF23CE">
      <w:pPr>
        <w:pStyle w:val="Heading3"/>
        <w:numPr>
          <w:ilvl w:val="0"/>
          <w:numId w:val="0"/>
        </w:numPr>
        <w:rPr>
          <w:noProof w:val="0"/>
        </w:rPr>
      </w:pPr>
      <w:bookmarkStart w:id="501" w:name="_Toc514934492"/>
      <w:r w:rsidRPr="000D5169">
        <w:rPr>
          <w:noProof w:val="0"/>
        </w:rPr>
        <w:lastRenderedPageBreak/>
        <w:t>3.Y6.4 Interaction Diagram</w:t>
      </w:r>
      <w:bookmarkEnd w:id="501"/>
    </w:p>
    <w:p w14:paraId="1F51BE7C" w14:textId="77777777" w:rsidR="00CF23CE" w:rsidRPr="000D5169" w:rsidRDefault="00CF23CE" w:rsidP="00CF23CE">
      <w:pPr>
        <w:pStyle w:val="BodyText"/>
      </w:pPr>
      <w:r w:rsidRPr="000D5169">
        <w:rPr>
          <w:noProof/>
        </w:rPr>
        <mc:AlternateContent>
          <mc:Choice Requires="wpc">
            <w:drawing>
              <wp:inline distT="0" distB="0" distL="0" distR="0" wp14:anchorId="796A4294" wp14:editId="7C892E42">
                <wp:extent cx="5943600" cy="2400300"/>
                <wp:effectExtent l="0" t="0" r="0" b="0"/>
                <wp:docPr id="322" name="Canvas 3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2" name="Text Box 160"/>
                        <wps:cNvSpPr txBox="1">
                          <a:spLocks noChangeArrowheads="1"/>
                        </wps:cNvSpPr>
                        <wps:spPr bwMode="auto">
                          <a:xfrm>
                            <a:off x="1390650" y="171450"/>
                            <a:ext cx="939800" cy="662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DF309F" w14:textId="77FE359D" w:rsidR="00D10FFC" w:rsidRPr="007C1AAC" w:rsidRDefault="00D10FFC" w:rsidP="00CF23CE">
                              <w:pPr>
                                <w:jc w:val="center"/>
                                <w:rPr>
                                  <w:sz w:val="22"/>
                                  <w:szCs w:val="22"/>
                                </w:rPr>
                              </w:pPr>
                              <w:r>
                                <w:rPr>
                                  <w:sz w:val="22"/>
                                  <w:szCs w:val="22"/>
                                </w:rPr>
                                <w:t xml:space="preserve">Care Plan </w:t>
                              </w:r>
                              <w:del w:id="502" w:author="Jones, Emma" w:date="2018-07-16T16:02:00Z">
                                <w:r w:rsidDel="004E5AB9">
                                  <w:rPr>
                                    <w:sz w:val="22"/>
                                    <w:szCs w:val="22"/>
                                  </w:rPr>
                                  <w:delText xml:space="preserve">Guidance </w:delText>
                                </w:r>
                              </w:del>
                              <w:ins w:id="503" w:author="Jones, Emma" w:date="2018-07-16T16:02:00Z">
                                <w:r>
                                  <w:rPr>
                                    <w:sz w:val="22"/>
                                    <w:szCs w:val="22"/>
                                  </w:rPr>
                                  <w:t xml:space="preserve">Definition </w:t>
                                </w:r>
                              </w:ins>
                              <w:r>
                                <w:rPr>
                                  <w:sz w:val="22"/>
                                  <w:szCs w:val="22"/>
                                </w:rPr>
                                <w:t>Service</w:t>
                              </w:r>
                            </w:p>
                          </w:txbxContent>
                        </wps:txbx>
                        <wps:bodyPr rot="0" vert="horz" wrap="square" lIns="91440" tIns="45720" rIns="91440" bIns="45720" anchor="t" anchorCtr="0" upright="1">
                          <a:noAutofit/>
                        </wps:bodyPr>
                      </wps:wsp>
                      <wps:wsp>
                        <wps:cNvPr id="31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5" name="Text Box 162"/>
                        <wps:cNvSpPr txBox="1">
                          <a:spLocks noChangeArrowheads="1"/>
                        </wps:cNvSpPr>
                        <wps:spPr bwMode="auto">
                          <a:xfrm>
                            <a:off x="2162175" y="826135"/>
                            <a:ext cx="1752601"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3C7B6" w14:textId="77777777" w:rsidR="00D10FFC" w:rsidRPr="007C1AAC" w:rsidRDefault="00D10FFC" w:rsidP="00CF23CE">
                              <w:pPr>
                                <w:rPr>
                                  <w:sz w:val="22"/>
                                  <w:szCs w:val="22"/>
                                </w:rPr>
                              </w:pPr>
                              <w:r>
                                <w:rPr>
                                  <w:sz w:val="22"/>
                                  <w:szCs w:val="22"/>
                                </w:rPr>
                                <w:t>Provide Activity Definition</w:t>
                              </w:r>
                            </w:p>
                          </w:txbxContent>
                        </wps:txbx>
                        <wps:bodyPr rot="0" vert="horz" wrap="square" lIns="0" tIns="0" rIns="0" bIns="0" anchor="t" anchorCtr="0" upright="1">
                          <a:noAutofit/>
                        </wps:bodyPr>
                      </wps:wsp>
                      <wps:wsp>
                        <wps:cNvPr id="316"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245847" w14:textId="77777777" w:rsidR="00D10FFC" w:rsidRPr="007C1AAC" w:rsidRDefault="00D10FFC" w:rsidP="00CF23CE">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796A4294" id="Canvas 322" o:spid="_x0000_s1568"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">
                <v:shape id="_x0000_s1569" type="#_x0000_t75" style="position:absolute;width:59436;height:24003;visibility:visible;mso-wrap-style:square">
                  <v:fill o:detectmouseclick="t"/>
                  <v:path o:connecttype="none"/>
                </v:shape>
                <v:shape id="_x0000_s1570" type="#_x0000_t202" style="position:absolute;left:13906;top:1714;width:9398;height:6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" stroked="f">
                  <v:textbox>
                    <w:txbxContent>
                      <w:p w14:paraId="2DDF309F" w14:textId="77FE359D" w:rsidR="00D10FFC" w:rsidRPr="007C1AAC" w:rsidRDefault="00D10FFC" w:rsidP="00CF23CE">
                        <w:pPr>
                          <w:jc w:val="center"/>
                          <w:rPr>
                            <w:sz w:val="22"/>
                            <w:szCs w:val="22"/>
                          </w:rPr>
                        </w:pPr>
                        <w:r>
                          <w:rPr>
                            <w:sz w:val="22"/>
                            <w:szCs w:val="22"/>
                          </w:rPr>
                          <w:t xml:space="preserve">Care Plan </w:t>
                        </w:r>
                        <w:del w:id="504" w:author="Jones, Emma" w:date="2018-07-16T16:02:00Z">
                          <w:r w:rsidDel="004E5AB9">
                            <w:rPr>
                              <w:sz w:val="22"/>
                              <w:szCs w:val="22"/>
                            </w:rPr>
                            <w:delText xml:space="preserve">Guidance </w:delText>
                          </w:r>
                        </w:del>
                        <w:ins w:id="505" w:author="Jones, Emma" w:date="2018-07-16T16:02:00Z">
                          <w:r>
                            <w:rPr>
                              <w:sz w:val="22"/>
                              <w:szCs w:val="22"/>
                            </w:rPr>
                            <w:t xml:space="preserve">Definition </w:t>
                          </w:r>
                        </w:ins>
                        <w:r>
                          <w:rPr>
                            <w:sz w:val="22"/>
                            <w:szCs w:val="22"/>
                          </w:rPr>
                          <w:t>Service</w:t>
                        </w:r>
                      </w:p>
                    </w:txbxContent>
                  </v:textbox>
                </v:shape>
                <v:line id="Line 161" o:spid="_x0000_s1571"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">
                  <v:stroke dashstyle="dash"/>
                </v:line>
                <v:shape id="Text Box 162" o:spid="_x0000_s1572" type="#_x0000_t202" style="position:absolute;left:21621;top:8261;width:1752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01A3C7B6" w14:textId="77777777" w:rsidR="00D10FFC" w:rsidRPr="007C1AAC" w:rsidRDefault="00D10FFC" w:rsidP="00CF23CE">
                        <w:pPr>
                          <w:rPr>
                            <w:sz w:val="22"/>
                            <w:szCs w:val="22"/>
                          </w:rPr>
                        </w:pPr>
                        <w:r>
                          <w:rPr>
                            <w:sz w:val="22"/>
                            <w:szCs w:val="22"/>
                          </w:rPr>
                          <w:t>Provide Activity Definition</w:t>
                        </w:r>
                      </w:p>
                    </w:txbxContent>
                  </v:textbox>
                </v:shape>
                <v:line id="Line 163" o:spid="_x0000_s1573"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">
                  <v:stroke dashstyle="dash"/>
                </v:line>
                <v:rect id="Rectangle 164" o:spid="_x0000_s1574"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"/>
                <v:rect id="Rectangle 165" o:spid="_x0000_s1575"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"/>
                <v:line id="Line 166" o:spid="_x0000_s1576"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">
                  <v:stroke endarrow="block"/>
                </v:line>
                <v:shape id="Text Box 167" o:spid="_x0000_s1577"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" stroked="f">
                  <v:textbox>
                    <w:txbxContent>
                      <w:p w14:paraId="13245847" w14:textId="77777777" w:rsidR="00D10FFC" w:rsidRPr="007C1AAC" w:rsidRDefault="00D10FFC" w:rsidP="00CF23CE">
                        <w:pPr>
                          <w:jc w:val="center"/>
                          <w:rPr>
                            <w:sz w:val="22"/>
                            <w:szCs w:val="22"/>
                          </w:rPr>
                        </w:pPr>
                        <w:r>
                          <w:rPr>
                            <w:sz w:val="22"/>
                            <w:szCs w:val="22"/>
                          </w:rPr>
                          <w:t>Care Plan Contributor</w:t>
                        </w:r>
                      </w:p>
                    </w:txbxContent>
                  </v:textbox>
                </v:shape>
                <w10:anchorlock/>
              </v:group>
            </w:pict>
          </mc:Fallback>
        </mc:AlternateContent>
      </w:r>
    </w:p>
    <w:p w14:paraId="1E055FAF" w14:textId="1379CD87" w:rsidR="00CF23CE" w:rsidRPr="000D5169" w:rsidRDefault="00CF23CE" w:rsidP="00CF23CE">
      <w:pPr>
        <w:pStyle w:val="Heading4"/>
        <w:numPr>
          <w:ilvl w:val="0"/>
          <w:numId w:val="0"/>
        </w:numPr>
        <w:rPr>
          <w:noProof w:val="0"/>
        </w:rPr>
      </w:pPr>
      <w:bookmarkStart w:id="506" w:name="_Toc514934493"/>
      <w:r w:rsidRPr="000D5169">
        <w:rPr>
          <w:noProof w:val="0"/>
        </w:rPr>
        <w:t xml:space="preserve">3.Y6.4.1 Provide </w:t>
      </w:r>
      <w:r w:rsidR="00FF1C01" w:rsidRPr="000D5169">
        <w:rPr>
          <w:noProof w:val="0"/>
        </w:rPr>
        <w:t>Activity</w:t>
      </w:r>
      <w:r w:rsidRPr="000D5169">
        <w:rPr>
          <w:noProof w:val="0"/>
        </w:rPr>
        <w:t xml:space="preserve"> Definition</w:t>
      </w:r>
      <w:bookmarkEnd w:id="506"/>
    </w:p>
    <w:p w14:paraId="4F347EBC" w14:textId="36D5F6F9" w:rsidR="00CF23CE" w:rsidRPr="000D5169" w:rsidRDefault="00CF23CE" w:rsidP="00CF23CE">
      <w:pPr>
        <w:pStyle w:val="BodyText"/>
      </w:pPr>
      <w:r w:rsidRPr="000D5169">
        <w:t xml:space="preserve">The Care Plan </w:t>
      </w:r>
      <w:ins w:id="507" w:author="Jones, Emma" w:date="2018-07-16T16:07:00Z">
        <w:r w:rsidR="009127AC">
          <w:t>Definition</w:t>
        </w:r>
        <w:r w:rsidR="009127AC" w:rsidRPr="000D5169">
          <w:t xml:space="preserve"> </w:t>
        </w:r>
      </w:ins>
      <w:del w:id="508" w:author="Jones, Emma" w:date="2018-07-16T16:07:00Z">
        <w:r w:rsidRPr="000D5169" w:rsidDel="009127AC">
          <w:delText xml:space="preserve">Guidance </w:delText>
        </w:r>
      </w:del>
      <w:r w:rsidRPr="000D5169">
        <w:t xml:space="preserve">Service sends an </w:t>
      </w:r>
      <w:proofErr w:type="spellStart"/>
      <w:r w:rsidRPr="000D5169">
        <w:t>ActivityDefinition</w:t>
      </w:r>
      <w:proofErr w:type="spellEnd"/>
      <w:r w:rsidRPr="000D5169">
        <w:t xml:space="preserve"> resource to the endpoint specified in the Subscription resource.</w:t>
      </w:r>
    </w:p>
    <w:p w14:paraId="2BEEDB0C" w14:textId="77777777" w:rsidR="00CF23CE" w:rsidRPr="000D5169" w:rsidRDefault="00CF23CE" w:rsidP="00CF23CE">
      <w:pPr>
        <w:pStyle w:val="Heading5"/>
        <w:numPr>
          <w:ilvl w:val="0"/>
          <w:numId w:val="0"/>
        </w:numPr>
        <w:rPr>
          <w:noProof w:val="0"/>
        </w:rPr>
      </w:pPr>
      <w:bookmarkStart w:id="509" w:name="_Toc514934494"/>
      <w:r w:rsidRPr="000D5169">
        <w:rPr>
          <w:noProof w:val="0"/>
        </w:rPr>
        <w:t>3.Y6.4.1.1 Trigger Events</w:t>
      </w:r>
      <w:bookmarkEnd w:id="509"/>
    </w:p>
    <w:p w14:paraId="055632A8" w14:textId="291B41D6" w:rsidR="00CF23CE" w:rsidRPr="000D5169" w:rsidRDefault="00CF23CE" w:rsidP="00CF23CE">
      <w:pPr>
        <w:pStyle w:val="BodyText"/>
      </w:pPr>
      <w:r w:rsidRPr="000D5169">
        <w:t xml:space="preserve">A change to a resource causes a Subscription Criteria to evaluate as true, so the Care Plan </w:t>
      </w:r>
      <w:ins w:id="510" w:author="Jones, Emma" w:date="2018-07-16T16:07:00Z">
        <w:r w:rsidR="009127AC">
          <w:t>Definition</w:t>
        </w:r>
        <w:r w:rsidR="009127AC" w:rsidRPr="000D5169">
          <w:t xml:space="preserve"> </w:t>
        </w:r>
      </w:ins>
      <w:del w:id="511" w:author="Jones, Emma" w:date="2018-07-16T16:07:00Z">
        <w:r w:rsidRPr="000D5169" w:rsidDel="009127AC">
          <w:delText xml:space="preserve">Guidance </w:delText>
        </w:r>
      </w:del>
      <w:r w:rsidRPr="000D5169">
        <w:t xml:space="preserve">Service sends the updated </w:t>
      </w:r>
      <w:proofErr w:type="spellStart"/>
      <w:r w:rsidRPr="000D5169">
        <w:t>ActivityDefinition</w:t>
      </w:r>
      <w:proofErr w:type="spellEnd"/>
      <w:r w:rsidRPr="000D5169">
        <w:t xml:space="preserve"> resource to the designated endpoint.</w:t>
      </w:r>
    </w:p>
    <w:p w14:paraId="56E1FB98" w14:textId="77777777" w:rsidR="00CF23CE" w:rsidRPr="000D5169" w:rsidRDefault="00CF23CE" w:rsidP="00CF23CE">
      <w:pPr>
        <w:pStyle w:val="Heading5"/>
        <w:numPr>
          <w:ilvl w:val="0"/>
          <w:numId w:val="0"/>
        </w:numPr>
        <w:rPr>
          <w:noProof w:val="0"/>
        </w:rPr>
      </w:pPr>
      <w:bookmarkStart w:id="512" w:name="_Toc514934495"/>
      <w:r w:rsidRPr="000D5169">
        <w:rPr>
          <w:noProof w:val="0"/>
        </w:rPr>
        <w:t>3.Y6.4.1.2 Message Semantics</w:t>
      </w:r>
      <w:bookmarkEnd w:id="512"/>
    </w:p>
    <w:p w14:paraId="367DE8A3" w14:textId="77777777" w:rsidR="00CF23CE" w:rsidRPr="000D5169" w:rsidRDefault="00CF23CE" w:rsidP="00CF23CE">
      <w:pPr>
        <w:pStyle w:val="BodyText"/>
      </w:pPr>
      <w:r w:rsidRPr="000D5169">
        <w:t xml:space="preserve">This is an HTTP or HTTPS POST of an </w:t>
      </w:r>
      <w:proofErr w:type="spellStart"/>
      <w:r w:rsidRPr="000D5169">
        <w:t>ActivityDefinition</w:t>
      </w:r>
      <w:proofErr w:type="spellEnd"/>
      <w:r w:rsidRPr="000D5169">
        <w:t xml:space="preserve"> resource, as constrained by this profile.</w:t>
      </w:r>
    </w:p>
    <w:p w14:paraId="175276B4" w14:textId="77777777" w:rsidR="00CF23CE" w:rsidRPr="000D5169" w:rsidRDefault="00CF23CE" w:rsidP="00CF23CE">
      <w:pPr>
        <w:pStyle w:val="BodyText"/>
      </w:pPr>
      <w:r w:rsidRPr="000D5169">
        <w:t>The base URL for this is specified in the registered Subscription resource.</w:t>
      </w:r>
    </w:p>
    <w:p w14:paraId="51A0A7CA" w14:textId="77777777" w:rsidR="00CF23CE" w:rsidRPr="000D5169" w:rsidRDefault="00CF23CE" w:rsidP="00CF23CE">
      <w:pPr>
        <w:pStyle w:val="BodyText"/>
      </w:pPr>
      <w:r w:rsidRPr="000D5169">
        <w:t xml:space="preserve">Where the body of the transaction contains the </w:t>
      </w:r>
      <w:proofErr w:type="spellStart"/>
      <w:r w:rsidRPr="000D5169">
        <w:t>ActivityDefinition</w:t>
      </w:r>
      <w:proofErr w:type="spellEnd"/>
      <w:r w:rsidRPr="000D5169">
        <w:t xml:space="preserve"> resource. </w:t>
      </w:r>
    </w:p>
    <w:p w14:paraId="1B51C667" w14:textId="5F97950E" w:rsidR="00CF23CE" w:rsidRPr="000D5169" w:rsidRDefault="00CF23CE" w:rsidP="00CF23CE">
      <w:pPr>
        <w:pStyle w:val="BodyText"/>
      </w:pPr>
      <w:r w:rsidRPr="000D5169">
        <w:t xml:space="preserve">See </w:t>
      </w:r>
      <w:r w:rsidR="007B4B7C" w:rsidRPr="000D5169">
        <w:t>http://hl7.org/fhir/STU3/</w:t>
      </w:r>
      <w:r w:rsidRPr="000D5169">
        <w:t>subscription.html</w:t>
      </w:r>
      <w:r w:rsidR="004123FE" w:rsidRPr="000D5169">
        <w:t xml:space="preserve"> </w:t>
      </w:r>
    </w:p>
    <w:p w14:paraId="2B3524FA" w14:textId="77777777" w:rsidR="00CF23CE" w:rsidRPr="000D5169" w:rsidRDefault="00CF23CE" w:rsidP="00CF23CE">
      <w:pPr>
        <w:pStyle w:val="Heading5"/>
        <w:numPr>
          <w:ilvl w:val="0"/>
          <w:numId w:val="0"/>
        </w:numPr>
        <w:rPr>
          <w:noProof w:val="0"/>
        </w:rPr>
      </w:pPr>
      <w:bookmarkStart w:id="513" w:name="_Toc514934496"/>
      <w:r w:rsidRPr="000D5169">
        <w:rPr>
          <w:noProof w:val="0"/>
        </w:rPr>
        <w:t>3.Y6.4.1.3 Expected Actions</w:t>
      </w:r>
      <w:bookmarkEnd w:id="513"/>
    </w:p>
    <w:p w14:paraId="30D85035" w14:textId="77777777" w:rsidR="00CF23CE" w:rsidRPr="000D5169" w:rsidRDefault="00CF23CE" w:rsidP="00CF23CE">
      <w:pPr>
        <w:pStyle w:val="BodyText"/>
      </w:pPr>
      <w:r w:rsidRPr="000D5169">
        <w:t xml:space="preserve">The Care Plan Contributor receives the </w:t>
      </w:r>
      <w:proofErr w:type="spellStart"/>
      <w:r w:rsidRPr="000D5169">
        <w:t>ActivityDefinition</w:t>
      </w:r>
      <w:proofErr w:type="spellEnd"/>
      <w:r w:rsidRPr="000D5169">
        <w:t xml:space="preserve"> resource in the body of the POST.</w:t>
      </w:r>
    </w:p>
    <w:p w14:paraId="7589BC5F" w14:textId="77777777" w:rsidR="00CF23CE" w:rsidRPr="000D5169" w:rsidRDefault="00CF23CE" w:rsidP="00CF23CE">
      <w:pPr>
        <w:pStyle w:val="Heading3"/>
        <w:numPr>
          <w:ilvl w:val="0"/>
          <w:numId w:val="0"/>
        </w:numPr>
        <w:rPr>
          <w:noProof w:val="0"/>
        </w:rPr>
      </w:pPr>
      <w:bookmarkStart w:id="514" w:name="_Toc514934497"/>
      <w:r w:rsidRPr="000D5169">
        <w:rPr>
          <w:noProof w:val="0"/>
        </w:rPr>
        <w:t>3.Y6.5 Security Considerations</w:t>
      </w:r>
      <w:bookmarkEnd w:id="514"/>
    </w:p>
    <w:p w14:paraId="400C6E6A" w14:textId="6AC3F7C3" w:rsidR="00CF23CE" w:rsidRPr="000D5169" w:rsidRDefault="00CF23CE" w:rsidP="00CF23CE">
      <w:pPr>
        <w:pStyle w:val="BodyText"/>
      </w:pPr>
      <w:r w:rsidRPr="000D5169">
        <w:t xml:space="preserve">See X.5 DCP Security Considerations </w:t>
      </w:r>
    </w:p>
    <w:p w14:paraId="39705DDA" w14:textId="2C35C30C" w:rsidR="00A3441C" w:rsidRPr="000D5169" w:rsidRDefault="00A3441C" w:rsidP="00A3441C">
      <w:pPr>
        <w:pStyle w:val="Heading2"/>
        <w:numPr>
          <w:ilvl w:val="0"/>
          <w:numId w:val="0"/>
        </w:numPr>
        <w:rPr>
          <w:noProof w:val="0"/>
        </w:rPr>
      </w:pPr>
      <w:bookmarkStart w:id="515" w:name="_Toc514934498"/>
      <w:r w:rsidRPr="000D5169">
        <w:rPr>
          <w:noProof w:val="0"/>
        </w:rPr>
        <w:lastRenderedPageBreak/>
        <w:t xml:space="preserve">3.Y7 </w:t>
      </w:r>
      <w:r w:rsidR="00D17B4E" w:rsidRPr="000D5169">
        <w:rPr>
          <w:noProof w:val="0"/>
        </w:rPr>
        <w:t>Apply Activity Definition Operation</w:t>
      </w:r>
      <w:r w:rsidRPr="000D5169">
        <w:rPr>
          <w:noProof w:val="0"/>
        </w:rPr>
        <w:t xml:space="preserve"> [PCC-</w:t>
      </w:r>
      <w:r w:rsidR="00F17818" w:rsidRPr="000D5169">
        <w:rPr>
          <w:noProof w:val="0"/>
        </w:rPr>
        <w:t>Y7</w:t>
      </w:r>
      <w:r w:rsidRPr="000D5169">
        <w:rPr>
          <w:noProof w:val="0"/>
        </w:rPr>
        <w:t>]</w:t>
      </w:r>
      <w:bookmarkEnd w:id="515"/>
    </w:p>
    <w:p w14:paraId="245D462E" w14:textId="4F55BE5B" w:rsidR="00DE5BF8" w:rsidRPr="000D5169" w:rsidRDefault="00DE5BF8" w:rsidP="00DE5BF8">
      <w:pPr>
        <w:pStyle w:val="Heading3"/>
        <w:numPr>
          <w:ilvl w:val="0"/>
          <w:numId w:val="0"/>
        </w:numPr>
        <w:rPr>
          <w:noProof w:val="0"/>
        </w:rPr>
      </w:pPr>
      <w:bookmarkStart w:id="516" w:name="_Toc514934499"/>
      <w:r w:rsidRPr="000D5169">
        <w:rPr>
          <w:noProof w:val="0"/>
        </w:rPr>
        <w:t>3.Y</w:t>
      </w:r>
      <w:r w:rsidR="00F17818" w:rsidRPr="000D5169">
        <w:rPr>
          <w:noProof w:val="0"/>
        </w:rPr>
        <w:t>7</w:t>
      </w:r>
      <w:r w:rsidRPr="000D5169">
        <w:rPr>
          <w:noProof w:val="0"/>
        </w:rPr>
        <w:t>.1 Scope</w:t>
      </w:r>
      <w:bookmarkEnd w:id="516"/>
    </w:p>
    <w:p w14:paraId="478C5E1C" w14:textId="2D42DBC0" w:rsidR="000C0394" w:rsidRPr="000D5169" w:rsidRDefault="000C0394" w:rsidP="000C0394">
      <w:pPr>
        <w:pStyle w:val="BodyText"/>
      </w:pPr>
      <w:r w:rsidRPr="000D5169">
        <w:t xml:space="preserve">This transaction is </w:t>
      </w:r>
      <w:r w:rsidR="005006D9" w:rsidRPr="000D5169">
        <w:t xml:space="preserve">used </w:t>
      </w:r>
      <w:r w:rsidRPr="000D5169">
        <w:t xml:space="preserve">to generate a Care Plan </w:t>
      </w:r>
      <w:r w:rsidR="00DA0E8F" w:rsidRPr="000D5169">
        <w:t xml:space="preserve">and subsequent </w:t>
      </w:r>
      <w:r w:rsidRPr="000D5169">
        <w:t>request</w:t>
      </w:r>
      <w:r w:rsidR="005B1DD5" w:rsidRPr="000D5169">
        <w:t xml:space="preserve"> or task</w:t>
      </w:r>
      <w:r w:rsidRPr="000D5169">
        <w:t xml:space="preserve"> resources. Care Plan Contributor </w:t>
      </w:r>
      <w:r w:rsidR="00A44CB0" w:rsidRPr="000D5169">
        <w:t xml:space="preserve">Actor </w:t>
      </w:r>
      <w:r w:rsidRPr="000D5169">
        <w:t xml:space="preserve">receives Activity Definitions provided by the Care Plan </w:t>
      </w:r>
      <w:ins w:id="517" w:author="Jones, Emma" w:date="2018-07-16T16:07:00Z">
        <w:r w:rsidR="00E60E7C">
          <w:t>Definition</w:t>
        </w:r>
        <w:r w:rsidR="00E60E7C" w:rsidRPr="000D5169">
          <w:t xml:space="preserve"> </w:t>
        </w:r>
      </w:ins>
      <w:del w:id="518" w:author="Jones, Emma" w:date="2018-07-16T16:07:00Z">
        <w:r w:rsidRPr="000D5169" w:rsidDel="00E60E7C">
          <w:delText xml:space="preserve">Guidance </w:delText>
        </w:r>
      </w:del>
      <w:r w:rsidRPr="000D5169">
        <w:t>Service Actor</w:t>
      </w:r>
      <w:r w:rsidR="00A44CB0" w:rsidRPr="000D5169">
        <w:t>. A</w:t>
      </w:r>
      <w:r w:rsidRPr="000D5169">
        <w:t xml:space="preserve"> Care Plan is created</w:t>
      </w:r>
      <w:r w:rsidR="00A44CB0" w:rsidRPr="000D5169">
        <w:t xml:space="preserve">. Subsequent request </w:t>
      </w:r>
      <w:r w:rsidR="005B1DD5" w:rsidRPr="000D5169">
        <w:t xml:space="preserve">or task </w:t>
      </w:r>
      <w:r w:rsidR="00A44CB0" w:rsidRPr="000D5169">
        <w:t xml:space="preserve">resources are generated based on the selected </w:t>
      </w:r>
      <w:proofErr w:type="spellStart"/>
      <w:r w:rsidR="00A44CB0" w:rsidRPr="000D5169">
        <w:t>ActivityDefinition</w:t>
      </w:r>
      <w:proofErr w:type="spellEnd"/>
      <w:r w:rsidR="00A44CB0" w:rsidRPr="000D5169">
        <w:t xml:space="preserve"> </w:t>
      </w:r>
      <w:r w:rsidRPr="000D5169">
        <w:t xml:space="preserve">to be acted on. This is based on business rules determined by the Care Plan Contributor system. </w:t>
      </w:r>
      <w:r w:rsidR="002005F2" w:rsidRPr="000D5169">
        <w:t xml:space="preserve">As </w:t>
      </w:r>
      <w:r w:rsidRPr="000D5169">
        <w:t xml:space="preserve">described in </w:t>
      </w:r>
      <w:r w:rsidR="00E87EE8">
        <w:t>Section</w:t>
      </w:r>
      <w:r w:rsidRPr="000D5169">
        <w:t xml:space="preserve"> X.4.2.2 Pregnancy Use Case</w:t>
      </w:r>
      <w:r w:rsidR="002005F2" w:rsidRPr="000D5169">
        <w:t xml:space="preserve">, when </w:t>
      </w:r>
      <w:r w:rsidRPr="000D5169">
        <w:t xml:space="preserve">the patient’s clinical status changes and the </w:t>
      </w:r>
      <w:r w:rsidR="002005F2" w:rsidRPr="000D5169">
        <w:t>C</w:t>
      </w:r>
      <w:r w:rsidRPr="000D5169">
        <w:t xml:space="preserve">are </w:t>
      </w:r>
      <w:r w:rsidR="002005F2" w:rsidRPr="000D5169">
        <w:t>P</w:t>
      </w:r>
      <w:r w:rsidRPr="000D5169">
        <w:t xml:space="preserve">lan is updated with Activity Definitions, the Care Plan Contributor generates request resources based on business rules. </w:t>
      </w:r>
      <w:r w:rsidR="002005F2" w:rsidRPr="000D5169">
        <w:t xml:space="preserve">Request resources associated with the </w:t>
      </w:r>
      <w:proofErr w:type="spellStart"/>
      <w:proofErr w:type="gramStart"/>
      <w:r w:rsidR="002005F2" w:rsidRPr="000D5169">
        <w:t>CarePlan.activity.reference</w:t>
      </w:r>
      <w:proofErr w:type="spellEnd"/>
      <w:proofErr w:type="gramEnd"/>
      <w:r w:rsidR="002005F2" w:rsidRPr="000D5169">
        <w:t xml:space="preserve"> are Appointment, </w:t>
      </w:r>
      <w:proofErr w:type="spellStart"/>
      <w:r w:rsidR="002005F2" w:rsidRPr="000D5169">
        <w:t>CommunicationRequest</w:t>
      </w:r>
      <w:proofErr w:type="spellEnd"/>
      <w:r w:rsidR="002005F2" w:rsidRPr="000D5169">
        <w:t xml:space="preserve">, </w:t>
      </w:r>
      <w:proofErr w:type="spellStart"/>
      <w:r w:rsidR="002005F2" w:rsidRPr="000D5169">
        <w:t>DeviceRequest</w:t>
      </w:r>
      <w:proofErr w:type="spellEnd"/>
      <w:r w:rsidR="002005F2" w:rsidRPr="000D5169">
        <w:t xml:space="preserve">, </w:t>
      </w:r>
      <w:proofErr w:type="spellStart"/>
      <w:r w:rsidR="002005F2" w:rsidRPr="000D5169">
        <w:t>MedicationRequest</w:t>
      </w:r>
      <w:proofErr w:type="spellEnd"/>
      <w:r w:rsidR="002005F2" w:rsidRPr="000D5169">
        <w:t xml:space="preserve">, </w:t>
      </w:r>
      <w:proofErr w:type="spellStart"/>
      <w:r w:rsidR="002005F2" w:rsidRPr="000D5169">
        <w:t>NutritionOrder</w:t>
      </w:r>
      <w:proofErr w:type="spellEnd"/>
      <w:r w:rsidR="002005F2" w:rsidRPr="000D5169">
        <w:t xml:space="preserve">, Task, </w:t>
      </w:r>
      <w:proofErr w:type="spellStart"/>
      <w:r w:rsidR="002005F2" w:rsidRPr="000D5169">
        <w:t>ProcedureRequest</w:t>
      </w:r>
      <w:proofErr w:type="spellEnd"/>
      <w:r w:rsidR="002005F2" w:rsidRPr="000D5169">
        <w:t xml:space="preserve">, </w:t>
      </w:r>
      <w:proofErr w:type="spellStart"/>
      <w:r w:rsidR="002005F2" w:rsidRPr="000D5169">
        <w:t>ReferralRequest</w:t>
      </w:r>
      <w:proofErr w:type="spellEnd"/>
      <w:r w:rsidR="002005F2" w:rsidRPr="000D5169">
        <w:t xml:space="preserve"> , </w:t>
      </w:r>
      <w:proofErr w:type="spellStart"/>
      <w:r w:rsidR="002005F2" w:rsidRPr="000D5169">
        <w:t>VisionPrescription</w:t>
      </w:r>
      <w:proofErr w:type="spellEnd"/>
      <w:r w:rsidR="002005F2" w:rsidRPr="000D5169">
        <w:t xml:space="preserve">, </w:t>
      </w:r>
      <w:proofErr w:type="spellStart"/>
      <w:r w:rsidR="002005F2" w:rsidRPr="000D5169">
        <w:t>RequestGroup</w:t>
      </w:r>
      <w:proofErr w:type="spellEnd"/>
      <w:r w:rsidR="002005F2" w:rsidRPr="000D5169">
        <w:t>.</w:t>
      </w:r>
    </w:p>
    <w:p w14:paraId="5694B0F3" w14:textId="1BA97C4B" w:rsidR="00DC020F" w:rsidRPr="000D5169" w:rsidRDefault="00DC020F" w:rsidP="00DC020F">
      <w:pPr>
        <w:pStyle w:val="BodyText"/>
      </w:pPr>
      <w:r w:rsidRPr="000D5169">
        <w:t>A</w:t>
      </w:r>
      <w:r w:rsidR="00B53C03" w:rsidRPr="000D5169">
        <w:t xml:space="preserve">n optional </w:t>
      </w:r>
      <w:r w:rsidRPr="000D5169">
        <w:t xml:space="preserve">possibility is that the process </w:t>
      </w:r>
      <w:r w:rsidR="003C525A" w:rsidRPr="000D5169">
        <w:t>can be accomplished by tasks</w:t>
      </w:r>
      <w:r w:rsidRPr="000D5169">
        <w:t xml:space="preserve"> to be performed. In this case, the Care Plan Contributor generates </w:t>
      </w:r>
      <w:r w:rsidR="003C525A" w:rsidRPr="000D5169">
        <w:t xml:space="preserve">FHIR </w:t>
      </w:r>
      <w:r w:rsidRPr="000D5169">
        <w:t xml:space="preserve">Task resource </w:t>
      </w:r>
      <w:r w:rsidR="00B53C03" w:rsidRPr="000D5169">
        <w:t>from the Activity Definitions</w:t>
      </w:r>
      <w:r w:rsidRPr="000D5169">
        <w:t>.</w:t>
      </w:r>
      <w:r w:rsidR="00B53C03" w:rsidRPr="000D5169">
        <w:t xml:space="preserve"> The </w:t>
      </w:r>
      <w:r w:rsidR="003C525A" w:rsidRPr="000D5169">
        <w:t xml:space="preserve">FHIR </w:t>
      </w:r>
      <w:r w:rsidR="00B53C03" w:rsidRPr="000D5169">
        <w:t>Task resource is used to support care planning workflow.</w:t>
      </w:r>
    </w:p>
    <w:p w14:paraId="6F033814" w14:textId="713B8239" w:rsidR="000C0394" w:rsidRPr="000D5169" w:rsidRDefault="000C0394" w:rsidP="000C0394">
      <w:pPr>
        <w:pStyle w:val="Heading3"/>
        <w:numPr>
          <w:ilvl w:val="0"/>
          <w:numId w:val="0"/>
        </w:numPr>
        <w:rPr>
          <w:noProof w:val="0"/>
        </w:rPr>
      </w:pPr>
      <w:bookmarkStart w:id="519" w:name="_Toc514934500"/>
      <w:r w:rsidRPr="000D5169">
        <w:rPr>
          <w:noProof w:val="0"/>
        </w:rPr>
        <w:t>3.Y</w:t>
      </w:r>
      <w:r w:rsidR="00F17818" w:rsidRPr="000D5169">
        <w:rPr>
          <w:noProof w:val="0"/>
        </w:rPr>
        <w:t>7</w:t>
      </w:r>
      <w:r w:rsidRPr="000D5169">
        <w:rPr>
          <w:noProof w:val="0"/>
        </w:rPr>
        <w:t>.2 Actor Roles</w:t>
      </w:r>
      <w:bookmarkEnd w:id="519"/>
    </w:p>
    <w:p w14:paraId="777AEE18" w14:textId="428E6CBB" w:rsidR="000C0394" w:rsidRPr="000D5169" w:rsidRDefault="000C0394" w:rsidP="000F56EE">
      <w:pPr>
        <w:pStyle w:val="BodyText"/>
      </w:pPr>
      <w:r w:rsidRPr="000D5169">
        <w:t xml:space="preserve">                      </w:t>
      </w:r>
      <w:r w:rsidRPr="000D5169">
        <w:rPr>
          <w:noProof/>
        </w:rPr>
        <mc:AlternateContent>
          <mc:Choice Requires="wpc">
            <w:drawing>
              <wp:inline distT="0" distB="0" distL="0" distR="0" wp14:anchorId="752C12B2" wp14:editId="36D62290">
                <wp:extent cx="3726180" cy="1539240"/>
                <wp:effectExtent l="0" t="0" r="0" b="3810"/>
                <wp:docPr id="434" name="Canvas 4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9"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1B717D34" w14:textId="3CCA7CD2" w:rsidR="00D10FFC" w:rsidRDefault="00D10FFC" w:rsidP="000C0394">
                              <w:pPr>
                                <w:jc w:val="center"/>
                                <w:rPr>
                                  <w:sz w:val="18"/>
                                </w:rPr>
                              </w:pPr>
                              <w:r>
                                <w:rPr>
                                  <w:sz w:val="18"/>
                                </w:rPr>
                                <w:t>Apply Activity Definition Operation [PCC-Y7]</w:t>
                              </w:r>
                            </w:p>
                          </w:txbxContent>
                        </wps:txbx>
                        <wps:bodyPr rot="0" vert="horz" wrap="square" lIns="0" tIns="9144" rIns="0" bIns="9144" anchor="t" anchorCtr="0" upright="1">
                          <a:noAutofit/>
                        </wps:bodyPr>
                      </wps:wsp>
                      <wps:wsp>
                        <wps:cNvPr id="430" name="Text Box 154"/>
                        <wps:cNvSpPr txBox="1">
                          <a:spLocks noChangeArrowheads="1"/>
                        </wps:cNvSpPr>
                        <wps:spPr bwMode="auto">
                          <a:xfrm>
                            <a:off x="171697" y="168367"/>
                            <a:ext cx="1552327" cy="457233"/>
                          </a:xfrm>
                          <a:prstGeom prst="rect">
                            <a:avLst/>
                          </a:prstGeom>
                          <a:solidFill>
                            <a:srgbClr val="FFFFFF"/>
                          </a:solidFill>
                          <a:ln w="9525">
                            <a:solidFill>
                              <a:srgbClr val="000000"/>
                            </a:solidFill>
                            <a:miter lim="800000"/>
                            <a:headEnd/>
                            <a:tailEnd/>
                          </a:ln>
                        </wps:spPr>
                        <wps:txbx>
                          <w:txbxContent>
                            <w:p w14:paraId="1445F717" w14:textId="2D02E28C" w:rsidR="00D10FFC" w:rsidRDefault="00D10FFC" w:rsidP="000C0394">
                              <w:pPr>
                                <w:rPr>
                                  <w:sz w:val="18"/>
                                </w:rPr>
                              </w:pPr>
                              <w:r>
                                <w:rPr>
                                  <w:sz w:val="18"/>
                                </w:rPr>
                                <w:t>Care Plan Contributor</w:t>
                              </w:r>
                            </w:p>
                          </w:txbxContent>
                        </wps:txbx>
                        <wps:bodyPr rot="0" vert="horz" wrap="square" lIns="91440" tIns="45720" rIns="91440" bIns="45720" anchor="t" anchorCtr="0" upright="1">
                          <a:noAutofit/>
                        </wps:bodyPr>
                      </wps:wsp>
                      <wps:wsp>
                        <wps:cNvPr id="431"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2"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33E5B99E" w14:textId="3F236BFE" w:rsidR="00D10FFC" w:rsidRDefault="00D10FFC" w:rsidP="000C0394">
                              <w:pPr>
                                <w:rPr>
                                  <w:sz w:val="18"/>
                                </w:rPr>
                              </w:pPr>
                              <w:r>
                                <w:rPr>
                                  <w:sz w:val="18"/>
                                </w:rPr>
                                <w:t>Care Plan Service</w:t>
                              </w:r>
                            </w:p>
                          </w:txbxContent>
                        </wps:txbx>
                        <wps:bodyPr rot="0" vert="horz" wrap="square" lIns="91440" tIns="45720" rIns="91440" bIns="45720" anchor="t" anchorCtr="0" upright="1">
                          <a:noAutofit/>
                        </wps:bodyPr>
                      </wps:wsp>
                      <wps:wsp>
                        <wps:cNvPr id="433"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52C12B2" id="Canvas 434" o:spid="_x0000_s1578"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">
                <v:shape id="_x0000_s1579" type="#_x0000_t75" style="position:absolute;width:37261;height:15392;visibility:visible;mso-wrap-style:square">
                  <v:fill o:detectmouseclick="t"/>
                  <v:path o:connecttype="none"/>
                </v:shape>
                <v:oval id="Oval 153" o:spid="_x0000_s1580"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">
                  <v:textbox inset="0,.72pt,0,.72pt">
                    <w:txbxContent>
                      <w:p w14:paraId="1B717D34" w14:textId="3CCA7CD2" w:rsidR="00D10FFC" w:rsidRDefault="00D10FFC" w:rsidP="000C0394">
                        <w:pPr>
                          <w:jc w:val="center"/>
                          <w:rPr>
                            <w:sz w:val="18"/>
                          </w:rPr>
                        </w:pPr>
                        <w:r>
                          <w:rPr>
                            <w:sz w:val="18"/>
                          </w:rPr>
                          <w:t>Apply Activity Definition Operation [PCC-Y7]</w:t>
                        </w:r>
                      </w:p>
                    </w:txbxContent>
                  </v:textbox>
                </v:oval>
                <v:shape id="Text Box 154" o:spid="_x0000_s1581" type="#_x0000_t202" style="position:absolute;left:1716;top:1683;width:15524;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">
                  <v:textbox>
                    <w:txbxContent>
                      <w:p w14:paraId="1445F717" w14:textId="2D02E28C" w:rsidR="00D10FFC" w:rsidRDefault="00D10FFC" w:rsidP="000C0394">
                        <w:pPr>
                          <w:rPr>
                            <w:sz w:val="18"/>
                          </w:rPr>
                        </w:pPr>
                        <w:r>
                          <w:rPr>
                            <w:sz w:val="18"/>
                          </w:rPr>
                          <w:t>Care Plan Contributor</w:t>
                        </w:r>
                      </w:p>
                    </w:txbxContent>
                  </v:textbox>
                </v:shape>
                <v:line id="Line 155" o:spid="_x0000_s1582"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"/>
                <v:shape id="Text Box 156" o:spid="_x0000_s1583"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">
                  <v:textbox>
                    <w:txbxContent>
                      <w:p w14:paraId="33E5B99E" w14:textId="3F236BFE" w:rsidR="00D10FFC" w:rsidRDefault="00D10FFC" w:rsidP="000C0394">
                        <w:pPr>
                          <w:rPr>
                            <w:sz w:val="18"/>
                          </w:rPr>
                        </w:pPr>
                        <w:r>
                          <w:rPr>
                            <w:sz w:val="18"/>
                          </w:rPr>
                          <w:t>Care Plan Service</w:t>
                        </w:r>
                      </w:p>
                    </w:txbxContent>
                  </v:textbox>
                </v:shape>
                <v:line id="Line 157" o:spid="_x0000_s1584"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"/>
                <w10:anchorlock/>
              </v:group>
            </w:pict>
          </mc:Fallback>
        </mc:AlternateContent>
      </w:r>
    </w:p>
    <w:p w14:paraId="419E8BD0" w14:textId="50121945" w:rsidR="000C0394" w:rsidRPr="000D5169" w:rsidRDefault="000C0394" w:rsidP="000C0394">
      <w:pPr>
        <w:pStyle w:val="FigureTitle"/>
      </w:pPr>
      <w:r w:rsidRPr="000D5169">
        <w:t xml:space="preserve">Figure </w:t>
      </w:r>
      <w:proofErr w:type="gramStart"/>
      <w:r w:rsidRPr="000D5169">
        <w:t>3.Y</w:t>
      </w:r>
      <w:proofErr w:type="gramEnd"/>
      <w:r w:rsidR="000F7BFF">
        <w:t>7</w:t>
      </w:r>
      <w:r w:rsidRPr="000D5169">
        <w:t>.2-1: Use Case Diagram</w:t>
      </w:r>
    </w:p>
    <w:p w14:paraId="47B06F16" w14:textId="6160459B" w:rsidR="000C0394" w:rsidRPr="000D5169" w:rsidRDefault="000C0394" w:rsidP="000C0394">
      <w:pPr>
        <w:pStyle w:val="TableTitle"/>
      </w:pPr>
      <w:r w:rsidRPr="000D5169">
        <w:t xml:space="preserve">Table </w:t>
      </w:r>
      <w:proofErr w:type="gramStart"/>
      <w:r w:rsidRPr="000D5169">
        <w:t>3.Y</w:t>
      </w:r>
      <w:proofErr w:type="gramEnd"/>
      <w:r w:rsidR="000F7BFF">
        <w:t>7.2</w:t>
      </w:r>
      <w:r w:rsidRPr="000D5169">
        <w:t>-1: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C0394" w:rsidRPr="000D5169" w14:paraId="6FA92882" w14:textId="77777777" w:rsidTr="005937EE">
        <w:tc>
          <w:tcPr>
            <w:tcW w:w="1008" w:type="dxa"/>
            <w:shd w:val="clear" w:color="auto" w:fill="auto"/>
          </w:tcPr>
          <w:p w14:paraId="56A268CC" w14:textId="77777777" w:rsidR="000C0394" w:rsidRPr="000D5169" w:rsidRDefault="000C0394" w:rsidP="005937EE">
            <w:pPr>
              <w:pStyle w:val="BodyText"/>
              <w:rPr>
                <w:b/>
              </w:rPr>
            </w:pPr>
            <w:r w:rsidRPr="000D5169">
              <w:rPr>
                <w:b/>
              </w:rPr>
              <w:t>Actor:</w:t>
            </w:r>
          </w:p>
        </w:tc>
        <w:tc>
          <w:tcPr>
            <w:tcW w:w="8568" w:type="dxa"/>
            <w:shd w:val="clear" w:color="auto" w:fill="auto"/>
          </w:tcPr>
          <w:p w14:paraId="2F9B30BA" w14:textId="77777777" w:rsidR="000C0394" w:rsidRPr="000D5169" w:rsidRDefault="000C0394" w:rsidP="005937EE">
            <w:pPr>
              <w:pStyle w:val="BodyText"/>
            </w:pPr>
            <w:r w:rsidRPr="000D5169">
              <w:t>Care Plan Contributor</w:t>
            </w:r>
          </w:p>
        </w:tc>
      </w:tr>
      <w:tr w:rsidR="000C0394" w:rsidRPr="000D5169" w14:paraId="12D20FF6" w14:textId="77777777" w:rsidTr="005937EE">
        <w:tc>
          <w:tcPr>
            <w:tcW w:w="1008" w:type="dxa"/>
            <w:shd w:val="clear" w:color="auto" w:fill="auto"/>
          </w:tcPr>
          <w:p w14:paraId="4783F45E" w14:textId="77777777" w:rsidR="000C0394" w:rsidRPr="000D5169" w:rsidRDefault="000C0394" w:rsidP="005937EE">
            <w:pPr>
              <w:pStyle w:val="BodyText"/>
              <w:rPr>
                <w:b/>
              </w:rPr>
            </w:pPr>
            <w:r w:rsidRPr="000D5169">
              <w:rPr>
                <w:b/>
              </w:rPr>
              <w:t>Role:</w:t>
            </w:r>
          </w:p>
        </w:tc>
        <w:tc>
          <w:tcPr>
            <w:tcW w:w="8568" w:type="dxa"/>
            <w:shd w:val="clear" w:color="auto" w:fill="auto"/>
          </w:tcPr>
          <w:p w14:paraId="2C429EC7" w14:textId="12FFBDDF" w:rsidR="000C0394" w:rsidRPr="000D5169" w:rsidRDefault="000C0394" w:rsidP="005937EE">
            <w:pPr>
              <w:pStyle w:val="BodyText"/>
            </w:pPr>
            <w:r w:rsidRPr="000D5169">
              <w:t xml:space="preserve">The Care Plan Contributor </w:t>
            </w:r>
            <w:r w:rsidR="00354B31" w:rsidRPr="000D5169">
              <w:t>generates</w:t>
            </w:r>
            <w:r w:rsidRPr="000D5169">
              <w:t xml:space="preserve"> Care Plan with request resources  </w:t>
            </w:r>
          </w:p>
        </w:tc>
      </w:tr>
      <w:tr w:rsidR="000C0394" w:rsidRPr="000D5169" w14:paraId="7CD31061" w14:textId="77777777" w:rsidTr="005937EE">
        <w:tc>
          <w:tcPr>
            <w:tcW w:w="1008" w:type="dxa"/>
            <w:shd w:val="clear" w:color="auto" w:fill="auto"/>
          </w:tcPr>
          <w:p w14:paraId="1FBB17C7" w14:textId="77777777" w:rsidR="000C0394" w:rsidRPr="000D5169" w:rsidRDefault="000C0394" w:rsidP="005937EE">
            <w:pPr>
              <w:pStyle w:val="BodyText"/>
              <w:rPr>
                <w:b/>
              </w:rPr>
            </w:pPr>
            <w:r w:rsidRPr="000D5169">
              <w:rPr>
                <w:b/>
              </w:rPr>
              <w:t>Actor:</w:t>
            </w:r>
          </w:p>
        </w:tc>
        <w:tc>
          <w:tcPr>
            <w:tcW w:w="8568" w:type="dxa"/>
            <w:shd w:val="clear" w:color="auto" w:fill="auto"/>
          </w:tcPr>
          <w:p w14:paraId="678BE4BD" w14:textId="7823BC8B" w:rsidR="000C0394" w:rsidRPr="000D5169" w:rsidRDefault="000C0394" w:rsidP="005937EE">
            <w:pPr>
              <w:pStyle w:val="BodyText"/>
            </w:pPr>
            <w:r w:rsidRPr="000D5169">
              <w:t>C</w:t>
            </w:r>
            <w:r w:rsidR="00AB0B79" w:rsidRPr="000D5169">
              <w:t>are Plan Service</w:t>
            </w:r>
          </w:p>
        </w:tc>
      </w:tr>
      <w:tr w:rsidR="000C0394" w:rsidRPr="000D5169" w14:paraId="436868D4" w14:textId="77777777" w:rsidTr="005937EE">
        <w:tc>
          <w:tcPr>
            <w:tcW w:w="1008" w:type="dxa"/>
            <w:shd w:val="clear" w:color="auto" w:fill="auto"/>
          </w:tcPr>
          <w:p w14:paraId="482864C1" w14:textId="77777777" w:rsidR="000C0394" w:rsidRPr="000D5169" w:rsidRDefault="000C0394" w:rsidP="005937EE">
            <w:pPr>
              <w:pStyle w:val="BodyText"/>
              <w:rPr>
                <w:b/>
              </w:rPr>
            </w:pPr>
            <w:r w:rsidRPr="000D5169">
              <w:rPr>
                <w:b/>
              </w:rPr>
              <w:t>Role:</w:t>
            </w:r>
          </w:p>
        </w:tc>
        <w:tc>
          <w:tcPr>
            <w:tcW w:w="8568" w:type="dxa"/>
            <w:shd w:val="clear" w:color="auto" w:fill="auto"/>
          </w:tcPr>
          <w:p w14:paraId="50AE2258" w14:textId="455B2778" w:rsidR="000C0394" w:rsidRPr="000D5169" w:rsidRDefault="00354B31" w:rsidP="005937EE">
            <w:pPr>
              <w:pStyle w:val="BodyText"/>
            </w:pPr>
            <w:r w:rsidRPr="000D5169">
              <w:t>The Care P</w:t>
            </w:r>
            <w:r w:rsidR="00966247" w:rsidRPr="000D5169">
              <w:t>lan Service receives submitted Care P</w:t>
            </w:r>
            <w:r w:rsidRPr="000D5169">
              <w:t>lans for management as per FHIR Resource Integrity management.</w:t>
            </w:r>
          </w:p>
        </w:tc>
      </w:tr>
    </w:tbl>
    <w:p w14:paraId="178A6536" w14:textId="093B0B71" w:rsidR="000C0394" w:rsidRPr="000D5169" w:rsidRDefault="000C0394" w:rsidP="000C0394">
      <w:pPr>
        <w:pStyle w:val="Heading3"/>
        <w:numPr>
          <w:ilvl w:val="0"/>
          <w:numId w:val="0"/>
        </w:numPr>
        <w:rPr>
          <w:noProof w:val="0"/>
        </w:rPr>
      </w:pPr>
      <w:bookmarkStart w:id="520" w:name="_Toc514934501"/>
      <w:r w:rsidRPr="000D5169">
        <w:rPr>
          <w:noProof w:val="0"/>
        </w:rPr>
        <w:t>3.Y</w:t>
      </w:r>
      <w:r w:rsidR="00F17818" w:rsidRPr="000D5169">
        <w:rPr>
          <w:noProof w:val="0"/>
        </w:rPr>
        <w:t>7</w:t>
      </w:r>
      <w:r w:rsidRPr="000D5169">
        <w:rPr>
          <w:noProof w:val="0"/>
        </w:rPr>
        <w:t>.3 Referenced Standards</w:t>
      </w:r>
      <w:bookmarkEnd w:id="520"/>
    </w:p>
    <w:p w14:paraId="443BF2A4" w14:textId="3932A307" w:rsidR="00354B31" w:rsidRPr="000D5169" w:rsidRDefault="000C0394" w:rsidP="000C7F8B">
      <w:pPr>
        <w:pStyle w:val="BodyText"/>
      </w:pPr>
      <w:r w:rsidRPr="000D5169">
        <w:t>HL7 FHIR standard release 3 (STU)</w:t>
      </w:r>
    </w:p>
    <w:p w14:paraId="16CD7A74" w14:textId="66A50720" w:rsidR="00296918" w:rsidRPr="000D5169" w:rsidRDefault="00296918" w:rsidP="00296918">
      <w:pPr>
        <w:pStyle w:val="Heading3"/>
        <w:numPr>
          <w:ilvl w:val="0"/>
          <w:numId w:val="0"/>
        </w:numPr>
        <w:rPr>
          <w:noProof w:val="0"/>
        </w:rPr>
      </w:pPr>
      <w:bookmarkStart w:id="521" w:name="_Toc514934502"/>
      <w:r w:rsidRPr="000D5169">
        <w:rPr>
          <w:noProof w:val="0"/>
        </w:rPr>
        <w:lastRenderedPageBreak/>
        <w:t>3.Y</w:t>
      </w:r>
      <w:r w:rsidR="00F17818" w:rsidRPr="000D5169">
        <w:rPr>
          <w:noProof w:val="0"/>
        </w:rPr>
        <w:t>7</w:t>
      </w:r>
      <w:r w:rsidRPr="000D5169">
        <w:rPr>
          <w:noProof w:val="0"/>
        </w:rPr>
        <w:t>.4 Interaction Diagram</w:t>
      </w:r>
      <w:bookmarkEnd w:id="521"/>
    </w:p>
    <w:p w14:paraId="7466FBD3" w14:textId="640F50AE" w:rsidR="00296918" w:rsidRPr="000D5169" w:rsidRDefault="00296918" w:rsidP="000F56EE">
      <w:pPr>
        <w:pStyle w:val="BodyText"/>
      </w:pPr>
    </w:p>
    <w:p w14:paraId="47984306" w14:textId="720E011E" w:rsidR="00354B31" w:rsidRPr="000D5169" w:rsidRDefault="00354B31" w:rsidP="000F56EE">
      <w:pPr>
        <w:pStyle w:val="BodyText"/>
      </w:pPr>
      <w:r w:rsidRPr="000D5169">
        <w:rPr>
          <w:noProof/>
        </w:rPr>
        <mc:AlternateContent>
          <mc:Choice Requires="wpc">
            <w:drawing>
              <wp:inline distT="0" distB="0" distL="0" distR="0" wp14:anchorId="1E4DD8F5" wp14:editId="4A0D7028">
                <wp:extent cx="5943600" cy="2400300"/>
                <wp:effectExtent l="0" t="0" r="0" b="0"/>
                <wp:docPr id="856" name="Canvas 8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EBA34E" w14:textId="77777777" w:rsidR="00D10FFC" w:rsidRPr="007C1AAC" w:rsidRDefault="00D10FFC" w:rsidP="00354B31">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8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49" name="Line 163"/>
                        <wps:cNvCnPr>
                          <a:cxnSpLocks noChangeShapeType="1"/>
                          <a:stCxn id="853" idx="2"/>
                        </wps:cNvCnPr>
                        <wps:spPr bwMode="auto">
                          <a:xfrm>
                            <a:off x="4768850" y="873760"/>
                            <a:ext cx="15875" cy="1167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1" name="Rectangle 165"/>
                        <wps:cNvSpPr>
                          <a:spLocks noChangeArrowheads="1"/>
                        </wps:cNvSpPr>
                        <wps:spPr bwMode="auto">
                          <a:xfrm>
                            <a:off x="4692650" y="99822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3" name="Text Box 167"/>
                        <wps:cNvSpPr txBox="1">
                          <a:spLocks noChangeArrowheads="1"/>
                        </wps:cNvSpPr>
                        <wps:spPr bwMode="auto">
                          <a:xfrm>
                            <a:off x="4311650" y="33909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0BBFDA" w14:textId="77777777" w:rsidR="00D10FFC" w:rsidRPr="007C1AAC" w:rsidRDefault="00D10FFC" w:rsidP="00354B31">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854" name="Text Box 162"/>
                        <wps:cNvSpPr txBox="1">
                          <a:spLocks noChangeArrowheads="1"/>
                        </wps:cNvSpPr>
                        <wps:spPr bwMode="auto">
                          <a:xfrm>
                            <a:off x="2124075" y="1210406"/>
                            <a:ext cx="24098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976F7" w14:textId="4CF2C8BD" w:rsidR="00D10FFC" w:rsidRDefault="00D10FFC" w:rsidP="00354B31">
                              <w:pPr>
                                <w:pStyle w:val="NormalWeb"/>
                              </w:pPr>
                              <w:r>
                                <w:rPr>
                                  <w:sz w:val="22"/>
                                  <w:szCs w:val="22"/>
                                </w:rPr>
                                <w:t>Apply Activity Definition Operation</w:t>
                              </w:r>
                            </w:p>
                          </w:txbxContent>
                        </wps:txbx>
                        <wps:bodyPr rot="0" vert="horz" wrap="square" lIns="0" tIns="0" rIns="0" bIns="0" anchor="t" anchorCtr="0" upright="1">
                          <a:noAutofit/>
                        </wps:bodyPr>
                      </wps:wsp>
                      <wps:wsp>
                        <wps:cNvPr id="855" name="Line 166"/>
                        <wps:cNvCnPr>
                          <a:cxnSpLocks noChangeShapeType="1"/>
                        </wps:cNvCnPr>
                        <wps:spPr bwMode="auto">
                          <a:xfrm>
                            <a:off x="1978662" y="1477106"/>
                            <a:ext cx="26885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E4DD8F5" id="Canvas 856" o:spid="_x0000_s1585"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">
                <v:shape id="_x0000_s1586" type="#_x0000_t75" style="position:absolute;width:59436;height:24003;visibility:visible;mso-wrap-style:square">
                  <v:fill o:detectmouseclick="t"/>
                  <v:path o:connecttype="none"/>
                </v:shape>
                <v:shape id="_x0000_s1587"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" stroked="f">
                  <v:textbox>
                    <w:txbxContent>
                      <w:p w14:paraId="00EBA34E" w14:textId="77777777" w:rsidR="00D10FFC" w:rsidRPr="007C1AAC" w:rsidRDefault="00D10FFC" w:rsidP="00354B31">
                        <w:pPr>
                          <w:jc w:val="center"/>
                          <w:rPr>
                            <w:sz w:val="22"/>
                            <w:szCs w:val="22"/>
                          </w:rPr>
                        </w:pPr>
                        <w:r>
                          <w:rPr>
                            <w:sz w:val="22"/>
                            <w:szCs w:val="22"/>
                          </w:rPr>
                          <w:t>Care Plan Contributor</w:t>
                        </w:r>
                      </w:p>
                    </w:txbxContent>
                  </v:textbox>
                </v:shape>
                <v:line id="Line 161" o:spid="_x0000_s1588"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">
                  <v:stroke dashstyle="dash"/>
                </v:line>
                <v:line id="Line 163" o:spid="_x0000_s1589" style="position:absolute;visibility:visible;mso-wrap-style:square" from="47688,8737" to="47847,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">
                  <v:stroke dashstyle="dash"/>
                </v:line>
                <v:rect id="Rectangle 164" o:spid="_x0000_s1590"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"/>
                <v:rect id="Rectangle 165" o:spid="_x0000_s1591" style="position:absolute;left:46926;top:9982;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"/>
                <v:shape id="Text Box 167" o:spid="_x0000_s1592" type="#_x0000_t202" style="position:absolute;left:43116;top:33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" stroked="f">
                  <v:textbox>
                    <w:txbxContent>
                      <w:p w14:paraId="050BBFDA" w14:textId="77777777" w:rsidR="00D10FFC" w:rsidRPr="007C1AAC" w:rsidRDefault="00D10FFC" w:rsidP="00354B31">
                        <w:pPr>
                          <w:jc w:val="center"/>
                          <w:rPr>
                            <w:sz w:val="22"/>
                            <w:szCs w:val="22"/>
                          </w:rPr>
                        </w:pPr>
                        <w:r>
                          <w:rPr>
                            <w:sz w:val="22"/>
                            <w:szCs w:val="22"/>
                          </w:rPr>
                          <w:t>Care Plan Service</w:t>
                        </w:r>
                      </w:p>
                    </w:txbxContent>
                  </v:textbox>
                </v:shape>
                <v:shape id="Text Box 162" o:spid="_x0000_s1593" type="#_x0000_t202" style="position:absolute;left:21240;top:12104;width:24099;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" filled="f" stroked="f">
                  <v:textbox inset="0,0,0,0">
                    <w:txbxContent>
                      <w:p w14:paraId="59A976F7" w14:textId="4CF2C8BD" w:rsidR="00D10FFC" w:rsidRDefault="00D10FFC" w:rsidP="00354B31">
                        <w:pPr>
                          <w:pStyle w:val="NormalWeb"/>
                        </w:pPr>
                        <w:r>
                          <w:rPr>
                            <w:sz w:val="22"/>
                            <w:szCs w:val="22"/>
                          </w:rPr>
                          <w:t>Apply Activity Definition Operation</w:t>
                        </w:r>
                      </w:p>
                    </w:txbxContent>
                  </v:textbox>
                </v:shape>
                <v:line id="Line 166" o:spid="_x0000_s1594" style="position:absolute;visibility:visible;mso-wrap-style:square" from="19786,14771" to="46672,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">
                  <v:stroke endarrow="block"/>
                </v:line>
                <w10:anchorlock/>
              </v:group>
            </w:pict>
          </mc:Fallback>
        </mc:AlternateContent>
      </w:r>
    </w:p>
    <w:p w14:paraId="511F624F" w14:textId="54569134" w:rsidR="00DE5BF8" w:rsidRPr="000D5169" w:rsidRDefault="00CF21AF" w:rsidP="00DE5BF8">
      <w:pPr>
        <w:pStyle w:val="Heading4"/>
        <w:numPr>
          <w:ilvl w:val="0"/>
          <w:numId w:val="0"/>
        </w:numPr>
        <w:ind w:left="864" w:hanging="864"/>
        <w:rPr>
          <w:noProof w:val="0"/>
        </w:rPr>
      </w:pPr>
      <w:bookmarkStart w:id="522" w:name="_Toc514934503"/>
      <w:r w:rsidRPr="000D5169">
        <w:rPr>
          <w:noProof w:val="0"/>
        </w:rPr>
        <w:t>3.Y</w:t>
      </w:r>
      <w:r w:rsidR="00F17818" w:rsidRPr="000D5169">
        <w:rPr>
          <w:noProof w:val="0"/>
        </w:rPr>
        <w:t>7</w:t>
      </w:r>
      <w:r w:rsidR="00DE5BF8" w:rsidRPr="000D5169">
        <w:rPr>
          <w:noProof w:val="0"/>
        </w:rPr>
        <w:t>.4.1</w:t>
      </w:r>
      <w:r w:rsidR="00865546" w:rsidRPr="000D5169">
        <w:rPr>
          <w:noProof w:val="0"/>
        </w:rPr>
        <w:t xml:space="preserve"> </w:t>
      </w:r>
      <w:r w:rsidR="00D17B4E" w:rsidRPr="000D5169">
        <w:rPr>
          <w:noProof w:val="0"/>
        </w:rPr>
        <w:t>Apply Activity Definition Operation</w:t>
      </w:r>
      <w:bookmarkEnd w:id="522"/>
    </w:p>
    <w:p w14:paraId="3C0B4F2F" w14:textId="6FB865EC" w:rsidR="00DE5BF8" w:rsidRPr="000D5169" w:rsidRDefault="00DE5BF8" w:rsidP="00DE5BF8">
      <w:pPr>
        <w:pStyle w:val="BodyText"/>
      </w:pPr>
      <w:r w:rsidRPr="000D5169">
        <w:t xml:space="preserve">The Care Plan Contributor </w:t>
      </w:r>
      <w:r w:rsidR="00CF21AF" w:rsidRPr="000D5169">
        <w:t xml:space="preserve">receives </w:t>
      </w:r>
      <w:r w:rsidR="005C3CFC" w:rsidRPr="000D5169">
        <w:t>A</w:t>
      </w:r>
      <w:r w:rsidR="00CF21AF" w:rsidRPr="000D5169">
        <w:t>ctivity</w:t>
      </w:r>
      <w:r w:rsidR="005C3CFC" w:rsidRPr="000D5169">
        <w:t xml:space="preserve"> </w:t>
      </w:r>
      <w:r w:rsidR="00CF21AF" w:rsidRPr="000D5169">
        <w:t xml:space="preserve">Definition resource provided by the Care Plan </w:t>
      </w:r>
      <w:ins w:id="523" w:author="Jones, Emma" w:date="2018-07-16T16:07:00Z">
        <w:r w:rsidR="00E60E7C">
          <w:t>Definition</w:t>
        </w:r>
        <w:r w:rsidR="00E60E7C" w:rsidRPr="000D5169">
          <w:t xml:space="preserve"> </w:t>
        </w:r>
      </w:ins>
      <w:del w:id="524" w:author="Jones, Emma" w:date="2018-07-16T16:07:00Z">
        <w:r w:rsidR="00CF21AF" w:rsidRPr="000D5169" w:rsidDel="00E60E7C">
          <w:delText xml:space="preserve">Guidance </w:delText>
        </w:r>
      </w:del>
      <w:r w:rsidR="00CF21AF" w:rsidRPr="000D5169">
        <w:t>Actor</w:t>
      </w:r>
      <w:r w:rsidR="005C3CFC" w:rsidRPr="000D5169">
        <w:t xml:space="preserve"> using the Provide Activity Definition transaction (PCC-Y6)</w:t>
      </w:r>
      <w:r w:rsidRPr="000D5169">
        <w:t xml:space="preserve">. </w:t>
      </w:r>
      <w:r w:rsidR="005C3CFC" w:rsidRPr="000D5169">
        <w:t xml:space="preserve">Care Plan </w:t>
      </w:r>
      <w:r w:rsidR="00221CD1" w:rsidRPr="000D5169">
        <w:t>Contributor uses</w:t>
      </w:r>
      <w:r w:rsidR="005C3CFC" w:rsidRPr="000D5169">
        <w:t xml:space="preserve"> FHIR</w:t>
      </w:r>
      <w:r w:rsidR="00CF21AF" w:rsidRPr="000D5169">
        <w:t xml:space="preserve"> $Apply operation to generate</w:t>
      </w:r>
      <w:r w:rsidR="003C525A" w:rsidRPr="000D5169">
        <w:t xml:space="preserve"> or update</w:t>
      </w:r>
      <w:r w:rsidR="00CF21AF" w:rsidRPr="000D5169">
        <w:t xml:space="preserve"> </w:t>
      </w:r>
      <w:r w:rsidR="00221CD1" w:rsidRPr="000D5169">
        <w:t xml:space="preserve">a Care Plan with </w:t>
      </w:r>
      <w:r w:rsidR="00CF21AF" w:rsidRPr="000D5169">
        <w:t xml:space="preserve">corresponding request </w:t>
      </w:r>
      <w:r w:rsidR="00DC020F" w:rsidRPr="000D5169">
        <w:t xml:space="preserve">or task </w:t>
      </w:r>
      <w:r w:rsidR="00CF21AF" w:rsidRPr="000D5169">
        <w:t>resources</w:t>
      </w:r>
      <w:r w:rsidR="005C3CFC" w:rsidRPr="000D5169">
        <w:t xml:space="preserve">. The Care Plan Contributor Actor uses existing business logic to act on the </w:t>
      </w:r>
      <w:r w:rsidR="00221CD1" w:rsidRPr="000D5169">
        <w:t xml:space="preserve">request </w:t>
      </w:r>
      <w:r w:rsidR="00DC020F" w:rsidRPr="000D5169">
        <w:t xml:space="preserve">or task </w:t>
      </w:r>
      <w:r w:rsidR="00221CD1" w:rsidRPr="000D5169">
        <w:t>resources in the generated Care Plan</w:t>
      </w:r>
      <w:r w:rsidR="000D5169" w:rsidRPr="000D5169">
        <w:t xml:space="preserve">. </w:t>
      </w:r>
    </w:p>
    <w:p w14:paraId="18E999CA" w14:textId="180D50E8" w:rsidR="00DE5BF8" w:rsidRPr="000D5169" w:rsidRDefault="00CF21AF" w:rsidP="00DE5BF8">
      <w:pPr>
        <w:pStyle w:val="Heading5"/>
        <w:numPr>
          <w:ilvl w:val="0"/>
          <w:numId w:val="0"/>
        </w:numPr>
        <w:ind w:left="1008" w:hanging="1008"/>
        <w:rPr>
          <w:noProof w:val="0"/>
        </w:rPr>
      </w:pPr>
      <w:bookmarkStart w:id="525" w:name="_Toc514934504"/>
      <w:r w:rsidRPr="000D5169">
        <w:rPr>
          <w:noProof w:val="0"/>
        </w:rPr>
        <w:t>3.Y</w:t>
      </w:r>
      <w:r w:rsidR="00F17818" w:rsidRPr="000D5169">
        <w:rPr>
          <w:noProof w:val="0"/>
        </w:rPr>
        <w:t>7</w:t>
      </w:r>
      <w:r w:rsidR="00DE5BF8" w:rsidRPr="000D5169">
        <w:rPr>
          <w:noProof w:val="0"/>
        </w:rPr>
        <w:t>.4.1.1 Trigger Events</w:t>
      </w:r>
      <w:bookmarkEnd w:id="525"/>
    </w:p>
    <w:p w14:paraId="54BD9A72" w14:textId="1B0D8659" w:rsidR="00DE5BF8" w:rsidRPr="000D5169" w:rsidRDefault="00DE5BF8" w:rsidP="00DE5BF8">
      <w:pPr>
        <w:pStyle w:val="BodyText"/>
      </w:pPr>
      <w:r w:rsidRPr="000D5169">
        <w:t xml:space="preserve">The Care Plan Contributor has received an updated </w:t>
      </w:r>
      <w:proofErr w:type="spellStart"/>
      <w:r w:rsidRPr="000D5169">
        <w:t>ActivityDefinition</w:t>
      </w:r>
      <w:proofErr w:type="spellEnd"/>
      <w:r w:rsidRPr="000D5169">
        <w:t xml:space="preserve"> resource and generates</w:t>
      </w:r>
      <w:r w:rsidR="003C525A" w:rsidRPr="000D5169">
        <w:t xml:space="preserve"> or updates</w:t>
      </w:r>
      <w:r w:rsidRPr="000D5169">
        <w:t xml:space="preserve"> a </w:t>
      </w:r>
      <w:r w:rsidR="00221CD1" w:rsidRPr="000D5169">
        <w:t xml:space="preserve">Care Plan containing </w:t>
      </w:r>
      <w:r w:rsidRPr="000D5169">
        <w:t xml:space="preserve">request </w:t>
      </w:r>
      <w:r w:rsidR="00DC020F" w:rsidRPr="000D5169">
        <w:t xml:space="preserve">or task </w:t>
      </w:r>
      <w:r w:rsidRPr="000D5169">
        <w:t>resource</w:t>
      </w:r>
      <w:r w:rsidR="00221CD1" w:rsidRPr="000D5169">
        <w:t xml:space="preserve"> based on existing business logic. </w:t>
      </w:r>
    </w:p>
    <w:p w14:paraId="08DAECDF" w14:textId="51E5A607" w:rsidR="00DE5BF8" w:rsidRPr="000D5169" w:rsidRDefault="00CF21AF" w:rsidP="00DE5BF8">
      <w:pPr>
        <w:pStyle w:val="Heading5"/>
        <w:numPr>
          <w:ilvl w:val="0"/>
          <w:numId w:val="0"/>
        </w:numPr>
        <w:ind w:left="1008" w:hanging="1008"/>
        <w:rPr>
          <w:noProof w:val="0"/>
        </w:rPr>
      </w:pPr>
      <w:bookmarkStart w:id="526" w:name="_Toc514934505"/>
      <w:r w:rsidRPr="000D5169">
        <w:rPr>
          <w:noProof w:val="0"/>
        </w:rPr>
        <w:t>3.Y</w:t>
      </w:r>
      <w:r w:rsidR="00F17818" w:rsidRPr="000D5169">
        <w:rPr>
          <w:noProof w:val="0"/>
        </w:rPr>
        <w:t>7</w:t>
      </w:r>
      <w:r w:rsidR="00DE5BF8" w:rsidRPr="000D5169">
        <w:rPr>
          <w:noProof w:val="0"/>
        </w:rPr>
        <w:t>.4.1.2 Message Semantics</w:t>
      </w:r>
      <w:bookmarkEnd w:id="526"/>
    </w:p>
    <w:p w14:paraId="51BDD83D" w14:textId="618C5824" w:rsidR="00DE5BF8" w:rsidRPr="000D5169" w:rsidRDefault="00DE5BF8" w:rsidP="00DE5BF8">
      <w:pPr>
        <w:pStyle w:val="BodyText"/>
      </w:pPr>
      <w:r w:rsidRPr="000D5169">
        <w:t>Care Plan Contributor receives the POST containing the activity definition</w:t>
      </w:r>
      <w:r w:rsidR="00221CD1" w:rsidRPr="000D5169">
        <w:t xml:space="preserve"> from the Care Plan </w:t>
      </w:r>
      <w:ins w:id="527" w:author="Jones, Emma" w:date="2018-07-16T16:08:00Z">
        <w:r w:rsidR="00E60E7C">
          <w:t>Definition</w:t>
        </w:r>
        <w:r w:rsidR="00E60E7C" w:rsidRPr="000D5169">
          <w:t xml:space="preserve"> </w:t>
        </w:r>
      </w:ins>
      <w:del w:id="528" w:author="Jones, Emma" w:date="2018-07-16T16:08:00Z">
        <w:r w:rsidR="00221CD1" w:rsidRPr="000D5169" w:rsidDel="00E60E7C">
          <w:delText xml:space="preserve">Guidance </w:delText>
        </w:r>
      </w:del>
      <w:r w:rsidR="00221CD1" w:rsidRPr="000D5169">
        <w:t>Service Actor. Care Plan Contributor then utilizes</w:t>
      </w:r>
      <w:r w:rsidRPr="000D5169">
        <w:t xml:space="preserve"> FHIR $Apply operatio</w:t>
      </w:r>
      <w:r w:rsidR="00221CD1" w:rsidRPr="000D5169">
        <w:t>n to generate</w:t>
      </w:r>
      <w:r w:rsidR="003C525A" w:rsidRPr="000D5169">
        <w:t xml:space="preserve"> or update</w:t>
      </w:r>
      <w:r w:rsidR="00221CD1" w:rsidRPr="000D5169">
        <w:t xml:space="preserve"> a Care Plan based on defined business logic. The Care Plan contains request </w:t>
      </w:r>
      <w:r w:rsidR="00DC020F" w:rsidRPr="000D5169">
        <w:t xml:space="preserve">or task </w:t>
      </w:r>
      <w:r w:rsidR="00221CD1" w:rsidRPr="000D5169">
        <w:t>resources</w:t>
      </w:r>
      <w:r w:rsidRPr="000D5169">
        <w:t xml:space="preserve">. </w:t>
      </w:r>
      <w:r w:rsidR="00221CD1" w:rsidRPr="000D5169">
        <w:t>Business logic</w:t>
      </w:r>
      <w:r w:rsidRPr="000D5169">
        <w:t xml:space="preserve"> may </w:t>
      </w:r>
      <w:r w:rsidR="00221CD1" w:rsidRPr="000D5169">
        <w:t xml:space="preserve">also </w:t>
      </w:r>
      <w:r w:rsidRPr="000D5169">
        <w:t xml:space="preserve">include generating </w:t>
      </w:r>
      <w:r w:rsidR="003C525A" w:rsidRPr="000D5169">
        <w:t xml:space="preserve">or updating </w:t>
      </w:r>
      <w:r w:rsidRPr="000D5169">
        <w:t xml:space="preserve">request </w:t>
      </w:r>
      <w:r w:rsidR="00DC020F" w:rsidRPr="000D5169">
        <w:t xml:space="preserve">or task </w:t>
      </w:r>
      <w:r w:rsidRPr="000D5169">
        <w:t>resources</w:t>
      </w:r>
      <w:r w:rsidR="00A97524" w:rsidRPr="000D5169">
        <w:t>.</w:t>
      </w:r>
      <w:r w:rsidR="00BF29F4" w:rsidRPr="000D5169">
        <w:t xml:space="preserve"> </w:t>
      </w:r>
      <w:r w:rsidRPr="000D5169">
        <w:t xml:space="preserve">For example, </w:t>
      </w:r>
      <w:r w:rsidR="00221CD1" w:rsidRPr="000D5169">
        <w:t xml:space="preserve">business logic may determine that an Activity Definition include the need to create </w:t>
      </w:r>
      <w:r w:rsidRPr="000D5169">
        <w:t xml:space="preserve">a </w:t>
      </w:r>
      <w:proofErr w:type="spellStart"/>
      <w:r w:rsidR="00BF29F4" w:rsidRPr="000D5169">
        <w:t>procedure</w:t>
      </w:r>
      <w:r w:rsidRPr="000D5169">
        <w:t>Request</w:t>
      </w:r>
      <w:proofErr w:type="spellEnd"/>
      <w:r w:rsidR="00221CD1" w:rsidRPr="000D5169">
        <w:t xml:space="preserve"> resource. The </w:t>
      </w:r>
      <w:proofErr w:type="spellStart"/>
      <w:r w:rsidR="00221CD1" w:rsidRPr="000D5169">
        <w:t>procedureRequest</w:t>
      </w:r>
      <w:proofErr w:type="spellEnd"/>
      <w:r w:rsidR="00221CD1" w:rsidRPr="000D5169">
        <w:t xml:space="preserve"> resource is then </w:t>
      </w:r>
      <w:r w:rsidRPr="000D5169">
        <w:t xml:space="preserve">sent to a laboratory system or a </w:t>
      </w:r>
      <w:r w:rsidR="00221CD1" w:rsidRPr="000D5169">
        <w:t xml:space="preserve">creation of a </w:t>
      </w:r>
      <w:proofErr w:type="spellStart"/>
      <w:r w:rsidR="00221CD1" w:rsidRPr="000D5169">
        <w:t>medicationRequest</w:t>
      </w:r>
      <w:proofErr w:type="spellEnd"/>
      <w:r w:rsidR="00221CD1" w:rsidRPr="000D5169">
        <w:t xml:space="preserve"> resource which </w:t>
      </w:r>
      <w:r w:rsidRPr="000D5169">
        <w:t>is sent to a pharmacy system.</w:t>
      </w:r>
      <w:r w:rsidR="00BF29F4" w:rsidRPr="000D5169">
        <w:t xml:space="preserve"> Business logic may also include the handling of responses to the request resources. The updated or created Care Plan is managed by the Care Plan Service Actor</w:t>
      </w:r>
      <w:r w:rsidR="000D5169" w:rsidRPr="000D5169">
        <w:t xml:space="preserve">. </w:t>
      </w:r>
      <w:r w:rsidRPr="000D5169">
        <w:t xml:space="preserve"> </w:t>
      </w:r>
    </w:p>
    <w:p w14:paraId="7B1D82F5" w14:textId="357D2D06" w:rsidR="00DE5BF8" w:rsidRPr="000D5169" w:rsidRDefault="00221CD1" w:rsidP="00DE5BF8">
      <w:pPr>
        <w:pStyle w:val="BodyText"/>
      </w:pPr>
      <w:r w:rsidRPr="000D5169">
        <w:t>The base URL for this is: [base]/</w:t>
      </w:r>
      <w:proofErr w:type="spellStart"/>
      <w:r w:rsidRPr="000D5169">
        <w:t>ActivityDefinition</w:t>
      </w:r>
      <w:proofErr w:type="spellEnd"/>
      <w:r w:rsidRPr="000D5169">
        <w:t>/</w:t>
      </w:r>
      <w:r w:rsidR="003C525A" w:rsidRPr="000D5169">
        <w:t>[id]/</w:t>
      </w:r>
      <w:r w:rsidRPr="000D5169">
        <w:t>$apply</w:t>
      </w:r>
    </w:p>
    <w:p w14:paraId="4FA9C208" w14:textId="77777777" w:rsidR="00DE5BF8" w:rsidRPr="000D5169" w:rsidRDefault="00DE5BF8" w:rsidP="00DE5BF8">
      <w:pPr>
        <w:pStyle w:val="BodyText"/>
      </w:pPr>
      <w:r w:rsidRPr="000D5169">
        <w:t xml:space="preserve">Where the body of the transaction contains an </w:t>
      </w:r>
      <w:proofErr w:type="spellStart"/>
      <w:r w:rsidRPr="000D5169">
        <w:t>activityDefinition</w:t>
      </w:r>
      <w:proofErr w:type="spellEnd"/>
      <w:r w:rsidRPr="000D5169">
        <w:t xml:space="preserve"> resource. </w:t>
      </w:r>
    </w:p>
    <w:p w14:paraId="3E859C8D" w14:textId="096078CC" w:rsidR="00DE5BF8" w:rsidRPr="000D5169" w:rsidRDefault="00DE5BF8" w:rsidP="00DE5BF8">
      <w:pPr>
        <w:pStyle w:val="BodyText"/>
      </w:pPr>
      <w:r w:rsidRPr="000D5169">
        <w:lastRenderedPageBreak/>
        <w:t xml:space="preserve">See: </w:t>
      </w:r>
      <w:hyperlink r:id="rId54" w:anchor="apply" w:history="1">
        <w:r w:rsidR="00214448" w:rsidRPr="000D5169">
          <w:rPr>
            <w:rStyle w:val="Hyperlink"/>
          </w:rPr>
          <w:t>http://hl7.org/fhir/STU3/activitydefinition-operations.html#apply</w:t>
        </w:r>
      </w:hyperlink>
      <w:r w:rsidR="00214448" w:rsidRPr="000D5169">
        <w:t xml:space="preserve"> </w:t>
      </w:r>
    </w:p>
    <w:p w14:paraId="26D3996D" w14:textId="77777777" w:rsidR="00DE5BF8" w:rsidRPr="000D5169" w:rsidRDefault="00DE5BF8" w:rsidP="00DE5BF8">
      <w:pPr>
        <w:pStyle w:val="Heading5"/>
        <w:numPr>
          <w:ilvl w:val="0"/>
          <w:numId w:val="0"/>
        </w:numPr>
        <w:ind w:left="1008" w:hanging="1008"/>
        <w:rPr>
          <w:noProof w:val="0"/>
        </w:rPr>
      </w:pPr>
      <w:bookmarkStart w:id="529" w:name="_Toc514934506"/>
      <w:r w:rsidRPr="000D5169">
        <w:rPr>
          <w:noProof w:val="0"/>
        </w:rPr>
        <w:t>3.Y7.4.1.3 Expected Actions</w:t>
      </w:r>
      <w:bookmarkEnd w:id="529"/>
    </w:p>
    <w:p w14:paraId="1EB1BA06" w14:textId="2B2A9BA0" w:rsidR="00DE5BF8" w:rsidRPr="000D5169" w:rsidRDefault="000C0394" w:rsidP="00DE5BF8">
      <w:pPr>
        <w:pStyle w:val="BodyText"/>
      </w:pPr>
      <w:r w:rsidRPr="000D5169">
        <w:t xml:space="preserve">Based on business logic, </w:t>
      </w:r>
      <w:r w:rsidR="00221CD1" w:rsidRPr="000D5169">
        <w:t xml:space="preserve">Care Plan Contributor </w:t>
      </w:r>
      <w:r w:rsidR="00C35F0A" w:rsidRPr="000D5169">
        <w:t>generates</w:t>
      </w:r>
      <w:r w:rsidR="00221CD1" w:rsidRPr="000D5169">
        <w:t xml:space="preserve"> </w:t>
      </w:r>
      <w:r w:rsidR="00C35F0A" w:rsidRPr="000D5169">
        <w:t xml:space="preserve">a </w:t>
      </w:r>
      <w:r w:rsidR="00FC6757" w:rsidRPr="000D5169">
        <w:t>C</w:t>
      </w:r>
      <w:r w:rsidR="00C35F0A" w:rsidRPr="000D5169">
        <w:t xml:space="preserve">are </w:t>
      </w:r>
      <w:r w:rsidR="00FC6757" w:rsidRPr="000D5169">
        <w:t>P</w:t>
      </w:r>
      <w:r w:rsidR="00C35F0A" w:rsidRPr="000D5169">
        <w:t>lan</w:t>
      </w:r>
      <w:r w:rsidR="00DE5BF8" w:rsidRPr="000D5169">
        <w:t xml:space="preserve"> in the body of the POST</w:t>
      </w:r>
      <w:r w:rsidR="00017BFF" w:rsidRPr="000D5169">
        <w:t xml:space="preserve">. Subsequent use of apply operation will subsequently generate request </w:t>
      </w:r>
      <w:r w:rsidR="00DC020F" w:rsidRPr="000D5169">
        <w:t xml:space="preserve">or task </w:t>
      </w:r>
      <w:r w:rsidR="00017BFF" w:rsidRPr="000D5169">
        <w:t xml:space="preserve">resources based on the selected </w:t>
      </w:r>
      <w:proofErr w:type="spellStart"/>
      <w:r w:rsidR="00017BFF" w:rsidRPr="000D5169">
        <w:t>ActivityDefinition</w:t>
      </w:r>
      <w:proofErr w:type="spellEnd"/>
      <w:r w:rsidR="00017BFF" w:rsidRPr="000D5169">
        <w:t xml:space="preserve"> associated with the PlanDefinition</w:t>
      </w:r>
      <w:r w:rsidR="000D5169" w:rsidRPr="000D5169">
        <w:t xml:space="preserve">. </w:t>
      </w:r>
    </w:p>
    <w:p w14:paraId="233A4056" w14:textId="77777777" w:rsidR="00DE5BF8" w:rsidRPr="000D5169" w:rsidRDefault="00DE5BF8" w:rsidP="00DE5BF8">
      <w:pPr>
        <w:pStyle w:val="Heading3"/>
        <w:numPr>
          <w:ilvl w:val="0"/>
          <w:numId w:val="0"/>
        </w:numPr>
        <w:rPr>
          <w:noProof w:val="0"/>
        </w:rPr>
      </w:pPr>
      <w:bookmarkStart w:id="530" w:name="_Toc514934507"/>
      <w:r w:rsidRPr="000D5169">
        <w:rPr>
          <w:noProof w:val="0"/>
        </w:rPr>
        <w:t>3.Y7.5 Security Considerations</w:t>
      </w:r>
      <w:bookmarkEnd w:id="530"/>
    </w:p>
    <w:p w14:paraId="0CC2FA03" w14:textId="77777777" w:rsidR="00DE5BF8" w:rsidRPr="000D5169" w:rsidRDefault="00DE5BF8" w:rsidP="00DE5BF8">
      <w:pPr>
        <w:pStyle w:val="BodyText"/>
      </w:pPr>
      <w:r w:rsidRPr="000D5169">
        <w:t xml:space="preserve">See X.5 DCP Security Considerations </w:t>
      </w:r>
    </w:p>
    <w:p w14:paraId="62D88679" w14:textId="77777777" w:rsidR="00DE5BF8" w:rsidRPr="000D5169" w:rsidRDefault="00DE5BF8" w:rsidP="00D71CC4">
      <w:pPr>
        <w:pStyle w:val="BodyText"/>
      </w:pPr>
    </w:p>
    <w:p w14:paraId="62D34DA7" w14:textId="77777777" w:rsidR="002D6267" w:rsidRPr="000D5169" w:rsidRDefault="002D6267" w:rsidP="000F56EE">
      <w:pPr>
        <w:pStyle w:val="BodyText"/>
      </w:pPr>
    </w:p>
    <w:p w14:paraId="0EA1DCAD" w14:textId="7BDEE923" w:rsidR="00EA4EA1" w:rsidRPr="000D5169" w:rsidRDefault="00EA4EA1" w:rsidP="00EA4EA1">
      <w:pPr>
        <w:pStyle w:val="PartTitle"/>
        <w:rPr>
          <w:highlight w:val="yellow"/>
        </w:rPr>
      </w:pPr>
      <w:bookmarkStart w:id="531" w:name="_Toc514934508"/>
      <w:r w:rsidRPr="000D5169">
        <w:lastRenderedPageBreak/>
        <w:t>Appendices</w:t>
      </w:r>
      <w:bookmarkEnd w:id="531"/>
      <w:r w:rsidRPr="000D5169">
        <w:rPr>
          <w:highlight w:val="yellow"/>
        </w:rPr>
        <w:t xml:space="preserve"> </w:t>
      </w:r>
    </w:p>
    <w:p w14:paraId="729B93D1" w14:textId="3E1C9AAA" w:rsidR="00EA4EA1" w:rsidRPr="000D5169" w:rsidRDefault="008E033F" w:rsidP="00E008B6">
      <w:pPr>
        <w:pStyle w:val="BodyText"/>
      </w:pPr>
      <w:r w:rsidRPr="000D5169">
        <w:t>N</w:t>
      </w:r>
      <w:r w:rsidR="00A03166" w:rsidRPr="000D5169">
        <w:t>one</w:t>
      </w:r>
    </w:p>
    <w:p w14:paraId="7A9FC227" w14:textId="77777777" w:rsidR="00447451" w:rsidRPr="000D5169" w:rsidRDefault="00447451" w:rsidP="00597DB2">
      <w:pPr>
        <w:pStyle w:val="BodyText"/>
      </w:pPr>
    </w:p>
    <w:p w14:paraId="5DE8427C" w14:textId="77777777" w:rsidR="00522F40" w:rsidRPr="000D5169" w:rsidRDefault="00F313A8" w:rsidP="00D251BA">
      <w:pPr>
        <w:pStyle w:val="Heading1"/>
        <w:pageBreakBefore w:val="0"/>
        <w:numPr>
          <w:ilvl w:val="0"/>
          <w:numId w:val="0"/>
        </w:numPr>
      </w:pPr>
      <w:bookmarkStart w:id="532" w:name="_Toc514934509"/>
      <w:r w:rsidRPr="000D5169">
        <w:t xml:space="preserve">Volume 2 </w:t>
      </w:r>
      <w:r w:rsidR="004541CC" w:rsidRPr="000D5169">
        <w:t>Name</w:t>
      </w:r>
      <w:r w:rsidR="00522F40" w:rsidRPr="000D5169">
        <w:t>s</w:t>
      </w:r>
      <w:r w:rsidR="004541CC" w:rsidRPr="000D5169">
        <w:t>pace Additions</w:t>
      </w:r>
      <w:bookmarkEnd w:id="532"/>
    </w:p>
    <w:p w14:paraId="324B73AD" w14:textId="77777777" w:rsidR="00DD13DB" w:rsidRPr="000D5169" w:rsidRDefault="00DD13DB" w:rsidP="00DD13DB">
      <w:pPr>
        <w:pStyle w:val="EditorInstructions"/>
      </w:pPr>
      <w:r w:rsidRPr="000D5169">
        <w:t xml:space="preserve">Add the following terms </w:t>
      </w:r>
      <w:r w:rsidRPr="000D5169">
        <w:rPr>
          <w:iCs w:val="0"/>
        </w:rPr>
        <w:t xml:space="preserve">to the IHE </w:t>
      </w:r>
      <w:r w:rsidR="00CD4D46" w:rsidRPr="000D5169">
        <w:rPr>
          <w:iCs w:val="0"/>
        </w:rPr>
        <w:t>General Introduction Appendix G</w:t>
      </w:r>
      <w:r w:rsidRPr="000D5169">
        <w:t>:</w:t>
      </w:r>
    </w:p>
    <w:p w14:paraId="13A18B84" w14:textId="2D5AEFF9" w:rsidR="00522F40" w:rsidRPr="000D5169" w:rsidRDefault="008E033F" w:rsidP="00E008B6">
      <w:pPr>
        <w:pStyle w:val="BodyText"/>
      </w:pPr>
      <w:r w:rsidRPr="000D5169">
        <w:t>N</w:t>
      </w:r>
      <w:r w:rsidR="00A03166" w:rsidRPr="000D5169">
        <w:t>one</w:t>
      </w:r>
    </w:p>
    <w:p w14:paraId="37720E5C" w14:textId="77777777" w:rsidR="00167DB7" w:rsidRPr="000D5169" w:rsidRDefault="00167DB7" w:rsidP="005B164F">
      <w:pPr>
        <w:pStyle w:val="BodyText"/>
      </w:pPr>
    </w:p>
    <w:p w14:paraId="2D9DBD3C" w14:textId="77777777" w:rsidR="00167DB7" w:rsidRPr="000D5169" w:rsidRDefault="00167DB7" w:rsidP="005B164F">
      <w:pPr>
        <w:pStyle w:val="BodyText"/>
      </w:pPr>
    </w:p>
    <w:p w14:paraId="17716A29" w14:textId="77777777" w:rsidR="00993FF5" w:rsidRPr="000D5169" w:rsidRDefault="00993FF5" w:rsidP="005B164F">
      <w:pPr>
        <w:pStyle w:val="BodyText"/>
      </w:pPr>
    </w:p>
    <w:p w14:paraId="750265AE" w14:textId="77777777" w:rsidR="00993FF5" w:rsidRPr="000D5169" w:rsidRDefault="00993FF5" w:rsidP="00993FF5">
      <w:pPr>
        <w:pStyle w:val="PartTitle"/>
      </w:pPr>
      <w:bookmarkStart w:id="533" w:name="_Toc514934510"/>
      <w:r w:rsidRPr="000D5169">
        <w:lastRenderedPageBreak/>
        <w:t>Volume 3 – Content Modules</w:t>
      </w:r>
      <w:bookmarkEnd w:id="533"/>
    </w:p>
    <w:p w14:paraId="58266605" w14:textId="14B4EB3E" w:rsidR="00170ED0" w:rsidRPr="000D5169" w:rsidRDefault="00170ED0" w:rsidP="00E008B6">
      <w:pPr>
        <w:pStyle w:val="Heading1"/>
        <w:pageBreakBefore w:val="0"/>
        <w:numPr>
          <w:ilvl w:val="0"/>
          <w:numId w:val="0"/>
        </w:numPr>
        <w:ind w:left="432" w:hanging="432"/>
        <w:rPr>
          <w:noProof w:val="0"/>
        </w:rPr>
      </w:pPr>
      <w:bookmarkStart w:id="534" w:name="_Toc514934511"/>
      <w:r w:rsidRPr="000D5169">
        <w:rPr>
          <w:noProof w:val="0"/>
        </w:rPr>
        <w:t>5</w:t>
      </w:r>
      <w:r w:rsidR="00291725" w:rsidRPr="000D5169">
        <w:rPr>
          <w:noProof w:val="0"/>
        </w:rPr>
        <w:t xml:space="preserve"> </w:t>
      </w:r>
      <w:r w:rsidRPr="000D5169">
        <w:rPr>
          <w:noProof w:val="0"/>
        </w:rPr>
        <w:t>Namespaces and Vocabularies</w:t>
      </w:r>
      <w:bookmarkEnd w:id="534"/>
    </w:p>
    <w:p w14:paraId="5424A1BC" w14:textId="7BB15D72" w:rsidR="00701B3A" w:rsidRPr="000D5169" w:rsidRDefault="00170ED0" w:rsidP="00170ED0">
      <w:pPr>
        <w:pStyle w:val="EditorInstructions"/>
      </w:pPr>
      <w:r w:rsidRPr="000D5169">
        <w:t xml:space="preserve">Add to </w:t>
      </w:r>
      <w:r w:rsidR="00A256B9" w:rsidRPr="000D5169">
        <w:t>Section</w:t>
      </w:r>
      <w:r w:rsidRPr="000D5169">
        <w:t xml:space="preserve"> 5 Namespaces and Vocabularies</w:t>
      </w:r>
      <w:bookmarkStart w:id="535" w:name="_IHEActCode_Vocabulary"/>
      <w:bookmarkStart w:id="536" w:name="_IHERoleCode_Vocabulary"/>
      <w:bookmarkEnd w:id="535"/>
      <w:bookmarkEnd w:id="536"/>
    </w:p>
    <w:p w14:paraId="38571407" w14:textId="60CF9D49" w:rsidR="00170ED0" w:rsidRPr="000D5169" w:rsidRDefault="008E033F" w:rsidP="00170ED0">
      <w:pPr>
        <w:pStyle w:val="BodyText"/>
      </w:pPr>
      <w:r w:rsidRPr="000D5169">
        <w:t>NA</w:t>
      </w:r>
    </w:p>
    <w:p w14:paraId="7FA81446" w14:textId="5E5AD9E5" w:rsidR="00170ED0" w:rsidRPr="000D5169" w:rsidRDefault="00170ED0" w:rsidP="00170ED0">
      <w:pPr>
        <w:pStyle w:val="EditorInstructions"/>
      </w:pPr>
      <w:r w:rsidRPr="000D5169">
        <w:t xml:space="preserve">Add to </w:t>
      </w:r>
      <w:r w:rsidR="00A256B9" w:rsidRPr="000D5169">
        <w:t>Section</w:t>
      </w:r>
      <w:r w:rsidRPr="000D5169">
        <w:t xml:space="preserve"> 5.1.1 IHE Format Codes</w:t>
      </w:r>
    </w:p>
    <w:p w14:paraId="5CD06654" w14:textId="1EBBC32C" w:rsidR="00170ED0" w:rsidRPr="000D5169" w:rsidRDefault="008E033F" w:rsidP="00170ED0">
      <w:pPr>
        <w:pStyle w:val="BodyText"/>
      </w:pPr>
      <w:r w:rsidRPr="000D5169">
        <w:rPr>
          <w:lang w:eastAsia="x-none"/>
        </w:rPr>
        <w:t>NA</w:t>
      </w:r>
    </w:p>
    <w:p w14:paraId="41F283C0" w14:textId="5E660D37" w:rsidR="00170ED0" w:rsidRPr="000D5169" w:rsidRDefault="00170ED0" w:rsidP="00170ED0">
      <w:pPr>
        <w:pStyle w:val="EditorInstructions"/>
      </w:pPr>
      <w:r w:rsidRPr="000D5169">
        <w:t xml:space="preserve">Add to </w:t>
      </w:r>
      <w:r w:rsidR="00A256B9" w:rsidRPr="000D5169">
        <w:t>Section</w:t>
      </w:r>
      <w:r w:rsidRPr="000D5169">
        <w:t xml:space="preserve"> </w:t>
      </w:r>
      <w:r w:rsidR="003F3E4A" w:rsidRPr="000D5169">
        <w:t>5.1.2 IHE</w:t>
      </w:r>
      <w:r w:rsidRPr="000D5169">
        <w:t xml:space="preserve"> </w:t>
      </w:r>
      <w:proofErr w:type="spellStart"/>
      <w:r w:rsidRPr="000D5169">
        <w:t>ActCode</w:t>
      </w:r>
      <w:proofErr w:type="spellEnd"/>
      <w:r w:rsidRPr="000D5169">
        <w:t xml:space="preserve"> Vocabulary</w:t>
      </w:r>
    </w:p>
    <w:p w14:paraId="748D1735" w14:textId="02AD9FCE" w:rsidR="00170ED0" w:rsidRPr="000D5169" w:rsidRDefault="008E033F" w:rsidP="005B164F">
      <w:pPr>
        <w:pStyle w:val="BodyText"/>
      </w:pPr>
      <w:r w:rsidRPr="000D5169">
        <w:t>NA</w:t>
      </w:r>
    </w:p>
    <w:p w14:paraId="63C02F9B" w14:textId="0C15EDD2" w:rsidR="00170ED0" w:rsidRPr="000D5169" w:rsidRDefault="00170ED0" w:rsidP="00170ED0">
      <w:pPr>
        <w:pStyle w:val="EditorInstructions"/>
      </w:pPr>
      <w:r w:rsidRPr="000D5169">
        <w:t xml:space="preserve">Add to </w:t>
      </w:r>
      <w:r w:rsidR="00A256B9" w:rsidRPr="000D5169">
        <w:t>Section</w:t>
      </w:r>
      <w:r w:rsidRPr="000D5169">
        <w:t xml:space="preserve"> </w:t>
      </w:r>
      <w:r w:rsidR="003F3E4A" w:rsidRPr="000D5169">
        <w:t>5.1.3 IHE</w:t>
      </w:r>
      <w:r w:rsidRPr="000D5169">
        <w:t xml:space="preserve"> </w:t>
      </w:r>
      <w:proofErr w:type="spellStart"/>
      <w:r w:rsidRPr="000D5169">
        <w:t>RoleCode</w:t>
      </w:r>
      <w:proofErr w:type="spellEnd"/>
      <w:r w:rsidRPr="000D5169">
        <w:t xml:space="preserve"> Vocabulary</w:t>
      </w:r>
    </w:p>
    <w:p w14:paraId="5AA2A396" w14:textId="405147E9" w:rsidR="008D45BC" w:rsidRPr="000D5169" w:rsidRDefault="00170ED0" w:rsidP="003D5A68">
      <w:pPr>
        <w:pStyle w:val="Heading1"/>
        <w:numPr>
          <w:ilvl w:val="0"/>
          <w:numId w:val="0"/>
        </w:numPr>
        <w:ind w:left="432" w:hanging="432"/>
        <w:rPr>
          <w:noProof w:val="0"/>
        </w:rPr>
      </w:pPr>
      <w:bookmarkStart w:id="537" w:name="_Toc514934512"/>
      <w:r w:rsidRPr="000D5169">
        <w:rPr>
          <w:noProof w:val="0"/>
        </w:rPr>
        <w:lastRenderedPageBreak/>
        <w:t>6</w:t>
      </w:r>
      <w:r w:rsidR="00291725" w:rsidRPr="000D5169">
        <w:rPr>
          <w:noProof w:val="0"/>
        </w:rPr>
        <w:t xml:space="preserve"> </w:t>
      </w:r>
      <w:r w:rsidR="008D45BC" w:rsidRPr="000D5169">
        <w:rPr>
          <w:noProof w:val="0"/>
        </w:rPr>
        <w:t>Content Modules</w:t>
      </w:r>
      <w:bookmarkEnd w:id="537"/>
    </w:p>
    <w:p w14:paraId="7DC35984" w14:textId="7B079A9D" w:rsidR="00BD1A9D" w:rsidRPr="000D5169" w:rsidRDefault="00BD1A9D" w:rsidP="00BD1A9D">
      <w:pPr>
        <w:pStyle w:val="Heading3"/>
        <w:numPr>
          <w:ilvl w:val="0"/>
          <w:numId w:val="0"/>
        </w:numPr>
        <w:rPr>
          <w:noProof w:val="0"/>
        </w:rPr>
      </w:pPr>
      <w:bookmarkStart w:id="538" w:name="_Toc490487883"/>
      <w:bookmarkStart w:id="539" w:name="_Toc514934513"/>
      <w:r w:rsidRPr="000D5169">
        <w:rPr>
          <w:noProof w:val="0"/>
        </w:rPr>
        <w:t>6.3.1 CDA</w:t>
      </w:r>
      <w:r w:rsidRPr="000D5169">
        <w:rPr>
          <w:rFonts w:cs="Arial"/>
          <w:noProof w:val="0"/>
          <w:vertAlign w:val="superscript"/>
        </w:rPr>
        <w:t>®</w:t>
      </w:r>
      <w:r w:rsidRPr="000D5169">
        <w:rPr>
          <w:rStyle w:val="FootnoteReference"/>
          <w:rFonts w:cs="Arial"/>
          <w:noProof w:val="0"/>
        </w:rPr>
        <w:footnoteReference w:id="18"/>
      </w:r>
      <w:r w:rsidRPr="000D5169">
        <w:rPr>
          <w:noProof w:val="0"/>
        </w:rPr>
        <w:t xml:space="preserve"> Content Modules</w:t>
      </w:r>
      <w:bookmarkEnd w:id="538"/>
      <w:bookmarkEnd w:id="539"/>
    </w:p>
    <w:p w14:paraId="06C9CA79" w14:textId="5D75834F" w:rsidR="00AD3A30" w:rsidRPr="000D5169" w:rsidRDefault="00AD3A30" w:rsidP="00E008B6">
      <w:pPr>
        <w:pStyle w:val="BodyText"/>
      </w:pPr>
      <w:r w:rsidRPr="000D5169">
        <w:t>NA</w:t>
      </w:r>
    </w:p>
    <w:p w14:paraId="2D2C6BA3" w14:textId="60F612E4" w:rsidR="00AD3A30" w:rsidRPr="000D5169" w:rsidRDefault="00AD3A30" w:rsidP="00E008B6">
      <w:pPr>
        <w:pStyle w:val="Heading2"/>
        <w:numPr>
          <w:ilvl w:val="0"/>
          <w:numId w:val="0"/>
        </w:numPr>
        <w:rPr>
          <w:bCs/>
          <w:noProof w:val="0"/>
        </w:rPr>
      </w:pPr>
      <w:bookmarkStart w:id="540" w:name="_Toc514934514"/>
      <w:r w:rsidRPr="000D5169">
        <w:rPr>
          <w:bCs/>
          <w:noProof w:val="0"/>
        </w:rPr>
        <w:t xml:space="preserve">6.6 </w:t>
      </w:r>
      <w:r w:rsidR="00811862" w:rsidRPr="000D5169">
        <w:rPr>
          <w:bCs/>
          <w:noProof w:val="0"/>
        </w:rPr>
        <w:t xml:space="preserve">HL7 FHIR </w:t>
      </w:r>
      <w:r w:rsidRPr="000D5169">
        <w:rPr>
          <w:bCs/>
          <w:noProof w:val="0"/>
        </w:rPr>
        <w:t>Content Module</w:t>
      </w:r>
      <w:bookmarkEnd w:id="540"/>
      <w:r w:rsidRPr="000D5169">
        <w:rPr>
          <w:bCs/>
          <w:noProof w:val="0"/>
        </w:rPr>
        <w:t xml:space="preserve"> </w:t>
      </w:r>
    </w:p>
    <w:p w14:paraId="3A450F78" w14:textId="3722658C" w:rsidR="00AD3A30" w:rsidRPr="000D5169" w:rsidRDefault="00AD3A30" w:rsidP="00E008B6">
      <w:pPr>
        <w:pStyle w:val="Heading3"/>
        <w:numPr>
          <w:ilvl w:val="0"/>
          <w:numId w:val="0"/>
        </w:numPr>
        <w:rPr>
          <w:bCs/>
          <w:noProof w:val="0"/>
        </w:rPr>
      </w:pPr>
      <w:bookmarkStart w:id="541" w:name="_Toc514934515"/>
      <w:r w:rsidRPr="000D5169">
        <w:rPr>
          <w:bCs/>
          <w:noProof w:val="0"/>
        </w:rPr>
        <w:t>6.6.1 Care Plan</w:t>
      </w:r>
      <w:bookmarkEnd w:id="541"/>
    </w:p>
    <w:p w14:paraId="00C2BD35" w14:textId="0BAA9912" w:rsidR="00BD1A9D" w:rsidRPr="000D5169" w:rsidRDefault="00A95DB2" w:rsidP="00BD1A9D">
      <w:pPr>
        <w:pStyle w:val="BodyText"/>
      </w:pPr>
      <w:bookmarkStart w:id="542" w:name="_6.2.1.1.6.1_Service_Event"/>
      <w:bookmarkStart w:id="543" w:name="_6.2.1.1.6.2_Medications_Section"/>
      <w:bookmarkStart w:id="544" w:name="_6.2.1.1.6.3_Allergies_and"/>
      <w:bookmarkStart w:id="545" w:name="_6.2.2.1.1__Problem"/>
      <w:bookmarkStart w:id="546" w:name="_6.2.3.1_Encompassing_Encounter"/>
      <w:bookmarkStart w:id="547" w:name="_6.2.3.1.1_Responsible_Party"/>
      <w:bookmarkStart w:id="548" w:name="_6.2.3.1.2_Health_Care"/>
      <w:bookmarkStart w:id="549" w:name="_6.2.4.4.1__Simple"/>
      <w:bookmarkStart w:id="550" w:name="_Toc335730763"/>
      <w:bookmarkStart w:id="551" w:name="_Toc336000666"/>
      <w:bookmarkStart w:id="552" w:name="_Toc336002388"/>
      <w:bookmarkStart w:id="553" w:name="_Toc336006583"/>
      <w:bookmarkStart w:id="554" w:name="_Toc335730764"/>
      <w:bookmarkStart w:id="555" w:name="_Toc336000667"/>
      <w:bookmarkStart w:id="556" w:name="_Toc336002389"/>
      <w:bookmarkStart w:id="557" w:name="_Toc336006584"/>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r w:rsidRPr="000D5169">
        <w:t>T</w:t>
      </w:r>
      <w:r w:rsidR="00316AAE" w:rsidRPr="000D5169">
        <w:t xml:space="preserve">he following table shows the </w:t>
      </w:r>
      <w:proofErr w:type="spellStart"/>
      <w:r w:rsidR="00F2737E" w:rsidRPr="000D5169">
        <w:t>Dynamic</w:t>
      </w:r>
      <w:r w:rsidR="00316AAE" w:rsidRPr="000D5169">
        <w:t>CarePlan</w:t>
      </w:r>
      <w:proofErr w:type="spellEnd"/>
      <w:r w:rsidR="00316AAE" w:rsidRPr="000D5169">
        <w:t xml:space="preserve"> </w:t>
      </w:r>
      <w:proofErr w:type="spellStart"/>
      <w:r w:rsidR="002E0F77" w:rsidRPr="000D5169">
        <w:t>StructureD</w:t>
      </w:r>
      <w:r w:rsidR="00F2737E" w:rsidRPr="000D5169">
        <w:t>efinition</w:t>
      </w:r>
      <w:proofErr w:type="spellEnd"/>
      <w:r w:rsidR="00BD1A9D" w:rsidRPr="000D5169">
        <w:t>,</w:t>
      </w:r>
      <w:r w:rsidR="00F2737E" w:rsidRPr="000D5169">
        <w:t xml:space="preserve"> which constrains the CarePlan </w:t>
      </w:r>
      <w:r w:rsidR="00316AAE" w:rsidRPr="000D5169">
        <w:t>resource</w:t>
      </w:r>
      <w:r w:rsidR="00F2737E" w:rsidRPr="000D5169">
        <w:t xml:space="preserve">. </w:t>
      </w:r>
      <w:r w:rsidR="00BD1A9D" w:rsidRPr="000D5169">
        <w:t xml:space="preserve">The below table is a conceptual representation of the FHIR </w:t>
      </w:r>
      <w:proofErr w:type="spellStart"/>
      <w:r w:rsidR="00BD1A9D" w:rsidRPr="000D5169">
        <w:t>StuctureDefinition</w:t>
      </w:r>
      <w:proofErr w:type="spellEnd"/>
      <w:r w:rsidR="00BD1A9D" w:rsidRPr="000D5169">
        <w:t>.</w:t>
      </w:r>
    </w:p>
    <w:p w14:paraId="0E73EDBE" w14:textId="3B231268" w:rsidR="003B67B1" w:rsidRPr="000D5169" w:rsidRDefault="003B67B1" w:rsidP="00CF5713">
      <w:pPr>
        <w:pStyle w:val="TableTitle"/>
      </w:pPr>
      <w:r w:rsidRPr="000D5169">
        <w:t>Table 6.6.1-</w:t>
      </w:r>
      <w:r w:rsidR="0001628C" w:rsidRPr="000D5169">
        <w:t>1</w:t>
      </w:r>
      <w:r w:rsidRPr="000D5169">
        <w:t>: CarePlan resource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900"/>
        <w:gridCol w:w="990"/>
        <w:gridCol w:w="1065"/>
        <w:gridCol w:w="1849"/>
        <w:gridCol w:w="2571"/>
      </w:tblGrid>
      <w:tr w:rsidR="006245A6" w:rsidRPr="000D5169" w14:paraId="668EBFC2" w14:textId="77777777" w:rsidTr="00D251BA">
        <w:trPr>
          <w:cantSplit/>
          <w:trHeight w:val="300"/>
          <w:tblHeader/>
        </w:trPr>
        <w:tc>
          <w:tcPr>
            <w:tcW w:w="1975"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78D69DE0" w14:textId="77777777" w:rsidR="0039172F" w:rsidRPr="000D5169" w:rsidRDefault="0039172F" w:rsidP="006245A6">
            <w:pPr>
              <w:pStyle w:val="TableEntryHeader"/>
            </w:pPr>
            <w:r w:rsidRPr="000D5169">
              <w:t>Name</w:t>
            </w:r>
          </w:p>
        </w:tc>
        <w:tc>
          <w:tcPr>
            <w:tcW w:w="900" w:type="dxa"/>
            <w:tcBorders>
              <w:top w:val="single" w:sz="4" w:space="0" w:color="auto"/>
              <w:left w:val="single" w:sz="4" w:space="0" w:color="auto"/>
              <w:bottom w:val="single" w:sz="4" w:space="0" w:color="auto"/>
              <w:right w:val="single" w:sz="4" w:space="0" w:color="auto"/>
            </w:tcBorders>
            <w:shd w:val="clear" w:color="auto" w:fill="D9D9D9"/>
            <w:vAlign w:val="center"/>
          </w:tcPr>
          <w:p w14:paraId="655FE7FB" w14:textId="7B85672F" w:rsidR="0039172F" w:rsidRPr="000D5169" w:rsidRDefault="0039172F" w:rsidP="006245A6">
            <w:pPr>
              <w:pStyle w:val="TableEntryHeader"/>
            </w:pPr>
            <w:r w:rsidRPr="000D5169">
              <w:t>Flags</w:t>
            </w:r>
          </w:p>
        </w:tc>
        <w:tc>
          <w:tcPr>
            <w:tcW w:w="99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5C738FDC" w14:textId="227DECC0" w:rsidR="0039172F" w:rsidRPr="000D5169" w:rsidRDefault="00036B45" w:rsidP="006245A6">
            <w:pPr>
              <w:pStyle w:val="TableEntryHeader"/>
            </w:pPr>
            <w:r w:rsidRPr="000D5169">
              <w:t xml:space="preserve">Base </w:t>
            </w:r>
            <w:r w:rsidR="0039172F" w:rsidRPr="000D5169">
              <w:t>Card.</w:t>
            </w:r>
          </w:p>
        </w:tc>
        <w:tc>
          <w:tcPr>
            <w:tcW w:w="1065" w:type="dxa"/>
            <w:tcBorders>
              <w:top w:val="single" w:sz="4" w:space="0" w:color="auto"/>
              <w:left w:val="single" w:sz="4" w:space="0" w:color="auto"/>
              <w:bottom w:val="single" w:sz="4" w:space="0" w:color="auto"/>
              <w:right w:val="single" w:sz="4" w:space="0" w:color="auto"/>
            </w:tcBorders>
            <w:shd w:val="clear" w:color="auto" w:fill="D9D9D9"/>
            <w:vAlign w:val="center"/>
          </w:tcPr>
          <w:p w14:paraId="6B0D1B59" w14:textId="40407404" w:rsidR="0039172F" w:rsidRPr="000D5169" w:rsidRDefault="00100DFC" w:rsidP="006245A6">
            <w:pPr>
              <w:pStyle w:val="TableEntryHeader"/>
            </w:pPr>
            <w:r w:rsidRPr="000D5169">
              <w:t>DCP</w:t>
            </w:r>
            <w:r w:rsidR="0039172F" w:rsidRPr="000D5169">
              <w:t xml:space="preserve"> Constraint</w:t>
            </w:r>
            <w:r w:rsidR="00036B45" w:rsidRPr="000D5169">
              <w:t xml:space="preserve"> Card.</w:t>
            </w:r>
          </w:p>
        </w:tc>
        <w:tc>
          <w:tcPr>
            <w:tcW w:w="184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4CF08B6" w14:textId="0E40E7E6" w:rsidR="0039172F" w:rsidRPr="000D5169" w:rsidRDefault="0039172F" w:rsidP="006245A6">
            <w:pPr>
              <w:pStyle w:val="TableEntryHeader"/>
            </w:pPr>
            <w:r w:rsidRPr="000D5169">
              <w:t>Description &amp; Constraints</w:t>
            </w:r>
          </w:p>
        </w:tc>
        <w:tc>
          <w:tcPr>
            <w:tcW w:w="2571"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758E137E" w14:textId="4764FDF9" w:rsidR="0039172F" w:rsidRPr="000D5169" w:rsidRDefault="0039172F" w:rsidP="006245A6">
            <w:pPr>
              <w:pStyle w:val="TableEntryHeader"/>
            </w:pPr>
            <w:r w:rsidRPr="000D5169">
              <w:t>(Profile) Comments</w:t>
            </w:r>
          </w:p>
        </w:tc>
      </w:tr>
      <w:tr w:rsidR="006245A6" w:rsidRPr="000D5169" w14:paraId="31F975AA" w14:textId="77777777" w:rsidTr="006245A6">
        <w:trPr>
          <w:cantSplit/>
          <w:trHeight w:val="300"/>
        </w:trPr>
        <w:tc>
          <w:tcPr>
            <w:tcW w:w="1975" w:type="dxa"/>
            <w:tcBorders>
              <w:top w:val="single" w:sz="4" w:space="0" w:color="auto"/>
              <w:left w:val="single" w:sz="4" w:space="0" w:color="auto"/>
              <w:bottom w:val="single" w:sz="4" w:space="0" w:color="auto"/>
              <w:right w:val="single" w:sz="4" w:space="0" w:color="auto"/>
            </w:tcBorders>
            <w:noWrap/>
            <w:hideMark/>
          </w:tcPr>
          <w:p w14:paraId="0D5F6067" w14:textId="77777777" w:rsidR="0039172F" w:rsidRPr="000D5169" w:rsidRDefault="0039172F" w:rsidP="00D87F67">
            <w:pPr>
              <w:pStyle w:val="TableEntry"/>
            </w:pPr>
            <w:r w:rsidRPr="000D5169">
              <w:t xml:space="preserve">.. CarePlan </w:t>
            </w:r>
          </w:p>
        </w:tc>
        <w:tc>
          <w:tcPr>
            <w:tcW w:w="900" w:type="dxa"/>
            <w:tcBorders>
              <w:top w:val="single" w:sz="4" w:space="0" w:color="auto"/>
              <w:left w:val="single" w:sz="4" w:space="0" w:color="auto"/>
              <w:bottom w:val="single" w:sz="4" w:space="0" w:color="auto"/>
              <w:right w:val="single" w:sz="4" w:space="0" w:color="auto"/>
            </w:tcBorders>
          </w:tcPr>
          <w:p w14:paraId="3C8D67B1" w14:textId="77777777" w:rsidR="0039172F" w:rsidRPr="000D5169" w:rsidRDefault="0039172F" w:rsidP="00D87F67">
            <w:pPr>
              <w:pStyle w:val="TableEntry"/>
            </w:pPr>
          </w:p>
        </w:tc>
        <w:tc>
          <w:tcPr>
            <w:tcW w:w="990" w:type="dxa"/>
            <w:tcBorders>
              <w:top w:val="single" w:sz="4" w:space="0" w:color="auto"/>
              <w:left w:val="single" w:sz="4" w:space="0" w:color="auto"/>
              <w:bottom w:val="single" w:sz="4" w:space="0" w:color="auto"/>
              <w:right w:val="single" w:sz="4" w:space="0" w:color="auto"/>
            </w:tcBorders>
            <w:noWrap/>
            <w:hideMark/>
          </w:tcPr>
          <w:p w14:paraId="1F020A9D" w14:textId="2B537A73" w:rsidR="0039172F" w:rsidRPr="000D5169" w:rsidRDefault="0039172F" w:rsidP="00D87F67">
            <w:pPr>
              <w:pStyle w:val="TableEntry"/>
            </w:pPr>
            <w:r w:rsidRPr="000D5169">
              <w:t> </w:t>
            </w:r>
          </w:p>
        </w:tc>
        <w:tc>
          <w:tcPr>
            <w:tcW w:w="1065" w:type="dxa"/>
            <w:tcBorders>
              <w:top w:val="single" w:sz="4" w:space="0" w:color="auto"/>
              <w:left w:val="single" w:sz="4" w:space="0" w:color="auto"/>
              <w:bottom w:val="single" w:sz="4" w:space="0" w:color="auto"/>
              <w:right w:val="single" w:sz="4" w:space="0" w:color="auto"/>
            </w:tcBorders>
          </w:tcPr>
          <w:p w14:paraId="39DE1F78"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hideMark/>
          </w:tcPr>
          <w:p w14:paraId="2ABB7E6A" w14:textId="70DF1965" w:rsidR="0039172F" w:rsidRPr="000D5169" w:rsidRDefault="0039172F" w:rsidP="00D87F67">
            <w:pPr>
              <w:pStyle w:val="TableEntry"/>
            </w:pPr>
            <w:r w:rsidRPr="000D5169">
              <w:t>Healthcare plan for patient</w:t>
            </w:r>
          </w:p>
        </w:tc>
        <w:tc>
          <w:tcPr>
            <w:tcW w:w="2571" w:type="dxa"/>
            <w:tcBorders>
              <w:top w:val="single" w:sz="4" w:space="0" w:color="auto"/>
              <w:left w:val="single" w:sz="4" w:space="0" w:color="auto"/>
              <w:bottom w:val="single" w:sz="4" w:space="0" w:color="auto"/>
              <w:right w:val="single" w:sz="4" w:space="0" w:color="auto"/>
            </w:tcBorders>
            <w:noWrap/>
            <w:hideMark/>
          </w:tcPr>
          <w:p w14:paraId="75ED76F4" w14:textId="77777777" w:rsidR="0039172F" w:rsidRPr="000D5169" w:rsidRDefault="0039172F" w:rsidP="00D87F67">
            <w:pPr>
              <w:pStyle w:val="TableEntry"/>
            </w:pPr>
            <w:r w:rsidRPr="000D5169">
              <w:t> </w:t>
            </w:r>
          </w:p>
        </w:tc>
      </w:tr>
      <w:tr w:rsidR="006245A6" w:rsidRPr="000D5169" w14:paraId="3EA32F3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hideMark/>
          </w:tcPr>
          <w:p w14:paraId="4A23BA86" w14:textId="77777777" w:rsidR="0039172F" w:rsidRPr="000D5169" w:rsidRDefault="0039172F" w:rsidP="00D87F67">
            <w:pPr>
              <w:pStyle w:val="TableEntry"/>
            </w:pPr>
            <w:r w:rsidRPr="000D5169">
              <w:t xml:space="preserve">...identifier </w:t>
            </w:r>
          </w:p>
        </w:tc>
        <w:tc>
          <w:tcPr>
            <w:tcW w:w="900" w:type="dxa"/>
            <w:tcBorders>
              <w:top w:val="single" w:sz="4" w:space="0" w:color="auto"/>
              <w:left w:val="single" w:sz="4" w:space="0" w:color="auto"/>
              <w:bottom w:val="single" w:sz="4" w:space="0" w:color="auto"/>
              <w:right w:val="single" w:sz="4" w:space="0" w:color="auto"/>
            </w:tcBorders>
          </w:tcPr>
          <w:p w14:paraId="1982F7D2" w14:textId="1160F7A2" w:rsidR="0039172F" w:rsidRPr="000D5169" w:rsidRDefault="0039172F" w:rsidP="00D87F67">
            <w:pPr>
              <w:pStyle w:val="TableEntry"/>
              <w:rPr>
                <w:bCs/>
              </w:rPr>
            </w:pPr>
            <w:r w:rsidRPr="000D5169">
              <w:rPr>
                <w:bCs/>
              </w:rPr>
              <w:t>Σ</w:t>
            </w:r>
          </w:p>
        </w:tc>
        <w:tc>
          <w:tcPr>
            <w:tcW w:w="990" w:type="dxa"/>
            <w:tcBorders>
              <w:top w:val="single" w:sz="4" w:space="0" w:color="auto"/>
              <w:left w:val="single" w:sz="4" w:space="0" w:color="auto"/>
              <w:bottom w:val="single" w:sz="4" w:space="0" w:color="auto"/>
              <w:right w:val="single" w:sz="4" w:space="0" w:color="auto"/>
            </w:tcBorders>
            <w:noWrap/>
            <w:hideMark/>
          </w:tcPr>
          <w:p w14:paraId="57B77042" w14:textId="4B85E337" w:rsidR="0039172F" w:rsidRPr="000D5169" w:rsidRDefault="0039172F" w:rsidP="00D87F67">
            <w:pPr>
              <w:pStyle w:val="TableEntry"/>
            </w:pPr>
            <w:proofErr w:type="gramStart"/>
            <w:r w:rsidRPr="000D5169">
              <w:rPr>
                <w:bCs/>
              </w:rPr>
              <w:t>0</w:t>
            </w:r>
            <w:r w:rsidRPr="000D5169">
              <w:t>..*</w:t>
            </w:r>
            <w:proofErr w:type="gramEnd"/>
          </w:p>
        </w:tc>
        <w:tc>
          <w:tcPr>
            <w:tcW w:w="1065" w:type="dxa"/>
            <w:tcBorders>
              <w:top w:val="single" w:sz="4" w:space="0" w:color="auto"/>
              <w:left w:val="single" w:sz="4" w:space="0" w:color="auto"/>
              <w:bottom w:val="single" w:sz="4" w:space="0" w:color="auto"/>
              <w:right w:val="single" w:sz="4" w:space="0" w:color="auto"/>
            </w:tcBorders>
          </w:tcPr>
          <w:p w14:paraId="13C58831" w14:textId="3CEDC7AE" w:rsidR="0039172F" w:rsidRPr="000D5169" w:rsidRDefault="0039172F" w:rsidP="00D87F67">
            <w:pPr>
              <w:pStyle w:val="TableEntry"/>
            </w:pPr>
            <w:proofErr w:type="gramStart"/>
            <w:r w:rsidRPr="000D5169">
              <w:rPr>
                <w:bCs/>
              </w:rPr>
              <w:t>1</w:t>
            </w:r>
            <w:r w:rsidRPr="000D5169">
              <w:t>..*</w:t>
            </w:r>
            <w:proofErr w:type="gramEnd"/>
          </w:p>
        </w:tc>
        <w:tc>
          <w:tcPr>
            <w:tcW w:w="1849" w:type="dxa"/>
            <w:tcBorders>
              <w:top w:val="single" w:sz="4" w:space="0" w:color="auto"/>
              <w:left w:val="single" w:sz="4" w:space="0" w:color="auto"/>
              <w:bottom w:val="single" w:sz="4" w:space="0" w:color="auto"/>
              <w:right w:val="single" w:sz="4" w:space="0" w:color="auto"/>
            </w:tcBorders>
            <w:hideMark/>
          </w:tcPr>
          <w:p w14:paraId="3155E407" w14:textId="196A081A" w:rsidR="0039172F" w:rsidRPr="000D5169" w:rsidRDefault="0039172F" w:rsidP="00D87F67">
            <w:pPr>
              <w:pStyle w:val="TableEntry"/>
            </w:pPr>
            <w:r w:rsidRPr="000D5169">
              <w:t>External Ids for this plan</w:t>
            </w:r>
          </w:p>
        </w:tc>
        <w:tc>
          <w:tcPr>
            <w:tcW w:w="2571" w:type="dxa"/>
            <w:tcBorders>
              <w:top w:val="single" w:sz="4" w:space="0" w:color="auto"/>
              <w:left w:val="single" w:sz="4" w:space="0" w:color="auto"/>
              <w:bottom w:val="single" w:sz="4" w:space="0" w:color="auto"/>
              <w:right w:val="single" w:sz="4" w:space="0" w:color="auto"/>
            </w:tcBorders>
            <w:hideMark/>
          </w:tcPr>
          <w:p w14:paraId="4719AA33" w14:textId="65D5B535" w:rsidR="0039172F" w:rsidRPr="000D5169" w:rsidRDefault="0039172F" w:rsidP="00A25D7F">
            <w:pPr>
              <w:pStyle w:val="TableEntry"/>
              <w:rPr>
                <w:bCs/>
              </w:rPr>
            </w:pPr>
            <w:r w:rsidRPr="000D5169">
              <w:rPr>
                <w:bCs/>
              </w:rPr>
              <w:t>This version of the profile requires at least one identifier.</w:t>
            </w:r>
          </w:p>
        </w:tc>
      </w:tr>
      <w:tr w:rsidR="006245A6" w:rsidRPr="000D5169" w14:paraId="326C7B7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6C3374A" w14:textId="6AED02ED" w:rsidR="0039172F" w:rsidRPr="000D5169" w:rsidRDefault="0039172F" w:rsidP="00D87F67">
            <w:pPr>
              <w:pStyle w:val="TableEntry"/>
            </w:pPr>
            <w:r w:rsidRPr="000D5169">
              <w:t>… definition</w:t>
            </w:r>
          </w:p>
        </w:tc>
        <w:tc>
          <w:tcPr>
            <w:tcW w:w="900" w:type="dxa"/>
            <w:tcBorders>
              <w:top w:val="single" w:sz="4" w:space="0" w:color="auto"/>
              <w:left w:val="single" w:sz="4" w:space="0" w:color="auto"/>
              <w:bottom w:val="single" w:sz="4" w:space="0" w:color="auto"/>
              <w:right w:val="single" w:sz="4" w:space="0" w:color="auto"/>
            </w:tcBorders>
          </w:tcPr>
          <w:p w14:paraId="3A2CF6BD" w14:textId="782668F4" w:rsidR="0039172F" w:rsidRPr="000D5169" w:rsidRDefault="0039172F" w:rsidP="00D87F67">
            <w:pPr>
              <w:pStyle w:val="TableEntry"/>
              <w:rPr>
                <w:bCs/>
              </w:rPr>
            </w:pPr>
            <w:r w:rsidRPr="000D5169">
              <w:rPr>
                <w:bCs/>
              </w:rPr>
              <w:t>Σ</w:t>
            </w:r>
          </w:p>
        </w:tc>
        <w:tc>
          <w:tcPr>
            <w:tcW w:w="990" w:type="dxa"/>
            <w:tcBorders>
              <w:top w:val="single" w:sz="4" w:space="0" w:color="auto"/>
              <w:left w:val="single" w:sz="4" w:space="0" w:color="auto"/>
              <w:bottom w:val="single" w:sz="4" w:space="0" w:color="auto"/>
              <w:right w:val="single" w:sz="4" w:space="0" w:color="auto"/>
            </w:tcBorders>
            <w:noWrap/>
          </w:tcPr>
          <w:p w14:paraId="6A027704" w14:textId="287F0E66" w:rsidR="0039172F" w:rsidRPr="000D5169" w:rsidRDefault="0039172F" w:rsidP="00D87F67">
            <w:pPr>
              <w:pStyle w:val="TableEntry"/>
              <w:rPr>
                <w:bCs/>
              </w:rPr>
            </w:pPr>
            <w:proofErr w:type="gramStart"/>
            <w:r w:rsidRPr="000D5169">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40D72191"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B9CC3CB" w14:textId="1C0682DD" w:rsidR="0039172F" w:rsidRPr="000D5169" w:rsidRDefault="0039172F" w:rsidP="00D87F67">
            <w:pPr>
              <w:pStyle w:val="TableEntry"/>
            </w:pPr>
            <w:r w:rsidRPr="000D5169">
              <w:t>Protocol or definition</w:t>
            </w:r>
          </w:p>
        </w:tc>
        <w:tc>
          <w:tcPr>
            <w:tcW w:w="2571" w:type="dxa"/>
            <w:tcBorders>
              <w:top w:val="single" w:sz="4" w:space="0" w:color="auto"/>
              <w:left w:val="single" w:sz="4" w:space="0" w:color="auto"/>
              <w:bottom w:val="single" w:sz="4" w:space="0" w:color="auto"/>
              <w:right w:val="single" w:sz="4" w:space="0" w:color="auto"/>
            </w:tcBorders>
          </w:tcPr>
          <w:p w14:paraId="48103FCD" w14:textId="77777777" w:rsidR="0039172F" w:rsidRPr="000D5169" w:rsidRDefault="0039172F" w:rsidP="00A25D7F">
            <w:pPr>
              <w:pStyle w:val="TableEntry"/>
              <w:rPr>
                <w:bCs/>
              </w:rPr>
            </w:pPr>
          </w:p>
        </w:tc>
      </w:tr>
      <w:tr w:rsidR="006245A6" w:rsidRPr="000D5169" w14:paraId="29BD7652"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762BC7B9" w14:textId="77777777" w:rsidR="0039172F" w:rsidRPr="000D5169" w:rsidRDefault="0039172F" w:rsidP="00D87F67">
            <w:pPr>
              <w:pStyle w:val="TableEntry"/>
            </w:pPr>
            <w:r w:rsidRPr="000D5169">
              <w:t xml:space="preserve">... </w:t>
            </w:r>
            <w:proofErr w:type="spellStart"/>
            <w:r w:rsidRPr="000D5169">
              <w:t>basedOn</w:t>
            </w:r>
            <w:proofErr w:type="spellEnd"/>
          </w:p>
        </w:tc>
        <w:tc>
          <w:tcPr>
            <w:tcW w:w="900" w:type="dxa"/>
            <w:tcBorders>
              <w:top w:val="single" w:sz="4" w:space="0" w:color="auto"/>
              <w:left w:val="single" w:sz="4" w:space="0" w:color="auto"/>
              <w:bottom w:val="single" w:sz="4" w:space="0" w:color="auto"/>
              <w:right w:val="single" w:sz="4" w:space="0" w:color="auto"/>
            </w:tcBorders>
          </w:tcPr>
          <w:p w14:paraId="12B12498" w14:textId="592B4435" w:rsidR="0039172F" w:rsidRPr="000D5169" w:rsidRDefault="0039172F" w:rsidP="00D87F67">
            <w:pPr>
              <w:pStyle w:val="TableEntry"/>
              <w:rPr>
                <w:bCs/>
              </w:rPr>
            </w:pPr>
            <w:r w:rsidRPr="000D5169">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0899FFD8" w14:textId="5C931C4A" w:rsidR="0039172F" w:rsidRPr="000D5169" w:rsidRDefault="0039172F" w:rsidP="00D87F67">
            <w:pPr>
              <w:pStyle w:val="TableEntry"/>
              <w:rPr>
                <w:bCs/>
              </w:rPr>
            </w:pPr>
            <w:proofErr w:type="gramStart"/>
            <w:r w:rsidRPr="000D5169">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133AC09A"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5C990CBA" w14:textId="7AD33239" w:rsidR="0039172F" w:rsidRPr="000D5169" w:rsidRDefault="0039172F" w:rsidP="00D87F67">
            <w:pPr>
              <w:pStyle w:val="TableEntry"/>
            </w:pPr>
            <w:r w:rsidRPr="000D5169">
              <w:t>Fulfills care plan (reference carePlan)</w:t>
            </w:r>
          </w:p>
        </w:tc>
        <w:tc>
          <w:tcPr>
            <w:tcW w:w="2571" w:type="dxa"/>
            <w:tcBorders>
              <w:top w:val="single" w:sz="4" w:space="0" w:color="auto"/>
              <w:left w:val="single" w:sz="4" w:space="0" w:color="auto"/>
              <w:bottom w:val="single" w:sz="4" w:space="0" w:color="auto"/>
              <w:right w:val="single" w:sz="4" w:space="0" w:color="auto"/>
            </w:tcBorders>
          </w:tcPr>
          <w:p w14:paraId="768A110F" w14:textId="7BD5BF6D" w:rsidR="0039172F" w:rsidRPr="000D5169" w:rsidRDefault="0039172F" w:rsidP="00D87F67">
            <w:pPr>
              <w:pStyle w:val="TableEntry"/>
              <w:rPr>
                <w:bCs/>
              </w:rPr>
            </w:pPr>
            <w:r w:rsidRPr="000D5169">
              <w:t xml:space="preserve">This version of the profile requires that a related </w:t>
            </w:r>
            <w:proofErr w:type="spellStart"/>
            <w:r w:rsidRPr="000D5169">
              <w:t>DynamicCarePlan</w:t>
            </w:r>
            <w:proofErr w:type="spellEnd"/>
            <w:r w:rsidRPr="000D5169">
              <w:t xml:space="preserve"> be referenced when </w:t>
            </w:r>
            <w:proofErr w:type="spellStart"/>
            <w:r w:rsidRPr="000D5169">
              <w:t>basedOn</w:t>
            </w:r>
            <w:proofErr w:type="spellEnd"/>
          </w:p>
        </w:tc>
      </w:tr>
      <w:tr w:rsidR="006245A6" w:rsidRPr="000D5169" w14:paraId="33D2287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470E3A8" w14:textId="77777777" w:rsidR="0039172F" w:rsidRPr="000D5169" w:rsidRDefault="0039172F" w:rsidP="00D87F67">
            <w:pPr>
              <w:pStyle w:val="TableEntry"/>
            </w:pPr>
            <w:r w:rsidRPr="000D5169">
              <w:t>... replaces</w:t>
            </w:r>
          </w:p>
        </w:tc>
        <w:tc>
          <w:tcPr>
            <w:tcW w:w="900" w:type="dxa"/>
            <w:tcBorders>
              <w:top w:val="single" w:sz="4" w:space="0" w:color="auto"/>
              <w:left w:val="single" w:sz="4" w:space="0" w:color="auto"/>
              <w:bottom w:val="single" w:sz="4" w:space="0" w:color="auto"/>
              <w:right w:val="single" w:sz="4" w:space="0" w:color="auto"/>
            </w:tcBorders>
          </w:tcPr>
          <w:p w14:paraId="0B011DA7" w14:textId="226C8F21" w:rsidR="0039172F" w:rsidRPr="000D5169" w:rsidRDefault="0039172F" w:rsidP="00D87F67">
            <w:pPr>
              <w:pStyle w:val="TableEntry"/>
              <w:rPr>
                <w:bCs/>
              </w:rPr>
            </w:pPr>
            <w:r w:rsidRPr="000D5169">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59DA82E4" w14:textId="30D5894D" w:rsidR="0039172F" w:rsidRPr="000D5169" w:rsidRDefault="0039172F" w:rsidP="00D87F67">
            <w:pPr>
              <w:pStyle w:val="TableEntry"/>
              <w:rPr>
                <w:bCs/>
              </w:rPr>
            </w:pPr>
            <w:proofErr w:type="gramStart"/>
            <w:r w:rsidRPr="000D5169">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003F03A2"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521DBAA3" w14:textId="4FFB8C37" w:rsidR="0039172F" w:rsidRPr="000D5169" w:rsidRDefault="0039172F" w:rsidP="00D87F67">
            <w:pPr>
              <w:pStyle w:val="TableEntry"/>
            </w:pPr>
            <w:r w:rsidRPr="000D5169">
              <w:t>CarePlan replaced by this CarePlan (reference carePlan)</w:t>
            </w:r>
          </w:p>
        </w:tc>
        <w:tc>
          <w:tcPr>
            <w:tcW w:w="2571" w:type="dxa"/>
            <w:tcBorders>
              <w:top w:val="single" w:sz="4" w:space="0" w:color="auto"/>
              <w:left w:val="single" w:sz="4" w:space="0" w:color="auto"/>
              <w:bottom w:val="single" w:sz="4" w:space="0" w:color="auto"/>
              <w:right w:val="single" w:sz="4" w:space="0" w:color="auto"/>
            </w:tcBorders>
          </w:tcPr>
          <w:p w14:paraId="598DE68A" w14:textId="147994BD" w:rsidR="0039172F" w:rsidRPr="000D5169" w:rsidRDefault="0039172F" w:rsidP="00D87F67">
            <w:pPr>
              <w:pStyle w:val="TableEntry"/>
              <w:rPr>
                <w:bCs/>
              </w:rPr>
            </w:pPr>
            <w:r w:rsidRPr="000D5169">
              <w:t xml:space="preserve">This version of the profile requires that a related </w:t>
            </w:r>
            <w:proofErr w:type="spellStart"/>
            <w:r w:rsidRPr="000D5169">
              <w:t>DynamicCarePlan</w:t>
            </w:r>
            <w:proofErr w:type="spellEnd"/>
            <w:r w:rsidRPr="000D5169">
              <w:t xml:space="preserve"> be referenced when replaced</w:t>
            </w:r>
          </w:p>
        </w:tc>
      </w:tr>
      <w:tr w:rsidR="006245A6" w:rsidRPr="000D5169" w14:paraId="0499A388"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2067C330" w14:textId="77777777" w:rsidR="0039172F" w:rsidRPr="000D5169" w:rsidRDefault="0039172F" w:rsidP="00D87F67">
            <w:pPr>
              <w:pStyle w:val="TableEntry"/>
            </w:pPr>
            <w:r w:rsidRPr="000D5169">
              <w:t xml:space="preserve">... </w:t>
            </w:r>
            <w:proofErr w:type="spellStart"/>
            <w:r w:rsidRPr="000D5169">
              <w:t>partOf</w:t>
            </w:r>
            <w:proofErr w:type="spellEnd"/>
          </w:p>
        </w:tc>
        <w:tc>
          <w:tcPr>
            <w:tcW w:w="900" w:type="dxa"/>
            <w:tcBorders>
              <w:top w:val="single" w:sz="4" w:space="0" w:color="auto"/>
              <w:left w:val="single" w:sz="4" w:space="0" w:color="auto"/>
              <w:bottom w:val="single" w:sz="4" w:space="0" w:color="auto"/>
              <w:right w:val="single" w:sz="4" w:space="0" w:color="auto"/>
            </w:tcBorders>
          </w:tcPr>
          <w:p w14:paraId="2913867B" w14:textId="57CD16DF" w:rsidR="0039172F" w:rsidRPr="000D5169" w:rsidRDefault="0039172F" w:rsidP="00D87F67">
            <w:pPr>
              <w:pStyle w:val="TableEntry"/>
              <w:rPr>
                <w:bCs/>
              </w:rPr>
            </w:pPr>
            <w:r w:rsidRPr="000D5169">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47B7CD5F" w14:textId="44DB3881" w:rsidR="0039172F" w:rsidRPr="000D5169" w:rsidRDefault="0039172F" w:rsidP="00D87F67">
            <w:pPr>
              <w:pStyle w:val="TableEntry"/>
              <w:rPr>
                <w:bCs/>
              </w:rPr>
            </w:pPr>
            <w:proofErr w:type="gramStart"/>
            <w:r w:rsidRPr="000D5169">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68FB4DB0"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6E7F3A1F" w14:textId="0C7B15AD" w:rsidR="0039172F" w:rsidRPr="000D5169" w:rsidRDefault="0039172F" w:rsidP="00D87F67">
            <w:pPr>
              <w:pStyle w:val="TableEntry"/>
            </w:pPr>
            <w:r w:rsidRPr="000D5169">
              <w:t>Part of referenced CarePlan (reference carePlan)</w:t>
            </w:r>
          </w:p>
        </w:tc>
        <w:tc>
          <w:tcPr>
            <w:tcW w:w="2571" w:type="dxa"/>
            <w:tcBorders>
              <w:top w:val="single" w:sz="4" w:space="0" w:color="auto"/>
              <w:left w:val="single" w:sz="4" w:space="0" w:color="auto"/>
              <w:bottom w:val="single" w:sz="4" w:space="0" w:color="auto"/>
              <w:right w:val="single" w:sz="4" w:space="0" w:color="auto"/>
            </w:tcBorders>
          </w:tcPr>
          <w:p w14:paraId="21E5B691" w14:textId="3E6BAE6A" w:rsidR="0039172F" w:rsidRPr="000D5169" w:rsidRDefault="0039172F" w:rsidP="00D87F67">
            <w:pPr>
              <w:pStyle w:val="TableEntry"/>
              <w:rPr>
                <w:bCs/>
              </w:rPr>
            </w:pPr>
            <w:r w:rsidRPr="000D5169">
              <w:t xml:space="preserve">This version of the profile requires that a related </w:t>
            </w:r>
            <w:proofErr w:type="spellStart"/>
            <w:r w:rsidRPr="000D5169">
              <w:t>DynamicCarePlan</w:t>
            </w:r>
            <w:proofErr w:type="spellEnd"/>
            <w:r w:rsidRPr="000D5169">
              <w:t xml:space="preserve"> be referenced when </w:t>
            </w:r>
            <w:proofErr w:type="spellStart"/>
            <w:r w:rsidRPr="000D5169">
              <w:t>partOf</w:t>
            </w:r>
            <w:proofErr w:type="spellEnd"/>
          </w:p>
        </w:tc>
      </w:tr>
      <w:tr w:rsidR="006245A6" w:rsidRPr="000D5169" w14:paraId="463E986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5235D7E" w14:textId="77777777" w:rsidR="0039172F" w:rsidRPr="000D5169" w:rsidRDefault="0039172F" w:rsidP="00D87F67">
            <w:pPr>
              <w:pStyle w:val="TableEntry"/>
            </w:pPr>
            <w:r w:rsidRPr="000D5169">
              <w:t>... status</w:t>
            </w:r>
            <w:r w:rsidRPr="000D5169">
              <w:tab/>
            </w:r>
          </w:p>
        </w:tc>
        <w:tc>
          <w:tcPr>
            <w:tcW w:w="900" w:type="dxa"/>
            <w:tcBorders>
              <w:top w:val="single" w:sz="4" w:space="0" w:color="auto"/>
              <w:left w:val="single" w:sz="4" w:space="0" w:color="auto"/>
              <w:bottom w:val="single" w:sz="4" w:space="0" w:color="auto"/>
              <w:right w:val="single" w:sz="4" w:space="0" w:color="auto"/>
            </w:tcBorders>
          </w:tcPr>
          <w:p w14:paraId="3A14F688" w14:textId="3ABD6EA2" w:rsidR="0039172F" w:rsidRPr="000D5169" w:rsidRDefault="0039172F" w:rsidP="00D87F67">
            <w:pPr>
              <w:pStyle w:val="TableEntry"/>
              <w:rPr>
                <w:bCs/>
              </w:rPr>
            </w:pPr>
            <w:r w:rsidRPr="000D5169">
              <w:rPr>
                <w:bCs/>
              </w:rPr>
              <w:t>?!</w:t>
            </w:r>
          </w:p>
        </w:tc>
        <w:tc>
          <w:tcPr>
            <w:tcW w:w="990" w:type="dxa"/>
            <w:tcBorders>
              <w:top w:val="single" w:sz="4" w:space="0" w:color="auto"/>
              <w:left w:val="single" w:sz="4" w:space="0" w:color="auto"/>
              <w:bottom w:val="single" w:sz="4" w:space="0" w:color="auto"/>
              <w:right w:val="single" w:sz="4" w:space="0" w:color="auto"/>
            </w:tcBorders>
            <w:noWrap/>
          </w:tcPr>
          <w:p w14:paraId="08C67063" w14:textId="6D1AD973" w:rsidR="0039172F" w:rsidRPr="000D5169" w:rsidRDefault="0039172F" w:rsidP="00D87F67">
            <w:pPr>
              <w:pStyle w:val="TableEntry"/>
              <w:rPr>
                <w:bCs/>
              </w:rPr>
            </w:pPr>
            <w:r w:rsidRPr="000D5169">
              <w:rPr>
                <w:bCs/>
              </w:rPr>
              <w:t>1..1</w:t>
            </w:r>
          </w:p>
        </w:tc>
        <w:tc>
          <w:tcPr>
            <w:tcW w:w="1065" w:type="dxa"/>
            <w:tcBorders>
              <w:top w:val="single" w:sz="4" w:space="0" w:color="auto"/>
              <w:left w:val="single" w:sz="4" w:space="0" w:color="auto"/>
              <w:bottom w:val="single" w:sz="4" w:space="0" w:color="auto"/>
              <w:right w:val="single" w:sz="4" w:space="0" w:color="auto"/>
            </w:tcBorders>
          </w:tcPr>
          <w:p w14:paraId="33CBE929"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D79E6A9" w14:textId="0BE037DE" w:rsidR="0039172F" w:rsidRPr="000D5169" w:rsidRDefault="0039172F" w:rsidP="00D87F67">
            <w:pPr>
              <w:pStyle w:val="TableEntry"/>
            </w:pPr>
            <w:r w:rsidRPr="000D5169">
              <w:t>draft | active | suspended | completed | entered-in-error | cancelled | unknown</w:t>
            </w:r>
          </w:p>
        </w:tc>
        <w:tc>
          <w:tcPr>
            <w:tcW w:w="2571" w:type="dxa"/>
            <w:tcBorders>
              <w:top w:val="single" w:sz="4" w:space="0" w:color="auto"/>
              <w:left w:val="single" w:sz="4" w:space="0" w:color="auto"/>
              <w:bottom w:val="single" w:sz="4" w:space="0" w:color="auto"/>
              <w:right w:val="single" w:sz="4" w:space="0" w:color="auto"/>
            </w:tcBorders>
          </w:tcPr>
          <w:p w14:paraId="4892E3EB" w14:textId="77777777" w:rsidR="0039172F" w:rsidRPr="000D5169" w:rsidRDefault="0039172F" w:rsidP="00D87F67">
            <w:pPr>
              <w:pStyle w:val="TableEntry"/>
              <w:rPr>
                <w:bCs/>
              </w:rPr>
            </w:pPr>
          </w:p>
        </w:tc>
      </w:tr>
      <w:tr w:rsidR="006245A6" w:rsidRPr="000D5169" w14:paraId="7C2A5707"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A69355A" w14:textId="77777777" w:rsidR="0039172F" w:rsidRPr="000D5169" w:rsidRDefault="0039172F" w:rsidP="00D87F67">
            <w:pPr>
              <w:pStyle w:val="TableEntry"/>
            </w:pPr>
            <w:r w:rsidRPr="000D5169">
              <w:t>... intent</w:t>
            </w:r>
          </w:p>
        </w:tc>
        <w:tc>
          <w:tcPr>
            <w:tcW w:w="900" w:type="dxa"/>
            <w:tcBorders>
              <w:top w:val="single" w:sz="4" w:space="0" w:color="auto"/>
              <w:left w:val="single" w:sz="4" w:space="0" w:color="auto"/>
              <w:bottom w:val="single" w:sz="4" w:space="0" w:color="auto"/>
              <w:right w:val="single" w:sz="4" w:space="0" w:color="auto"/>
            </w:tcBorders>
          </w:tcPr>
          <w:p w14:paraId="011AED4A" w14:textId="3B60621B" w:rsidR="0039172F" w:rsidRPr="000D5169" w:rsidRDefault="0039172F" w:rsidP="00D87F67">
            <w:pPr>
              <w:pStyle w:val="TableEntry"/>
              <w:rPr>
                <w:bCs/>
              </w:rPr>
            </w:pPr>
            <w:r w:rsidRPr="000D5169">
              <w:rPr>
                <w:bCs/>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6130B5A7" w14:textId="51428CA8" w:rsidR="0039172F" w:rsidRPr="000D5169" w:rsidRDefault="0039172F" w:rsidP="00D87F67">
            <w:pPr>
              <w:pStyle w:val="TableEntry"/>
              <w:rPr>
                <w:bCs/>
              </w:rPr>
            </w:pPr>
            <w:r w:rsidRPr="000D5169">
              <w:rPr>
                <w:bCs/>
              </w:rPr>
              <w:t>1..1</w:t>
            </w:r>
          </w:p>
        </w:tc>
        <w:tc>
          <w:tcPr>
            <w:tcW w:w="1065" w:type="dxa"/>
            <w:tcBorders>
              <w:top w:val="single" w:sz="4" w:space="0" w:color="auto"/>
              <w:left w:val="single" w:sz="4" w:space="0" w:color="auto"/>
              <w:bottom w:val="single" w:sz="4" w:space="0" w:color="auto"/>
              <w:right w:val="single" w:sz="4" w:space="0" w:color="auto"/>
            </w:tcBorders>
          </w:tcPr>
          <w:p w14:paraId="4DC00D8A"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6BA4F47C" w14:textId="30BC9580" w:rsidR="0039172F" w:rsidRPr="000D5169" w:rsidRDefault="0039172F" w:rsidP="00D87F67">
            <w:pPr>
              <w:pStyle w:val="TableEntry"/>
            </w:pPr>
            <w:r w:rsidRPr="000D5169">
              <w:t>proposal | plan | order | option</w:t>
            </w:r>
          </w:p>
        </w:tc>
        <w:tc>
          <w:tcPr>
            <w:tcW w:w="2571" w:type="dxa"/>
            <w:tcBorders>
              <w:top w:val="single" w:sz="4" w:space="0" w:color="auto"/>
              <w:left w:val="single" w:sz="4" w:space="0" w:color="auto"/>
              <w:bottom w:val="single" w:sz="4" w:space="0" w:color="auto"/>
              <w:right w:val="single" w:sz="4" w:space="0" w:color="auto"/>
            </w:tcBorders>
          </w:tcPr>
          <w:p w14:paraId="32442ACA" w14:textId="77777777" w:rsidR="0039172F" w:rsidRPr="000D5169" w:rsidRDefault="0039172F" w:rsidP="00D87F67">
            <w:pPr>
              <w:pStyle w:val="TableEntry"/>
              <w:rPr>
                <w:bCs/>
              </w:rPr>
            </w:pPr>
          </w:p>
        </w:tc>
      </w:tr>
      <w:tr w:rsidR="006245A6" w:rsidRPr="000D5169" w14:paraId="571F8090"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F59AAF7" w14:textId="77777777" w:rsidR="0039172F" w:rsidRPr="000D5169" w:rsidRDefault="0039172F" w:rsidP="00D87F67">
            <w:pPr>
              <w:pStyle w:val="TableEntry"/>
            </w:pPr>
            <w:r w:rsidRPr="000D5169">
              <w:lastRenderedPageBreak/>
              <w:t>... category</w:t>
            </w:r>
          </w:p>
        </w:tc>
        <w:tc>
          <w:tcPr>
            <w:tcW w:w="900" w:type="dxa"/>
            <w:tcBorders>
              <w:top w:val="single" w:sz="4" w:space="0" w:color="auto"/>
              <w:left w:val="single" w:sz="4" w:space="0" w:color="auto"/>
              <w:bottom w:val="single" w:sz="4" w:space="0" w:color="auto"/>
              <w:right w:val="single" w:sz="4" w:space="0" w:color="auto"/>
            </w:tcBorders>
          </w:tcPr>
          <w:p w14:paraId="0D0BCFC5" w14:textId="524E438E" w:rsidR="0039172F" w:rsidRPr="000D5169" w:rsidRDefault="0039172F" w:rsidP="00D87F67">
            <w:pPr>
              <w:pStyle w:val="TableEntry"/>
              <w:rPr>
                <w:bCs/>
              </w:rPr>
            </w:pPr>
            <w:r w:rsidRPr="000D5169">
              <w:rPr>
                <w:bCs/>
              </w:rPr>
              <w:t>Σ</w:t>
            </w:r>
          </w:p>
        </w:tc>
        <w:tc>
          <w:tcPr>
            <w:tcW w:w="990" w:type="dxa"/>
            <w:tcBorders>
              <w:top w:val="single" w:sz="4" w:space="0" w:color="auto"/>
              <w:left w:val="single" w:sz="4" w:space="0" w:color="auto"/>
              <w:bottom w:val="single" w:sz="4" w:space="0" w:color="auto"/>
              <w:right w:val="single" w:sz="4" w:space="0" w:color="auto"/>
            </w:tcBorders>
            <w:noWrap/>
          </w:tcPr>
          <w:p w14:paraId="2E00B6A6" w14:textId="17B34068" w:rsidR="0039172F" w:rsidRPr="000D5169" w:rsidRDefault="0039172F" w:rsidP="00D87F67">
            <w:pPr>
              <w:pStyle w:val="TableEntry"/>
              <w:rPr>
                <w:bCs/>
              </w:rPr>
            </w:pPr>
            <w:proofErr w:type="gramStart"/>
            <w:r w:rsidRPr="000D5169">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7B17C7BE" w14:textId="5D4FFE14" w:rsidR="0039172F" w:rsidRPr="000D5169" w:rsidRDefault="0039172F" w:rsidP="00D87F67">
            <w:pPr>
              <w:pStyle w:val="TableEntry"/>
            </w:pPr>
            <w:proofErr w:type="gramStart"/>
            <w:r w:rsidRPr="000D5169">
              <w:rPr>
                <w:bCs/>
              </w:rPr>
              <w:t>1..*</w:t>
            </w:r>
            <w:proofErr w:type="gramEnd"/>
          </w:p>
        </w:tc>
        <w:tc>
          <w:tcPr>
            <w:tcW w:w="1849" w:type="dxa"/>
            <w:tcBorders>
              <w:top w:val="single" w:sz="4" w:space="0" w:color="auto"/>
              <w:left w:val="single" w:sz="4" w:space="0" w:color="auto"/>
              <w:bottom w:val="single" w:sz="4" w:space="0" w:color="auto"/>
              <w:right w:val="single" w:sz="4" w:space="0" w:color="auto"/>
            </w:tcBorders>
          </w:tcPr>
          <w:p w14:paraId="7EC8E6B3" w14:textId="5BD45041" w:rsidR="0039172F" w:rsidRPr="000D5169" w:rsidRDefault="0039172F" w:rsidP="00D87F67">
            <w:pPr>
              <w:pStyle w:val="TableEntry"/>
            </w:pPr>
            <w:r w:rsidRPr="000D5169">
              <w:t>Type of plan</w:t>
            </w:r>
          </w:p>
        </w:tc>
        <w:tc>
          <w:tcPr>
            <w:tcW w:w="2571" w:type="dxa"/>
            <w:tcBorders>
              <w:top w:val="single" w:sz="4" w:space="0" w:color="auto"/>
              <w:left w:val="single" w:sz="4" w:space="0" w:color="auto"/>
              <w:bottom w:val="single" w:sz="4" w:space="0" w:color="auto"/>
              <w:right w:val="single" w:sz="4" w:space="0" w:color="auto"/>
            </w:tcBorders>
          </w:tcPr>
          <w:p w14:paraId="7C4751F1" w14:textId="2ABEF685" w:rsidR="0039172F" w:rsidRPr="000D5169" w:rsidRDefault="0039172F" w:rsidP="00D87F67">
            <w:pPr>
              <w:pStyle w:val="TableEntry"/>
              <w:rPr>
                <w:bCs/>
              </w:rPr>
            </w:pPr>
            <w:r w:rsidRPr="000D5169">
              <w:rPr>
                <w:bCs/>
              </w:rPr>
              <w:t>This version of the profile fixes the code system to S</w:t>
            </w:r>
            <w:r w:rsidR="00754764">
              <w:rPr>
                <w:bCs/>
              </w:rPr>
              <w:t>NOMED CT</w:t>
            </w:r>
            <w:r w:rsidRPr="000D5169">
              <w:rPr>
                <w:bCs/>
              </w:rPr>
              <w:t>; http://snomed.info/sct</w:t>
            </w:r>
          </w:p>
        </w:tc>
      </w:tr>
      <w:tr w:rsidR="006245A6" w:rsidRPr="000D5169" w14:paraId="1CE23367"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E93F172" w14:textId="77777777" w:rsidR="0039172F" w:rsidRPr="000D5169" w:rsidRDefault="0039172F" w:rsidP="00D87F67">
            <w:pPr>
              <w:pStyle w:val="TableEntry"/>
            </w:pPr>
            <w:r w:rsidRPr="000D5169">
              <w:t>... title</w:t>
            </w:r>
          </w:p>
        </w:tc>
        <w:tc>
          <w:tcPr>
            <w:tcW w:w="900" w:type="dxa"/>
            <w:tcBorders>
              <w:top w:val="single" w:sz="4" w:space="0" w:color="auto"/>
              <w:left w:val="single" w:sz="4" w:space="0" w:color="auto"/>
              <w:bottom w:val="single" w:sz="4" w:space="0" w:color="auto"/>
              <w:right w:val="single" w:sz="4" w:space="0" w:color="auto"/>
            </w:tcBorders>
          </w:tcPr>
          <w:p w14:paraId="26FD5534" w14:textId="11E2BCBA" w:rsidR="0039172F" w:rsidRPr="000D5169" w:rsidRDefault="0039172F" w:rsidP="00D87F67">
            <w:pPr>
              <w:pStyle w:val="TableEntry"/>
              <w:rPr>
                <w:bCs/>
              </w:rPr>
            </w:pPr>
            <w:r w:rsidRPr="000D5169">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3CA29A26" w14:textId="192E79A4"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4E1FF1E7"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067E306" w14:textId="5A56C712" w:rsidR="0039172F" w:rsidRPr="000D5169" w:rsidRDefault="0039172F" w:rsidP="00D87F67">
            <w:pPr>
              <w:pStyle w:val="TableEntry"/>
            </w:pPr>
            <w:r w:rsidRPr="000D5169">
              <w:t>Human-friendly name for the CarePlan</w:t>
            </w:r>
          </w:p>
        </w:tc>
        <w:tc>
          <w:tcPr>
            <w:tcW w:w="2571" w:type="dxa"/>
            <w:tcBorders>
              <w:top w:val="single" w:sz="4" w:space="0" w:color="auto"/>
              <w:left w:val="single" w:sz="4" w:space="0" w:color="auto"/>
              <w:bottom w:val="single" w:sz="4" w:space="0" w:color="auto"/>
              <w:right w:val="single" w:sz="4" w:space="0" w:color="auto"/>
            </w:tcBorders>
          </w:tcPr>
          <w:p w14:paraId="6C7D458D" w14:textId="77777777" w:rsidR="0039172F" w:rsidRPr="000D5169" w:rsidRDefault="0039172F" w:rsidP="00D87F67">
            <w:pPr>
              <w:pStyle w:val="TableEntry"/>
              <w:rPr>
                <w:bCs/>
              </w:rPr>
            </w:pPr>
          </w:p>
        </w:tc>
      </w:tr>
      <w:tr w:rsidR="006245A6" w:rsidRPr="000D5169" w14:paraId="159146E7"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CDAAF97" w14:textId="77777777" w:rsidR="0039172F" w:rsidRPr="000D5169" w:rsidRDefault="0039172F" w:rsidP="00D87F67">
            <w:pPr>
              <w:pStyle w:val="TableEntry"/>
            </w:pPr>
            <w:r w:rsidRPr="000D5169">
              <w:t>... description</w:t>
            </w:r>
          </w:p>
        </w:tc>
        <w:tc>
          <w:tcPr>
            <w:tcW w:w="900" w:type="dxa"/>
            <w:tcBorders>
              <w:top w:val="single" w:sz="4" w:space="0" w:color="auto"/>
              <w:left w:val="single" w:sz="4" w:space="0" w:color="auto"/>
              <w:bottom w:val="single" w:sz="4" w:space="0" w:color="auto"/>
              <w:right w:val="single" w:sz="4" w:space="0" w:color="auto"/>
            </w:tcBorders>
          </w:tcPr>
          <w:p w14:paraId="0F814170" w14:textId="3114DE70" w:rsidR="0039172F" w:rsidRPr="000D5169" w:rsidRDefault="0039172F" w:rsidP="00D87F67">
            <w:pPr>
              <w:pStyle w:val="TableEntry"/>
              <w:rPr>
                <w:bCs/>
              </w:rPr>
            </w:pPr>
            <w:r w:rsidRPr="000D5169">
              <w:rPr>
                <w:bCs/>
              </w:rPr>
              <w:t>Σ</w:t>
            </w:r>
          </w:p>
        </w:tc>
        <w:tc>
          <w:tcPr>
            <w:tcW w:w="990" w:type="dxa"/>
            <w:tcBorders>
              <w:top w:val="single" w:sz="4" w:space="0" w:color="auto"/>
              <w:left w:val="single" w:sz="4" w:space="0" w:color="auto"/>
              <w:bottom w:val="single" w:sz="4" w:space="0" w:color="auto"/>
              <w:right w:val="single" w:sz="4" w:space="0" w:color="auto"/>
            </w:tcBorders>
            <w:noWrap/>
          </w:tcPr>
          <w:p w14:paraId="5C8EFE08" w14:textId="52BAA714"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4294B254" w14:textId="1FAD7509" w:rsidR="0039172F" w:rsidRPr="000D5169" w:rsidRDefault="0039172F" w:rsidP="00D87F67">
            <w:pPr>
              <w:pStyle w:val="TableEntry"/>
            </w:pPr>
            <w:r w:rsidRPr="000D5169">
              <w:rPr>
                <w:bCs/>
              </w:rPr>
              <w:t>1..1</w:t>
            </w:r>
          </w:p>
        </w:tc>
        <w:tc>
          <w:tcPr>
            <w:tcW w:w="1849" w:type="dxa"/>
            <w:tcBorders>
              <w:top w:val="single" w:sz="4" w:space="0" w:color="auto"/>
              <w:left w:val="single" w:sz="4" w:space="0" w:color="auto"/>
              <w:bottom w:val="single" w:sz="4" w:space="0" w:color="auto"/>
              <w:right w:val="single" w:sz="4" w:space="0" w:color="auto"/>
            </w:tcBorders>
          </w:tcPr>
          <w:p w14:paraId="4994447C" w14:textId="3A900821" w:rsidR="0039172F" w:rsidRPr="000D5169" w:rsidRDefault="0039172F" w:rsidP="00D87F67">
            <w:pPr>
              <w:pStyle w:val="TableEntry"/>
            </w:pPr>
            <w:r w:rsidRPr="000D5169">
              <w:t>Summary of nature of plan</w:t>
            </w:r>
          </w:p>
        </w:tc>
        <w:tc>
          <w:tcPr>
            <w:tcW w:w="2571" w:type="dxa"/>
            <w:tcBorders>
              <w:top w:val="single" w:sz="4" w:space="0" w:color="auto"/>
              <w:left w:val="single" w:sz="4" w:space="0" w:color="auto"/>
              <w:bottom w:val="single" w:sz="4" w:space="0" w:color="auto"/>
              <w:right w:val="single" w:sz="4" w:space="0" w:color="auto"/>
            </w:tcBorders>
          </w:tcPr>
          <w:p w14:paraId="581415B3" w14:textId="77777777" w:rsidR="0039172F" w:rsidRPr="000D5169" w:rsidRDefault="0039172F" w:rsidP="00D87F67">
            <w:pPr>
              <w:pStyle w:val="TableEntry"/>
              <w:rPr>
                <w:bCs/>
              </w:rPr>
            </w:pPr>
            <w:r w:rsidRPr="000D5169">
              <w:rPr>
                <w:bCs/>
              </w:rPr>
              <w:t>This version of the profile requires a description</w:t>
            </w:r>
          </w:p>
        </w:tc>
      </w:tr>
      <w:tr w:rsidR="006245A6" w:rsidRPr="000D5169" w14:paraId="64297DD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159BB5A" w14:textId="77777777" w:rsidR="0039172F" w:rsidRPr="000D5169" w:rsidRDefault="0039172F" w:rsidP="00D87F67">
            <w:pPr>
              <w:pStyle w:val="TableEntry"/>
            </w:pPr>
            <w:r w:rsidRPr="000D5169">
              <w:t>... subject</w:t>
            </w:r>
            <w:r w:rsidRPr="000D5169">
              <w:tab/>
            </w:r>
          </w:p>
        </w:tc>
        <w:tc>
          <w:tcPr>
            <w:tcW w:w="900" w:type="dxa"/>
            <w:tcBorders>
              <w:top w:val="single" w:sz="4" w:space="0" w:color="auto"/>
              <w:left w:val="single" w:sz="4" w:space="0" w:color="auto"/>
              <w:bottom w:val="single" w:sz="4" w:space="0" w:color="auto"/>
              <w:right w:val="single" w:sz="4" w:space="0" w:color="auto"/>
            </w:tcBorders>
          </w:tcPr>
          <w:p w14:paraId="7130C952" w14:textId="6148E1CF" w:rsidR="0039172F" w:rsidRPr="000D5169" w:rsidRDefault="0039172F" w:rsidP="00D87F67">
            <w:pPr>
              <w:pStyle w:val="TableEntry"/>
              <w:rPr>
                <w:bCs/>
              </w:rPr>
            </w:pPr>
            <w:r w:rsidRPr="000D5169">
              <w:rPr>
                <w:bCs/>
              </w:rPr>
              <w:t>Σ</w:t>
            </w:r>
          </w:p>
        </w:tc>
        <w:tc>
          <w:tcPr>
            <w:tcW w:w="990" w:type="dxa"/>
            <w:tcBorders>
              <w:top w:val="single" w:sz="4" w:space="0" w:color="auto"/>
              <w:left w:val="single" w:sz="4" w:space="0" w:color="auto"/>
              <w:bottom w:val="single" w:sz="4" w:space="0" w:color="auto"/>
              <w:right w:val="single" w:sz="4" w:space="0" w:color="auto"/>
            </w:tcBorders>
            <w:noWrap/>
          </w:tcPr>
          <w:p w14:paraId="6A751E58" w14:textId="6CB830B0" w:rsidR="0039172F" w:rsidRPr="000D5169" w:rsidRDefault="0039172F" w:rsidP="00D87F67">
            <w:pPr>
              <w:pStyle w:val="TableEntry"/>
              <w:rPr>
                <w:bCs/>
              </w:rPr>
            </w:pPr>
            <w:r w:rsidRPr="000D5169">
              <w:rPr>
                <w:bCs/>
              </w:rPr>
              <w:t>1..1</w:t>
            </w:r>
          </w:p>
        </w:tc>
        <w:tc>
          <w:tcPr>
            <w:tcW w:w="1065" w:type="dxa"/>
            <w:tcBorders>
              <w:top w:val="single" w:sz="4" w:space="0" w:color="auto"/>
              <w:left w:val="single" w:sz="4" w:space="0" w:color="auto"/>
              <w:bottom w:val="single" w:sz="4" w:space="0" w:color="auto"/>
              <w:right w:val="single" w:sz="4" w:space="0" w:color="auto"/>
            </w:tcBorders>
          </w:tcPr>
          <w:p w14:paraId="1704FC84" w14:textId="77777777" w:rsidR="0039172F" w:rsidRPr="000D5169" w:rsidRDefault="0039172F" w:rsidP="00D87F67">
            <w:pPr>
              <w:pStyle w:val="TableEntry"/>
              <w:rPr>
                <w:bCs/>
              </w:rPr>
            </w:pPr>
          </w:p>
        </w:tc>
        <w:tc>
          <w:tcPr>
            <w:tcW w:w="1849" w:type="dxa"/>
            <w:tcBorders>
              <w:top w:val="single" w:sz="4" w:space="0" w:color="auto"/>
              <w:left w:val="single" w:sz="4" w:space="0" w:color="auto"/>
              <w:bottom w:val="single" w:sz="4" w:space="0" w:color="auto"/>
              <w:right w:val="single" w:sz="4" w:space="0" w:color="auto"/>
            </w:tcBorders>
          </w:tcPr>
          <w:p w14:paraId="449B0116" w14:textId="5D8A2046" w:rsidR="0039172F" w:rsidRPr="000D5169" w:rsidRDefault="0039172F" w:rsidP="00D87F67">
            <w:pPr>
              <w:pStyle w:val="TableEntry"/>
            </w:pPr>
            <w:r w:rsidRPr="000D5169">
              <w:rPr>
                <w:bCs/>
              </w:rPr>
              <w:t>Identifies the patient.</w:t>
            </w:r>
          </w:p>
        </w:tc>
        <w:tc>
          <w:tcPr>
            <w:tcW w:w="2571" w:type="dxa"/>
            <w:tcBorders>
              <w:top w:val="single" w:sz="4" w:space="0" w:color="auto"/>
              <w:left w:val="single" w:sz="4" w:space="0" w:color="auto"/>
              <w:bottom w:val="single" w:sz="4" w:space="0" w:color="auto"/>
              <w:right w:val="single" w:sz="4" w:space="0" w:color="auto"/>
            </w:tcBorders>
          </w:tcPr>
          <w:p w14:paraId="09859172" w14:textId="35CE3DB6" w:rsidR="0039172F" w:rsidRPr="000D5169" w:rsidRDefault="0039172F" w:rsidP="00773965">
            <w:pPr>
              <w:pStyle w:val="TableEntry"/>
              <w:rPr>
                <w:bCs/>
              </w:rPr>
            </w:pPr>
            <w:r w:rsidRPr="000D5169">
              <w:rPr>
                <w:bCs/>
              </w:rPr>
              <w:t>For this version of the profile, the use of group is not supported.</w:t>
            </w:r>
          </w:p>
        </w:tc>
      </w:tr>
      <w:tr w:rsidR="006245A6" w:rsidRPr="000D5169" w14:paraId="09B45BE3"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6CD2FCB" w14:textId="77777777" w:rsidR="0039172F" w:rsidRPr="000D5169" w:rsidRDefault="0039172F" w:rsidP="00D87F67">
            <w:pPr>
              <w:pStyle w:val="TableEntry"/>
            </w:pPr>
            <w:r w:rsidRPr="000D5169">
              <w:t>... context</w:t>
            </w:r>
          </w:p>
        </w:tc>
        <w:tc>
          <w:tcPr>
            <w:tcW w:w="900" w:type="dxa"/>
            <w:tcBorders>
              <w:top w:val="single" w:sz="4" w:space="0" w:color="auto"/>
              <w:left w:val="single" w:sz="4" w:space="0" w:color="auto"/>
              <w:bottom w:val="single" w:sz="4" w:space="0" w:color="auto"/>
              <w:right w:val="single" w:sz="4" w:space="0" w:color="auto"/>
            </w:tcBorders>
          </w:tcPr>
          <w:p w14:paraId="0AA6E92B" w14:textId="4F59C8A1" w:rsidR="0039172F" w:rsidRPr="000D5169" w:rsidRDefault="0039172F" w:rsidP="00D87F67">
            <w:pPr>
              <w:pStyle w:val="TableEntry"/>
              <w:rPr>
                <w:bCs/>
              </w:rPr>
            </w:pPr>
            <w:r w:rsidRPr="000D5169">
              <w:rPr>
                <w:bCs/>
              </w:rPr>
              <w:t>Σ</w:t>
            </w:r>
          </w:p>
        </w:tc>
        <w:tc>
          <w:tcPr>
            <w:tcW w:w="990" w:type="dxa"/>
            <w:tcBorders>
              <w:top w:val="single" w:sz="4" w:space="0" w:color="auto"/>
              <w:left w:val="single" w:sz="4" w:space="0" w:color="auto"/>
              <w:bottom w:val="single" w:sz="4" w:space="0" w:color="auto"/>
              <w:right w:val="single" w:sz="4" w:space="0" w:color="auto"/>
            </w:tcBorders>
            <w:noWrap/>
          </w:tcPr>
          <w:p w14:paraId="28AF494D" w14:textId="77A83284"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10049766"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61B576F3" w14:textId="35581AB0" w:rsidR="0039172F" w:rsidRPr="000D5169" w:rsidRDefault="0039172F" w:rsidP="00D87F67">
            <w:pPr>
              <w:pStyle w:val="TableEntry"/>
            </w:pPr>
            <w:r w:rsidRPr="000D5169">
              <w:t>Created in context of</w:t>
            </w:r>
          </w:p>
        </w:tc>
        <w:tc>
          <w:tcPr>
            <w:tcW w:w="2571" w:type="dxa"/>
            <w:tcBorders>
              <w:top w:val="single" w:sz="4" w:space="0" w:color="auto"/>
              <w:left w:val="single" w:sz="4" w:space="0" w:color="auto"/>
              <w:bottom w:val="single" w:sz="4" w:space="0" w:color="auto"/>
              <w:right w:val="single" w:sz="4" w:space="0" w:color="auto"/>
            </w:tcBorders>
          </w:tcPr>
          <w:p w14:paraId="09A13D2B" w14:textId="77777777" w:rsidR="0039172F" w:rsidRPr="000D5169" w:rsidRDefault="0039172F" w:rsidP="00D87F67">
            <w:pPr>
              <w:pStyle w:val="TableEntry"/>
              <w:rPr>
                <w:bCs/>
              </w:rPr>
            </w:pPr>
            <w:r w:rsidRPr="000D5169">
              <w:rPr>
                <w:bCs/>
              </w:rPr>
              <w:t>This profile allows for CarePlan creation outside of the context of an encounter or episode.</w:t>
            </w:r>
          </w:p>
        </w:tc>
      </w:tr>
      <w:tr w:rsidR="006245A6" w:rsidRPr="000D5169" w14:paraId="13CA151D"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735CEF5" w14:textId="77777777" w:rsidR="0039172F" w:rsidRPr="000D5169" w:rsidRDefault="0039172F" w:rsidP="00D87F67">
            <w:pPr>
              <w:pStyle w:val="TableEntry"/>
            </w:pPr>
            <w:r w:rsidRPr="000D5169">
              <w:t>... period</w:t>
            </w:r>
          </w:p>
        </w:tc>
        <w:tc>
          <w:tcPr>
            <w:tcW w:w="900" w:type="dxa"/>
            <w:tcBorders>
              <w:top w:val="single" w:sz="4" w:space="0" w:color="auto"/>
              <w:left w:val="single" w:sz="4" w:space="0" w:color="auto"/>
              <w:bottom w:val="single" w:sz="4" w:space="0" w:color="auto"/>
              <w:right w:val="single" w:sz="4" w:space="0" w:color="auto"/>
            </w:tcBorders>
          </w:tcPr>
          <w:p w14:paraId="36897346" w14:textId="72CF95E0" w:rsidR="0039172F" w:rsidRPr="000D5169" w:rsidRDefault="0039172F" w:rsidP="00D87F67">
            <w:pPr>
              <w:pStyle w:val="TableEntry"/>
              <w:rPr>
                <w:bCs/>
              </w:rPr>
            </w:pPr>
            <w:r w:rsidRPr="000D5169">
              <w:rPr>
                <w:bCs/>
              </w:rPr>
              <w:t>Σ</w:t>
            </w:r>
          </w:p>
        </w:tc>
        <w:tc>
          <w:tcPr>
            <w:tcW w:w="990" w:type="dxa"/>
            <w:tcBorders>
              <w:top w:val="single" w:sz="4" w:space="0" w:color="auto"/>
              <w:left w:val="single" w:sz="4" w:space="0" w:color="auto"/>
              <w:bottom w:val="single" w:sz="4" w:space="0" w:color="auto"/>
              <w:right w:val="single" w:sz="4" w:space="0" w:color="auto"/>
            </w:tcBorders>
            <w:noWrap/>
          </w:tcPr>
          <w:p w14:paraId="16516F63" w14:textId="5DA8872D"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3DF9D4DC" w14:textId="6EC351A9" w:rsidR="0039172F" w:rsidRPr="000D5169" w:rsidRDefault="0039172F" w:rsidP="00D87F67">
            <w:pPr>
              <w:pStyle w:val="TableEntry"/>
            </w:pPr>
            <w:r w:rsidRPr="000D5169">
              <w:rPr>
                <w:bCs/>
              </w:rPr>
              <w:t>1..1</w:t>
            </w:r>
          </w:p>
        </w:tc>
        <w:tc>
          <w:tcPr>
            <w:tcW w:w="1849" w:type="dxa"/>
            <w:tcBorders>
              <w:top w:val="single" w:sz="4" w:space="0" w:color="auto"/>
              <w:left w:val="single" w:sz="4" w:space="0" w:color="auto"/>
              <w:bottom w:val="single" w:sz="4" w:space="0" w:color="auto"/>
              <w:right w:val="single" w:sz="4" w:space="0" w:color="auto"/>
            </w:tcBorders>
          </w:tcPr>
          <w:p w14:paraId="032EEC02" w14:textId="1B30E625" w:rsidR="0039172F" w:rsidRPr="000D5169" w:rsidRDefault="0039172F" w:rsidP="00D87F67">
            <w:pPr>
              <w:pStyle w:val="TableEntry"/>
            </w:pPr>
            <w:r w:rsidRPr="000D5169">
              <w:t>Time period plan covers</w:t>
            </w:r>
          </w:p>
        </w:tc>
        <w:tc>
          <w:tcPr>
            <w:tcW w:w="2571" w:type="dxa"/>
            <w:tcBorders>
              <w:top w:val="single" w:sz="4" w:space="0" w:color="auto"/>
              <w:left w:val="single" w:sz="4" w:space="0" w:color="auto"/>
              <w:bottom w:val="single" w:sz="4" w:space="0" w:color="auto"/>
              <w:right w:val="single" w:sz="4" w:space="0" w:color="auto"/>
            </w:tcBorders>
          </w:tcPr>
          <w:p w14:paraId="3A20B4EF" w14:textId="77777777" w:rsidR="0039172F" w:rsidRPr="000D5169" w:rsidRDefault="0039172F" w:rsidP="00D87F67">
            <w:pPr>
              <w:pStyle w:val="TableEntry"/>
              <w:rPr>
                <w:bCs/>
              </w:rPr>
            </w:pPr>
            <w:r w:rsidRPr="000D5169">
              <w:rPr>
                <w:bCs/>
              </w:rPr>
              <w:t>This version of the profile requires at least a start time for the CarePlan.</w:t>
            </w:r>
          </w:p>
        </w:tc>
      </w:tr>
      <w:tr w:rsidR="006245A6" w:rsidRPr="000D5169" w14:paraId="08656069"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4A98AD4F" w14:textId="77777777" w:rsidR="0039172F" w:rsidRPr="000D5169" w:rsidRDefault="0039172F" w:rsidP="00D87F67">
            <w:pPr>
              <w:pStyle w:val="TableEntry"/>
            </w:pPr>
            <w:r w:rsidRPr="000D5169">
              <w:t>... author</w:t>
            </w:r>
          </w:p>
        </w:tc>
        <w:tc>
          <w:tcPr>
            <w:tcW w:w="900" w:type="dxa"/>
            <w:tcBorders>
              <w:top w:val="single" w:sz="4" w:space="0" w:color="auto"/>
              <w:left w:val="single" w:sz="4" w:space="0" w:color="auto"/>
              <w:bottom w:val="single" w:sz="4" w:space="0" w:color="auto"/>
              <w:right w:val="single" w:sz="4" w:space="0" w:color="auto"/>
            </w:tcBorders>
          </w:tcPr>
          <w:p w14:paraId="7EF57546" w14:textId="649FE71E" w:rsidR="0039172F" w:rsidRPr="000D5169" w:rsidRDefault="0039172F" w:rsidP="00D87F67">
            <w:pPr>
              <w:pStyle w:val="TableEntry"/>
              <w:rPr>
                <w:bCs/>
              </w:rPr>
            </w:pPr>
            <w:r w:rsidRPr="000D5169">
              <w:rPr>
                <w:bCs/>
              </w:rPr>
              <w:t>Σ</w:t>
            </w:r>
          </w:p>
        </w:tc>
        <w:tc>
          <w:tcPr>
            <w:tcW w:w="990" w:type="dxa"/>
            <w:tcBorders>
              <w:top w:val="single" w:sz="4" w:space="0" w:color="auto"/>
              <w:left w:val="single" w:sz="4" w:space="0" w:color="auto"/>
              <w:bottom w:val="single" w:sz="4" w:space="0" w:color="auto"/>
              <w:right w:val="single" w:sz="4" w:space="0" w:color="auto"/>
            </w:tcBorders>
            <w:noWrap/>
          </w:tcPr>
          <w:p w14:paraId="5E3D9D3E" w14:textId="2556AC2E" w:rsidR="0039172F" w:rsidRPr="000D5169" w:rsidRDefault="0039172F" w:rsidP="00D87F67">
            <w:pPr>
              <w:pStyle w:val="TableEntry"/>
              <w:rPr>
                <w:bCs/>
              </w:rPr>
            </w:pPr>
            <w:proofErr w:type="gramStart"/>
            <w:r w:rsidRPr="000D5169">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0EBCC8CD" w14:textId="3BF11302" w:rsidR="0039172F" w:rsidRPr="000D5169" w:rsidRDefault="0039172F" w:rsidP="00D87F67">
            <w:pPr>
              <w:pStyle w:val="TableEntry"/>
            </w:pPr>
            <w:proofErr w:type="gramStart"/>
            <w:r w:rsidRPr="000D5169">
              <w:rPr>
                <w:bCs/>
              </w:rPr>
              <w:t>1..*</w:t>
            </w:r>
            <w:proofErr w:type="gramEnd"/>
          </w:p>
        </w:tc>
        <w:tc>
          <w:tcPr>
            <w:tcW w:w="1849" w:type="dxa"/>
            <w:tcBorders>
              <w:top w:val="single" w:sz="4" w:space="0" w:color="auto"/>
              <w:left w:val="single" w:sz="4" w:space="0" w:color="auto"/>
              <w:bottom w:val="single" w:sz="4" w:space="0" w:color="auto"/>
              <w:right w:val="single" w:sz="4" w:space="0" w:color="auto"/>
            </w:tcBorders>
          </w:tcPr>
          <w:p w14:paraId="5CFD3578" w14:textId="3467D756" w:rsidR="0039172F" w:rsidRPr="000D5169" w:rsidRDefault="0039172F" w:rsidP="00D87F67">
            <w:pPr>
              <w:pStyle w:val="TableEntry"/>
            </w:pPr>
            <w:r w:rsidRPr="000D5169">
              <w:t>Who is responsible for contents of the plan</w:t>
            </w:r>
          </w:p>
        </w:tc>
        <w:tc>
          <w:tcPr>
            <w:tcW w:w="2571" w:type="dxa"/>
            <w:tcBorders>
              <w:top w:val="single" w:sz="4" w:space="0" w:color="auto"/>
              <w:left w:val="single" w:sz="4" w:space="0" w:color="auto"/>
              <w:bottom w:val="single" w:sz="4" w:space="0" w:color="auto"/>
              <w:right w:val="single" w:sz="4" w:space="0" w:color="auto"/>
            </w:tcBorders>
          </w:tcPr>
          <w:p w14:paraId="78F9209F" w14:textId="77777777" w:rsidR="0039172F" w:rsidRPr="000D5169" w:rsidRDefault="0039172F" w:rsidP="00D87F67">
            <w:pPr>
              <w:pStyle w:val="TableEntry"/>
              <w:rPr>
                <w:bCs/>
              </w:rPr>
            </w:pPr>
            <w:r w:rsidRPr="000D5169">
              <w:rPr>
                <w:bCs/>
              </w:rPr>
              <w:t>This version of the profile requires at least one author.</w:t>
            </w:r>
          </w:p>
        </w:tc>
      </w:tr>
      <w:tr w:rsidR="006245A6" w:rsidRPr="000D5169" w14:paraId="25B29F3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7321E4AB" w14:textId="77777777" w:rsidR="0039172F" w:rsidRPr="000D5169" w:rsidRDefault="0039172F" w:rsidP="00D87F67">
            <w:pPr>
              <w:pStyle w:val="TableEntry"/>
            </w:pPr>
            <w:r w:rsidRPr="000D5169">
              <w:t xml:space="preserve">... </w:t>
            </w:r>
            <w:proofErr w:type="spellStart"/>
            <w:r w:rsidRPr="000D5169">
              <w:t>careTeam</w:t>
            </w:r>
            <w:proofErr w:type="spellEnd"/>
          </w:p>
        </w:tc>
        <w:tc>
          <w:tcPr>
            <w:tcW w:w="900" w:type="dxa"/>
            <w:tcBorders>
              <w:top w:val="single" w:sz="4" w:space="0" w:color="auto"/>
              <w:left w:val="single" w:sz="4" w:space="0" w:color="auto"/>
              <w:bottom w:val="single" w:sz="4" w:space="0" w:color="auto"/>
              <w:right w:val="single" w:sz="4" w:space="0" w:color="auto"/>
            </w:tcBorders>
          </w:tcPr>
          <w:p w14:paraId="20555E9A"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764E6E67" w14:textId="29A0FEA2" w:rsidR="0039172F" w:rsidRPr="000D5169" w:rsidRDefault="0039172F" w:rsidP="00D87F67">
            <w:pPr>
              <w:pStyle w:val="TableEntry"/>
              <w:rPr>
                <w:bCs/>
              </w:rPr>
            </w:pPr>
            <w:proofErr w:type="gramStart"/>
            <w:r w:rsidRPr="000D5169">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143054AB"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06817BC2" w14:textId="7B7009AE" w:rsidR="0039172F" w:rsidRPr="000D5169" w:rsidRDefault="0039172F" w:rsidP="00D87F67">
            <w:pPr>
              <w:pStyle w:val="TableEntry"/>
            </w:pPr>
            <w:r w:rsidRPr="000D5169">
              <w:t>Who's involved in plan?</w:t>
            </w:r>
          </w:p>
        </w:tc>
        <w:tc>
          <w:tcPr>
            <w:tcW w:w="2571" w:type="dxa"/>
            <w:tcBorders>
              <w:top w:val="single" w:sz="4" w:space="0" w:color="auto"/>
              <w:left w:val="single" w:sz="4" w:space="0" w:color="auto"/>
              <w:bottom w:val="single" w:sz="4" w:space="0" w:color="auto"/>
              <w:right w:val="single" w:sz="4" w:space="0" w:color="auto"/>
            </w:tcBorders>
          </w:tcPr>
          <w:p w14:paraId="30757913" w14:textId="77777777" w:rsidR="0039172F" w:rsidRPr="000D5169" w:rsidRDefault="0039172F" w:rsidP="00D87F67">
            <w:pPr>
              <w:pStyle w:val="TableEntry"/>
              <w:rPr>
                <w:bCs/>
              </w:rPr>
            </w:pPr>
          </w:p>
        </w:tc>
      </w:tr>
      <w:tr w:rsidR="006245A6" w:rsidRPr="000D5169" w14:paraId="713F48FF"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36090D5" w14:textId="77777777" w:rsidR="0039172F" w:rsidRPr="000D5169" w:rsidRDefault="0039172F" w:rsidP="00D87F67">
            <w:pPr>
              <w:pStyle w:val="TableEntry"/>
            </w:pPr>
            <w:r w:rsidRPr="000D5169">
              <w:t>... addresses</w:t>
            </w:r>
          </w:p>
        </w:tc>
        <w:tc>
          <w:tcPr>
            <w:tcW w:w="900" w:type="dxa"/>
            <w:tcBorders>
              <w:top w:val="single" w:sz="4" w:space="0" w:color="auto"/>
              <w:left w:val="single" w:sz="4" w:space="0" w:color="auto"/>
              <w:bottom w:val="single" w:sz="4" w:space="0" w:color="auto"/>
              <w:right w:val="single" w:sz="4" w:space="0" w:color="auto"/>
            </w:tcBorders>
          </w:tcPr>
          <w:p w14:paraId="530D2EA7" w14:textId="1A02FE4E" w:rsidR="0039172F" w:rsidRPr="000D5169" w:rsidRDefault="0039172F" w:rsidP="00D87F67">
            <w:pPr>
              <w:pStyle w:val="TableEntry"/>
              <w:rPr>
                <w:bCs/>
              </w:rPr>
            </w:pPr>
            <w:r w:rsidRPr="000D5169">
              <w:rPr>
                <w:bCs/>
              </w:rPr>
              <w:t>Σ</w:t>
            </w:r>
          </w:p>
        </w:tc>
        <w:tc>
          <w:tcPr>
            <w:tcW w:w="990" w:type="dxa"/>
            <w:tcBorders>
              <w:top w:val="single" w:sz="4" w:space="0" w:color="auto"/>
              <w:left w:val="single" w:sz="4" w:space="0" w:color="auto"/>
              <w:bottom w:val="single" w:sz="4" w:space="0" w:color="auto"/>
              <w:right w:val="single" w:sz="4" w:space="0" w:color="auto"/>
            </w:tcBorders>
            <w:noWrap/>
          </w:tcPr>
          <w:p w14:paraId="5AA11DD5" w14:textId="09182A98" w:rsidR="0039172F" w:rsidRPr="000D5169" w:rsidRDefault="0039172F" w:rsidP="00D87F67">
            <w:pPr>
              <w:pStyle w:val="TableEntry"/>
              <w:rPr>
                <w:bCs/>
              </w:rPr>
            </w:pPr>
            <w:proofErr w:type="gramStart"/>
            <w:r w:rsidRPr="000D5169">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60686B70" w14:textId="597DF8E5" w:rsidR="0039172F" w:rsidRPr="000D5169" w:rsidRDefault="0039172F" w:rsidP="00D87F67">
            <w:pPr>
              <w:pStyle w:val="TableEntry"/>
            </w:pPr>
            <w:proofErr w:type="gramStart"/>
            <w:r w:rsidRPr="000D5169">
              <w:rPr>
                <w:bCs/>
              </w:rPr>
              <w:t>1..*</w:t>
            </w:r>
            <w:proofErr w:type="gramEnd"/>
          </w:p>
        </w:tc>
        <w:tc>
          <w:tcPr>
            <w:tcW w:w="1849" w:type="dxa"/>
            <w:tcBorders>
              <w:top w:val="single" w:sz="4" w:space="0" w:color="auto"/>
              <w:left w:val="single" w:sz="4" w:space="0" w:color="auto"/>
              <w:bottom w:val="single" w:sz="4" w:space="0" w:color="auto"/>
              <w:right w:val="single" w:sz="4" w:space="0" w:color="auto"/>
            </w:tcBorders>
          </w:tcPr>
          <w:p w14:paraId="6167DF02" w14:textId="1D2CF2B9" w:rsidR="0039172F" w:rsidRPr="000D5169" w:rsidRDefault="0039172F" w:rsidP="00D87F67">
            <w:pPr>
              <w:pStyle w:val="TableEntry"/>
            </w:pPr>
            <w:r w:rsidRPr="000D5169">
              <w:t>Health issues this plan addresses</w:t>
            </w:r>
          </w:p>
        </w:tc>
        <w:tc>
          <w:tcPr>
            <w:tcW w:w="2571" w:type="dxa"/>
            <w:tcBorders>
              <w:top w:val="single" w:sz="4" w:space="0" w:color="auto"/>
              <w:left w:val="single" w:sz="4" w:space="0" w:color="auto"/>
              <w:bottom w:val="single" w:sz="4" w:space="0" w:color="auto"/>
              <w:right w:val="single" w:sz="4" w:space="0" w:color="auto"/>
            </w:tcBorders>
          </w:tcPr>
          <w:p w14:paraId="68E340F1" w14:textId="77777777" w:rsidR="0039172F" w:rsidRPr="000D5169" w:rsidRDefault="0039172F" w:rsidP="00D87F67">
            <w:pPr>
              <w:pStyle w:val="TableEntry"/>
              <w:rPr>
                <w:bCs/>
              </w:rPr>
            </w:pPr>
            <w:r w:rsidRPr="000D5169">
              <w:rPr>
                <w:bCs/>
              </w:rPr>
              <w:t>This version of the profile requires one of more addressed conditions/problems/concerns/diagnoses</w:t>
            </w:r>
          </w:p>
        </w:tc>
      </w:tr>
      <w:tr w:rsidR="006245A6" w:rsidRPr="000D5169" w14:paraId="210722C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C019473" w14:textId="77777777" w:rsidR="0039172F" w:rsidRPr="000D5169" w:rsidRDefault="0039172F" w:rsidP="00D87F67">
            <w:pPr>
              <w:pStyle w:val="TableEntry"/>
            </w:pPr>
            <w:r w:rsidRPr="000D5169">
              <w:t xml:space="preserve">... </w:t>
            </w:r>
            <w:proofErr w:type="spellStart"/>
            <w:r w:rsidRPr="000D5169">
              <w:t>supportingInfo</w:t>
            </w:r>
            <w:proofErr w:type="spellEnd"/>
          </w:p>
        </w:tc>
        <w:tc>
          <w:tcPr>
            <w:tcW w:w="900" w:type="dxa"/>
            <w:tcBorders>
              <w:top w:val="single" w:sz="4" w:space="0" w:color="auto"/>
              <w:left w:val="single" w:sz="4" w:space="0" w:color="auto"/>
              <w:bottom w:val="single" w:sz="4" w:space="0" w:color="auto"/>
              <w:right w:val="single" w:sz="4" w:space="0" w:color="auto"/>
            </w:tcBorders>
          </w:tcPr>
          <w:p w14:paraId="5D238059"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3A8ACF6" w14:textId="3BC3AF29" w:rsidR="0039172F" w:rsidRPr="000D5169" w:rsidRDefault="0039172F" w:rsidP="00D87F67">
            <w:pPr>
              <w:pStyle w:val="TableEntry"/>
              <w:rPr>
                <w:bCs/>
              </w:rPr>
            </w:pPr>
            <w:proofErr w:type="gramStart"/>
            <w:r w:rsidRPr="000D5169">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798162FD"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5048918" w14:textId="20EE856D" w:rsidR="0039172F" w:rsidRPr="000D5169" w:rsidRDefault="0039172F" w:rsidP="00D87F67">
            <w:pPr>
              <w:pStyle w:val="TableEntry"/>
            </w:pPr>
            <w:r w:rsidRPr="000D5169">
              <w:t>Information considered as part of plan (reference Any)</w:t>
            </w:r>
          </w:p>
        </w:tc>
        <w:tc>
          <w:tcPr>
            <w:tcW w:w="2571" w:type="dxa"/>
            <w:tcBorders>
              <w:top w:val="single" w:sz="4" w:space="0" w:color="auto"/>
              <w:left w:val="single" w:sz="4" w:space="0" w:color="auto"/>
              <w:bottom w:val="single" w:sz="4" w:space="0" w:color="auto"/>
              <w:right w:val="single" w:sz="4" w:space="0" w:color="auto"/>
            </w:tcBorders>
          </w:tcPr>
          <w:p w14:paraId="5A0C32D6" w14:textId="77777777" w:rsidR="0039172F" w:rsidRPr="000D5169" w:rsidRDefault="0039172F" w:rsidP="00D87F67">
            <w:pPr>
              <w:pStyle w:val="TableEntry"/>
              <w:rPr>
                <w:bCs/>
              </w:rPr>
            </w:pPr>
          </w:p>
        </w:tc>
      </w:tr>
      <w:tr w:rsidR="006245A6" w:rsidRPr="000D5169" w14:paraId="7436BAB8"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986F466" w14:textId="77777777" w:rsidR="0039172F" w:rsidRPr="000D5169" w:rsidRDefault="0039172F" w:rsidP="00D87F67">
            <w:pPr>
              <w:pStyle w:val="TableEntry"/>
            </w:pPr>
            <w:r w:rsidRPr="000D5169">
              <w:t>... goal</w:t>
            </w:r>
            <w:r w:rsidRPr="000D5169">
              <w:tab/>
            </w:r>
          </w:p>
        </w:tc>
        <w:tc>
          <w:tcPr>
            <w:tcW w:w="900" w:type="dxa"/>
            <w:tcBorders>
              <w:top w:val="single" w:sz="4" w:space="0" w:color="auto"/>
              <w:left w:val="single" w:sz="4" w:space="0" w:color="auto"/>
              <w:bottom w:val="single" w:sz="4" w:space="0" w:color="auto"/>
              <w:right w:val="single" w:sz="4" w:space="0" w:color="auto"/>
            </w:tcBorders>
          </w:tcPr>
          <w:p w14:paraId="30CDCEDA"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795ACF6F" w14:textId="7F26C070" w:rsidR="0039172F" w:rsidRPr="000D5169" w:rsidRDefault="0039172F" w:rsidP="00D87F67">
            <w:pPr>
              <w:pStyle w:val="TableEntry"/>
              <w:rPr>
                <w:bCs/>
              </w:rPr>
            </w:pPr>
            <w:proofErr w:type="gramStart"/>
            <w:r w:rsidRPr="000D5169">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11CC85DC" w14:textId="24C52AB3" w:rsidR="0039172F" w:rsidRPr="000D5169" w:rsidRDefault="0039172F" w:rsidP="00D87F67">
            <w:pPr>
              <w:pStyle w:val="TableEntry"/>
            </w:pPr>
            <w:proofErr w:type="gramStart"/>
            <w:r w:rsidRPr="000D5169">
              <w:rPr>
                <w:bCs/>
              </w:rPr>
              <w:t>1..*</w:t>
            </w:r>
            <w:proofErr w:type="gramEnd"/>
          </w:p>
        </w:tc>
        <w:tc>
          <w:tcPr>
            <w:tcW w:w="1849" w:type="dxa"/>
            <w:tcBorders>
              <w:top w:val="single" w:sz="4" w:space="0" w:color="auto"/>
              <w:left w:val="single" w:sz="4" w:space="0" w:color="auto"/>
              <w:bottom w:val="single" w:sz="4" w:space="0" w:color="auto"/>
              <w:right w:val="single" w:sz="4" w:space="0" w:color="auto"/>
            </w:tcBorders>
          </w:tcPr>
          <w:p w14:paraId="1C27EF36" w14:textId="73BF6D2E" w:rsidR="0039172F" w:rsidRPr="000D5169" w:rsidRDefault="0039172F" w:rsidP="00D87F67">
            <w:pPr>
              <w:pStyle w:val="TableEntry"/>
            </w:pPr>
            <w:r w:rsidRPr="000D5169">
              <w:t>Desired outcome of plan</w:t>
            </w:r>
          </w:p>
        </w:tc>
        <w:tc>
          <w:tcPr>
            <w:tcW w:w="2571" w:type="dxa"/>
            <w:tcBorders>
              <w:top w:val="single" w:sz="4" w:space="0" w:color="auto"/>
              <w:left w:val="single" w:sz="4" w:space="0" w:color="auto"/>
              <w:bottom w:val="single" w:sz="4" w:space="0" w:color="auto"/>
              <w:right w:val="single" w:sz="4" w:space="0" w:color="auto"/>
            </w:tcBorders>
          </w:tcPr>
          <w:p w14:paraId="4310BD30" w14:textId="77777777" w:rsidR="0039172F" w:rsidRPr="000D5169" w:rsidRDefault="0039172F" w:rsidP="00D87F67">
            <w:pPr>
              <w:pStyle w:val="TableEntry"/>
              <w:rPr>
                <w:bCs/>
              </w:rPr>
            </w:pPr>
            <w:r w:rsidRPr="000D5169">
              <w:rPr>
                <w:bCs/>
              </w:rPr>
              <w:t>This version of the profile requires at least one Goal.</w:t>
            </w:r>
          </w:p>
        </w:tc>
      </w:tr>
      <w:tr w:rsidR="006245A6" w:rsidRPr="000D5169" w14:paraId="69D88298"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2A60E57" w14:textId="77777777" w:rsidR="0039172F" w:rsidRPr="000D5169" w:rsidRDefault="0039172F" w:rsidP="00D87F67">
            <w:pPr>
              <w:pStyle w:val="TableEntry"/>
            </w:pPr>
            <w:r w:rsidRPr="000D5169">
              <w:t>... activity</w:t>
            </w:r>
          </w:p>
        </w:tc>
        <w:tc>
          <w:tcPr>
            <w:tcW w:w="900" w:type="dxa"/>
            <w:tcBorders>
              <w:top w:val="single" w:sz="4" w:space="0" w:color="auto"/>
              <w:left w:val="single" w:sz="4" w:space="0" w:color="auto"/>
              <w:bottom w:val="single" w:sz="4" w:space="0" w:color="auto"/>
              <w:right w:val="single" w:sz="4" w:space="0" w:color="auto"/>
            </w:tcBorders>
          </w:tcPr>
          <w:p w14:paraId="2DBDBF94" w14:textId="347ECB6C" w:rsidR="0039172F" w:rsidRPr="000D5169" w:rsidRDefault="0039172F" w:rsidP="00D87F67">
            <w:pPr>
              <w:pStyle w:val="TableEntry"/>
              <w:rPr>
                <w:bCs/>
              </w:rPr>
            </w:pPr>
            <w:r w:rsidRPr="000D5169">
              <w:rPr>
                <w:bCs/>
              </w:rPr>
              <w:t>I</w:t>
            </w:r>
          </w:p>
        </w:tc>
        <w:tc>
          <w:tcPr>
            <w:tcW w:w="990" w:type="dxa"/>
            <w:tcBorders>
              <w:top w:val="single" w:sz="4" w:space="0" w:color="auto"/>
              <w:left w:val="single" w:sz="4" w:space="0" w:color="auto"/>
              <w:bottom w:val="single" w:sz="4" w:space="0" w:color="auto"/>
              <w:right w:val="single" w:sz="4" w:space="0" w:color="auto"/>
            </w:tcBorders>
            <w:noWrap/>
          </w:tcPr>
          <w:p w14:paraId="67811637" w14:textId="6285453A" w:rsidR="0039172F" w:rsidRPr="000D5169" w:rsidRDefault="0039172F" w:rsidP="00D87F67">
            <w:pPr>
              <w:pStyle w:val="TableEntry"/>
              <w:rPr>
                <w:bCs/>
              </w:rPr>
            </w:pPr>
            <w:proofErr w:type="gramStart"/>
            <w:r w:rsidRPr="000D5169">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7519E3E1"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11F14745" w14:textId="6E37FE0B" w:rsidR="0039172F" w:rsidRPr="000D5169" w:rsidRDefault="0039172F" w:rsidP="00D87F67">
            <w:pPr>
              <w:pStyle w:val="TableEntry"/>
            </w:pPr>
            <w:r w:rsidRPr="000D5169">
              <w:t>Action to occur as part of plan</w:t>
            </w:r>
          </w:p>
          <w:p w14:paraId="7047E294" w14:textId="77777777" w:rsidR="0039172F" w:rsidRPr="000D5169" w:rsidRDefault="0039172F" w:rsidP="00D87F67">
            <w:pPr>
              <w:pStyle w:val="TableEntry"/>
            </w:pPr>
          </w:p>
          <w:p w14:paraId="10CC30AB" w14:textId="77777777" w:rsidR="0039172F" w:rsidRPr="000D5169" w:rsidRDefault="0039172F" w:rsidP="00D87F67">
            <w:pPr>
              <w:pStyle w:val="TableEntry"/>
            </w:pPr>
            <w:r w:rsidRPr="000D5169">
              <w:t>Provide a reference or detail, not both</w:t>
            </w:r>
          </w:p>
        </w:tc>
        <w:tc>
          <w:tcPr>
            <w:tcW w:w="2571" w:type="dxa"/>
            <w:tcBorders>
              <w:top w:val="single" w:sz="4" w:space="0" w:color="auto"/>
              <w:left w:val="single" w:sz="4" w:space="0" w:color="auto"/>
              <w:bottom w:val="single" w:sz="4" w:space="0" w:color="auto"/>
              <w:right w:val="single" w:sz="4" w:space="0" w:color="auto"/>
            </w:tcBorders>
          </w:tcPr>
          <w:p w14:paraId="0473CEFD" w14:textId="77777777" w:rsidR="0039172F" w:rsidRPr="000D5169" w:rsidRDefault="0039172F" w:rsidP="00D87F67">
            <w:pPr>
              <w:pStyle w:val="TableEntry"/>
              <w:rPr>
                <w:bCs/>
              </w:rPr>
            </w:pPr>
          </w:p>
        </w:tc>
      </w:tr>
      <w:tr w:rsidR="006245A6" w:rsidRPr="000D5169" w14:paraId="685186C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63B50EA" w14:textId="77777777" w:rsidR="0039172F" w:rsidRPr="000D5169" w:rsidRDefault="0039172F" w:rsidP="00D87F67">
            <w:pPr>
              <w:pStyle w:val="TableEntry"/>
            </w:pPr>
            <w:r w:rsidRPr="000D5169">
              <w:t xml:space="preserve">.... </w:t>
            </w:r>
            <w:proofErr w:type="spellStart"/>
            <w:r w:rsidRPr="000D5169">
              <w:t>outcomeCodeableConcept</w:t>
            </w:r>
            <w:proofErr w:type="spellEnd"/>
          </w:p>
        </w:tc>
        <w:tc>
          <w:tcPr>
            <w:tcW w:w="900" w:type="dxa"/>
            <w:tcBorders>
              <w:top w:val="single" w:sz="4" w:space="0" w:color="auto"/>
              <w:left w:val="single" w:sz="4" w:space="0" w:color="auto"/>
              <w:bottom w:val="single" w:sz="4" w:space="0" w:color="auto"/>
              <w:right w:val="single" w:sz="4" w:space="0" w:color="auto"/>
            </w:tcBorders>
          </w:tcPr>
          <w:p w14:paraId="2692DFC6"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0C9C16A6" w14:textId="636B4DC1" w:rsidR="0039172F" w:rsidRPr="000D5169" w:rsidRDefault="0039172F" w:rsidP="00D87F67">
            <w:pPr>
              <w:pStyle w:val="TableEntry"/>
              <w:rPr>
                <w:bCs/>
              </w:rPr>
            </w:pPr>
            <w:proofErr w:type="gramStart"/>
            <w:r w:rsidRPr="000D5169">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5315BE21"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19712BB1" w14:textId="7D48208D" w:rsidR="0039172F" w:rsidRPr="000D5169" w:rsidRDefault="0039172F" w:rsidP="00D87F67">
            <w:pPr>
              <w:pStyle w:val="TableEntry"/>
            </w:pPr>
            <w:r w:rsidRPr="000D5169">
              <w:t>Results of the activity</w:t>
            </w:r>
          </w:p>
        </w:tc>
        <w:tc>
          <w:tcPr>
            <w:tcW w:w="2571" w:type="dxa"/>
            <w:tcBorders>
              <w:top w:val="single" w:sz="4" w:space="0" w:color="auto"/>
              <w:left w:val="single" w:sz="4" w:space="0" w:color="auto"/>
              <w:bottom w:val="single" w:sz="4" w:space="0" w:color="auto"/>
              <w:right w:val="single" w:sz="4" w:space="0" w:color="auto"/>
            </w:tcBorders>
          </w:tcPr>
          <w:p w14:paraId="25A5E511" w14:textId="77777777" w:rsidR="0039172F" w:rsidRPr="000D5169" w:rsidRDefault="0039172F" w:rsidP="00D87F67">
            <w:pPr>
              <w:pStyle w:val="TableEntry"/>
              <w:rPr>
                <w:bCs/>
              </w:rPr>
            </w:pPr>
          </w:p>
        </w:tc>
      </w:tr>
      <w:tr w:rsidR="006245A6" w:rsidRPr="000D5169" w14:paraId="7700E5D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1AAB8231" w14:textId="77777777" w:rsidR="0039172F" w:rsidRPr="000D5169" w:rsidRDefault="0039172F" w:rsidP="00D87F67">
            <w:pPr>
              <w:pStyle w:val="TableEntry"/>
            </w:pPr>
            <w:r w:rsidRPr="000D5169">
              <w:lastRenderedPageBreak/>
              <w:t xml:space="preserve">.... </w:t>
            </w:r>
            <w:proofErr w:type="spellStart"/>
            <w:r w:rsidRPr="000D5169">
              <w:t>outcomeReference</w:t>
            </w:r>
            <w:proofErr w:type="spellEnd"/>
          </w:p>
        </w:tc>
        <w:tc>
          <w:tcPr>
            <w:tcW w:w="900" w:type="dxa"/>
            <w:tcBorders>
              <w:top w:val="single" w:sz="4" w:space="0" w:color="auto"/>
              <w:left w:val="single" w:sz="4" w:space="0" w:color="auto"/>
              <w:bottom w:val="single" w:sz="4" w:space="0" w:color="auto"/>
              <w:right w:val="single" w:sz="4" w:space="0" w:color="auto"/>
            </w:tcBorders>
          </w:tcPr>
          <w:p w14:paraId="5E8BCA90"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40AE50BE" w14:textId="6B9F6FAA" w:rsidR="0039172F" w:rsidRPr="000D5169" w:rsidRDefault="0039172F" w:rsidP="00D87F67">
            <w:pPr>
              <w:pStyle w:val="TableEntry"/>
              <w:rPr>
                <w:bCs/>
              </w:rPr>
            </w:pPr>
            <w:proofErr w:type="gramStart"/>
            <w:r w:rsidRPr="000D5169">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1EF29124"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2DCA5E4" w14:textId="042BCA0A" w:rsidR="0039172F" w:rsidRPr="000D5169" w:rsidRDefault="0039172F" w:rsidP="00D87F67">
            <w:pPr>
              <w:pStyle w:val="TableEntry"/>
            </w:pPr>
            <w:r w:rsidRPr="000D5169">
              <w:t>Appointment, Encounter, Procedure, etc. (reference Any)</w:t>
            </w:r>
          </w:p>
        </w:tc>
        <w:tc>
          <w:tcPr>
            <w:tcW w:w="2571" w:type="dxa"/>
            <w:tcBorders>
              <w:top w:val="single" w:sz="4" w:space="0" w:color="auto"/>
              <w:left w:val="single" w:sz="4" w:space="0" w:color="auto"/>
              <w:bottom w:val="single" w:sz="4" w:space="0" w:color="auto"/>
              <w:right w:val="single" w:sz="4" w:space="0" w:color="auto"/>
            </w:tcBorders>
          </w:tcPr>
          <w:p w14:paraId="25D4FD29" w14:textId="77777777" w:rsidR="0039172F" w:rsidRPr="000D5169" w:rsidRDefault="0039172F" w:rsidP="00D87F67">
            <w:pPr>
              <w:pStyle w:val="TableEntry"/>
              <w:rPr>
                <w:bCs/>
              </w:rPr>
            </w:pPr>
          </w:p>
        </w:tc>
      </w:tr>
      <w:tr w:rsidR="006245A6" w:rsidRPr="000D5169" w14:paraId="40C4CD5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87F0C33" w14:textId="77777777" w:rsidR="0039172F" w:rsidRPr="000D5169" w:rsidRDefault="0039172F" w:rsidP="00D87F67">
            <w:pPr>
              <w:pStyle w:val="TableEntry"/>
            </w:pPr>
            <w:r w:rsidRPr="000D5169">
              <w:t>.... progress</w:t>
            </w:r>
          </w:p>
        </w:tc>
        <w:tc>
          <w:tcPr>
            <w:tcW w:w="900" w:type="dxa"/>
            <w:tcBorders>
              <w:top w:val="single" w:sz="4" w:space="0" w:color="auto"/>
              <w:left w:val="single" w:sz="4" w:space="0" w:color="auto"/>
              <w:bottom w:val="single" w:sz="4" w:space="0" w:color="auto"/>
              <w:right w:val="single" w:sz="4" w:space="0" w:color="auto"/>
            </w:tcBorders>
          </w:tcPr>
          <w:p w14:paraId="38A9BB64"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D03F44B" w14:textId="33E6CF41" w:rsidR="0039172F" w:rsidRPr="000D5169" w:rsidRDefault="0039172F" w:rsidP="00D87F67">
            <w:pPr>
              <w:pStyle w:val="TableEntry"/>
              <w:rPr>
                <w:bCs/>
              </w:rPr>
            </w:pPr>
            <w:proofErr w:type="gramStart"/>
            <w:r w:rsidRPr="000D5169">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31B15FA7"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636264B8" w14:textId="5AB6CBB2" w:rsidR="0039172F" w:rsidRPr="000D5169" w:rsidRDefault="0039172F" w:rsidP="00D87F67">
            <w:pPr>
              <w:pStyle w:val="TableEntry"/>
            </w:pPr>
            <w:r w:rsidRPr="000D5169">
              <w:t>Annotation Comments about the activity status/progress</w:t>
            </w:r>
          </w:p>
        </w:tc>
        <w:tc>
          <w:tcPr>
            <w:tcW w:w="2571" w:type="dxa"/>
            <w:tcBorders>
              <w:top w:val="single" w:sz="4" w:space="0" w:color="auto"/>
              <w:left w:val="single" w:sz="4" w:space="0" w:color="auto"/>
              <w:bottom w:val="single" w:sz="4" w:space="0" w:color="auto"/>
              <w:right w:val="single" w:sz="4" w:space="0" w:color="auto"/>
            </w:tcBorders>
          </w:tcPr>
          <w:p w14:paraId="50BEBF7C" w14:textId="77777777" w:rsidR="0039172F" w:rsidRPr="000D5169" w:rsidRDefault="0039172F" w:rsidP="00D87F67">
            <w:pPr>
              <w:pStyle w:val="TableEntry"/>
              <w:rPr>
                <w:bCs/>
              </w:rPr>
            </w:pPr>
          </w:p>
        </w:tc>
      </w:tr>
      <w:tr w:rsidR="006245A6" w:rsidRPr="000D5169" w14:paraId="04912DFF"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9056B06" w14:textId="77777777" w:rsidR="0039172F" w:rsidRPr="000D5169" w:rsidRDefault="0039172F" w:rsidP="00D87F67">
            <w:pPr>
              <w:pStyle w:val="TableEntry"/>
            </w:pPr>
            <w:r w:rsidRPr="000D5169">
              <w:t>.... reference</w:t>
            </w:r>
          </w:p>
        </w:tc>
        <w:tc>
          <w:tcPr>
            <w:tcW w:w="900" w:type="dxa"/>
            <w:tcBorders>
              <w:top w:val="single" w:sz="4" w:space="0" w:color="auto"/>
              <w:left w:val="single" w:sz="4" w:space="0" w:color="auto"/>
              <w:bottom w:val="single" w:sz="4" w:space="0" w:color="auto"/>
              <w:right w:val="single" w:sz="4" w:space="0" w:color="auto"/>
            </w:tcBorders>
          </w:tcPr>
          <w:p w14:paraId="68DF01ED" w14:textId="4183AB4A" w:rsidR="0039172F" w:rsidRPr="000D5169" w:rsidRDefault="0039172F" w:rsidP="00D87F67">
            <w:pPr>
              <w:pStyle w:val="TableEntry"/>
              <w:rPr>
                <w:bCs/>
              </w:rPr>
            </w:pPr>
            <w:r w:rsidRPr="000D5169">
              <w:rPr>
                <w:bCs/>
              </w:rPr>
              <w:t>I</w:t>
            </w:r>
          </w:p>
        </w:tc>
        <w:tc>
          <w:tcPr>
            <w:tcW w:w="990" w:type="dxa"/>
            <w:tcBorders>
              <w:top w:val="single" w:sz="4" w:space="0" w:color="auto"/>
              <w:left w:val="single" w:sz="4" w:space="0" w:color="auto"/>
              <w:bottom w:val="single" w:sz="4" w:space="0" w:color="auto"/>
              <w:right w:val="single" w:sz="4" w:space="0" w:color="auto"/>
            </w:tcBorders>
            <w:noWrap/>
          </w:tcPr>
          <w:p w14:paraId="3FE7B3C6" w14:textId="6286CFCE"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7091B7FF"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1302AC84" w14:textId="7CAF6A66" w:rsidR="0039172F" w:rsidRPr="000D5169" w:rsidRDefault="0039172F" w:rsidP="00D87F67">
            <w:pPr>
              <w:pStyle w:val="TableEntry"/>
            </w:pPr>
            <w:r w:rsidRPr="000D5169">
              <w:t>Activity details defined in specific resource</w:t>
            </w:r>
          </w:p>
        </w:tc>
        <w:tc>
          <w:tcPr>
            <w:tcW w:w="2571" w:type="dxa"/>
            <w:tcBorders>
              <w:top w:val="single" w:sz="4" w:space="0" w:color="auto"/>
              <w:left w:val="single" w:sz="4" w:space="0" w:color="auto"/>
              <w:bottom w:val="single" w:sz="4" w:space="0" w:color="auto"/>
              <w:right w:val="single" w:sz="4" w:space="0" w:color="auto"/>
            </w:tcBorders>
          </w:tcPr>
          <w:p w14:paraId="68A106DD" w14:textId="77777777" w:rsidR="0039172F" w:rsidRPr="000D5169" w:rsidRDefault="0039172F" w:rsidP="00D87F67">
            <w:pPr>
              <w:pStyle w:val="TableEntry"/>
              <w:rPr>
                <w:bCs/>
              </w:rPr>
            </w:pPr>
          </w:p>
        </w:tc>
      </w:tr>
      <w:tr w:rsidR="006245A6" w:rsidRPr="000D5169" w14:paraId="571C9196"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09E3DB8" w14:textId="77777777" w:rsidR="0039172F" w:rsidRPr="000D5169" w:rsidRDefault="0039172F" w:rsidP="00D87F67">
            <w:pPr>
              <w:pStyle w:val="TableEntry"/>
            </w:pPr>
            <w:r w:rsidRPr="000D5169">
              <w:t>.... detail</w:t>
            </w:r>
            <w:r w:rsidRPr="000D5169">
              <w:tab/>
            </w:r>
          </w:p>
        </w:tc>
        <w:tc>
          <w:tcPr>
            <w:tcW w:w="900" w:type="dxa"/>
            <w:tcBorders>
              <w:top w:val="single" w:sz="4" w:space="0" w:color="auto"/>
              <w:left w:val="single" w:sz="4" w:space="0" w:color="auto"/>
              <w:bottom w:val="single" w:sz="4" w:space="0" w:color="auto"/>
              <w:right w:val="single" w:sz="4" w:space="0" w:color="auto"/>
            </w:tcBorders>
          </w:tcPr>
          <w:p w14:paraId="679E2A3B"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61B28A84" w14:textId="4E59D71C"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16F04F9D"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D23A491" w14:textId="214CB60A" w:rsidR="0039172F" w:rsidRPr="000D5169" w:rsidRDefault="0039172F" w:rsidP="00D87F67">
            <w:pPr>
              <w:pStyle w:val="TableEntry"/>
            </w:pPr>
            <w:r w:rsidRPr="000D5169">
              <w:t>In-line definition of activity</w:t>
            </w:r>
          </w:p>
        </w:tc>
        <w:tc>
          <w:tcPr>
            <w:tcW w:w="2571" w:type="dxa"/>
            <w:tcBorders>
              <w:top w:val="single" w:sz="4" w:space="0" w:color="auto"/>
              <w:left w:val="single" w:sz="4" w:space="0" w:color="auto"/>
              <w:bottom w:val="single" w:sz="4" w:space="0" w:color="auto"/>
              <w:right w:val="single" w:sz="4" w:space="0" w:color="auto"/>
            </w:tcBorders>
          </w:tcPr>
          <w:p w14:paraId="6B6D31CE" w14:textId="77777777" w:rsidR="0039172F" w:rsidRPr="000D5169" w:rsidRDefault="0039172F" w:rsidP="00D87F67">
            <w:pPr>
              <w:pStyle w:val="TableEntry"/>
              <w:rPr>
                <w:bCs/>
              </w:rPr>
            </w:pPr>
          </w:p>
        </w:tc>
      </w:tr>
      <w:tr w:rsidR="006245A6" w:rsidRPr="000D5169" w14:paraId="7C8867BC"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E0A1B1A" w14:textId="77777777" w:rsidR="0039172F" w:rsidRPr="000D5169" w:rsidRDefault="0039172F" w:rsidP="00D87F67">
            <w:pPr>
              <w:pStyle w:val="TableEntry"/>
            </w:pPr>
            <w:r w:rsidRPr="000D5169">
              <w:t>..... category</w:t>
            </w:r>
          </w:p>
        </w:tc>
        <w:tc>
          <w:tcPr>
            <w:tcW w:w="900" w:type="dxa"/>
            <w:tcBorders>
              <w:top w:val="single" w:sz="4" w:space="0" w:color="auto"/>
              <w:left w:val="single" w:sz="4" w:space="0" w:color="auto"/>
              <w:bottom w:val="single" w:sz="4" w:space="0" w:color="auto"/>
              <w:right w:val="single" w:sz="4" w:space="0" w:color="auto"/>
            </w:tcBorders>
          </w:tcPr>
          <w:p w14:paraId="23DF2E88" w14:textId="01A2F072" w:rsidR="0039172F" w:rsidRPr="000D5169" w:rsidRDefault="0039172F" w:rsidP="00D87F67">
            <w:pPr>
              <w:pStyle w:val="TableEntry"/>
              <w:rPr>
                <w:bCs/>
              </w:rPr>
            </w:pPr>
            <w:r w:rsidRPr="000D5169">
              <w:rPr>
                <w:bCs/>
              </w:rPr>
              <w:t>I</w:t>
            </w:r>
          </w:p>
        </w:tc>
        <w:tc>
          <w:tcPr>
            <w:tcW w:w="990" w:type="dxa"/>
            <w:tcBorders>
              <w:top w:val="single" w:sz="4" w:space="0" w:color="auto"/>
              <w:left w:val="single" w:sz="4" w:space="0" w:color="auto"/>
              <w:bottom w:val="single" w:sz="4" w:space="0" w:color="auto"/>
              <w:right w:val="single" w:sz="4" w:space="0" w:color="auto"/>
            </w:tcBorders>
            <w:noWrap/>
          </w:tcPr>
          <w:p w14:paraId="64BEBF10" w14:textId="39C70A34"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36C9A20C"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10A2FC1" w14:textId="1C2AF36F" w:rsidR="0039172F" w:rsidRPr="000D5169" w:rsidRDefault="0039172F" w:rsidP="00D87F67">
            <w:pPr>
              <w:pStyle w:val="TableEntry"/>
            </w:pPr>
            <w:r w:rsidRPr="000D5169">
              <w:t>diet | drug | encounter | observation | procedure | supply | other</w:t>
            </w:r>
          </w:p>
          <w:p w14:paraId="1ED6D2CF" w14:textId="77777777" w:rsidR="0039172F" w:rsidRPr="000D5169" w:rsidRDefault="0039172F" w:rsidP="00D87F67">
            <w:pPr>
              <w:pStyle w:val="TableEntry"/>
            </w:pPr>
          </w:p>
          <w:p w14:paraId="326224EB" w14:textId="77777777" w:rsidR="0039172F" w:rsidRPr="000D5169" w:rsidRDefault="0039172F" w:rsidP="00D87F67">
            <w:pPr>
              <w:pStyle w:val="TableEntry"/>
            </w:pPr>
            <w:proofErr w:type="spellStart"/>
            <w:r w:rsidRPr="000D5169">
              <w:t>CarePlanActivityCategory</w:t>
            </w:r>
            <w:proofErr w:type="spellEnd"/>
            <w:r w:rsidRPr="000D5169">
              <w:t xml:space="preserve"> (Example)</w:t>
            </w:r>
          </w:p>
        </w:tc>
        <w:tc>
          <w:tcPr>
            <w:tcW w:w="2571" w:type="dxa"/>
            <w:tcBorders>
              <w:top w:val="single" w:sz="4" w:space="0" w:color="auto"/>
              <w:left w:val="single" w:sz="4" w:space="0" w:color="auto"/>
              <w:bottom w:val="single" w:sz="4" w:space="0" w:color="auto"/>
              <w:right w:val="single" w:sz="4" w:space="0" w:color="auto"/>
            </w:tcBorders>
          </w:tcPr>
          <w:p w14:paraId="7A2F1D6A" w14:textId="77777777" w:rsidR="0039172F" w:rsidRPr="000D5169" w:rsidRDefault="0039172F" w:rsidP="00D87F67">
            <w:pPr>
              <w:pStyle w:val="TableEntry"/>
              <w:rPr>
                <w:bCs/>
              </w:rPr>
            </w:pPr>
          </w:p>
        </w:tc>
      </w:tr>
      <w:tr w:rsidR="006245A6" w:rsidRPr="000D5169" w14:paraId="4659020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18009DCC" w14:textId="77777777" w:rsidR="0039172F" w:rsidRPr="000D5169" w:rsidRDefault="0039172F" w:rsidP="00D87F67">
            <w:pPr>
              <w:pStyle w:val="TableEntry"/>
            </w:pPr>
            <w:r w:rsidRPr="000D5169">
              <w:t>..... definition</w:t>
            </w:r>
          </w:p>
        </w:tc>
        <w:tc>
          <w:tcPr>
            <w:tcW w:w="900" w:type="dxa"/>
            <w:tcBorders>
              <w:top w:val="single" w:sz="4" w:space="0" w:color="auto"/>
              <w:left w:val="single" w:sz="4" w:space="0" w:color="auto"/>
              <w:bottom w:val="single" w:sz="4" w:space="0" w:color="auto"/>
              <w:right w:val="single" w:sz="4" w:space="0" w:color="auto"/>
            </w:tcBorders>
          </w:tcPr>
          <w:p w14:paraId="21088A04"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6AB25062" w14:textId="4408CF61"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5817F72D"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65CEC06" w14:textId="705A6D17" w:rsidR="0039172F" w:rsidRPr="000D5169" w:rsidRDefault="0039172F" w:rsidP="00D87F67">
            <w:pPr>
              <w:pStyle w:val="TableEntry"/>
            </w:pPr>
            <w:r w:rsidRPr="000D5169">
              <w:t>Protocol or definition</w:t>
            </w:r>
          </w:p>
        </w:tc>
        <w:tc>
          <w:tcPr>
            <w:tcW w:w="2571" w:type="dxa"/>
            <w:tcBorders>
              <w:top w:val="single" w:sz="4" w:space="0" w:color="auto"/>
              <w:left w:val="single" w:sz="4" w:space="0" w:color="auto"/>
              <w:bottom w:val="single" w:sz="4" w:space="0" w:color="auto"/>
              <w:right w:val="single" w:sz="4" w:space="0" w:color="auto"/>
            </w:tcBorders>
          </w:tcPr>
          <w:p w14:paraId="55D77965" w14:textId="77777777" w:rsidR="0039172F" w:rsidRPr="000D5169" w:rsidRDefault="0039172F" w:rsidP="00D87F67">
            <w:pPr>
              <w:pStyle w:val="TableEntry"/>
              <w:rPr>
                <w:bCs/>
              </w:rPr>
            </w:pPr>
          </w:p>
        </w:tc>
      </w:tr>
      <w:tr w:rsidR="006245A6" w:rsidRPr="000D5169" w14:paraId="1B2F36C2"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FAF23A0" w14:textId="77777777" w:rsidR="0039172F" w:rsidRPr="000D5169" w:rsidRDefault="0039172F" w:rsidP="00D87F67">
            <w:pPr>
              <w:pStyle w:val="TableEntry"/>
            </w:pPr>
            <w:r w:rsidRPr="000D5169">
              <w:t>..... code</w:t>
            </w:r>
          </w:p>
        </w:tc>
        <w:tc>
          <w:tcPr>
            <w:tcW w:w="900" w:type="dxa"/>
            <w:tcBorders>
              <w:top w:val="single" w:sz="4" w:space="0" w:color="auto"/>
              <w:left w:val="single" w:sz="4" w:space="0" w:color="auto"/>
              <w:bottom w:val="single" w:sz="4" w:space="0" w:color="auto"/>
              <w:right w:val="single" w:sz="4" w:space="0" w:color="auto"/>
            </w:tcBorders>
          </w:tcPr>
          <w:p w14:paraId="1F028E2F"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5CF69899" w14:textId="5FA383C2"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012190C4"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3F584BE9" w14:textId="2A7261E0" w:rsidR="0039172F" w:rsidRPr="000D5169" w:rsidRDefault="0039172F" w:rsidP="00D87F67">
            <w:pPr>
              <w:pStyle w:val="TableEntry"/>
            </w:pPr>
            <w:r w:rsidRPr="000D5169">
              <w:t>Detail type of activity</w:t>
            </w:r>
          </w:p>
          <w:p w14:paraId="3964EF67" w14:textId="77777777" w:rsidR="0039172F" w:rsidRPr="000D5169" w:rsidRDefault="0039172F" w:rsidP="00D87F67">
            <w:pPr>
              <w:pStyle w:val="TableEntry"/>
            </w:pPr>
          </w:p>
          <w:p w14:paraId="70412060" w14:textId="77777777" w:rsidR="0039172F" w:rsidRPr="000D5169" w:rsidRDefault="0039172F" w:rsidP="00D87F67">
            <w:pPr>
              <w:pStyle w:val="TableEntry"/>
            </w:pPr>
            <w:r w:rsidRPr="000D5169">
              <w:t>Care Plan Activity (Example)</w:t>
            </w:r>
          </w:p>
        </w:tc>
        <w:tc>
          <w:tcPr>
            <w:tcW w:w="2571" w:type="dxa"/>
            <w:tcBorders>
              <w:top w:val="single" w:sz="4" w:space="0" w:color="auto"/>
              <w:left w:val="single" w:sz="4" w:space="0" w:color="auto"/>
              <w:bottom w:val="single" w:sz="4" w:space="0" w:color="auto"/>
              <w:right w:val="single" w:sz="4" w:space="0" w:color="auto"/>
            </w:tcBorders>
          </w:tcPr>
          <w:p w14:paraId="0D83FA8A" w14:textId="77777777" w:rsidR="0039172F" w:rsidRPr="000D5169" w:rsidRDefault="0039172F" w:rsidP="00D87F67">
            <w:pPr>
              <w:pStyle w:val="TableEntry"/>
              <w:rPr>
                <w:bCs/>
              </w:rPr>
            </w:pPr>
          </w:p>
        </w:tc>
      </w:tr>
      <w:tr w:rsidR="006245A6" w:rsidRPr="000D5169" w14:paraId="7725CFF3"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D5473E9" w14:textId="77777777" w:rsidR="0039172F" w:rsidRPr="000D5169" w:rsidRDefault="0039172F" w:rsidP="00D87F67">
            <w:pPr>
              <w:pStyle w:val="TableEntry"/>
            </w:pPr>
            <w:r w:rsidRPr="000D5169">
              <w:t xml:space="preserve">..... </w:t>
            </w:r>
            <w:proofErr w:type="spellStart"/>
            <w:r w:rsidRPr="000D5169">
              <w:t>reasonCode</w:t>
            </w:r>
            <w:proofErr w:type="spellEnd"/>
          </w:p>
        </w:tc>
        <w:tc>
          <w:tcPr>
            <w:tcW w:w="900" w:type="dxa"/>
            <w:tcBorders>
              <w:top w:val="single" w:sz="4" w:space="0" w:color="auto"/>
              <w:left w:val="single" w:sz="4" w:space="0" w:color="auto"/>
              <w:bottom w:val="single" w:sz="4" w:space="0" w:color="auto"/>
              <w:right w:val="single" w:sz="4" w:space="0" w:color="auto"/>
            </w:tcBorders>
          </w:tcPr>
          <w:p w14:paraId="0E116E9F"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2BEF9DC5" w14:textId="40155958" w:rsidR="0039172F" w:rsidRPr="000D5169" w:rsidRDefault="0039172F" w:rsidP="00D87F67">
            <w:pPr>
              <w:pStyle w:val="TableEntry"/>
              <w:rPr>
                <w:bCs/>
              </w:rPr>
            </w:pPr>
            <w:proofErr w:type="gramStart"/>
            <w:r w:rsidRPr="000D5169">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5263C348"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7876A6D" w14:textId="7FBB6021" w:rsidR="0039172F" w:rsidRPr="000D5169" w:rsidRDefault="0039172F" w:rsidP="00D87F67">
            <w:pPr>
              <w:pStyle w:val="TableEntry"/>
            </w:pPr>
            <w:r w:rsidRPr="000D5169">
              <w:t>Why activity should be done or why activity was prohibited</w:t>
            </w:r>
          </w:p>
          <w:p w14:paraId="310AB064" w14:textId="77777777" w:rsidR="0039172F" w:rsidRPr="000D5169" w:rsidRDefault="0039172F" w:rsidP="00D87F67">
            <w:pPr>
              <w:pStyle w:val="TableEntry"/>
            </w:pPr>
          </w:p>
          <w:p w14:paraId="021DA92D" w14:textId="77777777" w:rsidR="0039172F" w:rsidRPr="000D5169" w:rsidRDefault="0039172F" w:rsidP="00D87F67">
            <w:pPr>
              <w:pStyle w:val="TableEntry"/>
            </w:pPr>
            <w:r w:rsidRPr="000D5169">
              <w:t>Activity Reason (Example)</w:t>
            </w:r>
          </w:p>
        </w:tc>
        <w:tc>
          <w:tcPr>
            <w:tcW w:w="2571" w:type="dxa"/>
            <w:tcBorders>
              <w:top w:val="single" w:sz="4" w:space="0" w:color="auto"/>
              <w:left w:val="single" w:sz="4" w:space="0" w:color="auto"/>
              <w:bottom w:val="single" w:sz="4" w:space="0" w:color="auto"/>
              <w:right w:val="single" w:sz="4" w:space="0" w:color="auto"/>
            </w:tcBorders>
          </w:tcPr>
          <w:p w14:paraId="46EFC358" w14:textId="77777777" w:rsidR="0039172F" w:rsidRPr="000D5169" w:rsidRDefault="0039172F" w:rsidP="00D87F67">
            <w:pPr>
              <w:pStyle w:val="TableEntry"/>
              <w:rPr>
                <w:bCs/>
              </w:rPr>
            </w:pPr>
          </w:p>
        </w:tc>
      </w:tr>
      <w:tr w:rsidR="006245A6" w:rsidRPr="000D5169" w14:paraId="6233CF4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0A78AFA" w14:textId="77777777" w:rsidR="0039172F" w:rsidRPr="000D5169" w:rsidRDefault="0039172F" w:rsidP="00D87F67">
            <w:pPr>
              <w:pStyle w:val="TableEntry"/>
            </w:pPr>
            <w:r w:rsidRPr="000D5169">
              <w:t xml:space="preserve">..... </w:t>
            </w:r>
            <w:proofErr w:type="spellStart"/>
            <w:r w:rsidRPr="000D5169">
              <w:t>reasonReference</w:t>
            </w:r>
            <w:proofErr w:type="spellEnd"/>
            <w:r w:rsidRPr="000D5169">
              <w:tab/>
            </w:r>
          </w:p>
        </w:tc>
        <w:tc>
          <w:tcPr>
            <w:tcW w:w="900" w:type="dxa"/>
            <w:tcBorders>
              <w:top w:val="single" w:sz="4" w:space="0" w:color="auto"/>
              <w:left w:val="single" w:sz="4" w:space="0" w:color="auto"/>
              <w:bottom w:val="single" w:sz="4" w:space="0" w:color="auto"/>
              <w:right w:val="single" w:sz="4" w:space="0" w:color="auto"/>
            </w:tcBorders>
          </w:tcPr>
          <w:p w14:paraId="5FF11754"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68B494D" w14:textId="4DCD8195" w:rsidR="0039172F" w:rsidRPr="000D5169" w:rsidRDefault="0039172F" w:rsidP="00D87F67">
            <w:pPr>
              <w:pStyle w:val="TableEntry"/>
              <w:rPr>
                <w:bCs/>
              </w:rPr>
            </w:pPr>
            <w:proofErr w:type="gramStart"/>
            <w:r w:rsidRPr="000D5169">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48F01E30"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E3B1062" w14:textId="584778BF" w:rsidR="0039172F" w:rsidRPr="000D5169" w:rsidRDefault="0039172F" w:rsidP="00D87F67">
            <w:pPr>
              <w:pStyle w:val="TableEntry"/>
            </w:pPr>
            <w:r w:rsidRPr="000D5169">
              <w:t>Condition triggering need for activity</w:t>
            </w:r>
          </w:p>
        </w:tc>
        <w:tc>
          <w:tcPr>
            <w:tcW w:w="2571" w:type="dxa"/>
            <w:tcBorders>
              <w:top w:val="single" w:sz="4" w:space="0" w:color="auto"/>
              <w:left w:val="single" w:sz="4" w:space="0" w:color="auto"/>
              <w:bottom w:val="single" w:sz="4" w:space="0" w:color="auto"/>
              <w:right w:val="single" w:sz="4" w:space="0" w:color="auto"/>
            </w:tcBorders>
          </w:tcPr>
          <w:p w14:paraId="2AF05D30" w14:textId="77777777" w:rsidR="0039172F" w:rsidRPr="000D5169" w:rsidRDefault="0039172F" w:rsidP="00D87F67">
            <w:pPr>
              <w:pStyle w:val="TableEntry"/>
              <w:rPr>
                <w:bCs/>
              </w:rPr>
            </w:pPr>
          </w:p>
        </w:tc>
      </w:tr>
      <w:tr w:rsidR="006245A6" w:rsidRPr="000D5169" w14:paraId="0C69C93D"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8A2E220" w14:textId="77777777" w:rsidR="0039172F" w:rsidRPr="000D5169" w:rsidRDefault="0039172F" w:rsidP="00D87F67">
            <w:pPr>
              <w:pStyle w:val="TableEntry"/>
            </w:pPr>
            <w:r w:rsidRPr="000D5169">
              <w:t>..... goal</w:t>
            </w:r>
            <w:r w:rsidRPr="000D5169">
              <w:tab/>
            </w:r>
          </w:p>
        </w:tc>
        <w:tc>
          <w:tcPr>
            <w:tcW w:w="900" w:type="dxa"/>
            <w:tcBorders>
              <w:top w:val="single" w:sz="4" w:space="0" w:color="auto"/>
              <w:left w:val="single" w:sz="4" w:space="0" w:color="auto"/>
              <w:bottom w:val="single" w:sz="4" w:space="0" w:color="auto"/>
              <w:right w:val="single" w:sz="4" w:space="0" w:color="auto"/>
            </w:tcBorders>
          </w:tcPr>
          <w:p w14:paraId="3999818D"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BC9ECF3" w14:textId="3F18E86D" w:rsidR="0039172F" w:rsidRPr="000D5169" w:rsidRDefault="0039172F" w:rsidP="00D87F67">
            <w:pPr>
              <w:pStyle w:val="TableEntry"/>
              <w:rPr>
                <w:bCs/>
              </w:rPr>
            </w:pPr>
            <w:proofErr w:type="gramStart"/>
            <w:r w:rsidRPr="000D5169">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58E5747F"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3F5A8FAF" w14:textId="3EC2F95F" w:rsidR="0039172F" w:rsidRPr="000D5169" w:rsidRDefault="0039172F" w:rsidP="00D87F67">
            <w:pPr>
              <w:pStyle w:val="TableEntry"/>
            </w:pPr>
            <w:r w:rsidRPr="000D5169">
              <w:t>Goals this activity relates to</w:t>
            </w:r>
          </w:p>
        </w:tc>
        <w:tc>
          <w:tcPr>
            <w:tcW w:w="2571" w:type="dxa"/>
            <w:tcBorders>
              <w:top w:val="single" w:sz="4" w:space="0" w:color="auto"/>
              <w:left w:val="single" w:sz="4" w:space="0" w:color="auto"/>
              <w:bottom w:val="single" w:sz="4" w:space="0" w:color="auto"/>
              <w:right w:val="single" w:sz="4" w:space="0" w:color="auto"/>
            </w:tcBorders>
          </w:tcPr>
          <w:p w14:paraId="1046EFCA" w14:textId="77777777" w:rsidR="0039172F" w:rsidRPr="000D5169" w:rsidRDefault="0039172F" w:rsidP="00D87F67">
            <w:pPr>
              <w:pStyle w:val="TableEntry"/>
              <w:rPr>
                <w:bCs/>
              </w:rPr>
            </w:pPr>
          </w:p>
        </w:tc>
      </w:tr>
      <w:tr w:rsidR="006245A6" w:rsidRPr="000D5169" w14:paraId="006F30E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159ED1F" w14:textId="77777777" w:rsidR="0039172F" w:rsidRPr="000D5169" w:rsidRDefault="0039172F" w:rsidP="00D87F67">
            <w:pPr>
              <w:pStyle w:val="TableEntry"/>
            </w:pPr>
            <w:r w:rsidRPr="000D5169">
              <w:lastRenderedPageBreak/>
              <w:t>..... status</w:t>
            </w:r>
          </w:p>
        </w:tc>
        <w:tc>
          <w:tcPr>
            <w:tcW w:w="900" w:type="dxa"/>
            <w:tcBorders>
              <w:top w:val="single" w:sz="4" w:space="0" w:color="auto"/>
              <w:left w:val="single" w:sz="4" w:space="0" w:color="auto"/>
              <w:bottom w:val="single" w:sz="4" w:space="0" w:color="auto"/>
              <w:right w:val="single" w:sz="4" w:space="0" w:color="auto"/>
            </w:tcBorders>
          </w:tcPr>
          <w:p w14:paraId="5032DB0D" w14:textId="2F2A171A" w:rsidR="0039172F" w:rsidRPr="000D5169" w:rsidRDefault="0039172F" w:rsidP="00D87F67">
            <w:pPr>
              <w:pStyle w:val="TableEntry"/>
              <w:rPr>
                <w:bCs/>
              </w:rPr>
            </w:pPr>
            <w:r w:rsidRPr="000D5169">
              <w:rPr>
                <w:bCs/>
              </w:rPr>
              <w:t>?!</w:t>
            </w:r>
          </w:p>
        </w:tc>
        <w:tc>
          <w:tcPr>
            <w:tcW w:w="990" w:type="dxa"/>
            <w:tcBorders>
              <w:top w:val="single" w:sz="4" w:space="0" w:color="auto"/>
              <w:left w:val="single" w:sz="4" w:space="0" w:color="auto"/>
              <w:bottom w:val="single" w:sz="4" w:space="0" w:color="auto"/>
              <w:right w:val="single" w:sz="4" w:space="0" w:color="auto"/>
            </w:tcBorders>
            <w:noWrap/>
          </w:tcPr>
          <w:p w14:paraId="01EA8E70" w14:textId="510BE3E6" w:rsidR="0039172F" w:rsidRPr="000D5169" w:rsidRDefault="0039172F" w:rsidP="00D87F67">
            <w:pPr>
              <w:pStyle w:val="TableEntry"/>
              <w:rPr>
                <w:bCs/>
              </w:rPr>
            </w:pPr>
            <w:r w:rsidRPr="000D5169">
              <w:rPr>
                <w:bCs/>
              </w:rPr>
              <w:t>1..1</w:t>
            </w:r>
          </w:p>
        </w:tc>
        <w:tc>
          <w:tcPr>
            <w:tcW w:w="1065" w:type="dxa"/>
            <w:tcBorders>
              <w:top w:val="single" w:sz="4" w:space="0" w:color="auto"/>
              <w:left w:val="single" w:sz="4" w:space="0" w:color="auto"/>
              <w:bottom w:val="single" w:sz="4" w:space="0" w:color="auto"/>
              <w:right w:val="single" w:sz="4" w:space="0" w:color="auto"/>
            </w:tcBorders>
          </w:tcPr>
          <w:p w14:paraId="72323FE2"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53BCF64" w14:textId="75B314CF" w:rsidR="0039172F" w:rsidRPr="000D5169" w:rsidRDefault="0039172F" w:rsidP="00D87F67">
            <w:pPr>
              <w:pStyle w:val="TableEntry"/>
            </w:pPr>
            <w:r w:rsidRPr="000D5169">
              <w:t>not-started | scheduled | in-progress | on-hold | completed | cancelled | unknown</w:t>
            </w:r>
          </w:p>
          <w:p w14:paraId="129030F5" w14:textId="77777777" w:rsidR="0039172F" w:rsidRPr="000D5169" w:rsidRDefault="0039172F" w:rsidP="00D87F67">
            <w:pPr>
              <w:pStyle w:val="TableEntry"/>
            </w:pPr>
          </w:p>
          <w:p w14:paraId="40B2E3C5" w14:textId="77777777" w:rsidR="0039172F" w:rsidRPr="000D5169" w:rsidRDefault="0039172F" w:rsidP="00D87F67">
            <w:pPr>
              <w:pStyle w:val="TableEntry"/>
            </w:pPr>
            <w:proofErr w:type="spellStart"/>
            <w:r w:rsidRPr="000D5169">
              <w:t>CarePlanActivityStatus</w:t>
            </w:r>
            <w:proofErr w:type="spellEnd"/>
            <w:r w:rsidRPr="000D5169">
              <w:t xml:space="preserve"> (Required)</w:t>
            </w:r>
          </w:p>
        </w:tc>
        <w:tc>
          <w:tcPr>
            <w:tcW w:w="2571" w:type="dxa"/>
            <w:tcBorders>
              <w:top w:val="single" w:sz="4" w:space="0" w:color="auto"/>
              <w:left w:val="single" w:sz="4" w:space="0" w:color="auto"/>
              <w:bottom w:val="single" w:sz="4" w:space="0" w:color="auto"/>
              <w:right w:val="single" w:sz="4" w:space="0" w:color="auto"/>
            </w:tcBorders>
          </w:tcPr>
          <w:p w14:paraId="29D8E252" w14:textId="77777777" w:rsidR="0039172F" w:rsidRPr="000D5169" w:rsidRDefault="0039172F" w:rsidP="00D87F67">
            <w:pPr>
              <w:pStyle w:val="TableEntry"/>
              <w:rPr>
                <w:bCs/>
              </w:rPr>
            </w:pPr>
          </w:p>
        </w:tc>
      </w:tr>
      <w:tr w:rsidR="006245A6" w:rsidRPr="000D5169" w14:paraId="01AD2BA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44B37125" w14:textId="77777777" w:rsidR="0039172F" w:rsidRPr="000D5169" w:rsidRDefault="0039172F" w:rsidP="00D87F67">
            <w:pPr>
              <w:pStyle w:val="TableEntry"/>
            </w:pPr>
            <w:r w:rsidRPr="000D5169">
              <w:t xml:space="preserve">..... </w:t>
            </w:r>
            <w:proofErr w:type="spellStart"/>
            <w:r w:rsidRPr="000D5169">
              <w:t>statusReason</w:t>
            </w:r>
            <w:proofErr w:type="spellEnd"/>
          </w:p>
        </w:tc>
        <w:tc>
          <w:tcPr>
            <w:tcW w:w="900" w:type="dxa"/>
            <w:tcBorders>
              <w:top w:val="single" w:sz="4" w:space="0" w:color="auto"/>
              <w:left w:val="single" w:sz="4" w:space="0" w:color="auto"/>
              <w:bottom w:val="single" w:sz="4" w:space="0" w:color="auto"/>
              <w:right w:val="single" w:sz="4" w:space="0" w:color="auto"/>
            </w:tcBorders>
          </w:tcPr>
          <w:p w14:paraId="0A7E73F4"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3087BE0" w14:textId="4A0A5C29"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316BB1B5"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47A2D9F" w14:textId="0CC9B685" w:rsidR="0039172F" w:rsidRPr="000D5169" w:rsidRDefault="0039172F" w:rsidP="00D87F67">
            <w:pPr>
              <w:pStyle w:val="TableEntry"/>
            </w:pPr>
            <w:r w:rsidRPr="000D5169">
              <w:t>Reason for current status</w:t>
            </w:r>
          </w:p>
          <w:p w14:paraId="0E351A3C" w14:textId="77777777" w:rsidR="0039172F" w:rsidRPr="000D5169" w:rsidRDefault="0039172F" w:rsidP="00D87F67">
            <w:pPr>
              <w:pStyle w:val="TableEntry"/>
            </w:pPr>
          </w:p>
          <w:p w14:paraId="263C31D0" w14:textId="77777777" w:rsidR="0039172F" w:rsidRPr="000D5169" w:rsidRDefault="0039172F" w:rsidP="00D87F67">
            <w:pPr>
              <w:pStyle w:val="TableEntry"/>
            </w:pPr>
            <w:proofErr w:type="spellStart"/>
            <w:r w:rsidRPr="000D5169">
              <w:t>GoalStatusReason</w:t>
            </w:r>
            <w:proofErr w:type="spellEnd"/>
            <w:r w:rsidRPr="000D5169">
              <w:t xml:space="preserve"> (Example)</w:t>
            </w:r>
          </w:p>
        </w:tc>
        <w:tc>
          <w:tcPr>
            <w:tcW w:w="2571" w:type="dxa"/>
            <w:tcBorders>
              <w:top w:val="single" w:sz="4" w:space="0" w:color="auto"/>
              <w:left w:val="single" w:sz="4" w:space="0" w:color="auto"/>
              <w:bottom w:val="single" w:sz="4" w:space="0" w:color="auto"/>
              <w:right w:val="single" w:sz="4" w:space="0" w:color="auto"/>
            </w:tcBorders>
          </w:tcPr>
          <w:p w14:paraId="6E4FAD03" w14:textId="77777777" w:rsidR="0039172F" w:rsidRPr="000D5169" w:rsidRDefault="0039172F" w:rsidP="00D87F67">
            <w:pPr>
              <w:pStyle w:val="TableEntry"/>
              <w:rPr>
                <w:bCs/>
              </w:rPr>
            </w:pPr>
          </w:p>
        </w:tc>
      </w:tr>
      <w:tr w:rsidR="006245A6" w:rsidRPr="000D5169" w14:paraId="2B92E996"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B6F6360" w14:textId="77777777" w:rsidR="0039172F" w:rsidRPr="000D5169" w:rsidRDefault="0039172F" w:rsidP="00D87F67">
            <w:pPr>
              <w:pStyle w:val="TableEntry"/>
            </w:pPr>
            <w:r w:rsidRPr="000D5169">
              <w:t>..... prohibited</w:t>
            </w:r>
          </w:p>
        </w:tc>
        <w:tc>
          <w:tcPr>
            <w:tcW w:w="900" w:type="dxa"/>
            <w:tcBorders>
              <w:top w:val="single" w:sz="4" w:space="0" w:color="auto"/>
              <w:left w:val="single" w:sz="4" w:space="0" w:color="auto"/>
              <w:bottom w:val="single" w:sz="4" w:space="0" w:color="auto"/>
              <w:right w:val="single" w:sz="4" w:space="0" w:color="auto"/>
            </w:tcBorders>
          </w:tcPr>
          <w:p w14:paraId="31FC0709" w14:textId="729BB3A6" w:rsidR="0039172F" w:rsidRPr="000D5169" w:rsidRDefault="0039172F" w:rsidP="00D87F67">
            <w:pPr>
              <w:pStyle w:val="TableEntry"/>
              <w:rPr>
                <w:bCs/>
              </w:rPr>
            </w:pPr>
            <w:r w:rsidRPr="000D5169">
              <w:rPr>
                <w:bCs/>
              </w:rPr>
              <w:t>?!</w:t>
            </w:r>
          </w:p>
        </w:tc>
        <w:tc>
          <w:tcPr>
            <w:tcW w:w="990" w:type="dxa"/>
            <w:tcBorders>
              <w:top w:val="single" w:sz="4" w:space="0" w:color="auto"/>
              <w:left w:val="single" w:sz="4" w:space="0" w:color="auto"/>
              <w:bottom w:val="single" w:sz="4" w:space="0" w:color="auto"/>
              <w:right w:val="single" w:sz="4" w:space="0" w:color="auto"/>
            </w:tcBorders>
            <w:noWrap/>
          </w:tcPr>
          <w:p w14:paraId="2B445A4E" w14:textId="30331010"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43C63ED1"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C34A06B" w14:textId="0B8D38BC" w:rsidR="0039172F" w:rsidRPr="000D5169" w:rsidRDefault="0039172F" w:rsidP="00D87F67">
            <w:pPr>
              <w:pStyle w:val="TableEntry"/>
            </w:pPr>
            <w:r w:rsidRPr="000D5169">
              <w:t>Do NOT do</w:t>
            </w:r>
          </w:p>
        </w:tc>
        <w:tc>
          <w:tcPr>
            <w:tcW w:w="2571" w:type="dxa"/>
            <w:tcBorders>
              <w:top w:val="single" w:sz="4" w:space="0" w:color="auto"/>
              <w:left w:val="single" w:sz="4" w:space="0" w:color="auto"/>
              <w:bottom w:val="single" w:sz="4" w:space="0" w:color="auto"/>
              <w:right w:val="single" w:sz="4" w:space="0" w:color="auto"/>
            </w:tcBorders>
          </w:tcPr>
          <w:p w14:paraId="79FAF4EC" w14:textId="77777777" w:rsidR="0039172F" w:rsidRPr="000D5169" w:rsidRDefault="0039172F" w:rsidP="00D87F67">
            <w:pPr>
              <w:pStyle w:val="TableEntry"/>
              <w:rPr>
                <w:bCs/>
              </w:rPr>
            </w:pPr>
          </w:p>
        </w:tc>
      </w:tr>
      <w:tr w:rsidR="006245A6" w:rsidRPr="000D5169" w14:paraId="6FE5CC4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3E17F00A" w14:textId="77777777" w:rsidR="0039172F" w:rsidRPr="000D5169" w:rsidRDefault="0039172F" w:rsidP="00D87F67">
            <w:pPr>
              <w:pStyle w:val="TableEntry"/>
            </w:pPr>
            <w:r w:rsidRPr="000D5169">
              <w:t>..... scheduled</w:t>
            </w:r>
          </w:p>
        </w:tc>
        <w:tc>
          <w:tcPr>
            <w:tcW w:w="900" w:type="dxa"/>
            <w:tcBorders>
              <w:top w:val="single" w:sz="4" w:space="0" w:color="auto"/>
              <w:left w:val="single" w:sz="4" w:space="0" w:color="auto"/>
              <w:bottom w:val="single" w:sz="4" w:space="0" w:color="auto"/>
              <w:right w:val="single" w:sz="4" w:space="0" w:color="auto"/>
            </w:tcBorders>
          </w:tcPr>
          <w:p w14:paraId="13429092"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7609397" w14:textId="2CA6BA37"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5C38670E"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B87A91E" w14:textId="2764AC72" w:rsidR="0039172F" w:rsidRPr="000D5169" w:rsidRDefault="0039172F" w:rsidP="00D87F67">
            <w:pPr>
              <w:pStyle w:val="TableEntry"/>
            </w:pPr>
            <w:r w:rsidRPr="000D5169">
              <w:t>When activity is to occur</w:t>
            </w:r>
          </w:p>
        </w:tc>
        <w:tc>
          <w:tcPr>
            <w:tcW w:w="2571" w:type="dxa"/>
            <w:tcBorders>
              <w:top w:val="single" w:sz="4" w:space="0" w:color="auto"/>
              <w:left w:val="single" w:sz="4" w:space="0" w:color="auto"/>
              <w:bottom w:val="single" w:sz="4" w:space="0" w:color="auto"/>
              <w:right w:val="single" w:sz="4" w:space="0" w:color="auto"/>
            </w:tcBorders>
          </w:tcPr>
          <w:p w14:paraId="0E6FBE57" w14:textId="77777777" w:rsidR="0039172F" w:rsidRPr="000D5169" w:rsidRDefault="0039172F" w:rsidP="00D87F67">
            <w:pPr>
              <w:pStyle w:val="TableEntry"/>
              <w:rPr>
                <w:bCs/>
              </w:rPr>
            </w:pPr>
          </w:p>
        </w:tc>
      </w:tr>
      <w:tr w:rsidR="006245A6" w:rsidRPr="000D5169" w14:paraId="07464FD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DDB5E64" w14:textId="77777777" w:rsidR="0039172F" w:rsidRPr="000D5169" w:rsidRDefault="0039172F" w:rsidP="00D87F67">
            <w:pPr>
              <w:pStyle w:val="TableEntry"/>
            </w:pPr>
            <w:r w:rsidRPr="000D5169">
              <w:t xml:space="preserve">...... </w:t>
            </w:r>
            <w:proofErr w:type="spellStart"/>
            <w:r w:rsidRPr="000D5169">
              <w:t>scheduledTiming</w:t>
            </w:r>
            <w:proofErr w:type="spellEnd"/>
          </w:p>
        </w:tc>
        <w:tc>
          <w:tcPr>
            <w:tcW w:w="900" w:type="dxa"/>
            <w:tcBorders>
              <w:top w:val="single" w:sz="4" w:space="0" w:color="auto"/>
              <w:left w:val="single" w:sz="4" w:space="0" w:color="auto"/>
              <w:bottom w:val="single" w:sz="4" w:space="0" w:color="auto"/>
              <w:right w:val="single" w:sz="4" w:space="0" w:color="auto"/>
            </w:tcBorders>
          </w:tcPr>
          <w:p w14:paraId="4F88879A"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43C119FD" w14:textId="7BB0FA8A" w:rsidR="0039172F" w:rsidRPr="000D5169" w:rsidRDefault="0039172F" w:rsidP="00D87F67">
            <w:pPr>
              <w:pStyle w:val="TableEntry"/>
              <w:rPr>
                <w:bCs/>
              </w:rPr>
            </w:pPr>
          </w:p>
        </w:tc>
        <w:tc>
          <w:tcPr>
            <w:tcW w:w="1065" w:type="dxa"/>
            <w:tcBorders>
              <w:top w:val="single" w:sz="4" w:space="0" w:color="auto"/>
              <w:left w:val="single" w:sz="4" w:space="0" w:color="auto"/>
              <w:bottom w:val="single" w:sz="4" w:space="0" w:color="auto"/>
              <w:right w:val="single" w:sz="4" w:space="0" w:color="auto"/>
            </w:tcBorders>
          </w:tcPr>
          <w:p w14:paraId="10679609"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6F13EA1E" w14:textId="7AD67586" w:rsidR="0039172F" w:rsidRPr="000D5169" w:rsidRDefault="0039172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6A097124" w14:textId="77777777" w:rsidR="0039172F" w:rsidRPr="000D5169" w:rsidRDefault="0039172F" w:rsidP="00D87F67">
            <w:pPr>
              <w:pStyle w:val="TableEntry"/>
              <w:rPr>
                <w:bCs/>
              </w:rPr>
            </w:pPr>
          </w:p>
        </w:tc>
      </w:tr>
      <w:tr w:rsidR="006245A6" w:rsidRPr="000D5169" w14:paraId="34AD6A3A"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F70C152" w14:textId="44224BA7" w:rsidR="0039172F" w:rsidRPr="000D5169" w:rsidRDefault="0039172F">
            <w:pPr>
              <w:pStyle w:val="TableEntry"/>
            </w:pPr>
            <w:r w:rsidRPr="000D5169">
              <w:t xml:space="preserve">...... </w:t>
            </w:r>
            <w:proofErr w:type="spellStart"/>
            <w:r w:rsidRPr="000D5169">
              <w:t>scheduledPeriod</w:t>
            </w:r>
            <w:proofErr w:type="spellEnd"/>
          </w:p>
        </w:tc>
        <w:tc>
          <w:tcPr>
            <w:tcW w:w="900" w:type="dxa"/>
            <w:tcBorders>
              <w:top w:val="single" w:sz="4" w:space="0" w:color="auto"/>
              <w:left w:val="single" w:sz="4" w:space="0" w:color="auto"/>
              <w:bottom w:val="single" w:sz="4" w:space="0" w:color="auto"/>
              <w:right w:val="single" w:sz="4" w:space="0" w:color="auto"/>
            </w:tcBorders>
          </w:tcPr>
          <w:p w14:paraId="4598EDCB"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3B529B4" w14:textId="43C7085F" w:rsidR="0039172F" w:rsidRPr="000D5169" w:rsidRDefault="0039172F" w:rsidP="00D87F67">
            <w:pPr>
              <w:pStyle w:val="TableEntry"/>
              <w:rPr>
                <w:bCs/>
              </w:rPr>
            </w:pPr>
          </w:p>
        </w:tc>
        <w:tc>
          <w:tcPr>
            <w:tcW w:w="1065" w:type="dxa"/>
            <w:tcBorders>
              <w:top w:val="single" w:sz="4" w:space="0" w:color="auto"/>
              <w:left w:val="single" w:sz="4" w:space="0" w:color="auto"/>
              <w:bottom w:val="single" w:sz="4" w:space="0" w:color="auto"/>
              <w:right w:val="single" w:sz="4" w:space="0" w:color="auto"/>
            </w:tcBorders>
          </w:tcPr>
          <w:p w14:paraId="4AFEC8F9"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CCF95BE" w14:textId="70F39096" w:rsidR="0039172F" w:rsidRPr="000D5169" w:rsidRDefault="0039172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32B068B3" w14:textId="77777777" w:rsidR="0039172F" w:rsidRPr="000D5169" w:rsidRDefault="0039172F" w:rsidP="00D87F67">
            <w:pPr>
              <w:pStyle w:val="TableEntry"/>
              <w:rPr>
                <w:bCs/>
              </w:rPr>
            </w:pPr>
          </w:p>
        </w:tc>
      </w:tr>
      <w:tr w:rsidR="006245A6" w:rsidRPr="000D5169" w14:paraId="1CD78C33"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BD10CAE" w14:textId="72BD2C04" w:rsidR="0039172F" w:rsidRPr="000D5169" w:rsidRDefault="0039172F">
            <w:pPr>
              <w:pStyle w:val="TableEntry"/>
            </w:pPr>
            <w:r w:rsidRPr="000D5169">
              <w:t xml:space="preserve">...... </w:t>
            </w:r>
            <w:proofErr w:type="spellStart"/>
            <w:r w:rsidRPr="000D5169">
              <w:t>scheduledString</w:t>
            </w:r>
            <w:proofErr w:type="spellEnd"/>
          </w:p>
        </w:tc>
        <w:tc>
          <w:tcPr>
            <w:tcW w:w="900" w:type="dxa"/>
            <w:tcBorders>
              <w:top w:val="single" w:sz="4" w:space="0" w:color="auto"/>
              <w:left w:val="single" w:sz="4" w:space="0" w:color="auto"/>
              <w:bottom w:val="single" w:sz="4" w:space="0" w:color="auto"/>
              <w:right w:val="single" w:sz="4" w:space="0" w:color="auto"/>
            </w:tcBorders>
          </w:tcPr>
          <w:p w14:paraId="431949B4"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DE078B5" w14:textId="16E750F3" w:rsidR="0039172F" w:rsidRPr="000D5169" w:rsidRDefault="0039172F" w:rsidP="00D87F67">
            <w:pPr>
              <w:pStyle w:val="TableEntry"/>
              <w:rPr>
                <w:bCs/>
              </w:rPr>
            </w:pPr>
          </w:p>
        </w:tc>
        <w:tc>
          <w:tcPr>
            <w:tcW w:w="1065" w:type="dxa"/>
            <w:tcBorders>
              <w:top w:val="single" w:sz="4" w:space="0" w:color="auto"/>
              <w:left w:val="single" w:sz="4" w:space="0" w:color="auto"/>
              <w:bottom w:val="single" w:sz="4" w:space="0" w:color="auto"/>
              <w:right w:val="single" w:sz="4" w:space="0" w:color="auto"/>
            </w:tcBorders>
          </w:tcPr>
          <w:p w14:paraId="20019926"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1981736A" w14:textId="2B70C350" w:rsidR="0039172F" w:rsidRPr="000D5169" w:rsidRDefault="0039172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16357BB5" w14:textId="77777777" w:rsidR="0039172F" w:rsidRPr="000D5169" w:rsidRDefault="0039172F" w:rsidP="00D87F67">
            <w:pPr>
              <w:pStyle w:val="TableEntry"/>
              <w:rPr>
                <w:bCs/>
              </w:rPr>
            </w:pPr>
          </w:p>
        </w:tc>
      </w:tr>
      <w:tr w:rsidR="006245A6" w:rsidRPr="000D5169" w14:paraId="351D848D"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42A31E8" w14:textId="77777777" w:rsidR="0039172F" w:rsidRPr="000D5169" w:rsidRDefault="0039172F" w:rsidP="00D87F67">
            <w:pPr>
              <w:pStyle w:val="TableEntry"/>
            </w:pPr>
            <w:r w:rsidRPr="000D5169">
              <w:t>..... location</w:t>
            </w:r>
          </w:p>
        </w:tc>
        <w:tc>
          <w:tcPr>
            <w:tcW w:w="900" w:type="dxa"/>
            <w:tcBorders>
              <w:top w:val="single" w:sz="4" w:space="0" w:color="auto"/>
              <w:left w:val="single" w:sz="4" w:space="0" w:color="auto"/>
              <w:bottom w:val="single" w:sz="4" w:space="0" w:color="auto"/>
              <w:right w:val="single" w:sz="4" w:space="0" w:color="auto"/>
            </w:tcBorders>
          </w:tcPr>
          <w:p w14:paraId="2FF83FA1"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1C95FA8" w14:textId="3C2D468C"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24B20E89"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01B41F1" w14:textId="785D0C69" w:rsidR="0039172F" w:rsidRPr="000D5169" w:rsidRDefault="0039172F" w:rsidP="00D87F67">
            <w:pPr>
              <w:pStyle w:val="TableEntry"/>
            </w:pPr>
            <w:r w:rsidRPr="000D5169">
              <w:t>Where it should happen</w:t>
            </w:r>
          </w:p>
        </w:tc>
        <w:tc>
          <w:tcPr>
            <w:tcW w:w="2571" w:type="dxa"/>
            <w:tcBorders>
              <w:top w:val="single" w:sz="4" w:space="0" w:color="auto"/>
              <w:left w:val="single" w:sz="4" w:space="0" w:color="auto"/>
              <w:bottom w:val="single" w:sz="4" w:space="0" w:color="auto"/>
              <w:right w:val="single" w:sz="4" w:space="0" w:color="auto"/>
            </w:tcBorders>
          </w:tcPr>
          <w:p w14:paraId="70BD9C2E" w14:textId="77777777" w:rsidR="0039172F" w:rsidRPr="000D5169" w:rsidRDefault="0039172F" w:rsidP="00D87F67">
            <w:pPr>
              <w:pStyle w:val="TableEntry"/>
              <w:rPr>
                <w:bCs/>
              </w:rPr>
            </w:pPr>
          </w:p>
        </w:tc>
      </w:tr>
      <w:tr w:rsidR="006245A6" w:rsidRPr="000D5169" w14:paraId="4DB9655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4872E82B" w14:textId="77777777" w:rsidR="0039172F" w:rsidRPr="000D5169" w:rsidRDefault="0039172F" w:rsidP="00D87F67">
            <w:pPr>
              <w:pStyle w:val="TableEntry"/>
            </w:pPr>
            <w:r w:rsidRPr="000D5169">
              <w:t>..... performer</w:t>
            </w:r>
          </w:p>
        </w:tc>
        <w:tc>
          <w:tcPr>
            <w:tcW w:w="900" w:type="dxa"/>
            <w:tcBorders>
              <w:top w:val="single" w:sz="4" w:space="0" w:color="auto"/>
              <w:left w:val="single" w:sz="4" w:space="0" w:color="auto"/>
              <w:bottom w:val="single" w:sz="4" w:space="0" w:color="auto"/>
              <w:right w:val="single" w:sz="4" w:space="0" w:color="auto"/>
            </w:tcBorders>
          </w:tcPr>
          <w:p w14:paraId="62451CE6"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7B419661" w14:textId="61ADC400" w:rsidR="0039172F" w:rsidRPr="000D5169" w:rsidRDefault="0039172F" w:rsidP="00D87F67">
            <w:pPr>
              <w:pStyle w:val="TableEntry"/>
              <w:rPr>
                <w:bCs/>
              </w:rPr>
            </w:pPr>
            <w:proofErr w:type="gramStart"/>
            <w:r w:rsidRPr="000D5169">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1B023014"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5F39456" w14:textId="5DE450F2" w:rsidR="0039172F" w:rsidRPr="000D5169" w:rsidRDefault="0039172F" w:rsidP="00D87F67">
            <w:pPr>
              <w:pStyle w:val="TableEntry"/>
            </w:pPr>
            <w:r w:rsidRPr="000D5169">
              <w:t>Who will be responsible?</w:t>
            </w:r>
          </w:p>
        </w:tc>
        <w:tc>
          <w:tcPr>
            <w:tcW w:w="2571" w:type="dxa"/>
            <w:tcBorders>
              <w:top w:val="single" w:sz="4" w:space="0" w:color="auto"/>
              <w:left w:val="single" w:sz="4" w:space="0" w:color="auto"/>
              <w:bottom w:val="single" w:sz="4" w:space="0" w:color="auto"/>
              <w:right w:val="single" w:sz="4" w:space="0" w:color="auto"/>
            </w:tcBorders>
          </w:tcPr>
          <w:p w14:paraId="0C8E64B0" w14:textId="77777777" w:rsidR="0039172F" w:rsidRPr="000D5169" w:rsidRDefault="0039172F" w:rsidP="00D87F67">
            <w:pPr>
              <w:pStyle w:val="TableEntry"/>
              <w:rPr>
                <w:bCs/>
              </w:rPr>
            </w:pPr>
          </w:p>
        </w:tc>
      </w:tr>
      <w:tr w:rsidR="006245A6" w:rsidRPr="000D5169" w14:paraId="5E971BBF"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C70A2CD" w14:textId="77777777" w:rsidR="0039172F" w:rsidRPr="000D5169" w:rsidRDefault="0039172F" w:rsidP="00D87F67">
            <w:pPr>
              <w:pStyle w:val="TableEntry"/>
            </w:pPr>
            <w:r w:rsidRPr="000D5169">
              <w:t>..... product</w:t>
            </w:r>
          </w:p>
        </w:tc>
        <w:tc>
          <w:tcPr>
            <w:tcW w:w="900" w:type="dxa"/>
            <w:tcBorders>
              <w:top w:val="single" w:sz="4" w:space="0" w:color="auto"/>
              <w:left w:val="single" w:sz="4" w:space="0" w:color="auto"/>
              <w:bottom w:val="single" w:sz="4" w:space="0" w:color="auto"/>
              <w:right w:val="single" w:sz="4" w:space="0" w:color="auto"/>
            </w:tcBorders>
          </w:tcPr>
          <w:p w14:paraId="14F649B5"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68226C29" w14:textId="107288C9"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68D7C904"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05F5D3E9" w14:textId="3DFB32C7" w:rsidR="0039172F" w:rsidRPr="000D5169" w:rsidRDefault="0039172F" w:rsidP="00D87F67">
            <w:pPr>
              <w:pStyle w:val="TableEntry"/>
            </w:pPr>
            <w:r w:rsidRPr="000D5169">
              <w:t>What is to be administered/supplied</w:t>
            </w:r>
          </w:p>
          <w:p w14:paraId="42CF38C2" w14:textId="77777777" w:rsidR="0039172F" w:rsidRPr="000D5169" w:rsidRDefault="0039172F" w:rsidP="00D87F67">
            <w:pPr>
              <w:pStyle w:val="TableEntry"/>
            </w:pPr>
          </w:p>
          <w:p w14:paraId="22C13D46" w14:textId="77777777" w:rsidR="0039172F" w:rsidRPr="000D5169" w:rsidRDefault="0039172F" w:rsidP="00D87F67">
            <w:pPr>
              <w:pStyle w:val="TableEntry"/>
            </w:pPr>
            <w:r w:rsidRPr="000D5169">
              <w:t>SNOMED CT Medication Codes (Example)</w:t>
            </w:r>
          </w:p>
        </w:tc>
        <w:tc>
          <w:tcPr>
            <w:tcW w:w="2571" w:type="dxa"/>
            <w:tcBorders>
              <w:top w:val="single" w:sz="4" w:space="0" w:color="auto"/>
              <w:left w:val="single" w:sz="4" w:space="0" w:color="auto"/>
              <w:bottom w:val="single" w:sz="4" w:space="0" w:color="auto"/>
              <w:right w:val="single" w:sz="4" w:space="0" w:color="auto"/>
            </w:tcBorders>
          </w:tcPr>
          <w:p w14:paraId="6A587541" w14:textId="77777777" w:rsidR="0039172F" w:rsidRPr="000D5169" w:rsidRDefault="0039172F" w:rsidP="00D87F67">
            <w:pPr>
              <w:pStyle w:val="TableEntry"/>
              <w:rPr>
                <w:bCs/>
              </w:rPr>
            </w:pPr>
          </w:p>
        </w:tc>
      </w:tr>
      <w:tr w:rsidR="006245A6" w:rsidRPr="000D5169" w14:paraId="7847B28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610661F" w14:textId="77777777" w:rsidR="0039172F" w:rsidRPr="000D5169" w:rsidRDefault="0039172F" w:rsidP="00D87F67">
            <w:pPr>
              <w:pStyle w:val="TableEntry"/>
            </w:pPr>
            <w:r w:rsidRPr="000D5169">
              <w:t xml:space="preserve">...... </w:t>
            </w:r>
            <w:proofErr w:type="spellStart"/>
            <w:r w:rsidRPr="000D5169">
              <w:t>productCodeableConcept</w:t>
            </w:r>
            <w:proofErr w:type="spellEnd"/>
          </w:p>
        </w:tc>
        <w:tc>
          <w:tcPr>
            <w:tcW w:w="900" w:type="dxa"/>
            <w:tcBorders>
              <w:top w:val="single" w:sz="4" w:space="0" w:color="auto"/>
              <w:left w:val="single" w:sz="4" w:space="0" w:color="auto"/>
              <w:bottom w:val="single" w:sz="4" w:space="0" w:color="auto"/>
              <w:right w:val="single" w:sz="4" w:space="0" w:color="auto"/>
            </w:tcBorders>
          </w:tcPr>
          <w:p w14:paraId="25EF3565"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E2A9725" w14:textId="4776718E" w:rsidR="0039172F" w:rsidRPr="000D5169" w:rsidRDefault="0039172F" w:rsidP="00D87F67">
            <w:pPr>
              <w:pStyle w:val="TableEntry"/>
              <w:rPr>
                <w:bCs/>
              </w:rPr>
            </w:pPr>
          </w:p>
        </w:tc>
        <w:tc>
          <w:tcPr>
            <w:tcW w:w="1065" w:type="dxa"/>
            <w:tcBorders>
              <w:top w:val="single" w:sz="4" w:space="0" w:color="auto"/>
              <w:left w:val="single" w:sz="4" w:space="0" w:color="auto"/>
              <w:bottom w:val="single" w:sz="4" w:space="0" w:color="auto"/>
              <w:right w:val="single" w:sz="4" w:space="0" w:color="auto"/>
            </w:tcBorders>
          </w:tcPr>
          <w:p w14:paraId="0B9E64B5"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0AAF5A2" w14:textId="39479EA8" w:rsidR="0039172F" w:rsidRPr="000D5169" w:rsidRDefault="0039172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699E4847" w14:textId="77777777" w:rsidR="0039172F" w:rsidRPr="000D5169" w:rsidRDefault="0039172F" w:rsidP="00D87F67">
            <w:pPr>
              <w:pStyle w:val="TableEntry"/>
              <w:rPr>
                <w:bCs/>
              </w:rPr>
            </w:pPr>
          </w:p>
        </w:tc>
      </w:tr>
      <w:tr w:rsidR="006245A6" w:rsidRPr="000D5169" w14:paraId="0AC99AA9"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1987347" w14:textId="77777777" w:rsidR="0039172F" w:rsidRPr="000D5169" w:rsidRDefault="0039172F" w:rsidP="00D87F67">
            <w:pPr>
              <w:pStyle w:val="TableEntry"/>
            </w:pPr>
            <w:r w:rsidRPr="000D5169">
              <w:t xml:space="preserve">...... </w:t>
            </w:r>
            <w:proofErr w:type="spellStart"/>
            <w:r w:rsidRPr="000D5169">
              <w:t>productReference</w:t>
            </w:r>
            <w:proofErr w:type="spellEnd"/>
          </w:p>
        </w:tc>
        <w:tc>
          <w:tcPr>
            <w:tcW w:w="900" w:type="dxa"/>
            <w:tcBorders>
              <w:top w:val="single" w:sz="4" w:space="0" w:color="auto"/>
              <w:left w:val="single" w:sz="4" w:space="0" w:color="auto"/>
              <w:bottom w:val="single" w:sz="4" w:space="0" w:color="auto"/>
              <w:right w:val="single" w:sz="4" w:space="0" w:color="auto"/>
            </w:tcBorders>
          </w:tcPr>
          <w:p w14:paraId="07CDF14B"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008B586B" w14:textId="64E0313E" w:rsidR="0039172F" w:rsidRPr="000D5169" w:rsidRDefault="0039172F" w:rsidP="00D87F67">
            <w:pPr>
              <w:pStyle w:val="TableEntry"/>
              <w:rPr>
                <w:bCs/>
              </w:rPr>
            </w:pPr>
          </w:p>
        </w:tc>
        <w:tc>
          <w:tcPr>
            <w:tcW w:w="1065" w:type="dxa"/>
            <w:tcBorders>
              <w:top w:val="single" w:sz="4" w:space="0" w:color="auto"/>
              <w:left w:val="single" w:sz="4" w:space="0" w:color="auto"/>
              <w:bottom w:val="single" w:sz="4" w:space="0" w:color="auto"/>
              <w:right w:val="single" w:sz="4" w:space="0" w:color="auto"/>
            </w:tcBorders>
          </w:tcPr>
          <w:p w14:paraId="0CFE94E3"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C571D14" w14:textId="568A26C7" w:rsidR="0039172F" w:rsidRPr="000D5169" w:rsidRDefault="0039172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25034DBA" w14:textId="77777777" w:rsidR="0039172F" w:rsidRPr="000D5169" w:rsidRDefault="0039172F" w:rsidP="00D87F67">
            <w:pPr>
              <w:pStyle w:val="TableEntry"/>
              <w:rPr>
                <w:bCs/>
              </w:rPr>
            </w:pPr>
          </w:p>
        </w:tc>
      </w:tr>
      <w:tr w:rsidR="006245A6" w:rsidRPr="000D5169" w14:paraId="0E55EA8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33F00CF" w14:textId="77777777" w:rsidR="0039172F" w:rsidRPr="000D5169" w:rsidRDefault="0039172F" w:rsidP="00D87F67">
            <w:pPr>
              <w:pStyle w:val="TableEntry"/>
            </w:pPr>
            <w:r w:rsidRPr="000D5169">
              <w:t xml:space="preserve">..... </w:t>
            </w:r>
            <w:proofErr w:type="spellStart"/>
            <w:r w:rsidRPr="000D5169">
              <w:t>dailyAmount</w:t>
            </w:r>
            <w:proofErr w:type="spellEnd"/>
          </w:p>
        </w:tc>
        <w:tc>
          <w:tcPr>
            <w:tcW w:w="900" w:type="dxa"/>
            <w:tcBorders>
              <w:top w:val="single" w:sz="4" w:space="0" w:color="auto"/>
              <w:left w:val="single" w:sz="4" w:space="0" w:color="auto"/>
              <w:bottom w:val="single" w:sz="4" w:space="0" w:color="auto"/>
              <w:right w:val="single" w:sz="4" w:space="0" w:color="auto"/>
            </w:tcBorders>
          </w:tcPr>
          <w:p w14:paraId="78D54E00"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530F06F9" w14:textId="02AE6E97"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7B5D3688"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3A3C8573" w14:textId="1DA26DDB" w:rsidR="0039172F" w:rsidRPr="000D5169" w:rsidRDefault="0039172F" w:rsidP="00D87F67">
            <w:pPr>
              <w:pStyle w:val="TableEntry"/>
            </w:pPr>
            <w:r w:rsidRPr="000D5169">
              <w:t>How to consume/day?</w:t>
            </w:r>
          </w:p>
        </w:tc>
        <w:tc>
          <w:tcPr>
            <w:tcW w:w="2571" w:type="dxa"/>
            <w:tcBorders>
              <w:top w:val="single" w:sz="4" w:space="0" w:color="auto"/>
              <w:left w:val="single" w:sz="4" w:space="0" w:color="auto"/>
              <w:bottom w:val="single" w:sz="4" w:space="0" w:color="auto"/>
              <w:right w:val="single" w:sz="4" w:space="0" w:color="auto"/>
            </w:tcBorders>
          </w:tcPr>
          <w:p w14:paraId="3ED862DF" w14:textId="77777777" w:rsidR="0039172F" w:rsidRPr="000D5169" w:rsidRDefault="0039172F" w:rsidP="00D87F67">
            <w:pPr>
              <w:pStyle w:val="TableEntry"/>
              <w:rPr>
                <w:bCs/>
              </w:rPr>
            </w:pPr>
          </w:p>
        </w:tc>
      </w:tr>
      <w:tr w:rsidR="006245A6" w:rsidRPr="000D5169" w14:paraId="572E03A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1138EB2" w14:textId="77777777" w:rsidR="0039172F" w:rsidRPr="000D5169" w:rsidRDefault="0039172F" w:rsidP="00D87F67">
            <w:pPr>
              <w:pStyle w:val="TableEntry"/>
            </w:pPr>
            <w:r w:rsidRPr="000D5169">
              <w:lastRenderedPageBreak/>
              <w:t>..... quantity</w:t>
            </w:r>
          </w:p>
        </w:tc>
        <w:tc>
          <w:tcPr>
            <w:tcW w:w="900" w:type="dxa"/>
            <w:tcBorders>
              <w:top w:val="single" w:sz="4" w:space="0" w:color="auto"/>
              <w:left w:val="single" w:sz="4" w:space="0" w:color="auto"/>
              <w:bottom w:val="single" w:sz="4" w:space="0" w:color="auto"/>
              <w:right w:val="single" w:sz="4" w:space="0" w:color="auto"/>
            </w:tcBorders>
          </w:tcPr>
          <w:p w14:paraId="67120641"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655FEFB" w14:textId="2A1E4A38"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62C60943"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35C323D" w14:textId="420206A7" w:rsidR="0039172F" w:rsidRPr="000D5169" w:rsidRDefault="0039172F" w:rsidP="00D87F67">
            <w:pPr>
              <w:pStyle w:val="TableEntry"/>
            </w:pPr>
            <w:r w:rsidRPr="000D5169">
              <w:t>How much to administer/supply/consume</w:t>
            </w:r>
          </w:p>
        </w:tc>
        <w:tc>
          <w:tcPr>
            <w:tcW w:w="2571" w:type="dxa"/>
            <w:tcBorders>
              <w:top w:val="single" w:sz="4" w:space="0" w:color="auto"/>
              <w:left w:val="single" w:sz="4" w:space="0" w:color="auto"/>
              <w:bottom w:val="single" w:sz="4" w:space="0" w:color="auto"/>
              <w:right w:val="single" w:sz="4" w:space="0" w:color="auto"/>
            </w:tcBorders>
          </w:tcPr>
          <w:p w14:paraId="2300223B" w14:textId="77777777" w:rsidR="0039172F" w:rsidRPr="000D5169" w:rsidRDefault="0039172F" w:rsidP="00D87F67">
            <w:pPr>
              <w:pStyle w:val="TableEntry"/>
              <w:rPr>
                <w:bCs/>
              </w:rPr>
            </w:pPr>
          </w:p>
        </w:tc>
      </w:tr>
      <w:tr w:rsidR="006245A6" w:rsidRPr="000D5169" w14:paraId="3194725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B4E1B4C" w14:textId="77777777" w:rsidR="0039172F" w:rsidRPr="000D5169" w:rsidRDefault="0039172F" w:rsidP="00D87F67">
            <w:pPr>
              <w:pStyle w:val="TableEntry"/>
            </w:pPr>
            <w:r w:rsidRPr="000D5169">
              <w:t>..... description</w:t>
            </w:r>
          </w:p>
        </w:tc>
        <w:tc>
          <w:tcPr>
            <w:tcW w:w="900" w:type="dxa"/>
            <w:tcBorders>
              <w:top w:val="single" w:sz="4" w:space="0" w:color="auto"/>
              <w:left w:val="single" w:sz="4" w:space="0" w:color="auto"/>
              <w:bottom w:val="single" w:sz="4" w:space="0" w:color="auto"/>
              <w:right w:val="single" w:sz="4" w:space="0" w:color="auto"/>
            </w:tcBorders>
          </w:tcPr>
          <w:p w14:paraId="07B8669C"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E79E3FD" w14:textId="3986E97E"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51C8F699"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B1EDD35" w14:textId="625E2BF3" w:rsidR="0039172F" w:rsidRPr="000D5169" w:rsidRDefault="0039172F" w:rsidP="00D87F67">
            <w:pPr>
              <w:pStyle w:val="TableEntry"/>
            </w:pPr>
            <w:r w:rsidRPr="000D5169">
              <w:t>Extra info describing activity to perform</w:t>
            </w:r>
          </w:p>
        </w:tc>
        <w:tc>
          <w:tcPr>
            <w:tcW w:w="2571" w:type="dxa"/>
            <w:tcBorders>
              <w:top w:val="single" w:sz="4" w:space="0" w:color="auto"/>
              <w:left w:val="single" w:sz="4" w:space="0" w:color="auto"/>
              <w:bottom w:val="single" w:sz="4" w:space="0" w:color="auto"/>
              <w:right w:val="single" w:sz="4" w:space="0" w:color="auto"/>
            </w:tcBorders>
          </w:tcPr>
          <w:p w14:paraId="7A192459" w14:textId="77777777" w:rsidR="0039172F" w:rsidRPr="000D5169" w:rsidRDefault="0039172F" w:rsidP="00D87F67">
            <w:pPr>
              <w:pStyle w:val="TableEntry"/>
              <w:rPr>
                <w:bCs/>
              </w:rPr>
            </w:pPr>
          </w:p>
        </w:tc>
      </w:tr>
      <w:tr w:rsidR="006245A6" w:rsidRPr="000D5169" w14:paraId="67E212A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6F2CE11" w14:textId="77777777" w:rsidR="0039172F" w:rsidRPr="000D5169" w:rsidRDefault="0039172F" w:rsidP="00D87F67">
            <w:pPr>
              <w:pStyle w:val="TableEntry"/>
            </w:pPr>
            <w:r w:rsidRPr="000D5169">
              <w:t>... note</w:t>
            </w:r>
          </w:p>
        </w:tc>
        <w:tc>
          <w:tcPr>
            <w:tcW w:w="900" w:type="dxa"/>
            <w:tcBorders>
              <w:top w:val="single" w:sz="4" w:space="0" w:color="auto"/>
              <w:left w:val="single" w:sz="4" w:space="0" w:color="auto"/>
              <w:bottom w:val="single" w:sz="4" w:space="0" w:color="auto"/>
              <w:right w:val="single" w:sz="4" w:space="0" w:color="auto"/>
            </w:tcBorders>
          </w:tcPr>
          <w:p w14:paraId="21106866"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4BD83BF1" w14:textId="48452E5C" w:rsidR="0039172F" w:rsidRPr="000D5169" w:rsidRDefault="0039172F" w:rsidP="00D87F67">
            <w:pPr>
              <w:pStyle w:val="TableEntry"/>
              <w:rPr>
                <w:bCs/>
              </w:rPr>
            </w:pPr>
            <w:proofErr w:type="gramStart"/>
            <w:r w:rsidRPr="000D5169">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65219100"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3A0361F" w14:textId="25A925F3" w:rsidR="0039172F" w:rsidRPr="000D5169" w:rsidRDefault="0039172F" w:rsidP="00D87F67">
            <w:pPr>
              <w:pStyle w:val="TableEntry"/>
            </w:pPr>
            <w:r w:rsidRPr="000D5169">
              <w:t>Annotation Comments about the plan</w:t>
            </w:r>
          </w:p>
        </w:tc>
        <w:tc>
          <w:tcPr>
            <w:tcW w:w="2571" w:type="dxa"/>
            <w:tcBorders>
              <w:top w:val="single" w:sz="4" w:space="0" w:color="auto"/>
              <w:left w:val="single" w:sz="4" w:space="0" w:color="auto"/>
              <w:bottom w:val="single" w:sz="4" w:space="0" w:color="auto"/>
              <w:right w:val="single" w:sz="4" w:space="0" w:color="auto"/>
            </w:tcBorders>
          </w:tcPr>
          <w:p w14:paraId="64493779" w14:textId="77777777" w:rsidR="0039172F" w:rsidRPr="000D5169" w:rsidRDefault="0039172F" w:rsidP="00D87F67">
            <w:pPr>
              <w:pStyle w:val="TableEntry"/>
              <w:rPr>
                <w:bCs/>
              </w:rPr>
            </w:pPr>
          </w:p>
        </w:tc>
      </w:tr>
    </w:tbl>
    <w:p w14:paraId="2D84CDF6" w14:textId="02945339" w:rsidR="00A95DB2" w:rsidRPr="000D5169" w:rsidRDefault="00A95DB2" w:rsidP="00CF5713">
      <w:pPr>
        <w:pStyle w:val="BodyText"/>
      </w:pPr>
    </w:p>
    <w:p w14:paraId="7FEFE5B8" w14:textId="7C128B72" w:rsidR="00BD1A9D" w:rsidRPr="000D5169" w:rsidRDefault="00BD1A9D" w:rsidP="00BD1A9D">
      <w:pPr>
        <w:pStyle w:val="BodyText"/>
      </w:pPr>
      <w:r w:rsidRPr="000D5169">
        <w:t>A FHIR</w:t>
      </w:r>
      <w:r w:rsidR="00AE0292" w:rsidRPr="000D5169">
        <w:t xml:space="preserve"> CarePlan</w:t>
      </w:r>
      <w:r w:rsidRPr="000D5169">
        <w:t xml:space="preserve"> </w:t>
      </w:r>
      <w:proofErr w:type="spellStart"/>
      <w:r w:rsidRPr="000D5169">
        <w:t>StructureDefinition</w:t>
      </w:r>
      <w:proofErr w:type="spellEnd"/>
      <w:r w:rsidRPr="000D5169">
        <w:t xml:space="preserve"> can be found in implementation materials – see ITI TF-2x: Appendix W for instructions on how to get to the implementation materials. </w:t>
      </w:r>
    </w:p>
    <w:p w14:paraId="408AC998" w14:textId="06E22516" w:rsidR="00074201" w:rsidRPr="000D5169" w:rsidRDefault="00074201" w:rsidP="00E349F6">
      <w:pPr>
        <w:pStyle w:val="Heading3"/>
        <w:numPr>
          <w:ilvl w:val="0"/>
          <w:numId w:val="0"/>
        </w:numPr>
        <w:rPr>
          <w:noProof w:val="0"/>
        </w:rPr>
      </w:pPr>
      <w:bookmarkStart w:id="558" w:name="_Toc514934516"/>
      <w:r w:rsidRPr="000D5169">
        <w:rPr>
          <w:noProof w:val="0"/>
        </w:rPr>
        <w:t>6.6.2 Subscription</w:t>
      </w:r>
      <w:bookmarkEnd w:id="558"/>
    </w:p>
    <w:p w14:paraId="6A16E9C9" w14:textId="2E6C7697" w:rsidR="00F04ABA" w:rsidRPr="000D5169" w:rsidRDefault="00F04ABA" w:rsidP="00E008B6">
      <w:pPr>
        <w:pStyle w:val="BodyText"/>
      </w:pPr>
      <w:r w:rsidRPr="000D5169">
        <w:t xml:space="preserve">The following table documents </w:t>
      </w:r>
      <w:r w:rsidR="001A5528" w:rsidRPr="000D5169">
        <w:t xml:space="preserve">the </w:t>
      </w:r>
      <w:proofErr w:type="spellStart"/>
      <w:r w:rsidR="001A5528" w:rsidRPr="000D5169">
        <w:t>CarePlanSubscription</w:t>
      </w:r>
      <w:proofErr w:type="spellEnd"/>
      <w:r w:rsidR="001A5528" w:rsidRPr="000D5169">
        <w:t xml:space="preserve">, which </w:t>
      </w:r>
      <w:r w:rsidRPr="000D5169">
        <w:t>constrains the Subscription resource.</w:t>
      </w:r>
      <w:r w:rsidR="001A5528" w:rsidRPr="000D5169">
        <w:t xml:space="preserve"> </w:t>
      </w:r>
      <w:r w:rsidR="00BD1A9D" w:rsidRPr="000D5169">
        <w:t xml:space="preserve">The below table is a conceptual representation of the FHIR </w:t>
      </w:r>
      <w:proofErr w:type="spellStart"/>
      <w:r w:rsidR="00BD1A9D" w:rsidRPr="000D5169">
        <w:t>StuctureDefinition</w:t>
      </w:r>
      <w:proofErr w:type="spellEnd"/>
      <w:r w:rsidR="00BD1A9D" w:rsidRPr="000D5169">
        <w:t>.</w:t>
      </w:r>
    </w:p>
    <w:p w14:paraId="4DF31A49" w14:textId="1A9DE6CB" w:rsidR="00F04ABA" w:rsidRPr="000D5169" w:rsidRDefault="00F04ABA" w:rsidP="00E008B6">
      <w:pPr>
        <w:pStyle w:val="TableTitle"/>
      </w:pPr>
      <w:r w:rsidRPr="000D5169">
        <w:t>Table 6.6.2-1: Subscription resource</w:t>
      </w:r>
    </w:p>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916"/>
        <w:gridCol w:w="960"/>
        <w:gridCol w:w="1361"/>
        <w:gridCol w:w="2572"/>
        <w:gridCol w:w="2790"/>
      </w:tblGrid>
      <w:tr w:rsidR="00036B45" w:rsidRPr="000D5169" w14:paraId="541AEA58" w14:textId="77777777" w:rsidTr="00D251BA">
        <w:trPr>
          <w:cantSplit/>
          <w:trHeight w:val="300"/>
          <w:tblHeader/>
        </w:trPr>
        <w:tc>
          <w:tcPr>
            <w:tcW w:w="148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C66AC13" w14:textId="77777777" w:rsidR="00036B45" w:rsidRPr="000D5169" w:rsidRDefault="00036B45" w:rsidP="00036B45">
            <w:pPr>
              <w:pStyle w:val="TableEntryHeader"/>
            </w:pPr>
            <w:r w:rsidRPr="000D5169">
              <w:t>Name</w:t>
            </w:r>
          </w:p>
        </w:tc>
        <w:tc>
          <w:tcPr>
            <w:tcW w:w="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7EB47C" w14:textId="388151E4" w:rsidR="00036B45" w:rsidRPr="000D5169" w:rsidRDefault="00036B45" w:rsidP="00036B45">
            <w:pPr>
              <w:pStyle w:val="TableEntryHeader"/>
            </w:pPr>
            <w:r w:rsidRPr="000D5169">
              <w:t>Flags</w:t>
            </w: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9E424C7" w14:textId="0CB183E0" w:rsidR="00036B45" w:rsidRPr="000D5169" w:rsidRDefault="00036B45" w:rsidP="00036B45">
            <w:pPr>
              <w:pStyle w:val="TableEntryHeader"/>
            </w:pPr>
            <w:r w:rsidRPr="000D5169">
              <w:t>Base Card.</w:t>
            </w:r>
          </w:p>
        </w:tc>
        <w:tc>
          <w:tcPr>
            <w:tcW w:w="1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75E571" w14:textId="422B85B6" w:rsidR="00036B45" w:rsidRPr="000D5169" w:rsidRDefault="00036B45" w:rsidP="00036B45">
            <w:pPr>
              <w:pStyle w:val="TableEntryHeader"/>
            </w:pPr>
            <w:r w:rsidRPr="000D5169">
              <w:t>IHE PCC Constraint Card.</w:t>
            </w:r>
          </w:p>
        </w:tc>
        <w:tc>
          <w:tcPr>
            <w:tcW w:w="2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063B1E5" w14:textId="0FC6BE0E" w:rsidR="00036B45" w:rsidRPr="000D5169" w:rsidRDefault="00036B45" w:rsidP="00036B45">
            <w:pPr>
              <w:pStyle w:val="TableEntryHeader"/>
            </w:pPr>
            <w:r w:rsidRPr="000D5169">
              <w:t>Description</w:t>
            </w: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AC8298" w14:textId="77777777" w:rsidR="00036B45" w:rsidRPr="000D5169" w:rsidRDefault="00036B45" w:rsidP="00036B45">
            <w:pPr>
              <w:pStyle w:val="TableEntryHeader"/>
            </w:pPr>
            <w:r w:rsidRPr="000D5169">
              <w:t>Comments</w:t>
            </w:r>
          </w:p>
        </w:tc>
      </w:tr>
      <w:tr w:rsidR="002665A2" w:rsidRPr="000D5169" w14:paraId="5E67EE2C"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279D05D1" w14:textId="77777777" w:rsidR="002665A2" w:rsidRPr="000D5169" w:rsidRDefault="002665A2" w:rsidP="00CF5713">
            <w:pPr>
              <w:pStyle w:val="TableEntry"/>
            </w:pPr>
            <w:r w:rsidRPr="000D5169">
              <w:t xml:space="preserve">.. Subscription </w:t>
            </w:r>
          </w:p>
        </w:tc>
        <w:tc>
          <w:tcPr>
            <w:tcW w:w="916" w:type="dxa"/>
            <w:tcBorders>
              <w:top w:val="single" w:sz="4" w:space="0" w:color="auto"/>
              <w:left w:val="single" w:sz="4" w:space="0" w:color="auto"/>
              <w:bottom w:val="single" w:sz="4" w:space="0" w:color="auto"/>
              <w:right w:val="single" w:sz="4" w:space="0" w:color="auto"/>
            </w:tcBorders>
          </w:tcPr>
          <w:p w14:paraId="503CBA76" w14:textId="60A9FA6B" w:rsidR="002665A2" w:rsidRPr="000D5169" w:rsidRDefault="002665A2" w:rsidP="00CF5713">
            <w:pPr>
              <w:pStyle w:val="TableEntry"/>
            </w:pPr>
            <w:r w:rsidRPr="000D5169">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DF4E037" w14:textId="4EDEB118" w:rsidR="002665A2" w:rsidRPr="000D5169" w:rsidRDefault="002665A2" w:rsidP="00CF5713">
            <w:pPr>
              <w:pStyle w:val="TableEntry"/>
            </w:pPr>
            <w:r w:rsidRPr="000D5169">
              <w:t> </w:t>
            </w:r>
          </w:p>
        </w:tc>
        <w:tc>
          <w:tcPr>
            <w:tcW w:w="1361" w:type="dxa"/>
            <w:tcBorders>
              <w:top w:val="single" w:sz="4" w:space="0" w:color="auto"/>
              <w:left w:val="single" w:sz="4" w:space="0" w:color="auto"/>
              <w:bottom w:val="single" w:sz="4" w:space="0" w:color="auto"/>
              <w:right w:val="single" w:sz="4" w:space="0" w:color="auto"/>
            </w:tcBorders>
          </w:tcPr>
          <w:p w14:paraId="2B8B6C63" w14:textId="77777777" w:rsidR="002665A2" w:rsidRPr="000D5169"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464A8E26" w14:textId="03F00F66" w:rsidR="002665A2" w:rsidRPr="000D5169" w:rsidRDefault="002665A2" w:rsidP="00CF5713">
            <w:pPr>
              <w:pStyle w:val="TableEntry"/>
            </w:pPr>
            <w:proofErr w:type="gramStart"/>
            <w:r w:rsidRPr="000D5169">
              <w:t>A server push subscription criteria</w:t>
            </w:r>
            <w:proofErr w:type="gramEnd"/>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353C1E6C" w14:textId="77777777" w:rsidR="002665A2" w:rsidRPr="000D5169" w:rsidRDefault="002665A2" w:rsidP="00CF5713">
            <w:pPr>
              <w:pStyle w:val="TableEntry"/>
              <w:rPr>
                <w:bCs/>
              </w:rPr>
            </w:pPr>
            <w:r w:rsidRPr="000D5169">
              <w:rPr>
                <w:bCs/>
              </w:rPr>
              <w:t> </w:t>
            </w:r>
          </w:p>
        </w:tc>
      </w:tr>
      <w:tr w:rsidR="002665A2" w:rsidRPr="000D5169" w14:paraId="04451AB9"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5428FF20" w14:textId="77777777" w:rsidR="002665A2" w:rsidRPr="000D5169" w:rsidRDefault="002665A2" w:rsidP="00CF5713">
            <w:pPr>
              <w:pStyle w:val="TableEntry"/>
            </w:pPr>
            <w:r w:rsidRPr="000D5169">
              <w:t xml:space="preserve">  ...status</w:t>
            </w:r>
          </w:p>
        </w:tc>
        <w:tc>
          <w:tcPr>
            <w:tcW w:w="916" w:type="dxa"/>
            <w:tcBorders>
              <w:top w:val="single" w:sz="4" w:space="0" w:color="auto"/>
              <w:left w:val="single" w:sz="4" w:space="0" w:color="auto"/>
              <w:bottom w:val="single" w:sz="4" w:space="0" w:color="auto"/>
              <w:right w:val="single" w:sz="4" w:space="0" w:color="auto"/>
            </w:tcBorders>
          </w:tcPr>
          <w:p w14:paraId="1AF06697" w14:textId="478C806B" w:rsidR="002665A2" w:rsidRPr="000D5169" w:rsidRDefault="002665A2" w:rsidP="00CF5713">
            <w:pPr>
              <w:pStyle w:val="TableEntry"/>
            </w:pPr>
            <w:r w:rsidRPr="000D5169">
              <w:t>?!</w:t>
            </w:r>
            <w:r w:rsidRPr="000D5169">
              <w:rPr>
                <w:bCs/>
              </w:rPr>
              <w:t xml:space="preserve"> 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3D0531B" w14:textId="44CA2B6A" w:rsidR="002665A2" w:rsidRPr="000D5169" w:rsidRDefault="002665A2" w:rsidP="00CF5713">
            <w:pPr>
              <w:pStyle w:val="TableEntry"/>
            </w:pPr>
            <w:r w:rsidRPr="000D5169">
              <w:t>1..1</w:t>
            </w:r>
          </w:p>
        </w:tc>
        <w:tc>
          <w:tcPr>
            <w:tcW w:w="1361" w:type="dxa"/>
            <w:tcBorders>
              <w:top w:val="single" w:sz="4" w:space="0" w:color="auto"/>
              <w:left w:val="single" w:sz="4" w:space="0" w:color="auto"/>
              <w:bottom w:val="single" w:sz="4" w:space="0" w:color="auto"/>
              <w:right w:val="single" w:sz="4" w:space="0" w:color="auto"/>
            </w:tcBorders>
          </w:tcPr>
          <w:p w14:paraId="3E91273F" w14:textId="77777777" w:rsidR="002665A2" w:rsidRPr="000D5169"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2A10FC8A" w14:textId="111CCD2B" w:rsidR="002665A2" w:rsidRPr="000D5169" w:rsidRDefault="002665A2" w:rsidP="00CF5713">
            <w:pPr>
              <w:pStyle w:val="TableEntry"/>
              <w:rPr>
                <w:rStyle w:val="SubtleReference"/>
                <w:smallCaps w:val="0"/>
                <w:color w:val="auto"/>
                <w:u w:val="none"/>
              </w:rPr>
            </w:pPr>
            <w:r w:rsidRPr="000D5169">
              <w:t xml:space="preserve">requested | active </w:t>
            </w:r>
            <w:bookmarkStart w:id="559" w:name="OLE_LINK10"/>
            <w:r w:rsidRPr="000D5169">
              <w:t>|</w:t>
            </w:r>
            <w:bookmarkEnd w:id="559"/>
            <w:r w:rsidRPr="000D5169">
              <w:t xml:space="preserve"> </w:t>
            </w:r>
            <w:r w:rsidR="00605EC7" w:rsidRPr="000D5169">
              <w:t>error</w:t>
            </w:r>
            <w:bookmarkStart w:id="560" w:name="OLE_LINK7"/>
            <w:r w:rsidRPr="000D5169">
              <w:t xml:space="preserve"> |</w:t>
            </w:r>
            <w:bookmarkEnd w:id="560"/>
            <w:r w:rsidRPr="000D5169">
              <w:t xml:space="preserve"> off</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68B509C8" w14:textId="77777777" w:rsidR="002665A2" w:rsidRPr="000D5169" w:rsidRDefault="002665A2" w:rsidP="00CF5713">
            <w:pPr>
              <w:pStyle w:val="TableEntry"/>
              <w:rPr>
                <w:bCs/>
              </w:rPr>
            </w:pPr>
            <w:r w:rsidRPr="000D5169">
              <w:rPr>
                <w:bCs/>
              </w:rPr>
              <w:t> </w:t>
            </w:r>
          </w:p>
        </w:tc>
      </w:tr>
      <w:tr w:rsidR="002665A2" w:rsidRPr="000D5169" w14:paraId="6F13368E"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6A1ECF3F" w14:textId="77777777" w:rsidR="002665A2" w:rsidRPr="000D5169" w:rsidRDefault="002665A2" w:rsidP="00CF5713">
            <w:pPr>
              <w:pStyle w:val="TableEntry"/>
            </w:pPr>
            <w:r w:rsidRPr="000D5169">
              <w:t xml:space="preserve">  ...contact </w:t>
            </w:r>
          </w:p>
        </w:tc>
        <w:tc>
          <w:tcPr>
            <w:tcW w:w="916" w:type="dxa"/>
            <w:tcBorders>
              <w:top w:val="single" w:sz="4" w:space="0" w:color="auto"/>
              <w:left w:val="single" w:sz="4" w:space="0" w:color="auto"/>
              <w:bottom w:val="single" w:sz="4" w:space="0" w:color="auto"/>
              <w:right w:val="single" w:sz="4" w:space="0" w:color="auto"/>
            </w:tcBorders>
          </w:tcPr>
          <w:p w14:paraId="71A60659" w14:textId="1212CB64" w:rsidR="002665A2" w:rsidRPr="000D5169" w:rsidRDefault="002665A2" w:rsidP="00CF5713">
            <w:pPr>
              <w:pStyle w:val="TableEntry"/>
            </w:pPr>
            <w:r w:rsidRPr="000D5169">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3B018BE3" w14:textId="139C639C" w:rsidR="002665A2" w:rsidRPr="000D5169" w:rsidRDefault="002665A2" w:rsidP="00CF5713">
            <w:pPr>
              <w:pStyle w:val="TableEntry"/>
            </w:pPr>
            <w:proofErr w:type="gramStart"/>
            <w:r w:rsidRPr="000D5169">
              <w:t>0..*</w:t>
            </w:r>
            <w:proofErr w:type="gramEnd"/>
          </w:p>
        </w:tc>
        <w:tc>
          <w:tcPr>
            <w:tcW w:w="1361" w:type="dxa"/>
            <w:tcBorders>
              <w:top w:val="single" w:sz="4" w:space="0" w:color="auto"/>
              <w:left w:val="single" w:sz="4" w:space="0" w:color="auto"/>
              <w:bottom w:val="single" w:sz="4" w:space="0" w:color="auto"/>
              <w:right w:val="single" w:sz="4" w:space="0" w:color="auto"/>
            </w:tcBorders>
          </w:tcPr>
          <w:p w14:paraId="25A6BF3C" w14:textId="77777777" w:rsidR="002665A2" w:rsidRPr="000D5169"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456061CD" w14:textId="619B80BD" w:rsidR="002665A2" w:rsidRPr="000D5169" w:rsidRDefault="002665A2" w:rsidP="00CF5713">
            <w:pPr>
              <w:pStyle w:val="TableEntry"/>
            </w:pPr>
            <w:r w:rsidRPr="000D5169">
              <w:t>Contact details for source (e.g., troubleshooting)</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1D94C340" w14:textId="77777777" w:rsidR="002665A2" w:rsidRPr="000D5169" w:rsidRDefault="002665A2" w:rsidP="00CF5713">
            <w:pPr>
              <w:pStyle w:val="TableEntry"/>
              <w:rPr>
                <w:bCs/>
              </w:rPr>
            </w:pPr>
            <w:r w:rsidRPr="000D5169">
              <w:rPr>
                <w:bCs/>
              </w:rPr>
              <w:t> </w:t>
            </w:r>
          </w:p>
        </w:tc>
      </w:tr>
      <w:tr w:rsidR="002665A2" w:rsidRPr="000D5169" w14:paraId="044F6E32"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4F20CA4A" w14:textId="77777777" w:rsidR="002665A2" w:rsidRPr="000D5169" w:rsidRDefault="002665A2" w:rsidP="00CF5713">
            <w:pPr>
              <w:pStyle w:val="TableEntry"/>
            </w:pPr>
            <w:r w:rsidRPr="000D5169">
              <w:t xml:space="preserve">  …end</w:t>
            </w:r>
          </w:p>
        </w:tc>
        <w:tc>
          <w:tcPr>
            <w:tcW w:w="916" w:type="dxa"/>
            <w:tcBorders>
              <w:top w:val="single" w:sz="4" w:space="0" w:color="auto"/>
              <w:left w:val="single" w:sz="4" w:space="0" w:color="auto"/>
              <w:bottom w:val="single" w:sz="4" w:space="0" w:color="auto"/>
              <w:right w:val="single" w:sz="4" w:space="0" w:color="auto"/>
            </w:tcBorders>
          </w:tcPr>
          <w:p w14:paraId="252DE2DC" w14:textId="39EC9279" w:rsidR="002665A2" w:rsidRPr="000D5169" w:rsidRDefault="002665A2" w:rsidP="00CF5713">
            <w:pPr>
              <w:pStyle w:val="TableEntry"/>
            </w:pPr>
            <w:r w:rsidRPr="000D5169">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37FD5785" w14:textId="094E8AC2" w:rsidR="002665A2" w:rsidRPr="000D5169" w:rsidRDefault="002665A2" w:rsidP="00CF5713">
            <w:pPr>
              <w:pStyle w:val="TableEntry"/>
            </w:pPr>
            <w:r w:rsidRPr="000D5169">
              <w:t>0..1</w:t>
            </w:r>
          </w:p>
        </w:tc>
        <w:tc>
          <w:tcPr>
            <w:tcW w:w="1361" w:type="dxa"/>
            <w:tcBorders>
              <w:top w:val="single" w:sz="4" w:space="0" w:color="auto"/>
              <w:left w:val="single" w:sz="4" w:space="0" w:color="auto"/>
              <w:bottom w:val="single" w:sz="4" w:space="0" w:color="auto"/>
              <w:right w:val="single" w:sz="4" w:space="0" w:color="auto"/>
            </w:tcBorders>
          </w:tcPr>
          <w:p w14:paraId="574FE60A" w14:textId="77777777" w:rsidR="002665A2" w:rsidRPr="000D5169"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0D134C9B" w14:textId="09031BD8" w:rsidR="002665A2" w:rsidRPr="000D5169" w:rsidRDefault="002665A2" w:rsidP="00CF5713">
            <w:pPr>
              <w:pStyle w:val="TableEntry"/>
            </w:pPr>
            <w:r w:rsidRPr="000D5169">
              <w:t>When to automatically delete the subscription</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386E8E22" w14:textId="77777777" w:rsidR="002665A2" w:rsidRPr="000D5169" w:rsidRDefault="002665A2" w:rsidP="00CF5713">
            <w:pPr>
              <w:pStyle w:val="TableEntry"/>
              <w:rPr>
                <w:bCs/>
              </w:rPr>
            </w:pPr>
          </w:p>
        </w:tc>
      </w:tr>
      <w:tr w:rsidR="002665A2" w:rsidRPr="000D5169" w14:paraId="7F3F299C"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76431E59" w14:textId="77777777" w:rsidR="002665A2" w:rsidRPr="000D5169" w:rsidRDefault="002665A2" w:rsidP="00CF5713">
            <w:pPr>
              <w:pStyle w:val="TableEntry"/>
            </w:pPr>
            <w:r w:rsidRPr="000D5169">
              <w:t xml:space="preserve">  ...reason </w:t>
            </w:r>
          </w:p>
        </w:tc>
        <w:tc>
          <w:tcPr>
            <w:tcW w:w="916" w:type="dxa"/>
            <w:tcBorders>
              <w:top w:val="single" w:sz="4" w:space="0" w:color="auto"/>
              <w:left w:val="single" w:sz="4" w:space="0" w:color="auto"/>
              <w:bottom w:val="single" w:sz="4" w:space="0" w:color="auto"/>
              <w:right w:val="single" w:sz="4" w:space="0" w:color="auto"/>
            </w:tcBorders>
          </w:tcPr>
          <w:p w14:paraId="7376AEE2" w14:textId="7559BBA5" w:rsidR="002665A2" w:rsidRPr="000D5169" w:rsidRDefault="002665A2" w:rsidP="00CF5713">
            <w:pPr>
              <w:pStyle w:val="TableEntry"/>
            </w:pPr>
            <w:r w:rsidRPr="000D5169">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07F0204A" w14:textId="6C64D61B" w:rsidR="002665A2" w:rsidRPr="000D5169" w:rsidRDefault="002665A2" w:rsidP="00CF5713">
            <w:pPr>
              <w:pStyle w:val="TableEntry"/>
            </w:pPr>
            <w:r w:rsidRPr="000D5169">
              <w:t>1..1</w:t>
            </w:r>
          </w:p>
        </w:tc>
        <w:tc>
          <w:tcPr>
            <w:tcW w:w="1361" w:type="dxa"/>
            <w:tcBorders>
              <w:top w:val="single" w:sz="4" w:space="0" w:color="auto"/>
              <w:left w:val="single" w:sz="4" w:space="0" w:color="auto"/>
              <w:bottom w:val="single" w:sz="4" w:space="0" w:color="auto"/>
              <w:right w:val="single" w:sz="4" w:space="0" w:color="auto"/>
            </w:tcBorders>
          </w:tcPr>
          <w:p w14:paraId="35E0F573" w14:textId="77777777" w:rsidR="002665A2" w:rsidRPr="000D5169"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22137659" w14:textId="2F38ECCB" w:rsidR="002665A2" w:rsidRPr="000D5169" w:rsidRDefault="002665A2" w:rsidP="00CF5713">
            <w:pPr>
              <w:pStyle w:val="TableEntry"/>
            </w:pPr>
            <w:r w:rsidRPr="000D5169">
              <w:t>Description of why this subscription was created</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5FB00866" w14:textId="77777777" w:rsidR="002665A2" w:rsidRPr="000D5169" w:rsidRDefault="002665A2" w:rsidP="00CF5713">
            <w:pPr>
              <w:pStyle w:val="TableEntry"/>
              <w:rPr>
                <w:bCs/>
              </w:rPr>
            </w:pPr>
            <w:r w:rsidRPr="000D5169">
              <w:rPr>
                <w:bCs/>
              </w:rPr>
              <w:t> </w:t>
            </w:r>
          </w:p>
        </w:tc>
      </w:tr>
      <w:tr w:rsidR="002665A2" w:rsidRPr="000D5169" w14:paraId="772C1E63"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352C4FD7" w14:textId="77777777" w:rsidR="002665A2" w:rsidRPr="000D5169" w:rsidRDefault="002665A2" w:rsidP="00CF5713">
            <w:pPr>
              <w:pStyle w:val="TableEntry"/>
            </w:pPr>
            <w:r w:rsidRPr="000D5169">
              <w:t xml:space="preserve">  …criteria</w:t>
            </w:r>
          </w:p>
        </w:tc>
        <w:tc>
          <w:tcPr>
            <w:tcW w:w="916" w:type="dxa"/>
            <w:tcBorders>
              <w:top w:val="single" w:sz="4" w:space="0" w:color="auto"/>
              <w:left w:val="single" w:sz="4" w:space="0" w:color="auto"/>
              <w:bottom w:val="single" w:sz="4" w:space="0" w:color="auto"/>
              <w:right w:val="single" w:sz="4" w:space="0" w:color="auto"/>
            </w:tcBorders>
          </w:tcPr>
          <w:p w14:paraId="08EB83C2" w14:textId="066A52BF" w:rsidR="002665A2" w:rsidRPr="000D5169" w:rsidRDefault="002665A2" w:rsidP="00CF5713">
            <w:pPr>
              <w:pStyle w:val="TableEntry"/>
            </w:pPr>
            <w:r w:rsidRPr="000D5169">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7FFFC2D8" w14:textId="2B2015A7" w:rsidR="002665A2" w:rsidRPr="000D5169" w:rsidRDefault="002665A2" w:rsidP="00CF5713">
            <w:pPr>
              <w:pStyle w:val="TableEntry"/>
            </w:pPr>
            <w:r w:rsidRPr="000D5169">
              <w:t>1..1</w:t>
            </w:r>
          </w:p>
        </w:tc>
        <w:tc>
          <w:tcPr>
            <w:tcW w:w="1361" w:type="dxa"/>
            <w:tcBorders>
              <w:top w:val="single" w:sz="4" w:space="0" w:color="auto"/>
              <w:left w:val="single" w:sz="4" w:space="0" w:color="auto"/>
              <w:bottom w:val="single" w:sz="4" w:space="0" w:color="auto"/>
              <w:right w:val="single" w:sz="4" w:space="0" w:color="auto"/>
            </w:tcBorders>
          </w:tcPr>
          <w:p w14:paraId="1605875D" w14:textId="77777777" w:rsidR="002665A2" w:rsidRPr="000D5169"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11E2CD36" w14:textId="1234FE1E" w:rsidR="002665A2" w:rsidRPr="000D5169" w:rsidRDefault="002665A2" w:rsidP="00CF5713">
            <w:pPr>
              <w:pStyle w:val="TableEntry"/>
            </w:pPr>
            <w:r w:rsidRPr="000D5169">
              <w:t>Rule for server push criteria</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44E74418" w14:textId="77777777" w:rsidR="002665A2" w:rsidRPr="000D5169" w:rsidRDefault="002665A2" w:rsidP="00CF5713">
            <w:pPr>
              <w:pStyle w:val="TableEntry"/>
              <w:rPr>
                <w:bCs/>
              </w:rPr>
            </w:pPr>
            <w:r w:rsidRPr="000D5169">
              <w:rPr>
                <w:bCs/>
              </w:rPr>
              <w:t> </w:t>
            </w:r>
          </w:p>
        </w:tc>
      </w:tr>
      <w:tr w:rsidR="002665A2" w:rsidRPr="000D5169" w14:paraId="3FC6E8AF"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7296BBB7" w14:textId="77777777" w:rsidR="002665A2" w:rsidRPr="000D5169" w:rsidRDefault="002665A2" w:rsidP="00CF5713">
            <w:pPr>
              <w:pStyle w:val="TableEntry"/>
            </w:pPr>
            <w:r w:rsidRPr="000D5169">
              <w:t xml:space="preserve">  ...error</w:t>
            </w:r>
          </w:p>
        </w:tc>
        <w:tc>
          <w:tcPr>
            <w:tcW w:w="916" w:type="dxa"/>
            <w:tcBorders>
              <w:top w:val="single" w:sz="4" w:space="0" w:color="auto"/>
              <w:left w:val="single" w:sz="4" w:space="0" w:color="auto"/>
              <w:bottom w:val="single" w:sz="4" w:space="0" w:color="auto"/>
              <w:right w:val="single" w:sz="4" w:space="0" w:color="auto"/>
            </w:tcBorders>
          </w:tcPr>
          <w:p w14:paraId="4B989EAA" w14:textId="14FCC767" w:rsidR="002665A2" w:rsidRPr="000D5169" w:rsidRDefault="002665A2" w:rsidP="00CF5713">
            <w:pPr>
              <w:pStyle w:val="TableEntry"/>
            </w:pPr>
            <w:r w:rsidRPr="000D5169">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1BAC5025" w14:textId="4E2A6605" w:rsidR="002665A2" w:rsidRPr="000D5169" w:rsidRDefault="002665A2" w:rsidP="00CF5713">
            <w:pPr>
              <w:pStyle w:val="TableEntry"/>
            </w:pPr>
            <w:r w:rsidRPr="000D5169">
              <w:t> 0..1</w:t>
            </w:r>
          </w:p>
        </w:tc>
        <w:tc>
          <w:tcPr>
            <w:tcW w:w="1361" w:type="dxa"/>
            <w:tcBorders>
              <w:top w:val="single" w:sz="4" w:space="0" w:color="auto"/>
              <w:left w:val="single" w:sz="4" w:space="0" w:color="auto"/>
              <w:bottom w:val="single" w:sz="4" w:space="0" w:color="auto"/>
              <w:right w:val="single" w:sz="4" w:space="0" w:color="auto"/>
            </w:tcBorders>
          </w:tcPr>
          <w:p w14:paraId="00A1AA63" w14:textId="77777777" w:rsidR="002665A2" w:rsidRPr="000D5169"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3C8B6E3D" w14:textId="6D26B2AE" w:rsidR="002665A2" w:rsidRPr="000D5169" w:rsidRDefault="002665A2" w:rsidP="00CF5713">
            <w:pPr>
              <w:pStyle w:val="TableEntry"/>
            </w:pPr>
            <w:r w:rsidRPr="000D5169">
              <w:t>Latest error note</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4C10E8FC" w14:textId="77777777" w:rsidR="002665A2" w:rsidRPr="000D5169" w:rsidRDefault="002665A2" w:rsidP="00CF5713">
            <w:pPr>
              <w:pStyle w:val="TableEntry"/>
              <w:rPr>
                <w:bCs/>
              </w:rPr>
            </w:pPr>
            <w:r w:rsidRPr="000D5169">
              <w:rPr>
                <w:bCs/>
              </w:rPr>
              <w:t> </w:t>
            </w:r>
          </w:p>
        </w:tc>
      </w:tr>
      <w:tr w:rsidR="002665A2" w:rsidRPr="000D5169" w14:paraId="76D0858A"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4CD952F2" w14:textId="77777777" w:rsidR="002665A2" w:rsidRPr="000D5169" w:rsidRDefault="002665A2" w:rsidP="00CF5713">
            <w:pPr>
              <w:pStyle w:val="TableEntry"/>
            </w:pPr>
            <w:r w:rsidRPr="000D5169">
              <w:t xml:space="preserve">  ...channel </w:t>
            </w:r>
          </w:p>
        </w:tc>
        <w:tc>
          <w:tcPr>
            <w:tcW w:w="916" w:type="dxa"/>
            <w:tcBorders>
              <w:top w:val="single" w:sz="4" w:space="0" w:color="auto"/>
              <w:left w:val="single" w:sz="4" w:space="0" w:color="auto"/>
              <w:bottom w:val="single" w:sz="4" w:space="0" w:color="auto"/>
              <w:right w:val="single" w:sz="4" w:space="0" w:color="auto"/>
            </w:tcBorders>
          </w:tcPr>
          <w:p w14:paraId="11CD94E7" w14:textId="66307046" w:rsidR="002665A2" w:rsidRPr="000D5169" w:rsidRDefault="002665A2" w:rsidP="00CF5713">
            <w:pPr>
              <w:pStyle w:val="TableEntry"/>
            </w:pPr>
            <w:r w:rsidRPr="000D5169">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84FF1CB" w14:textId="390BB939" w:rsidR="002665A2" w:rsidRPr="000D5169" w:rsidRDefault="002665A2" w:rsidP="00CF5713">
            <w:pPr>
              <w:pStyle w:val="TableEntry"/>
            </w:pPr>
            <w:r w:rsidRPr="000D5169">
              <w:t>1..1</w:t>
            </w:r>
          </w:p>
        </w:tc>
        <w:tc>
          <w:tcPr>
            <w:tcW w:w="1361" w:type="dxa"/>
            <w:tcBorders>
              <w:top w:val="single" w:sz="4" w:space="0" w:color="auto"/>
              <w:left w:val="single" w:sz="4" w:space="0" w:color="auto"/>
              <w:bottom w:val="single" w:sz="4" w:space="0" w:color="auto"/>
              <w:right w:val="single" w:sz="4" w:space="0" w:color="auto"/>
            </w:tcBorders>
          </w:tcPr>
          <w:p w14:paraId="37E556BF" w14:textId="77777777" w:rsidR="002665A2" w:rsidRPr="000D5169"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3DFBD775" w14:textId="55123E1A" w:rsidR="002665A2" w:rsidRPr="000D5169" w:rsidRDefault="002665A2" w:rsidP="00CF5713">
            <w:pPr>
              <w:pStyle w:val="TableEntry"/>
            </w:pPr>
            <w:r w:rsidRPr="000D5169">
              <w:t>The channel on which to report matches to the criteria</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01856DC3" w14:textId="77777777" w:rsidR="002665A2" w:rsidRPr="000D5169" w:rsidRDefault="002665A2" w:rsidP="00CF5713">
            <w:pPr>
              <w:pStyle w:val="TableEntry"/>
              <w:rPr>
                <w:bCs/>
              </w:rPr>
            </w:pPr>
            <w:r w:rsidRPr="000D5169">
              <w:rPr>
                <w:bCs/>
              </w:rPr>
              <w:t> </w:t>
            </w:r>
          </w:p>
        </w:tc>
      </w:tr>
      <w:tr w:rsidR="002665A2" w:rsidRPr="000D5169" w14:paraId="04C43525"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389FE5B6" w14:textId="77777777" w:rsidR="002665A2" w:rsidRPr="000D5169" w:rsidRDefault="002665A2" w:rsidP="00CF5713">
            <w:pPr>
              <w:pStyle w:val="TableEntry"/>
            </w:pPr>
            <w:r w:rsidRPr="000D5169">
              <w:t xml:space="preserve">     </w:t>
            </w:r>
            <w:proofErr w:type="gramStart"/>
            <w:r w:rsidRPr="000D5169">
              <w:t>....type</w:t>
            </w:r>
            <w:proofErr w:type="gramEnd"/>
            <w:r w:rsidRPr="000D5169">
              <w:t xml:space="preserve"> </w:t>
            </w:r>
          </w:p>
        </w:tc>
        <w:tc>
          <w:tcPr>
            <w:tcW w:w="916" w:type="dxa"/>
            <w:tcBorders>
              <w:top w:val="single" w:sz="4" w:space="0" w:color="auto"/>
              <w:left w:val="single" w:sz="4" w:space="0" w:color="auto"/>
              <w:bottom w:val="single" w:sz="4" w:space="0" w:color="auto"/>
              <w:right w:val="single" w:sz="4" w:space="0" w:color="auto"/>
            </w:tcBorders>
          </w:tcPr>
          <w:p w14:paraId="3104D293" w14:textId="36A4B59A" w:rsidR="002665A2" w:rsidRPr="000D5169" w:rsidRDefault="002665A2" w:rsidP="00CF5713">
            <w:pPr>
              <w:pStyle w:val="TableEntry"/>
            </w:pPr>
            <w:r w:rsidRPr="000D5169">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693C4FC1" w14:textId="16D6298D" w:rsidR="002665A2" w:rsidRPr="000D5169" w:rsidRDefault="002665A2" w:rsidP="00CF5713">
            <w:pPr>
              <w:pStyle w:val="TableEntry"/>
            </w:pPr>
            <w:r w:rsidRPr="000D5169">
              <w:t>1..1</w:t>
            </w:r>
          </w:p>
        </w:tc>
        <w:tc>
          <w:tcPr>
            <w:tcW w:w="1361" w:type="dxa"/>
            <w:tcBorders>
              <w:top w:val="single" w:sz="4" w:space="0" w:color="auto"/>
              <w:left w:val="single" w:sz="4" w:space="0" w:color="auto"/>
              <w:bottom w:val="single" w:sz="4" w:space="0" w:color="auto"/>
              <w:right w:val="single" w:sz="4" w:space="0" w:color="auto"/>
            </w:tcBorders>
          </w:tcPr>
          <w:p w14:paraId="7B4404ED" w14:textId="77777777" w:rsidR="002665A2" w:rsidRPr="000D5169"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49CC9ABF" w14:textId="743DA085" w:rsidR="002665A2" w:rsidRPr="000D5169" w:rsidRDefault="002665A2" w:rsidP="00CF5713">
            <w:pPr>
              <w:pStyle w:val="TableEntry"/>
            </w:pPr>
            <w:r w:rsidRPr="000D5169">
              <w:t>rest-hook</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49595FFC" w14:textId="77777777" w:rsidR="002665A2" w:rsidRPr="000D5169" w:rsidRDefault="002665A2" w:rsidP="00CF5713">
            <w:pPr>
              <w:pStyle w:val="TableEntry"/>
            </w:pPr>
            <w:r w:rsidRPr="000D5169">
              <w:t>This version of the profile constrains the channel type to rest-hook.</w:t>
            </w:r>
          </w:p>
        </w:tc>
      </w:tr>
      <w:tr w:rsidR="002665A2" w:rsidRPr="000D5169" w14:paraId="2833DD86"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763783CF" w14:textId="77777777" w:rsidR="002665A2" w:rsidRPr="000D5169" w:rsidRDefault="002665A2" w:rsidP="00CF5713">
            <w:pPr>
              <w:pStyle w:val="TableEntry"/>
            </w:pPr>
            <w:r w:rsidRPr="000D5169">
              <w:lastRenderedPageBreak/>
              <w:t xml:space="preserve">     </w:t>
            </w:r>
            <w:proofErr w:type="gramStart"/>
            <w:r w:rsidRPr="000D5169">
              <w:t>....endpoint</w:t>
            </w:r>
            <w:proofErr w:type="gramEnd"/>
            <w:r w:rsidRPr="000D5169">
              <w:t xml:space="preserve"> </w:t>
            </w:r>
          </w:p>
        </w:tc>
        <w:tc>
          <w:tcPr>
            <w:tcW w:w="916" w:type="dxa"/>
            <w:tcBorders>
              <w:top w:val="single" w:sz="4" w:space="0" w:color="auto"/>
              <w:left w:val="single" w:sz="4" w:space="0" w:color="auto"/>
              <w:bottom w:val="single" w:sz="4" w:space="0" w:color="auto"/>
              <w:right w:val="single" w:sz="4" w:space="0" w:color="auto"/>
            </w:tcBorders>
          </w:tcPr>
          <w:p w14:paraId="5E81D51E" w14:textId="44FE18AF" w:rsidR="002665A2" w:rsidRPr="000D5169" w:rsidRDefault="002665A2" w:rsidP="00CF5713">
            <w:pPr>
              <w:pStyle w:val="TableEntry"/>
            </w:pPr>
            <w:r w:rsidRPr="000D5169">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AC8A551" w14:textId="18F7A538" w:rsidR="002665A2" w:rsidRPr="000D5169" w:rsidRDefault="002665A2" w:rsidP="00CF5713">
            <w:pPr>
              <w:pStyle w:val="TableEntry"/>
            </w:pPr>
            <w:r w:rsidRPr="000D5169">
              <w:t>0..1</w:t>
            </w:r>
          </w:p>
        </w:tc>
        <w:tc>
          <w:tcPr>
            <w:tcW w:w="1361" w:type="dxa"/>
            <w:tcBorders>
              <w:top w:val="single" w:sz="4" w:space="0" w:color="auto"/>
              <w:left w:val="single" w:sz="4" w:space="0" w:color="auto"/>
              <w:bottom w:val="single" w:sz="4" w:space="0" w:color="auto"/>
              <w:right w:val="single" w:sz="4" w:space="0" w:color="auto"/>
            </w:tcBorders>
          </w:tcPr>
          <w:p w14:paraId="2805123E" w14:textId="6DC9F1E4" w:rsidR="002665A2" w:rsidRPr="000D5169" w:rsidRDefault="002665A2" w:rsidP="00CF5713">
            <w:pPr>
              <w:pStyle w:val="TableEntry"/>
            </w:pPr>
            <w:r w:rsidRPr="000D5169">
              <w:t>1..1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0E7AFDDA" w14:textId="7B7DE69D" w:rsidR="002665A2" w:rsidRPr="000D5169" w:rsidRDefault="002665A2" w:rsidP="00CF5713">
            <w:pPr>
              <w:pStyle w:val="TableEntry"/>
            </w:pPr>
            <w:r w:rsidRPr="000D5169">
              <w:t>Where the channel points to</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1F695D7A" w14:textId="1D821A49" w:rsidR="002665A2" w:rsidRPr="000D5169" w:rsidRDefault="002665A2" w:rsidP="00CF5713">
            <w:pPr>
              <w:pStyle w:val="TableEntry"/>
              <w:rPr>
                <w:bCs/>
              </w:rPr>
            </w:pPr>
            <w:r w:rsidRPr="000D5169">
              <w:rPr>
                <w:bCs/>
              </w:rPr>
              <w:t>This version of the profile constrains the channel type to rest-hook, the endpoint must be a valid URL for the Provide Care Plan [PCC-40] transaction.</w:t>
            </w:r>
          </w:p>
        </w:tc>
      </w:tr>
      <w:tr w:rsidR="002665A2" w:rsidRPr="000D5169" w14:paraId="7C4934FC"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68C62D1A" w14:textId="77777777" w:rsidR="002665A2" w:rsidRPr="000D5169" w:rsidRDefault="002665A2" w:rsidP="00CF5713">
            <w:pPr>
              <w:pStyle w:val="TableEntry"/>
            </w:pPr>
            <w:r w:rsidRPr="000D5169">
              <w:t xml:space="preserve">     </w:t>
            </w:r>
            <w:proofErr w:type="gramStart"/>
            <w:r w:rsidRPr="000D5169">
              <w:t>....payload</w:t>
            </w:r>
            <w:proofErr w:type="gramEnd"/>
            <w:r w:rsidRPr="000D5169">
              <w:t xml:space="preserve"> </w:t>
            </w:r>
          </w:p>
        </w:tc>
        <w:tc>
          <w:tcPr>
            <w:tcW w:w="916" w:type="dxa"/>
            <w:tcBorders>
              <w:top w:val="single" w:sz="4" w:space="0" w:color="auto"/>
              <w:left w:val="single" w:sz="4" w:space="0" w:color="auto"/>
              <w:bottom w:val="single" w:sz="4" w:space="0" w:color="auto"/>
              <w:right w:val="single" w:sz="4" w:space="0" w:color="auto"/>
            </w:tcBorders>
          </w:tcPr>
          <w:p w14:paraId="7C5E3D56" w14:textId="4DCD0DE8" w:rsidR="002665A2" w:rsidRPr="000D5169" w:rsidRDefault="002665A2" w:rsidP="00CF5713">
            <w:pPr>
              <w:pStyle w:val="TableEntry"/>
            </w:pPr>
            <w:r w:rsidRPr="000D5169">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15BD2CF8" w14:textId="6F8A0A77" w:rsidR="002665A2" w:rsidRPr="000D5169" w:rsidRDefault="002665A2" w:rsidP="00CF5713">
            <w:pPr>
              <w:pStyle w:val="TableEntry"/>
            </w:pPr>
            <w:r w:rsidRPr="000D5169">
              <w:t>0..1</w:t>
            </w:r>
          </w:p>
        </w:tc>
        <w:tc>
          <w:tcPr>
            <w:tcW w:w="1361" w:type="dxa"/>
            <w:tcBorders>
              <w:top w:val="single" w:sz="4" w:space="0" w:color="auto"/>
              <w:left w:val="single" w:sz="4" w:space="0" w:color="auto"/>
              <w:bottom w:val="single" w:sz="4" w:space="0" w:color="auto"/>
              <w:right w:val="single" w:sz="4" w:space="0" w:color="auto"/>
            </w:tcBorders>
          </w:tcPr>
          <w:p w14:paraId="51059703" w14:textId="582702ED" w:rsidR="002665A2" w:rsidRPr="000D5169" w:rsidRDefault="002665A2" w:rsidP="00CF5713">
            <w:pPr>
              <w:pStyle w:val="TableEntry"/>
            </w:pPr>
            <w:r w:rsidRPr="000D5169">
              <w:t>1..1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1572D680" w14:textId="65999C14" w:rsidR="002665A2" w:rsidRPr="000D5169" w:rsidRDefault="002665A2" w:rsidP="00CF5713">
            <w:pPr>
              <w:pStyle w:val="TableEntry"/>
            </w:pPr>
            <w:proofErr w:type="spellStart"/>
            <w:r w:rsidRPr="000D5169">
              <w:t>Mimetype</w:t>
            </w:r>
            <w:proofErr w:type="spellEnd"/>
            <w:r w:rsidRPr="000D5169">
              <w:t xml:space="preserve"> to send</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719BAD03" w14:textId="257DF0FF" w:rsidR="002665A2" w:rsidRPr="000D5169" w:rsidRDefault="002665A2" w:rsidP="00CF5713">
            <w:pPr>
              <w:pStyle w:val="TableEntry"/>
              <w:rPr>
                <w:bCs/>
              </w:rPr>
            </w:pPr>
            <w:r w:rsidRPr="000D5169">
              <w:rPr>
                <w:bCs/>
              </w:rPr>
              <w:t>This version of the profile constrains the channel payload to a non-blank value - the CarePlan resource must be the payload.</w:t>
            </w:r>
          </w:p>
        </w:tc>
      </w:tr>
      <w:tr w:rsidR="002665A2" w:rsidRPr="000D5169" w14:paraId="364F728E"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1F82B324" w14:textId="77777777" w:rsidR="002665A2" w:rsidRPr="000D5169" w:rsidRDefault="002665A2" w:rsidP="00CF5713">
            <w:pPr>
              <w:pStyle w:val="TableEntry"/>
            </w:pPr>
            <w:r w:rsidRPr="000D5169">
              <w:t xml:space="preserve">     </w:t>
            </w:r>
            <w:proofErr w:type="gramStart"/>
            <w:r w:rsidRPr="000D5169">
              <w:t>....header</w:t>
            </w:r>
            <w:proofErr w:type="gramEnd"/>
            <w:r w:rsidRPr="000D5169">
              <w:t xml:space="preserve"> </w:t>
            </w:r>
          </w:p>
        </w:tc>
        <w:tc>
          <w:tcPr>
            <w:tcW w:w="916" w:type="dxa"/>
            <w:tcBorders>
              <w:top w:val="single" w:sz="4" w:space="0" w:color="auto"/>
              <w:left w:val="single" w:sz="4" w:space="0" w:color="auto"/>
              <w:bottom w:val="single" w:sz="4" w:space="0" w:color="auto"/>
              <w:right w:val="single" w:sz="4" w:space="0" w:color="auto"/>
            </w:tcBorders>
          </w:tcPr>
          <w:p w14:paraId="0912CE29" w14:textId="4E9A9D23" w:rsidR="002665A2" w:rsidRPr="000D5169" w:rsidRDefault="002665A2" w:rsidP="00CF5713">
            <w:pPr>
              <w:pStyle w:val="TableEntry"/>
            </w:pPr>
            <w:r w:rsidRPr="000D5169">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741F2ED6" w14:textId="466418A8" w:rsidR="002665A2" w:rsidRPr="000D5169" w:rsidRDefault="002665A2" w:rsidP="00CF5713">
            <w:pPr>
              <w:pStyle w:val="TableEntry"/>
            </w:pPr>
            <w:proofErr w:type="gramStart"/>
            <w:r w:rsidRPr="000D5169">
              <w:t>0..*</w:t>
            </w:r>
            <w:proofErr w:type="gramEnd"/>
          </w:p>
        </w:tc>
        <w:tc>
          <w:tcPr>
            <w:tcW w:w="1361" w:type="dxa"/>
            <w:tcBorders>
              <w:top w:val="single" w:sz="4" w:space="0" w:color="auto"/>
              <w:left w:val="single" w:sz="4" w:space="0" w:color="auto"/>
              <w:bottom w:val="single" w:sz="4" w:space="0" w:color="auto"/>
              <w:right w:val="single" w:sz="4" w:space="0" w:color="auto"/>
            </w:tcBorders>
          </w:tcPr>
          <w:p w14:paraId="5050D9F1" w14:textId="77777777" w:rsidR="002665A2" w:rsidRPr="000D5169"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6B54C1DF" w14:textId="5E7F2F92" w:rsidR="002665A2" w:rsidRPr="000D5169" w:rsidRDefault="002665A2" w:rsidP="00CF5713">
            <w:pPr>
              <w:pStyle w:val="TableEntry"/>
            </w:pPr>
            <w:r w:rsidRPr="000D5169">
              <w:t>Usage depends on the channel type</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2D9E8B36" w14:textId="77777777" w:rsidR="002665A2" w:rsidRPr="000D5169" w:rsidRDefault="002665A2" w:rsidP="00CF5713">
            <w:pPr>
              <w:pStyle w:val="TableEntry"/>
              <w:rPr>
                <w:bCs/>
              </w:rPr>
            </w:pPr>
            <w:r w:rsidRPr="000D5169">
              <w:rPr>
                <w:bCs/>
              </w:rPr>
              <w:t> </w:t>
            </w:r>
          </w:p>
        </w:tc>
      </w:tr>
      <w:tr w:rsidR="002665A2" w:rsidRPr="000D5169" w14:paraId="0B324EC8"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20EA868F" w14:textId="77777777" w:rsidR="002665A2" w:rsidRPr="000D5169" w:rsidRDefault="002665A2" w:rsidP="00CF5713">
            <w:pPr>
              <w:pStyle w:val="TableEntry"/>
            </w:pPr>
            <w:r w:rsidRPr="000D5169">
              <w:t xml:space="preserve">  ...tag </w:t>
            </w:r>
          </w:p>
        </w:tc>
        <w:tc>
          <w:tcPr>
            <w:tcW w:w="916" w:type="dxa"/>
            <w:tcBorders>
              <w:top w:val="single" w:sz="4" w:space="0" w:color="auto"/>
              <w:left w:val="single" w:sz="4" w:space="0" w:color="auto"/>
              <w:bottom w:val="single" w:sz="4" w:space="0" w:color="auto"/>
              <w:right w:val="single" w:sz="4" w:space="0" w:color="auto"/>
            </w:tcBorders>
          </w:tcPr>
          <w:p w14:paraId="6FF46EA8" w14:textId="43DF2767" w:rsidR="002665A2" w:rsidRPr="000D5169" w:rsidRDefault="002665A2" w:rsidP="00CF5713">
            <w:pPr>
              <w:pStyle w:val="TableEntry"/>
            </w:pPr>
            <w:r w:rsidRPr="000D5169">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6038CEAD" w14:textId="317BA84D" w:rsidR="002665A2" w:rsidRPr="000D5169" w:rsidRDefault="002665A2" w:rsidP="00CF5713">
            <w:pPr>
              <w:pStyle w:val="TableEntry"/>
            </w:pPr>
            <w:proofErr w:type="gramStart"/>
            <w:r w:rsidRPr="000D5169">
              <w:t>0..*</w:t>
            </w:r>
            <w:proofErr w:type="gramEnd"/>
          </w:p>
        </w:tc>
        <w:tc>
          <w:tcPr>
            <w:tcW w:w="1361" w:type="dxa"/>
            <w:tcBorders>
              <w:top w:val="single" w:sz="4" w:space="0" w:color="auto"/>
              <w:left w:val="single" w:sz="4" w:space="0" w:color="auto"/>
              <w:bottom w:val="single" w:sz="4" w:space="0" w:color="auto"/>
              <w:right w:val="single" w:sz="4" w:space="0" w:color="auto"/>
            </w:tcBorders>
          </w:tcPr>
          <w:p w14:paraId="676CE7EE" w14:textId="77777777" w:rsidR="002665A2" w:rsidRPr="000D5169"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7E5D9B8F" w14:textId="48C5CD97" w:rsidR="002665A2" w:rsidRPr="000D5169" w:rsidRDefault="002665A2" w:rsidP="00CF5713">
            <w:pPr>
              <w:pStyle w:val="TableEntry"/>
            </w:pPr>
            <w:r w:rsidRPr="000D5169">
              <w:t>A tag to add to matching resources</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6825BF8C" w14:textId="77777777" w:rsidR="002665A2" w:rsidRPr="000D5169" w:rsidRDefault="002665A2" w:rsidP="00CF5713">
            <w:pPr>
              <w:pStyle w:val="TableEntry"/>
              <w:rPr>
                <w:bCs/>
              </w:rPr>
            </w:pPr>
            <w:r w:rsidRPr="000D5169">
              <w:rPr>
                <w:bCs/>
              </w:rPr>
              <w:t> </w:t>
            </w:r>
          </w:p>
        </w:tc>
      </w:tr>
    </w:tbl>
    <w:p w14:paraId="7C78E8B0" w14:textId="77777777" w:rsidR="00773965" w:rsidRPr="000D5169" w:rsidRDefault="00773965" w:rsidP="00BD1A9D">
      <w:pPr>
        <w:pStyle w:val="BodyText"/>
      </w:pPr>
    </w:p>
    <w:p w14:paraId="6223C804" w14:textId="7DC504B6" w:rsidR="00BD1A9D" w:rsidRPr="000D5169" w:rsidRDefault="00BD1A9D" w:rsidP="00BD1A9D">
      <w:pPr>
        <w:pStyle w:val="BodyText"/>
      </w:pPr>
      <w:r w:rsidRPr="000D5169">
        <w:t xml:space="preserve">A FHIR </w:t>
      </w:r>
      <w:r w:rsidR="005B18DB" w:rsidRPr="000D5169">
        <w:t xml:space="preserve">Subscription </w:t>
      </w:r>
      <w:proofErr w:type="spellStart"/>
      <w:r w:rsidRPr="000D5169">
        <w:t>StructureDefinition</w:t>
      </w:r>
      <w:proofErr w:type="spellEnd"/>
      <w:r w:rsidRPr="000D5169">
        <w:t xml:space="preserve"> can be found in implementation materials – see ITI TF-2x: Appendix W for instructions on how to get to the implementation materials. </w:t>
      </w:r>
    </w:p>
    <w:p w14:paraId="54596E89" w14:textId="29F880E9" w:rsidR="00076401" w:rsidRPr="000D5169" w:rsidRDefault="00076401" w:rsidP="00D251BA">
      <w:pPr>
        <w:pStyle w:val="Heading3"/>
      </w:pPr>
      <w:bookmarkStart w:id="561" w:name="_Toc514934517"/>
      <w:r w:rsidRPr="000D5169">
        <w:t>6.6.3</w:t>
      </w:r>
      <w:r w:rsidR="007D191C" w:rsidRPr="000D5169">
        <w:t xml:space="preserve"> </w:t>
      </w:r>
      <w:r w:rsidRPr="000D5169">
        <w:t>PlanDefinition</w:t>
      </w:r>
      <w:bookmarkEnd w:id="561"/>
    </w:p>
    <w:p w14:paraId="000624D9" w14:textId="7D5835E0" w:rsidR="00B0512C" w:rsidRPr="000D5169" w:rsidRDefault="00B0512C" w:rsidP="000C7F8B">
      <w:pPr>
        <w:pStyle w:val="BodyText"/>
      </w:pPr>
      <w:r w:rsidRPr="000D5169">
        <w:t xml:space="preserve">The following table shows the </w:t>
      </w:r>
      <w:proofErr w:type="spellStart"/>
      <w:r w:rsidRPr="000D5169">
        <w:t>DynamicCarePlanPlanDefinition</w:t>
      </w:r>
      <w:proofErr w:type="spellEnd"/>
      <w:r w:rsidRPr="000D5169">
        <w:t xml:space="preserve"> </w:t>
      </w:r>
      <w:proofErr w:type="spellStart"/>
      <w:r w:rsidRPr="000D5169">
        <w:t>StructureDefinition</w:t>
      </w:r>
      <w:proofErr w:type="spellEnd"/>
      <w:r w:rsidRPr="000D5169">
        <w:t xml:space="preserve">, which constrains the </w:t>
      </w:r>
      <w:proofErr w:type="spellStart"/>
      <w:r w:rsidRPr="000D5169">
        <w:t>planDefiniton</w:t>
      </w:r>
      <w:proofErr w:type="spellEnd"/>
      <w:r w:rsidRPr="000D5169">
        <w:t xml:space="preserve"> resource.</w:t>
      </w:r>
    </w:p>
    <w:p w14:paraId="3C17CFA8" w14:textId="35E404D3" w:rsidR="00B802A1" w:rsidRPr="000D5169" w:rsidRDefault="0001628C" w:rsidP="000C7F8B">
      <w:pPr>
        <w:pStyle w:val="TableTitle"/>
      </w:pPr>
      <w:r w:rsidRPr="000D5169">
        <w:t>Table 6.6.3-1: PlanDefinition resource</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0"/>
        <w:gridCol w:w="883"/>
        <w:gridCol w:w="1436"/>
        <w:gridCol w:w="1361"/>
        <w:gridCol w:w="1472"/>
        <w:gridCol w:w="2660"/>
      </w:tblGrid>
      <w:tr w:rsidR="00B02C6E" w:rsidRPr="000D5169" w14:paraId="7CDEB62D" w14:textId="77777777" w:rsidTr="00D251BA">
        <w:trPr>
          <w:cantSplit/>
          <w:trHeight w:val="300"/>
          <w:tblHeader/>
        </w:trPr>
        <w:tc>
          <w:tcPr>
            <w:tcW w:w="0" w:type="auto"/>
            <w:shd w:val="clear" w:color="auto" w:fill="D9D9D9"/>
            <w:noWrap/>
            <w:vAlign w:val="center"/>
            <w:hideMark/>
          </w:tcPr>
          <w:p w14:paraId="50AF7112" w14:textId="77777777" w:rsidR="00036B45" w:rsidRPr="000D5169" w:rsidRDefault="00036B45" w:rsidP="00036B45">
            <w:pPr>
              <w:pStyle w:val="TableEntryHeader"/>
            </w:pPr>
            <w:r w:rsidRPr="000D5169">
              <w:t>Name</w:t>
            </w:r>
          </w:p>
        </w:tc>
        <w:tc>
          <w:tcPr>
            <w:tcW w:w="820" w:type="dxa"/>
            <w:shd w:val="clear" w:color="auto" w:fill="D9D9D9"/>
            <w:vAlign w:val="center"/>
          </w:tcPr>
          <w:p w14:paraId="704B122A" w14:textId="77777777" w:rsidR="00036B45" w:rsidRPr="000D5169" w:rsidRDefault="00036B45" w:rsidP="00036B45">
            <w:pPr>
              <w:pStyle w:val="TableEntryHeader"/>
            </w:pPr>
            <w:r w:rsidRPr="000D5169">
              <w:t>Flags</w:t>
            </w:r>
          </w:p>
        </w:tc>
        <w:tc>
          <w:tcPr>
            <w:tcW w:w="1436" w:type="dxa"/>
            <w:shd w:val="clear" w:color="auto" w:fill="D9D9D9"/>
            <w:noWrap/>
            <w:vAlign w:val="center"/>
            <w:hideMark/>
          </w:tcPr>
          <w:p w14:paraId="0B04B9E4" w14:textId="454DAAFD" w:rsidR="00036B45" w:rsidRPr="000D5169" w:rsidRDefault="00036B45" w:rsidP="00036B45">
            <w:pPr>
              <w:pStyle w:val="TableEntryHeader"/>
            </w:pPr>
            <w:r w:rsidRPr="000D5169">
              <w:t>Base Card.</w:t>
            </w:r>
          </w:p>
        </w:tc>
        <w:tc>
          <w:tcPr>
            <w:tcW w:w="0" w:type="auto"/>
            <w:shd w:val="clear" w:color="auto" w:fill="D9D9D9"/>
            <w:vAlign w:val="center"/>
          </w:tcPr>
          <w:p w14:paraId="2F09C09D" w14:textId="19A783D7" w:rsidR="00036B45" w:rsidRPr="000D5169" w:rsidRDefault="00036B45" w:rsidP="00036B45">
            <w:pPr>
              <w:pStyle w:val="TableEntryHeader"/>
            </w:pPr>
            <w:r w:rsidRPr="000D5169">
              <w:t>IHE PCC Constraint Card.</w:t>
            </w:r>
          </w:p>
        </w:tc>
        <w:tc>
          <w:tcPr>
            <w:tcW w:w="1353" w:type="dxa"/>
            <w:shd w:val="clear" w:color="auto" w:fill="D9D9D9"/>
            <w:vAlign w:val="center"/>
            <w:hideMark/>
          </w:tcPr>
          <w:p w14:paraId="4F5C1135" w14:textId="310F324F" w:rsidR="00036B45" w:rsidRPr="000D5169" w:rsidRDefault="00036B45" w:rsidP="00036B45">
            <w:pPr>
              <w:pStyle w:val="TableEntryHeader"/>
            </w:pPr>
            <w:r w:rsidRPr="000D5169">
              <w:t>Description &amp; Constraints</w:t>
            </w:r>
          </w:p>
        </w:tc>
        <w:tc>
          <w:tcPr>
            <w:tcW w:w="2660" w:type="dxa"/>
            <w:shd w:val="clear" w:color="auto" w:fill="D9D9D9"/>
            <w:noWrap/>
            <w:vAlign w:val="center"/>
            <w:hideMark/>
          </w:tcPr>
          <w:p w14:paraId="1A0CECA2" w14:textId="77777777" w:rsidR="00036B45" w:rsidRPr="000D5169" w:rsidRDefault="00036B45" w:rsidP="00036B45">
            <w:pPr>
              <w:pStyle w:val="TableEntryHeader"/>
            </w:pPr>
            <w:r w:rsidRPr="000D5169">
              <w:t>(Profile) Comments</w:t>
            </w:r>
          </w:p>
        </w:tc>
      </w:tr>
      <w:tr w:rsidR="00B02C6E" w:rsidRPr="000D5169" w14:paraId="05347617" w14:textId="77777777" w:rsidTr="00D251BA">
        <w:trPr>
          <w:cantSplit/>
          <w:trHeight w:val="300"/>
        </w:trPr>
        <w:tc>
          <w:tcPr>
            <w:tcW w:w="0" w:type="auto"/>
            <w:noWrap/>
            <w:hideMark/>
          </w:tcPr>
          <w:p w14:paraId="06FFC673" w14:textId="4FC951F5" w:rsidR="00B72B76" w:rsidRPr="000D5169" w:rsidRDefault="00B72B76" w:rsidP="00DE2DA7">
            <w:pPr>
              <w:pStyle w:val="TableEntry"/>
            </w:pPr>
            <w:r w:rsidRPr="000D5169">
              <w:t xml:space="preserve">.. PlanDefinition </w:t>
            </w:r>
          </w:p>
        </w:tc>
        <w:tc>
          <w:tcPr>
            <w:tcW w:w="820" w:type="dxa"/>
          </w:tcPr>
          <w:p w14:paraId="1D6CE50C" w14:textId="77777777" w:rsidR="00B72B76" w:rsidRPr="000D5169" w:rsidRDefault="00B72B76" w:rsidP="00DE2DA7">
            <w:pPr>
              <w:pStyle w:val="TableEntry"/>
            </w:pPr>
          </w:p>
        </w:tc>
        <w:tc>
          <w:tcPr>
            <w:tcW w:w="1436" w:type="dxa"/>
            <w:noWrap/>
            <w:hideMark/>
          </w:tcPr>
          <w:p w14:paraId="759BCAD5" w14:textId="77777777" w:rsidR="00B72B76" w:rsidRPr="000D5169" w:rsidRDefault="00B72B76" w:rsidP="00DE2DA7">
            <w:pPr>
              <w:pStyle w:val="TableEntry"/>
            </w:pPr>
            <w:r w:rsidRPr="000D5169">
              <w:t> </w:t>
            </w:r>
          </w:p>
        </w:tc>
        <w:tc>
          <w:tcPr>
            <w:tcW w:w="0" w:type="auto"/>
          </w:tcPr>
          <w:p w14:paraId="3EB3E70E" w14:textId="77777777" w:rsidR="00B72B76" w:rsidRPr="000D5169" w:rsidRDefault="00B72B76" w:rsidP="00DE2DA7">
            <w:pPr>
              <w:pStyle w:val="TableEntry"/>
            </w:pPr>
          </w:p>
        </w:tc>
        <w:tc>
          <w:tcPr>
            <w:tcW w:w="1353" w:type="dxa"/>
            <w:hideMark/>
          </w:tcPr>
          <w:p w14:paraId="74C14689" w14:textId="242F1E8E" w:rsidR="00B72B76" w:rsidRPr="000D5169" w:rsidRDefault="00B72B76" w:rsidP="00DE2DA7">
            <w:pPr>
              <w:pStyle w:val="TableEntry"/>
            </w:pPr>
            <w:proofErr w:type="spellStart"/>
            <w:r w:rsidRPr="000D5169">
              <w:t>planDefinition</w:t>
            </w:r>
            <w:proofErr w:type="spellEnd"/>
            <w:r w:rsidRPr="000D5169">
              <w:t xml:space="preserve"> for care planning</w:t>
            </w:r>
          </w:p>
        </w:tc>
        <w:tc>
          <w:tcPr>
            <w:tcW w:w="2660" w:type="dxa"/>
            <w:noWrap/>
            <w:hideMark/>
          </w:tcPr>
          <w:p w14:paraId="35BBEB09" w14:textId="77777777" w:rsidR="00B72B76" w:rsidRPr="000D5169" w:rsidRDefault="00B72B76" w:rsidP="00DE2DA7">
            <w:pPr>
              <w:pStyle w:val="TableEntry"/>
            </w:pPr>
            <w:r w:rsidRPr="000D5169">
              <w:t> </w:t>
            </w:r>
          </w:p>
        </w:tc>
      </w:tr>
      <w:tr w:rsidR="00B02C6E" w:rsidRPr="000D5169" w14:paraId="6EA6D5F3" w14:textId="77777777" w:rsidTr="00D251BA">
        <w:trPr>
          <w:cantSplit/>
          <w:trHeight w:val="300"/>
        </w:trPr>
        <w:tc>
          <w:tcPr>
            <w:tcW w:w="0" w:type="auto"/>
            <w:noWrap/>
          </w:tcPr>
          <w:p w14:paraId="1C7767E1" w14:textId="38C4B169" w:rsidR="00B72B76" w:rsidRPr="000D5169" w:rsidRDefault="00B72B76" w:rsidP="00DE2DA7">
            <w:pPr>
              <w:pStyle w:val="TableEntry"/>
            </w:pPr>
            <w:r w:rsidRPr="000D5169">
              <w:t xml:space="preserve">… </w:t>
            </w:r>
            <w:proofErr w:type="spellStart"/>
            <w:r w:rsidRPr="000D5169">
              <w:t>url</w:t>
            </w:r>
            <w:proofErr w:type="spellEnd"/>
          </w:p>
        </w:tc>
        <w:tc>
          <w:tcPr>
            <w:tcW w:w="820" w:type="dxa"/>
          </w:tcPr>
          <w:p w14:paraId="2BD8EF77" w14:textId="3471CEBF" w:rsidR="00B72B76" w:rsidRPr="000D5169" w:rsidRDefault="00B72B76" w:rsidP="00DE2DA7">
            <w:pPr>
              <w:pStyle w:val="TableEntry"/>
            </w:pPr>
            <w:r w:rsidRPr="000D5169">
              <w:rPr>
                <w:bCs/>
              </w:rPr>
              <w:t>Σ</w:t>
            </w:r>
          </w:p>
        </w:tc>
        <w:tc>
          <w:tcPr>
            <w:tcW w:w="1436" w:type="dxa"/>
            <w:noWrap/>
          </w:tcPr>
          <w:p w14:paraId="3C678212" w14:textId="586529F9" w:rsidR="00B72B76" w:rsidRPr="000D5169" w:rsidRDefault="00AC2E1A" w:rsidP="00DE2DA7">
            <w:pPr>
              <w:pStyle w:val="TableEntry"/>
            </w:pPr>
            <w:r w:rsidRPr="000D5169">
              <w:t>0</w:t>
            </w:r>
            <w:r w:rsidR="00B72B76" w:rsidRPr="000D5169">
              <w:t>..1</w:t>
            </w:r>
          </w:p>
        </w:tc>
        <w:tc>
          <w:tcPr>
            <w:tcW w:w="0" w:type="auto"/>
          </w:tcPr>
          <w:p w14:paraId="0F2A29B1" w14:textId="45D014EF" w:rsidR="00B72B76" w:rsidRPr="000D5169" w:rsidRDefault="00566C9D" w:rsidP="00DE2DA7">
            <w:pPr>
              <w:pStyle w:val="TableEntry"/>
            </w:pPr>
            <w:r w:rsidRPr="000D5169">
              <w:t>1..1</w:t>
            </w:r>
          </w:p>
        </w:tc>
        <w:tc>
          <w:tcPr>
            <w:tcW w:w="1353" w:type="dxa"/>
          </w:tcPr>
          <w:p w14:paraId="69F5BE35" w14:textId="16B3EA24" w:rsidR="00B72B76" w:rsidRPr="000D5169" w:rsidRDefault="00B72B76" w:rsidP="00DE2DA7">
            <w:pPr>
              <w:pStyle w:val="TableEntry"/>
            </w:pPr>
            <w:r w:rsidRPr="000D5169">
              <w:t>Logical URI to reference this plan definition (globally unique)</w:t>
            </w:r>
          </w:p>
        </w:tc>
        <w:tc>
          <w:tcPr>
            <w:tcW w:w="2660" w:type="dxa"/>
            <w:noWrap/>
          </w:tcPr>
          <w:p w14:paraId="138EF702" w14:textId="5E3362DD" w:rsidR="00B72B76" w:rsidRPr="000D5169" w:rsidRDefault="00B72B76" w:rsidP="00DE2DA7">
            <w:pPr>
              <w:pStyle w:val="TableEntry"/>
            </w:pPr>
            <w:r w:rsidRPr="000D5169">
              <w:t xml:space="preserve">This version of the profile requires </w:t>
            </w:r>
            <w:proofErr w:type="spellStart"/>
            <w:r w:rsidRPr="000D5169">
              <w:t>url</w:t>
            </w:r>
            <w:proofErr w:type="spellEnd"/>
            <w:r w:rsidRPr="000D5169">
              <w:t xml:space="preserve"> where the library of </w:t>
            </w:r>
            <w:proofErr w:type="spellStart"/>
            <w:r w:rsidRPr="000D5169">
              <w:t>planDefinitions</w:t>
            </w:r>
            <w:proofErr w:type="spellEnd"/>
            <w:r w:rsidRPr="000D5169">
              <w:t xml:space="preserve"> are stored.</w:t>
            </w:r>
          </w:p>
        </w:tc>
      </w:tr>
      <w:tr w:rsidR="00B02C6E" w:rsidRPr="000D5169" w14:paraId="4CEA3315" w14:textId="77777777" w:rsidTr="00D251BA">
        <w:trPr>
          <w:cantSplit/>
          <w:trHeight w:val="600"/>
        </w:trPr>
        <w:tc>
          <w:tcPr>
            <w:tcW w:w="0" w:type="auto"/>
            <w:noWrap/>
            <w:hideMark/>
          </w:tcPr>
          <w:p w14:paraId="48A2FE36" w14:textId="77777777" w:rsidR="00B72B76" w:rsidRPr="000D5169" w:rsidRDefault="00B72B76" w:rsidP="00DE2DA7">
            <w:pPr>
              <w:pStyle w:val="TableEntry"/>
            </w:pPr>
            <w:r w:rsidRPr="000D5169">
              <w:t xml:space="preserve">...identifier </w:t>
            </w:r>
          </w:p>
        </w:tc>
        <w:tc>
          <w:tcPr>
            <w:tcW w:w="820" w:type="dxa"/>
          </w:tcPr>
          <w:p w14:paraId="2FFF3DC0" w14:textId="77777777" w:rsidR="00B72B76" w:rsidRPr="000D5169" w:rsidRDefault="00B72B76" w:rsidP="00DE2DA7">
            <w:pPr>
              <w:pStyle w:val="TableEntry"/>
              <w:rPr>
                <w:bCs/>
              </w:rPr>
            </w:pPr>
            <w:r w:rsidRPr="000D5169">
              <w:rPr>
                <w:bCs/>
              </w:rPr>
              <w:t>Σ</w:t>
            </w:r>
          </w:p>
        </w:tc>
        <w:tc>
          <w:tcPr>
            <w:tcW w:w="1436" w:type="dxa"/>
            <w:noWrap/>
            <w:hideMark/>
          </w:tcPr>
          <w:p w14:paraId="6DF0CA4F" w14:textId="59956F17" w:rsidR="00B72B76" w:rsidRPr="000D5169" w:rsidRDefault="00AC2E1A" w:rsidP="00DE2DA7">
            <w:pPr>
              <w:pStyle w:val="TableEntry"/>
            </w:pPr>
            <w:proofErr w:type="gramStart"/>
            <w:r w:rsidRPr="000D5169">
              <w:rPr>
                <w:bCs/>
              </w:rPr>
              <w:t>0</w:t>
            </w:r>
            <w:r w:rsidR="00B72B76" w:rsidRPr="000D5169">
              <w:t>..*</w:t>
            </w:r>
            <w:proofErr w:type="gramEnd"/>
          </w:p>
        </w:tc>
        <w:tc>
          <w:tcPr>
            <w:tcW w:w="0" w:type="auto"/>
          </w:tcPr>
          <w:p w14:paraId="6CFFCA47" w14:textId="60651220" w:rsidR="00B72B76" w:rsidRPr="000D5169" w:rsidRDefault="00566C9D" w:rsidP="00DE2DA7">
            <w:pPr>
              <w:pStyle w:val="TableEntry"/>
            </w:pPr>
            <w:proofErr w:type="gramStart"/>
            <w:r w:rsidRPr="000D5169">
              <w:t>1..*</w:t>
            </w:r>
            <w:proofErr w:type="gramEnd"/>
          </w:p>
        </w:tc>
        <w:tc>
          <w:tcPr>
            <w:tcW w:w="1353" w:type="dxa"/>
            <w:hideMark/>
          </w:tcPr>
          <w:p w14:paraId="498E378D" w14:textId="5F8E3122" w:rsidR="00B72B76" w:rsidRPr="000D5169" w:rsidRDefault="00B72B76" w:rsidP="00DE2DA7">
            <w:pPr>
              <w:pStyle w:val="TableEntry"/>
            </w:pPr>
            <w:r w:rsidRPr="000D5169">
              <w:t xml:space="preserve">External Ids for this </w:t>
            </w:r>
            <w:proofErr w:type="spellStart"/>
            <w:r w:rsidRPr="000D5169">
              <w:t>planDefinition</w:t>
            </w:r>
            <w:proofErr w:type="spellEnd"/>
          </w:p>
        </w:tc>
        <w:tc>
          <w:tcPr>
            <w:tcW w:w="2660" w:type="dxa"/>
            <w:hideMark/>
          </w:tcPr>
          <w:p w14:paraId="6FF609FD" w14:textId="77777777" w:rsidR="00B72B76" w:rsidRPr="000D5169" w:rsidRDefault="00B72B76" w:rsidP="00DE2DA7">
            <w:pPr>
              <w:pStyle w:val="TableEntry"/>
              <w:rPr>
                <w:bCs/>
              </w:rPr>
            </w:pPr>
            <w:r w:rsidRPr="000D5169">
              <w:rPr>
                <w:bCs/>
              </w:rPr>
              <w:t>This version of the profile requires at least one identifier.</w:t>
            </w:r>
          </w:p>
        </w:tc>
      </w:tr>
      <w:tr w:rsidR="00B02C6E" w:rsidRPr="000D5169" w14:paraId="702887C4" w14:textId="77777777" w:rsidTr="00D251BA">
        <w:trPr>
          <w:cantSplit/>
          <w:trHeight w:val="600"/>
        </w:trPr>
        <w:tc>
          <w:tcPr>
            <w:tcW w:w="0" w:type="auto"/>
            <w:shd w:val="clear" w:color="auto" w:fill="auto"/>
            <w:noWrap/>
          </w:tcPr>
          <w:p w14:paraId="2B6ECADC" w14:textId="39E272C3" w:rsidR="00B72B76" w:rsidRPr="000D5169" w:rsidRDefault="00B72B76" w:rsidP="00DE2DA7">
            <w:pPr>
              <w:pStyle w:val="TableEntry"/>
            </w:pPr>
            <w:r w:rsidRPr="000D5169">
              <w:t>... version</w:t>
            </w:r>
          </w:p>
        </w:tc>
        <w:tc>
          <w:tcPr>
            <w:tcW w:w="820" w:type="dxa"/>
          </w:tcPr>
          <w:p w14:paraId="546930B0" w14:textId="77777777" w:rsidR="00B72B76" w:rsidRPr="000D5169" w:rsidRDefault="00B72B76" w:rsidP="00DE2DA7">
            <w:pPr>
              <w:pStyle w:val="TableEntry"/>
              <w:rPr>
                <w:bCs/>
              </w:rPr>
            </w:pPr>
            <w:r w:rsidRPr="000D5169">
              <w:rPr>
                <w:bCs/>
              </w:rPr>
              <w:t>Σ</w:t>
            </w:r>
          </w:p>
        </w:tc>
        <w:tc>
          <w:tcPr>
            <w:tcW w:w="1436" w:type="dxa"/>
            <w:shd w:val="clear" w:color="auto" w:fill="auto"/>
            <w:noWrap/>
          </w:tcPr>
          <w:p w14:paraId="627DB6D0" w14:textId="34BA8EE9" w:rsidR="00B72B76" w:rsidRPr="000D5169" w:rsidRDefault="00AC2E1A" w:rsidP="00DE2DA7">
            <w:pPr>
              <w:pStyle w:val="TableEntry"/>
              <w:rPr>
                <w:bCs/>
              </w:rPr>
            </w:pPr>
            <w:r w:rsidRPr="000D5169">
              <w:rPr>
                <w:bCs/>
              </w:rPr>
              <w:t>0</w:t>
            </w:r>
            <w:r w:rsidR="00B72B76" w:rsidRPr="000D5169">
              <w:rPr>
                <w:bCs/>
              </w:rPr>
              <w:t>..1</w:t>
            </w:r>
          </w:p>
        </w:tc>
        <w:tc>
          <w:tcPr>
            <w:tcW w:w="0" w:type="auto"/>
          </w:tcPr>
          <w:p w14:paraId="160D0F51" w14:textId="7ED9663C" w:rsidR="00B72B76" w:rsidRPr="00D251BA" w:rsidRDefault="00566C9D" w:rsidP="00D251BA">
            <w:pPr>
              <w:pStyle w:val="TableEntry"/>
              <w:jc w:val="center"/>
            </w:pPr>
            <w:r w:rsidRPr="00D251BA">
              <w:t>1..1</w:t>
            </w:r>
          </w:p>
        </w:tc>
        <w:tc>
          <w:tcPr>
            <w:tcW w:w="1353" w:type="dxa"/>
          </w:tcPr>
          <w:p w14:paraId="0BDB3277" w14:textId="2BFFF955" w:rsidR="00B72B76" w:rsidRPr="000D5169" w:rsidRDefault="00B72B76" w:rsidP="00D251BA">
            <w:pPr>
              <w:pStyle w:val="TableEntry"/>
              <w:jc w:val="center"/>
            </w:pPr>
            <w:r w:rsidRPr="00D251BA">
              <w:t>Business version of the plan definition</w:t>
            </w:r>
          </w:p>
        </w:tc>
        <w:tc>
          <w:tcPr>
            <w:tcW w:w="2660" w:type="dxa"/>
          </w:tcPr>
          <w:p w14:paraId="732BBE18" w14:textId="61199160" w:rsidR="00B72B76" w:rsidRPr="000D5169" w:rsidRDefault="00B72B76" w:rsidP="00D251BA">
            <w:pPr>
              <w:pStyle w:val="TableEntry"/>
            </w:pPr>
            <w:r w:rsidRPr="000D5169">
              <w:t>This version of the profile requires specifying the version of this PlanDefinition.</w:t>
            </w:r>
          </w:p>
        </w:tc>
      </w:tr>
      <w:tr w:rsidR="00B02C6E" w:rsidRPr="000D5169" w14:paraId="25748EAE" w14:textId="77777777" w:rsidTr="00D251BA">
        <w:trPr>
          <w:cantSplit/>
          <w:trHeight w:val="600"/>
        </w:trPr>
        <w:tc>
          <w:tcPr>
            <w:tcW w:w="0" w:type="auto"/>
            <w:shd w:val="clear" w:color="auto" w:fill="auto"/>
            <w:noWrap/>
          </w:tcPr>
          <w:p w14:paraId="5DED5D84" w14:textId="7A0D8F84" w:rsidR="00B72B76" w:rsidRPr="000D5169" w:rsidRDefault="00B72B76" w:rsidP="00DE2DA7">
            <w:pPr>
              <w:pStyle w:val="TableEntry"/>
            </w:pPr>
            <w:r w:rsidRPr="000D5169">
              <w:t>... name</w:t>
            </w:r>
          </w:p>
        </w:tc>
        <w:tc>
          <w:tcPr>
            <w:tcW w:w="820" w:type="dxa"/>
          </w:tcPr>
          <w:p w14:paraId="76297FC5" w14:textId="77777777" w:rsidR="00B72B76" w:rsidRPr="000D5169" w:rsidRDefault="00B72B76" w:rsidP="00DE2DA7">
            <w:pPr>
              <w:pStyle w:val="TableEntry"/>
              <w:rPr>
                <w:bCs/>
              </w:rPr>
            </w:pPr>
            <w:r w:rsidRPr="000D5169">
              <w:rPr>
                <w:bCs/>
              </w:rPr>
              <w:t>Σ</w:t>
            </w:r>
          </w:p>
        </w:tc>
        <w:tc>
          <w:tcPr>
            <w:tcW w:w="1436" w:type="dxa"/>
            <w:shd w:val="clear" w:color="auto" w:fill="auto"/>
            <w:noWrap/>
          </w:tcPr>
          <w:p w14:paraId="31179B35" w14:textId="13AB2271" w:rsidR="00B72B76" w:rsidRPr="000D5169" w:rsidRDefault="00AC2E1A" w:rsidP="00DE2DA7">
            <w:pPr>
              <w:pStyle w:val="TableEntry"/>
              <w:rPr>
                <w:bCs/>
              </w:rPr>
            </w:pPr>
            <w:r w:rsidRPr="000D5169">
              <w:rPr>
                <w:bCs/>
              </w:rPr>
              <w:t>0</w:t>
            </w:r>
            <w:r w:rsidR="00B72B76" w:rsidRPr="000D5169">
              <w:rPr>
                <w:bCs/>
              </w:rPr>
              <w:t>..1</w:t>
            </w:r>
          </w:p>
        </w:tc>
        <w:tc>
          <w:tcPr>
            <w:tcW w:w="0" w:type="auto"/>
          </w:tcPr>
          <w:p w14:paraId="4B357318" w14:textId="084DB6F2" w:rsidR="00B72B76" w:rsidRPr="000D5169" w:rsidRDefault="00566C9D" w:rsidP="00DE2DA7">
            <w:pPr>
              <w:pStyle w:val="TableEntry"/>
            </w:pPr>
            <w:r w:rsidRPr="000D5169">
              <w:t>1..1</w:t>
            </w:r>
          </w:p>
        </w:tc>
        <w:tc>
          <w:tcPr>
            <w:tcW w:w="1353" w:type="dxa"/>
          </w:tcPr>
          <w:p w14:paraId="71AA16CB" w14:textId="0E115D50" w:rsidR="00B72B76" w:rsidRPr="000D5169" w:rsidRDefault="00B72B76" w:rsidP="00DE2DA7">
            <w:pPr>
              <w:pStyle w:val="TableEntry"/>
            </w:pPr>
            <w:r w:rsidRPr="000D5169">
              <w:t>Name for this plan definition (computer friendly)</w:t>
            </w:r>
          </w:p>
        </w:tc>
        <w:tc>
          <w:tcPr>
            <w:tcW w:w="2660" w:type="dxa"/>
          </w:tcPr>
          <w:p w14:paraId="25396215" w14:textId="2E102BBA" w:rsidR="00B72B76" w:rsidRPr="000D5169" w:rsidRDefault="00B72B76" w:rsidP="00DE2DA7">
            <w:pPr>
              <w:pStyle w:val="TableEntry"/>
              <w:rPr>
                <w:bCs/>
              </w:rPr>
            </w:pPr>
            <w:r w:rsidRPr="000D5169">
              <w:t xml:space="preserve">This version of the profile requires the name of the </w:t>
            </w:r>
            <w:proofErr w:type="spellStart"/>
            <w:r w:rsidRPr="000D5169">
              <w:t>planDefinition</w:t>
            </w:r>
            <w:proofErr w:type="spellEnd"/>
          </w:p>
        </w:tc>
      </w:tr>
      <w:tr w:rsidR="00B02C6E" w:rsidRPr="000D5169" w14:paraId="30964E98" w14:textId="77777777" w:rsidTr="00D251BA">
        <w:trPr>
          <w:cantSplit/>
          <w:trHeight w:val="600"/>
        </w:trPr>
        <w:tc>
          <w:tcPr>
            <w:tcW w:w="0" w:type="auto"/>
            <w:shd w:val="clear" w:color="auto" w:fill="auto"/>
            <w:noWrap/>
          </w:tcPr>
          <w:p w14:paraId="039274E4" w14:textId="64EFA499" w:rsidR="00B72B76" w:rsidRPr="000D5169" w:rsidRDefault="00B72B76" w:rsidP="00DE2DA7">
            <w:pPr>
              <w:pStyle w:val="TableEntry"/>
            </w:pPr>
            <w:r w:rsidRPr="000D5169">
              <w:lastRenderedPageBreak/>
              <w:t>... title</w:t>
            </w:r>
          </w:p>
        </w:tc>
        <w:tc>
          <w:tcPr>
            <w:tcW w:w="820" w:type="dxa"/>
          </w:tcPr>
          <w:p w14:paraId="249B13D7" w14:textId="77777777" w:rsidR="00B72B76" w:rsidRPr="000D5169" w:rsidRDefault="00B72B76" w:rsidP="00DE2DA7">
            <w:pPr>
              <w:pStyle w:val="TableEntry"/>
              <w:rPr>
                <w:bCs/>
              </w:rPr>
            </w:pPr>
            <w:r w:rsidRPr="000D5169">
              <w:rPr>
                <w:bCs/>
              </w:rPr>
              <w:t>Σ</w:t>
            </w:r>
          </w:p>
        </w:tc>
        <w:tc>
          <w:tcPr>
            <w:tcW w:w="1436" w:type="dxa"/>
            <w:shd w:val="clear" w:color="auto" w:fill="auto"/>
            <w:noWrap/>
          </w:tcPr>
          <w:p w14:paraId="6C54DDBE" w14:textId="311CFEC7" w:rsidR="00B72B76" w:rsidRPr="000D5169" w:rsidRDefault="00AC2E1A" w:rsidP="00DE2DA7">
            <w:pPr>
              <w:pStyle w:val="TableEntry"/>
              <w:rPr>
                <w:bCs/>
              </w:rPr>
            </w:pPr>
            <w:r w:rsidRPr="000D5169">
              <w:rPr>
                <w:bCs/>
              </w:rPr>
              <w:t>0</w:t>
            </w:r>
            <w:r w:rsidR="00B72B76" w:rsidRPr="000D5169">
              <w:rPr>
                <w:bCs/>
              </w:rPr>
              <w:t>..1</w:t>
            </w:r>
          </w:p>
        </w:tc>
        <w:tc>
          <w:tcPr>
            <w:tcW w:w="0" w:type="auto"/>
          </w:tcPr>
          <w:p w14:paraId="31DA49A1" w14:textId="41DE3BB9" w:rsidR="00B72B76" w:rsidRPr="000D5169" w:rsidRDefault="00566C9D" w:rsidP="00DE2DA7">
            <w:pPr>
              <w:pStyle w:val="TableEntry"/>
            </w:pPr>
            <w:r w:rsidRPr="000D5169">
              <w:t>1..1</w:t>
            </w:r>
          </w:p>
        </w:tc>
        <w:tc>
          <w:tcPr>
            <w:tcW w:w="1353" w:type="dxa"/>
          </w:tcPr>
          <w:p w14:paraId="0ECBBC89" w14:textId="5C8D3FED" w:rsidR="00B72B76" w:rsidRPr="000D5169" w:rsidRDefault="00B72B76" w:rsidP="00DE2DA7">
            <w:pPr>
              <w:pStyle w:val="TableEntry"/>
            </w:pPr>
            <w:r w:rsidRPr="000D5169">
              <w:t>Name for this plan definition (human friendly)</w:t>
            </w:r>
          </w:p>
        </w:tc>
        <w:tc>
          <w:tcPr>
            <w:tcW w:w="2660" w:type="dxa"/>
          </w:tcPr>
          <w:p w14:paraId="390C86A6" w14:textId="0F6C7724" w:rsidR="00B72B76" w:rsidRPr="000D5169" w:rsidRDefault="00B72B76" w:rsidP="00DE2DA7">
            <w:pPr>
              <w:pStyle w:val="TableEntry"/>
              <w:rPr>
                <w:bCs/>
              </w:rPr>
            </w:pPr>
            <w:r w:rsidRPr="000D5169">
              <w:rPr>
                <w:bCs/>
              </w:rPr>
              <w:t>This version of the profile requires a title which is used in an UI.</w:t>
            </w:r>
          </w:p>
        </w:tc>
      </w:tr>
      <w:tr w:rsidR="00B02C6E" w:rsidRPr="000D5169" w14:paraId="43BC0EEE" w14:textId="77777777" w:rsidTr="00D251BA">
        <w:trPr>
          <w:cantSplit/>
          <w:trHeight w:val="600"/>
        </w:trPr>
        <w:tc>
          <w:tcPr>
            <w:tcW w:w="0" w:type="auto"/>
            <w:shd w:val="clear" w:color="auto" w:fill="auto"/>
            <w:noWrap/>
          </w:tcPr>
          <w:p w14:paraId="1151F137" w14:textId="4334BCB3" w:rsidR="00B72B76" w:rsidRPr="000D5169" w:rsidRDefault="00B72B76" w:rsidP="00DE2DA7">
            <w:pPr>
              <w:pStyle w:val="TableEntry"/>
            </w:pPr>
            <w:r w:rsidRPr="000D5169">
              <w:t>... type</w:t>
            </w:r>
          </w:p>
        </w:tc>
        <w:tc>
          <w:tcPr>
            <w:tcW w:w="820" w:type="dxa"/>
          </w:tcPr>
          <w:p w14:paraId="0F9F9636" w14:textId="77777777" w:rsidR="00B72B76" w:rsidRPr="000D5169" w:rsidRDefault="00B72B76" w:rsidP="00DE2DA7">
            <w:pPr>
              <w:pStyle w:val="TableEntry"/>
              <w:rPr>
                <w:bCs/>
              </w:rPr>
            </w:pPr>
            <w:r w:rsidRPr="000D5169">
              <w:rPr>
                <w:bCs/>
              </w:rPr>
              <w:t>Σ</w:t>
            </w:r>
          </w:p>
        </w:tc>
        <w:tc>
          <w:tcPr>
            <w:tcW w:w="1436" w:type="dxa"/>
            <w:shd w:val="clear" w:color="auto" w:fill="auto"/>
            <w:noWrap/>
          </w:tcPr>
          <w:p w14:paraId="7852572D" w14:textId="50A2085F" w:rsidR="00B72B76" w:rsidRPr="000D5169" w:rsidRDefault="00B72B76" w:rsidP="00DE2DA7">
            <w:pPr>
              <w:pStyle w:val="TableEntry"/>
              <w:rPr>
                <w:bCs/>
              </w:rPr>
            </w:pPr>
            <w:r w:rsidRPr="000D5169">
              <w:rPr>
                <w:bCs/>
              </w:rPr>
              <w:t>0..1</w:t>
            </w:r>
          </w:p>
        </w:tc>
        <w:tc>
          <w:tcPr>
            <w:tcW w:w="0" w:type="auto"/>
          </w:tcPr>
          <w:p w14:paraId="371AB4A1" w14:textId="77777777" w:rsidR="00B72B76" w:rsidRPr="000D5169" w:rsidRDefault="00B72B76" w:rsidP="00DE2DA7">
            <w:pPr>
              <w:pStyle w:val="TableEntry"/>
            </w:pPr>
          </w:p>
        </w:tc>
        <w:tc>
          <w:tcPr>
            <w:tcW w:w="1353" w:type="dxa"/>
          </w:tcPr>
          <w:p w14:paraId="09E75715" w14:textId="1E4779DC" w:rsidR="00B72B76" w:rsidRPr="000D5169" w:rsidRDefault="00B72B76" w:rsidP="00DE2DA7">
            <w:pPr>
              <w:pStyle w:val="TableEntry"/>
            </w:pPr>
            <w:r w:rsidRPr="000D5169">
              <w:t xml:space="preserve">order-set | protocol | </w:t>
            </w:r>
            <w:proofErr w:type="spellStart"/>
            <w:r w:rsidRPr="000D5169">
              <w:t>eca</w:t>
            </w:r>
            <w:proofErr w:type="spellEnd"/>
            <w:r w:rsidRPr="000D5169">
              <w:t>-rule</w:t>
            </w:r>
          </w:p>
        </w:tc>
        <w:tc>
          <w:tcPr>
            <w:tcW w:w="2660" w:type="dxa"/>
          </w:tcPr>
          <w:p w14:paraId="0B046C51" w14:textId="64FAD714" w:rsidR="00B72B76" w:rsidRPr="000D5169" w:rsidRDefault="00B72B76" w:rsidP="00DE2DA7">
            <w:pPr>
              <w:pStyle w:val="TableEntry"/>
              <w:rPr>
                <w:bCs/>
              </w:rPr>
            </w:pPr>
          </w:p>
        </w:tc>
      </w:tr>
      <w:tr w:rsidR="00B02C6E" w:rsidRPr="000D5169" w14:paraId="0343C89F" w14:textId="77777777" w:rsidTr="00D251BA">
        <w:trPr>
          <w:cantSplit/>
          <w:trHeight w:val="600"/>
        </w:trPr>
        <w:tc>
          <w:tcPr>
            <w:tcW w:w="0" w:type="auto"/>
            <w:noWrap/>
          </w:tcPr>
          <w:p w14:paraId="2095A072" w14:textId="77777777" w:rsidR="00B72B76" w:rsidRPr="000D5169" w:rsidRDefault="00B72B76" w:rsidP="00DE2DA7">
            <w:pPr>
              <w:pStyle w:val="TableEntry"/>
            </w:pPr>
            <w:r w:rsidRPr="000D5169">
              <w:t>... status</w:t>
            </w:r>
            <w:r w:rsidRPr="000D5169">
              <w:tab/>
            </w:r>
          </w:p>
        </w:tc>
        <w:tc>
          <w:tcPr>
            <w:tcW w:w="820" w:type="dxa"/>
          </w:tcPr>
          <w:p w14:paraId="2739030B" w14:textId="11A999F7" w:rsidR="00B72B76" w:rsidRPr="000D5169" w:rsidRDefault="00B72B76" w:rsidP="00DE2DA7">
            <w:pPr>
              <w:pStyle w:val="TableEntry"/>
              <w:rPr>
                <w:bCs/>
              </w:rPr>
            </w:pPr>
            <w:r w:rsidRPr="000D5169">
              <w:rPr>
                <w:bCs/>
              </w:rPr>
              <w:t>?! Σ</w:t>
            </w:r>
          </w:p>
        </w:tc>
        <w:tc>
          <w:tcPr>
            <w:tcW w:w="1436" w:type="dxa"/>
            <w:noWrap/>
          </w:tcPr>
          <w:p w14:paraId="5136775D" w14:textId="77777777" w:rsidR="00B72B76" w:rsidRPr="000D5169" w:rsidRDefault="00B72B76" w:rsidP="00DE2DA7">
            <w:pPr>
              <w:pStyle w:val="TableEntry"/>
              <w:rPr>
                <w:bCs/>
              </w:rPr>
            </w:pPr>
            <w:r w:rsidRPr="000D5169">
              <w:rPr>
                <w:bCs/>
              </w:rPr>
              <w:t>1..1</w:t>
            </w:r>
          </w:p>
        </w:tc>
        <w:tc>
          <w:tcPr>
            <w:tcW w:w="0" w:type="auto"/>
          </w:tcPr>
          <w:p w14:paraId="3A857971" w14:textId="77777777" w:rsidR="00B72B76" w:rsidRPr="000D5169" w:rsidRDefault="00B72B76" w:rsidP="00DE2DA7">
            <w:pPr>
              <w:pStyle w:val="TableEntry"/>
            </w:pPr>
          </w:p>
        </w:tc>
        <w:tc>
          <w:tcPr>
            <w:tcW w:w="1353" w:type="dxa"/>
          </w:tcPr>
          <w:p w14:paraId="318E17BB" w14:textId="169057D0" w:rsidR="00B72B76" w:rsidRPr="000D5169" w:rsidRDefault="00B72B76" w:rsidP="00DE2DA7">
            <w:pPr>
              <w:pStyle w:val="TableEntry"/>
            </w:pPr>
            <w:r w:rsidRPr="000D5169">
              <w:t>draft | active | retired | unknown</w:t>
            </w:r>
          </w:p>
        </w:tc>
        <w:tc>
          <w:tcPr>
            <w:tcW w:w="2660" w:type="dxa"/>
          </w:tcPr>
          <w:p w14:paraId="33313ED2" w14:textId="77777777" w:rsidR="00B72B76" w:rsidRPr="000D5169" w:rsidRDefault="00B72B76" w:rsidP="00DE2DA7">
            <w:pPr>
              <w:pStyle w:val="TableEntry"/>
              <w:rPr>
                <w:bCs/>
              </w:rPr>
            </w:pPr>
          </w:p>
        </w:tc>
      </w:tr>
      <w:tr w:rsidR="00B02C6E" w:rsidRPr="000D5169" w14:paraId="20F2A19E" w14:textId="77777777" w:rsidTr="00D251BA">
        <w:trPr>
          <w:cantSplit/>
          <w:trHeight w:val="600"/>
        </w:trPr>
        <w:tc>
          <w:tcPr>
            <w:tcW w:w="0" w:type="auto"/>
            <w:shd w:val="clear" w:color="auto" w:fill="auto"/>
            <w:noWrap/>
          </w:tcPr>
          <w:p w14:paraId="5A74366E" w14:textId="5A765DE5" w:rsidR="00B72B76" w:rsidRPr="000D5169" w:rsidRDefault="00B72B76" w:rsidP="00DE2DA7">
            <w:pPr>
              <w:pStyle w:val="TableEntry"/>
            </w:pPr>
            <w:r w:rsidRPr="000D5169">
              <w:t>... experimental</w:t>
            </w:r>
          </w:p>
        </w:tc>
        <w:tc>
          <w:tcPr>
            <w:tcW w:w="820" w:type="dxa"/>
          </w:tcPr>
          <w:p w14:paraId="3758FC6B" w14:textId="21E72AF9" w:rsidR="00B72B76" w:rsidRPr="000D5169" w:rsidRDefault="00B72B76" w:rsidP="00DE2DA7">
            <w:pPr>
              <w:pStyle w:val="TableEntry"/>
              <w:rPr>
                <w:bCs/>
              </w:rPr>
            </w:pPr>
            <w:r w:rsidRPr="000D5169">
              <w:rPr>
                <w:bCs/>
              </w:rPr>
              <w:t>?! Σ</w:t>
            </w:r>
          </w:p>
        </w:tc>
        <w:tc>
          <w:tcPr>
            <w:tcW w:w="1436" w:type="dxa"/>
            <w:shd w:val="clear" w:color="auto" w:fill="auto"/>
            <w:noWrap/>
          </w:tcPr>
          <w:p w14:paraId="6BD87946" w14:textId="3D9B6D71" w:rsidR="00B72B76" w:rsidRPr="000D5169" w:rsidRDefault="00B72B76" w:rsidP="00DE2DA7">
            <w:pPr>
              <w:pStyle w:val="TableEntry"/>
              <w:rPr>
                <w:bCs/>
              </w:rPr>
            </w:pPr>
            <w:r w:rsidRPr="000D5169">
              <w:rPr>
                <w:bCs/>
              </w:rPr>
              <w:t>0..1</w:t>
            </w:r>
          </w:p>
        </w:tc>
        <w:tc>
          <w:tcPr>
            <w:tcW w:w="0" w:type="auto"/>
          </w:tcPr>
          <w:p w14:paraId="20FD719A" w14:textId="77777777" w:rsidR="00B72B76" w:rsidRPr="000D5169" w:rsidRDefault="00B72B76" w:rsidP="00DE2DA7">
            <w:pPr>
              <w:pStyle w:val="TableEntry"/>
            </w:pPr>
          </w:p>
        </w:tc>
        <w:tc>
          <w:tcPr>
            <w:tcW w:w="1353" w:type="dxa"/>
          </w:tcPr>
          <w:p w14:paraId="6AB15B8D" w14:textId="2D90A457" w:rsidR="00B72B76" w:rsidRPr="000D5169" w:rsidRDefault="00B72B76" w:rsidP="00DE2DA7">
            <w:pPr>
              <w:pStyle w:val="TableEntry"/>
            </w:pPr>
            <w:r w:rsidRPr="000D5169">
              <w:t>For testing purposes, not real usage</w:t>
            </w:r>
          </w:p>
        </w:tc>
        <w:tc>
          <w:tcPr>
            <w:tcW w:w="2660" w:type="dxa"/>
          </w:tcPr>
          <w:p w14:paraId="31122A6F" w14:textId="77777777" w:rsidR="00B72B76" w:rsidRPr="000D5169" w:rsidRDefault="00B72B76" w:rsidP="00DE2DA7">
            <w:pPr>
              <w:pStyle w:val="TableEntry"/>
              <w:rPr>
                <w:bCs/>
              </w:rPr>
            </w:pPr>
          </w:p>
        </w:tc>
      </w:tr>
      <w:tr w:rsidR="00B02C6E" w:rsidRPr="000D5169" w14:paraId="22430943" w14:textId="77777777" w:rsidTr="00D251BA">
        <w:trPr>
          <w:cantSplit/>
          <w:trHeight w:val="600"/>
        </w:trPr>
        <w:tc>
          <w:tcPr>
            <w:tcW w:w="0" w:type="auto"/>
            <w:noWrap/>
          </w:tcPr>
          <w:p w14:paraId="172EF435" w14:textId="205E7096" w:rsidR="00B72B76" w:rsidRPr="000D5169" w:rsidRDefault="00B72B76" w:rsidP="00DE2DA7">
            <w:pPr>
              <w:pStyle w:val="TableEntry"/>
            </w:pPr>
            <w:r w:rsidRPr="000D5169">
              <w:t>... date</w:t>
            </w:r>
          </w:p>
        </w:tc>
        <w:tc>
          <w:tcPr>
            <w:tcW w:w="820" w:type="dxa"/>
          </w:tcPr>
          <w:p w14:paraId="7F5B4581" w14:textId="77777777" w:rsidR="00B72B76" w:rsidRPr="000D5169" w:rsidRDefault="00B72B76" w:rsidP="00DE2DA7">
            <w:pPr>
              <w:pStyle w:val="TableEntry"/>
              <w:rPr>
                <w:bCs/>
              </w:rPr>
            </w:pPr>
            <w:r w:rsidRPr="000D5169">
              <w:rPr>
                <w:bCs/>
              </w:rPr>
              <w:t>Σ</w:t>
            </w:r>
          </w:p>
        </w:tc>
        <w:tc>
          <w:tcPr>
            <w:tcW w:w="1436" w:type="dxa"/>
            <w:noWrap/>
          </w:tcPr>
          <w:p w14:paraId="6B86652A" w14:textId="3263A66B" w:rsidR="00B72B76" w:rsidRPr="000D5169" w:rsidRDefault="00AC2E1A" w:rsidP="00DE2DA7">
            <w:pPr>
              <w:pStyle w:val="TableEntry"/>
              <w:rPr>
                <w:bCs/>
              </w:rPr>
            </w:pPr>
            <w:r w:rsidRPr="000D5169">
              <w:rPr>
                <w:bCs/>
              </w:rPr>
              <w:t>0</w:t>
            </w:r>
            <w:r w:rsidR="00B72B76" w:rsidRPr="000D5169">
              <w:rPr>
                <w:bCs/>
              </w:rPr>
              <w:t>..1</w:t>
            </w:r>
          </w:p>
        </w:tc>
        <w:tc>
          <w:tcPr>
            <w:tcW w:w="0" w:type="auto"/>
          </w:tcPr>
          <w:p w14:paraId="1CA03BEA" w14:textId="7C32FB4C" w:rsidR="00B72B76" w:rsidRPr="000D5169" w:rsidRDefault="00566C9D" w:rsidP="00DE2DA7">
            <w:pPr>
              <w:pStyle w:val="TableEntry"/>
            </w:pPr>
            <w:r w:rsidRPr="000D5169">
              <w:t>1..1</w:t>
            </w:r>
          </w:p>
        </w:tc>
        <w:tc>
          <w:tcPr>
            <w:tcW w:w="1353" w:type="dxa"/>
          </w:tcPr>
          <w:p w14:paraId="1DE3ED7A" w14:textId="35FBEC2D" w:rsidR="00B72B76" w:rsidRPr="000D5169" w:rsidRDefault="00B72B76" w:rsidP="00DE2DA7">
            <w:pPr>
              <w:pStyle w:val="TableEntry"/>
            </w:pPr>
            <w:r w:rsidRPr="000D5169">
              <w:t>Date this was last changed</w:t>
            </w:r>
          </w:p>
        </w:tc>
        <w:tc>
          <w:tcPr>
            <w:tcW w:w="2660" w:type="dxa"/>
          </w:tcPr>
          <w:p w14:paraId="4C1A267B" w14:textId="092D94E9" w:rsidR="00B72B76" w:rsidRPr="000D5169" w:rsidRDefault="00B72B76" w:rsidP="00DE2DA7">
            <w:pPr>
              <w:pStyle w:val="TableEntry"/>
              <w:rPr>
                <w:bCs/>
              </w:rPr>
            </w:pPr>
            <w:r w:rsidRPr="000D5169">
              <w:rPr>
                <w:bCs/>
              </w:rPr>
              <w:t>This version of the profile requires a date for when the PlanDefinition was last changed</w:t>
            </w:r>
          </w:p>
        </w:tc>
      </w:tr>
      <w:tr w:rsidR="00B02C6E" w:rsidRPr="000D5169" w14:paraId="2D973CEB" w14:textId="77777777" w:rsidTr="00D251BA">
        <w:trPr>
          <w:cantSplit/>
          <w:trHeight w:val="600"/>
        </w:trPr>
        <w:tc>
          <w:tcPr>
            <w:tcW w:w="0" w:type="auto"/>
            <w:shd w:val="clear" w:color="auto" w:fill="auto"/>
            <w:noWrap/>
          </w:tcPr>
          <w:p w14:paraId="00C71B3F" w14:textId="02732DB1" w:rsidR="00B72B76" w:rsidRPr="000D5169" w:rsidRDefault="00B72B76" w:rsidP="00DE2DA7">
            <w:pPr>
              <w:pStyle w:val="TableEntry"/>
            </w:pPr>
            <w:r w:rsidRPr="000D5169">
              <w:t>... publisher</w:t>
            </w:r>
          </w:p>
        </w:tc>
        <w:tc>
          <w:tcPr>
            <w:tcW w:w="820" w:type="dxa"/>
          </w:tcPr>
          <w:p w14:paraId="716CF36F" w14:textId="0138E4D1" w:rsidR="00B72B76" w:rsidRPr="000D5169" w:rsidRDefault="00B72B76" w:rsidP="00DE2DA7">
            <w:pPr>
              <w:pStyle w:val="TableEntry"/>
              <w:rPr>
                <w:bCs/>
              </w:rPr>
            </w:pPr>
            <w:r w:rsidRPr="000D5169">
              <w:rPr>
                <w:bCs/>
              </w:rPr>
              <w:t>Σ</w:t>
            </w:r>
          </w:p>
        </w:tc>
        <w:tc>
          <w:tcPr>
            <w:tcW w:w="1436" w:type="dxa"/>
            <w:shd w:val="clear" w:color="auto" w:fill="auto"/>
            <w:noWrap/>
          </w:tcPr>
          <w:p w14:paraId="7BC3E853" w14:textId="0739FE7F" w:rsidR="00B72B76" w:rsidRPr="000D5169" w:rsidRDefault="00AC2E1A" w:rsidP="00DE2DA7">
            <w:pPr>
              <w:pStyle w:val="TableEntry"/>
              <w:rPr>
                <w:bCs/>
              </w:rPr>
            </w:pPr>
            <w:r w:rsidRPr="000D5169">
              <w:rPr>
                <w:bCs/>
              </w:rPr>
              <w:t>0</w:t>
            </w:r>
            <w:r w:rsidR="00B72B76" w:rsidRPr="000D5169">
              <w:rPr>
                <w:bCs/>
              </w:rPr>
              <w:t>..1</w:t>
            </w:r>
          </w:p>
        </w:tc>
        <w:tc>
          <w:tcPr>
            <w:tcW w:w="0" w:type="auto"/>
          </w:tcPr>
          <w:p w14:paraId="5C9011FC" w14:textId="0C7667A1" w:rsidR="00B72B76" w:rsidRPr="000D5169" w:rsidRDefault="00566C9D" w:rsidP="00DE2DA7">
            <w:pPr>
              <w:pStyle w:val="TableEntry"/>
            </w:pPr>
            <w:r w:rsidRPr="000D5169">
              <w:t>1..1</w:t>
            </w:r>
          </w:p>
        </w:tc>
        <w:tc>
          <w:tcPr>
            <w:tcW w:w="1353" w:type="dxa"/>
          </w:tcPr>
          <w:p w14:paraId="25B4BF66" w14:textId="4A273103" w:rsidR="00B72B76" w:rsidRPr="000D5169" w:rsidRDefault="00B72B76" w:rsidP="00DE2DA7">
            <w:pPr>
              <w:pStyle w:val="TableEntry"/>
            </w:pPr>
            <w:r w:rsidRPr="000D5169">
              <w:t>Name of the publisher (organization or individual)</w:t>
            </w:r>
          </w:p>
        </w:tc>
        <w:tc>
          <w:tcPr>
            <w:tcW w:w="2660" w:type="dxa"/>
          </w:tcPr>
          <w:p w14:paraId="221F80A7" w14:textId="32067AE0" w:rsidR="00B72B76" w:rsidRPr="000D5169" w:rsidRDefault="00B72B76" w:rsidP="00DE2DA7">
            <w:pPr>
              <w:pStyle w:val="TableEntry"/>
              <w:rPr>
                <w:bCs/>
              </w:rPr>
            </w:pPr>
            <w:r w:rsidRPr="000D5169">
              <w:rPr>
                <w:bCs/>
              </w:rPr>
              <w:t>This version of the profile requires the name of the PlanDefinition publisher.</w:t>
            </w:r>
          </w:p>
        </w:tc>
      </w:tr>
      <w:tr w:rsidR="00B02C6E" w:rsidRPr="000D5169" w14:paraId="7A0EA293" w14:textId="77777777" w:rsidTr="00D251BA">
        <w:trPr>
          <w:cantSplit/>
          <w:trHeight w:val="600"/>
        </w:trPr>
        <w:tc>
          <w:tcPr>
            <w:tcW w:w="0" w:type="auto"/>
            <w:noWrap/>
          </w:tcPr>
          <w:p w14:paraId="1E08CA55" w14:textId="2D636E48" w:rsidR="00B72B76" w:rsidRPr="000D5169" w:rsidRDefault="00B72B76" w:rsidP="00DE2DA7">
            <w:pPr>
              <w:pStyle w:val="TableEntry"/>
            </w:pPr>
            <w:r w:rsidRPr="000D5169">
              <w:t>... description</w:t>
            </w:r>
          </w:p>
        </w:tc>
        <w:tc>
          <w:tcPr>
            <w:tcW w:w="820" w:type="dxa"/>
          </w:tcPr>
          <w:p w14:paraId="5246D2E1" w14:textId="43318EAD" w:rsidR="00B72B76" w:rsidRPr="000D5169" w:rsidRDefault="00B72B76" w:rsidP="00DE2DA7">
            <w:pPr>
              <w:pStyle w:val="TableEntry"/>
              <w:rPr>
                <w:bCs/>
              </w:rPr>
            </w:pPr>
            <w:r w:rsidRPr="000D5169">
              <w:rPr>
                <w:bCs/>
              </w:rPr>
              <w:t>Σ</w:t>
            </w:r>
          </w:p>
        </w:tc>
        <w:tc>
          <w:tcPr>
            <w:tcW w:w="1436" w:type="dxa"/>
            <w:noWrap/>
          </w:tcPr>
          <w:p w14:paraId="0214DDD4" w14:textId="7F89B83F" w:rsidR="00B72B76" w:rsidRPr="000D5169" w:rsidRDefault="00AC2E1A" w:rsidP="00DE2DA7">
            <w:pPr>
              <w:pStyle w:val="TableEntry"/>
              <w:rPr>
                <w:bCs/>
              </w:rPr>
            </w:pPr>
            <w:r w:rsidRPr="000D5169">
              <w:rPr>
                <w:bCs/>
              </w:rPr>
              <w:t>0</w:t>
            </w:r>
            <w:r w:rsidR="00B72B76" w:rsidRPr="000D5169">
              <w:rPr>
                <w:bCs/>
              </w:rPr>
              <w:t>..1</w:t>
            </w:r>
          </w:p>
        </w:tc>
        <w:tc>
          <w:tcPr>
            <w:tcW w:w="0" w:type="auto"/>
          </w:tcPr>
          <w:p w14:paraId="3B87C655" w14:textId="73AA6272" w:rsidR="00B72B76" w:rsidRPr="000D5169" w:rsidRDefault="00566C9D" w:rsidP="00DE2DA7">
            <w:pPr>
              <w:pStyle w:val="TableEntry"/>
            </w:pPr>
            <w:r w:rsidRPr="000D5169">
              <w:t>1..1</w:t>
            </w:r>
          </w:p>
        </w:tc>
        <w:tc>
          <w:tcPr>
            <w:tcW w:w="1353" w:type="dxa"/>
          </w:tcPr>
          <w:p w14:paraId="758ECA8E" w14:textId="1E0EDED8" w:rsidR="00B72B76" w:rsidRPr="000D5169" w:rsidRDefault="00B72B76" w:rsidP="00DE2DA7">
            <w:pPr>
              <w:pStyle w:val="TableEntry"/>
            </w:pPr>
            <w:r w:rsidRPr="000D5169">
              <w:t>Natural language description of the plan definition</w:t>
            </w:r>
          </w:p>
        </w:tc>
        <w:tc>
          <w:tcPr>
            <w:tcW w:w="2660" w:type="dxa"/>
          </w:tcPr>
          <w:p w14:paraId="01FDA0CE" w14:textId="12D721A1" w:rsidR="00B72B76" w:rsidRPr="000D5169" w:rsidRDefault="00B72B76" w:rsidP="00DE2DA7">
            <w:pPr>
              <w:pStyle w:val="TableEntry"/>
              <w:rPr>
                <w:bCs/>
              </w:rPr>
            </w:pPr>
            <w:r w:rsidRPr="000D5169">
              <w:rPr>
                <w:bCs/>
              </w:rPr>
              <w:t>This version of the profile requires a description of the PlanDefinition.</w:t>
            </w:r>
          </w:p>
        </w:tc>
      </w:tr>
      <w:tr w:rsidR="00B02C6E" w:rsidRPr="000D5169" w14:paraId="6E30EF45" w14:textId="77777777" w:rsidTr="00D251BA">
        <w:trPr>
          <w:cantSplit/>
          <w:trHeight w:val="600"/>
        </w:trPr>
        <w:tc>
          <w:tcPr>
            <w:tcW w:w="0" w:type="auto"/>
            <w:noWrap/>
          </w:tcPr>
          <w:p w14:paraId="1E7FD3E6" w14:textId="36CA2A9E" w:rsidR="00B72B76" w:rsidRPr="000D5169" w:rsidRDefault="00B72B76" w:rsidP="00DE2DA7">
            <w:pPr>
              <w:pStyle w:val="TableEntry"/>
            </w:pPr>
            <w:r w:rsidRPr="000D5169">
              <w:t>... purpose</w:t>
            </w:r>
            <w:r w:rsidRPr="000D5169">
              <w:tab/>
            </w:r>
          </w:p>
        </w:tc>
        <w:tc>
          <w:tcPr>
            <w:tcW w:w="820" w:type="dxa"/>
          </w:tcPr>
          <w:p w14:paraId="28F0D7BA" w14:textId="5E846890" w:rsidR="00B72B76" w:rsidRPr="000D5169" w:rsidRDefault="00B72B76" w:rsidP="00DE2DA7">
            <w:pPr>
              <w:pStyle w:val="TableEntry"/>
              <w:rPr>
                <w:bCs/>
              </w:rPr>
            </w:pPr>
          </w:p>
        </w:tc>
        <w:tc>
          <w:tcPr>
            <w:tcW w:w="1436" w:type="dxa"/>
            <w:noWrap/>
          </w:tcPr>
          <w:p w14:paraId="3A90C4C0" w14:textId="62890E2C" w:rsidR="00B72B76" w:rsidRPr="000D5169" w:rsidRDefault="00B72B76" w:rsidP="00DE2DA7">
            <w:pPr>
              <w:pStyle w:val="TableEntry"/>
              <w:rPr>
                <w:bCs/>
              </w:rPr>
            </w:pPr>
            <w:r w:rsidRPr="000D5169">
              <w:rPr>
                <w:bCs/>
              </w:rPr>
              <w:t>0..1</w:t>
            </w:r>
          </w:p>
        </w:tc>
        <w:tc>
          <w:tcPr>
            <w:tcW w:w="0" w:type="auto"/>
          </w:tcPr>
          <w:p w14:paraId="728F0EE3" w14:textId="77777777" w:rsidR="00B72B76" w:rsidRPr="000D5169" w:rsidRDefault="00B72B76" w:rsidP="00DE2DA7">
            <w:pPr>
              <w:pStyle w:val="TableEntry"/>
            </w:pPr>
          </w:p>
        </w:tc>
        <w:tc>
          <w:tcPr>
            <w:tcW w:w="1353" w:type="dxa"/>
          </w:tcPr>
          <w:p w14:paraId="5ED8CCD8" w14:textId="62D077C1" w:rsidR="00B72B76" w:rsidRPr="000D5169" w:rsidRDefault="00B72B76" w:rsidP="00DE2DA7">
            <w:pPr>
              <w:pStyle w:val="TableEntry"/>
            </w:pPr>
            <w:r w:rsidRPr="000D5169">
              <w:t>Why this plan definition is defined</w:t>
            </w:r>
          </w:p>
        </w:tc>
        <w:tc>
          <w:tcPr>
            <w:tcW w:w="2660" w:type="dxa"/>
          </w:tcPr>
          <w:p w14:paraId="3E37652B" w14:textId="4644A473" w:rsidR="00B72B76" w:rsidRPr="000D5169" w:rsidRDefault="00B72B76" w:rsidP="00DE2DA7">
            <w:pPr>
              <w:pStyle w:val="TableEntry"/>
              <w:rPr>
                <w:bCs/>
              </w:rPr>
            </w:pPr>
          </w:p>
        </w:tc>
      </w:tr>
      <w:tr w:rsidR="00B02C6E" w:rsidRPr="000D5169" w14:paraId="5C072352" w14:textId="77777777" w:rsidTr="00D251BA">
        <w:trPr>
          <w:cantSplit/>
          <w:trHeight w:val="600"/>
        </w:trPr>
        <w:tc>
          <w:tcPr>
            <w:tcW w:w="0" w:type="auto"/>
            <w:noWrap/>
          </w:tcPr>
          <w:p w14:paraId="6658234C" w14:textId="119464FD" w:rsidR="00B72B76" w:rsidRPr="000D5169" w:rsidRDefault="00B72B76" w:rsidP="00DE2DA7">
            <w:pPr>
              <w:pStyle w:val="TableEntry"/>
            </w:pPr>
            <w:r w:rsidRPr="000D5169">
              <w:t>... usage</w:t>
            </w:r>
          </w:p>
        </w:tc>
        <w:tc>
          <w:tcPr>
            <w:tcW w:w="820" w:type="dxa"/>
          </w:tcPr>
          <w:p w14:paraId="5E4F16EA" w14:textId="6CD92328" w:rsidR="00B72B76" w:rsidRPr="000D5169" w:rsidRDefault="00B72B76" w:rsidP="00DE2DA7">
            <w:pPr>
              <w:pStyle w:val="TableEntry"/>
              <w:rPr>
                <w:bCs/>
              </w:rPr>
            </w:pPr>
          </w:p>
        </w:tc>
        <w:tc>
          <w:tcPr>
            <w:tcW w:w="1436" w:type="dxa"/>
            <w:noWrap/>
          </w:tcPr>
          <w:p w14:paraId="1B2EF5F6" w14:textId="77777777" w:rsidR="00B72B76" w:rsidRPr="000D5169" w:rsidRDefault="00B72B76" w:rsidP="00DE2DA7">
            <w:pPr>
              <w:pStyle w:val="TableEntry"/>
              <w:rPr>
                <w:bCs/>
              </w:rPr>
            </w:pPr>
            <w:r w:rsidRPr="000D5169">
              <w:rPr>
                <w:bCs/>
              </w:rPr>
              <w:t>0..1</w:t>
            </w:r>
          </w:p>
        </w:tc>
        <w:tc>
          <w:tcPr>
            <w:tcW w:w="0" w:type="auto"/>
          </w:tcPr>
          <w:p w14:paraId="7505601D" w14:textId="77777777" w:rsidR="00B72B76" w:rsidRPr="000D5169" w:rsidRDefault="00B72B76" w:rsidP="00DE2DA7">
            <w:pPr>
              <w:pStyle w:val="TableEntry"/>
            </w:pPr>
          </w:p>
        </w:tc>
        <w:tc>
          <w:tcPr>
            <w:tcW w:w="1353" w:type="dxa"/>
          </w:tcPr>
          <w:p w14:paraId="739EA7DE" w14:textId="753B0A41" w:rsidR="00B72B76" w:rsidRPr="000D5169" w:rsidRDefault="00B72B76" w:rsidP="00DE2DA7">
            <w:pPr>
              <w:pStyle w:val="TableEntry"/>
            </w:pPr>
            <w:r w:rsidRPr="000D5169">
              <w:t>Describes the clinical usage of the asset</w:t>
            </w:r>
          </w:p>
        </w:tc>
        <w:tc>
          <w:tcPr>
            <w:tcW w:w="2660" w:type="dxa"/>
          </w:tcPr>
          <w:p w14:paraId="289AF71F" w14:textId="52659816" w:rsidR="00B72B76" w:rsidRPr="000D5169" w:rsidRDefault="00B72B76" w:rsidP="00DE2DA7">
            <w:pPr>
              <w:pStyle w:val="TableEntry"/>
              <w:rPr>
                <w:bCs/>
              </w:rPr>
            </w:pPr>
          </w:p>
        </w:tc>
      </w:tr>
      <w:tr w:rsidR="00B02C6E" w:rsidRPr="000D5169" w14:paraId="469D85B3" w14:textId="77777777" w:rsidTr="00D251BA">
        <w:trPr>
          <w:cantSplit/>
          <w:trHeight w:val="600"/>
        </w:trPr>
        <w:tc>
          <w:tcPr>
            <w:tcW w:w="0" w:type="auto"/>
            <w:noWrap/>
          </w:tcPr>
          <w:p w14:paraId="18E2F06F" w14:textId="1702B42E" w:rsidR="00B72B76" w:rsidRPr="000D5169" w:rsidRDefault="00B72B76" w:rsidP="00DE2DA7">
            <w:pPr>
              <w:pStyle w:val="TableEntry"/>
            </w:pPr>
            <w:r w:rsidRPr="000D5169">
              <w:t xml:space="preserve">... </w:t>
            </w:r>
            <w:proofErr w:type="spellStart"/>
            <w:r w:rsidRPr="000D5169">
              <w:t>approvalDate</w:t>
            </w:r>
            <w:proofErr w:type="spellEnd"/>
          </w:p>
        </w:tc>
        <w:tc>
          <w:tcPr>
            <w:tcW w:w="820" w:type="dxa"/>
          </w:tcPr>
          <w:p w14:paraId="552E9E86" w14:textId="393FB926" w:rsidR="00B72B76" w:rsidRPr="000D5169" w:rsidRDefault="00B72B76" w:rsidP="00DE2DA7">
            <w:pPr>
              <w:pStyle w:val="TableEntry"/>
              <w:rPr>
                <w:bCs/>
              </w:rPr>
            </w:pPr>
          </w:p>
        </w:tc>
        <w:tc>
          <w:tcPr>
            <w:tcW w:w="1436" w:type="dxa"/>
            <w:noWrap/>
          </w:tcPr>
          <w:p w14:paraId="78847077" w14:textId="5A4028C8" w:rsidR="00B72B76" w:rsidRPr="000D5169" w:rsidRDefault="00B72B76" w:rsidP="00DE2DA7">
            <w:pPr>
              <w:pStyle w:val="TableEntry"/>
              <w:rPr>
                <w:bCs/>
              </w:rPr>
            </w:pPr>
            <w:r w:rsidRPr="000D5169">
              <w:rPr>
                <w:bCs/>
              </w:rPr>
              <w:t>0..1</w:t>
            </w:r>
          </w:p>
        </w:tc>
        <w:tc>
          <w:tcPr>
            <w:tcW w:w="0" w:type="auto"/>
          </w:tcPr>
          <w:p w14:paraId="79D59C7A" w14:textId="77777777" w:rsidR="00B72B76" w:rsidRPr="000D5169" w:rsidRDefault="00B72B76" w:rsidP="00DE2DA7">
            <w:pPr>
              <w:pStyle w:val="TableEntry"/>
            </w:pPr>
          </w:p>
        </w:tc>
        <w:tc>
          <w:tcPr>
            <w:tcW w:w="1353" w:type="dxa"/>
          </w:tcPr>
          <w:p w14:paraId="0BDB73C1" w14:textId="6A452627" w:rsidR="00B72B76" w:rsidRPr="000D5169" w:rsidRDefault="00B72B76" w:rsidP="00DE2DA7">
            <w:pPr>
              <w:pStyle w:val="TableEntry"/>
            </w:pPr>
            <w:r w:rsidRPr="000D5169">
              <w:t>When the plan definition was approved by publisher</w:t>
            </w:r>
          </w:p>
        </w:tc>
        <w:tc>
          <w:tcPr>
            <w:tcW w:w="2660" w:type="dxa"/>
          </w:tcPr>
          <w:p w14:paraId="7CF46397" w14:textId="6FD80DCF" w:rsidR="00B72B76" w:rsidRPr="000D5169" w:rsidRDefault="00B72B76" w:rsidP="00DE2DA7">
            <w:pPr>
              <w:pStyle w:val="TableEntry"/>
              <w:rPr>
                <w:bCs/>
              </w:rPr>
            </w:pPr>
          </w:p>
        </w:tc>
      </w:tr>
      <w:tr w:rsidR="00B02C6E" w:rsidRPr="000D5169" w14:paraId="567EB1AE" w14:textId="77777777" w:rsidTr="00D251BA">
        <w:trPr>
          <w:cantSplit/>
          <w:trHeight w:val="600"/>
        </w:trPr>
        <w:tc>
          <w:tcPr>
            <w:tcW w:w="0" w:type="auto"/>
            <w:noWrap/>
          </w:tcPr>
          <w:p w14:paraId="241F08F5" w14:textId="58BB49FD" w:rsidR="00B72B76" w:rsidRPr="000D5169" w:rsidRDefault="00B72B76" w:rsidP="00DE2DA7">
            <w:pPr>
              <w:pStyle w:val="TableEntry"/>
            </w:pPr>
            <w:r w:rsidRPr="000D5169">
              <w:t xml:space="preserve">... </w:t>
            </w:r>
            <w:proofErr w:type="spellStart"/>
            <w:r w:rsidRPr="000D5169">
              <w:t>lastReviewDate</w:t>
            </w:r>
            <w:proofErr w:type="spellEnd"/>
          </w:p>
        </w:tc>
        <w:tc>
          <w:tcPr>
            <w:tcW w:w="820" w:type="dxa"/>
          </w:tcPr>
          <w:p w14:paraId="55A76C2E" w14:textId="4F8BC617" w:rsidR="00B72B76" w:rsidRPr="000D5169" w:rsidRDefault="00B72B76" w:rsidP="00DE2DA7">
            <w:pPr>
              <w:pStyle w:val="TableEntry"/>
              <w:rPr>
                <w:bCs/>
              </w:rPr>
            </w:pPr>
          </w:p>
        </w:tc>
        <w:tc>
          <w:tcPr>
            <w:tcW w:w="1436" w:type="dxa"/>
            <w:noWrap/>
          </w:tcPr>
          <w:p w14:paraId="12EDFE00" w14:textId="7DD3FA7C" w:rsidR="00B72B76" w:rsidRPr="000D5169" w:rsidRDefault="00AC2E1A" w:rsidP="00DE2DA7">
            <w:pPr>
              <w:pStyle w:val="TableEntry"/>
              <w:rPr>
                <w:bCs/>
              </w:rPr>
            </w:pPr>
            <w:r w:rsidRPr="000D5169">
              <w:rPr>
                <w:bCs/>
              </w:rPr>
              <w:t>0</w:t>
            </w:r>
            <w:r w:rsidR="00B72B76" w:rsidRPr="000D5169">
              <w:rPr>
                <w:bCs/>
              </w:rPr>
              <w:t>..1</w:t>
            </w:r>
          </w:p>
        </w:tc>
        <w:tc>
          <w:tcPr>
            <w:tcW w:w="0" w:type="auto"/>
          </w:tcPr>
          <w:p w14:paraId="59FAB70B" w14:textId="0FE1D144" w:rsidR="00B72B76" w:rsidRPr="000D5169" w:rsidRDefault="00566C9D" w:rsidP="00DE2DA7">
            <w:pPr>
              <w:pStyle w:val="TableEntry"/>
            </w:pPr>
            <w:r w:rsidRPr="000D5169">
              <w:t>1..1</w:t>
            </w:r>
          </w:p>
        </w:tc>
        <w:tc>
          <w:tcPr>
            <w:tcW w:w="1353" w:type="dxa"/>
          </w:tcPr>
          <w:p w14:paraId="4F35FEF2" w14:textId="12E0ED42" w:rsidR="00B72B76" w:rsidRPr="000D5169" w:rsidRDefault="00B72B76" w:rsidP="00DE2DA7">
            <w:pPr>
              <w:pStyle w:val="TableEntry"/>
            </w:pPr>
            <w:r w:rsidRPr="000D5169">
              <w:t>When the plan definition was last reviewed</w:t>
            </w:r>
          </w:p>
        </w:tc>
        <w:tc>
          <w:tcPr>
            <w:tcW w:w="2660" w:type="dxa"/>
          </w:tcPr>
          <w:p w14:paraId="6582658D" w14:textId="76C669C9" w:rsidR="00B72B76" w:rsidRPr="000D5169" w:rsidRDefault="00B72B76" w:rsidP="00DE2DA7">
            <w:pPr>
              <w:pStyle w:val="TableEntry"/>
              <w:rPr>
                <w:bCs/>
              </w:rPr>
            </w:pPr>
            <w:r w:rsidRPr="000D5169">
              <w:rPr>
                <w:bCs/>
              </w:rPr>
              <w:t xml:space="preserve">This version of the profile requires a date when the PlanDefinition was last reviewed. </w:t>
            </w:r>
          </w:p>
        </w:tc>
      </w:tr>
      <w:tr w:rsidR="00B02C6E" w:rsidRPr="000D5169" w14:paraId="3D632165" w14:textId="77777777" w:rsidTr="00D251BA">
        <w:trPr>
          <w:cantSplit/>
          <w:trHeight w:val="600"/>
        </w:trPr>
        <w:tc>
          <w:tcPr>
            <w:tcW w:w="0" w:type="auto"/>
            <w:shd w:val="clear" w:color="auto" w:fill="auto"/>
            <w:noWrap/>
          </w:tcPr>
          <w:p w14:paraId="557349C9" w14:textId="1B73212C" w:rsidR="00B72B76" w:rsidRPr="000D5169" w:rsidRDefault="00B72B76" w:rsidP="00DE2DA7">
            <w:pPr>
              <w:pStyle w:val="TableEntry"/>
            </w:pPr>
            <w:r w:rsidRPr="000D5169">
              <w:t xml:space="preserve">... </w:t>
            </w:r>
            <w:proofErr w:type="spellStart"/>
            <w:r w:rsidRPr="000D5169">
              <w:t>effectivePeriod</w:t>
            </w:r>
            <w:proofErr w:type="spellEnd"/>
          </w:p>
        </w:tc>
        <w:tc>
          <w:tcPr>
            <w:tcW w:w="820" w:type="dxa"/>
          </w:tcPr>
          <w:p w14:paraId="42E27B3C" w14:textId="37610E4E" w:rsidR="00B72B76" w:rsidRPr="000D5169" w:rsidRDefault="00B72B76" w:rsidP="00DE2DA7">
            <w:pPr>
              <w:pStyle w:val="TableEntry"/>
              <w:rPr>
                <w:bCs/>
              </w:rPr>
            </w:pPr>
            <w:r w:rsidRPr="000D5169">
              <w:rPr>
                <w:bCs/>
              </w:rPr>
              <w:t>Σ</w:t>
            </w:r>
          </w:p>
        </w:tc>
        <w:tc>
          <w:tcPr>
            <w:tcW w:w="1436" w:type="dxa"/>
            <w:shd w:val="clear" w:color="auto" w:fill="auto"/>
            <w:noWrap/>
          </w:tcPr>
          <w:p w14:paraId="059E9720" w14:textId="45B14C1B" w:rsidR="00B72B76" w:rsidRPr="000D5169" w:rsidRDefault="00AC2E1A" w:rsidP="00DE2DA7">
            <w:pPr>
              <w:pStyle w:val="TableEntry"/>
              <w:rPr>
                <w:bCs/>
              </w:rPr>
            </w:pPr>
            <w:r w:rsidRPr="000D5169">
              <w:rPr>
                <w:bCs/>
              </w:rPr>
              <w:t>0</w:t>
            </w:r>
            <w:r w:rsidR="00B72B76" w:rsidRPr="000D5169">
              <w:rPr>
                <w:bCs/>
              </w:rPr>
              <w:t>..1</w:t>
            </w:r>
          </w:p>
        </w:tc>
        <w:tc>
          <w:tcPr>
            <w:tcW w:w="0" w:type="auto"/>
          </w:tcPr>
          <w:p w14:paraId="62AF2254" w14:textId="08C8C37B" w:rsidR="00B72B76" w:rsidRPr="000D5169" w:rsidRDefault="00B72B76" w:rsidP="00DE2DA7">
            <w:pPr>
              <w:pStyle w:val="TableEntry"/>
            </w:pPr>
          </w:p>
        </w:tc>
        <w:tc>
          <w:tcPr>
            <w:tcW w:w="1353" w:type="dxa"/>
          </w:tcPr>
          <w:p w14:paraId="30185070" w14:textId="024D1870" w:rsidR="00B72B76" w:rsidRPr="000D5169" w:rsidRDefault="00B72B76" w:rsidP="00DE2DA7">
            <w:pPr>
              <w:pStyle w:val="TableEntry"/>
            </w:pPr>
            <w:r w:rsidRPr="000D5169">
              <w:t>When the plan definition is expected to be used</w:t>
            </w:r>
          </w:p>
        </w:tc>
        <w:tc>
          <w:tcPr>
            <w:tcW w:w="2660" w:type="dxa"/>
          </w:tcPr>
          <w:p w14:paraId="2FD299CD" w14:textId="41EFD43B" w:rsidR="00B72B76" w:rsidRPr="000D5169" w:rsidRDefault="00B72B76">
            <w:pPr>
              <w:pStyle w:val="TableEntry"/>
              <w:rPr>
                <w:bCs/>
              </w:rPr>
            </w:pPr>
          </w:p>
        </w:tc>
      </w:tr>
      <w:tr w:rsidR="00B02C6E" w:rsidRPr="000D5169" w14:paraId="0DA0AFEF" w14:textId="77777777" w:rsidTr="00D251BA">
        <w:trPr>
          <w:cantSplit/>
          <w:trHeight w:val="600"/>
        </w:trPr>
        <w:tc>
          <w:tcPr>
            <w:tcW w:w="0" w:type="auto"/>
            <w:shd w:val="clear" w:color="auto" w:fill="auto"/>
            <w:noWrap/>
          </w:tcPr>
          <w:p w14:paraId="193739F5" w14:textId="29606E03" w:rsidR="00AC385E" w:rsidRPr="000D5169" w:rsidRDefault="00AC385E" w:rsidP="00AC385E">
            <w:pPr>
              <w:pStyle w:val="TableEntry"/>
            </w:pPr>
            <w:r w:rsidRPr="000D5169">
              <w:lastRenderedPageBreak/>
              <w:t>…. id</w:t>
            </w:r>
          </w:p>
        </w:tc>
        <w:tc>
          <w:tcPr>
            <w:tcW w:w="820" w:type="dxa"/>
          </w:tcPr>
          <w:p w14:paraId="76B73522" w14:textId="77777777" w:rsidR="00AC385E" w:rsidRPr="000D5169" w:rsidRDefault="00AC385E" w:rsidP="00AC385E">
            <w:pPr>
              <w:pStyle w:val="TableEntry"/>
              <w:rPr>
                <w:bCs/>
              </w:rPr>
            </w:pPr>
          </w:p>
        </w:tc>
        <w:tc>
          <w:tcPr>
            <w:tcW w:w="1436" w:type="dxa"/>
            <w:shd w:val="clear" w:color="auto" w:fill="auto"/>
            <w:noWrap/>
          </w:tcPr>
          <w:p w14:paraId="6D7E3DFA" w14:textId="73692E78" w:rsidR="00AC385E" w:rsidRPr="000D5169" w:rsidRDefault="00AC385E" w:rsidP="00AC385E">
            <w:pPr>
              <w:pStyle w:val="TableEntry"/>
              <w:rPr>
                <w:bCs/>
              </w:rPr>
            </w:pPr>
            <w:r w:rsidRPr="000D5169">
              <w:rPr>
                <w:bCs/>
              </w:rPr>
              <w:t>0..1</w:t>
            </w:r>
          </w:p>
        </w:tc>
        <w:tc>
          <w:tcPr>
            <w:tcW w:w="0" w:type="auto"/>
          </w:tcPr>
          <w:p w14:paraId="1F1C9DED" w14:textId="77777777" w:rsidR="00AC385E" w:rsidRPr="000D5169" w:rsidRDefault="00AC385E" w:rsidP="00AC385E">
            <w:pPr>
              <w:pStyle w:val="TableEntry"/>
            </w:pPr>
          </w:p>
        </w:tc>
        <w:tc>
          <w:tcPr>
            <w:tcW w:w="1353" w:type="dxa"/>
          </w:tcPr>
          <w:p w14:paraId="27E35B8D" w14:textId="2528B971" w:rsidR="00AC385E" w:rsidRPr="000D5169" w:rsidRDefault="00AC385E" w:rsidP="00AC385E">
            <w:pPr>
              <w:pStyle w:val="TableEntry"/>
            </w:pPr>
            <w:r w:rsidRPr="000D5169">
              <w:t>unique id for the element within a resource (for internal references). This may be any string value that does not contain spaces.</w:t>
            </w:r>
          </w:p>
        </w:tc>
        <w:tc>
          <w:tcPr>
            <w:tcW w:w="2660" w:type="dxa"/>
          </w:tcPr>
          <w:p w14:paraId="583BEA84" w14:textId="77777777" w:rsidR="00AC385E" w:rsidRPr="000D5169" w:rsidRDefault="00AC385E" w:rsidP="00AC385E">
            <w:pPr>
              <w:pStyle w:val="TableEntry"/>
              <w:rPr>
                <w:bCs/>
              </w:rPr>
            </w:pPr>
          </w:p>
        </w:tc>
      </w:tr>
      <w:tr w:rsidR="00B02C6E" w:rsidRPr="000D5169" w14:paraId="338C3B55" w14:textId="77777777" w:rsidTr="00D251BA">
        <w:trPr>
          <w:cantSplit/>
          <w:trHeight w:val="600"/>
        </w:trPr>
        <w:tc>
          <w:tcPr>
            <w:tcW w:w="0" w:type="auto"/>
            <w:shd w:val="clear" w:color="auto" w:fill="auto"/>
            <w:noWrap/>
          </w:tcPr>
          <w:p w14:paraId="5F719C33" w14:textId="265EE3AB" w:rsidR="00AC385E" w:rsidRPr="000D5169" w:rsidRDefault="00AC385E" w:rsidP="00AC385E">
            <w:pPr>
              <w:pStyle w:val="TableEntry"/>
            </w:pPr>
            <w:r w:rsidRPr="000D5169">
              <w:t>…. start</w:t>
            </w:r>
          </w:p>
        </w:tc>
        <w:tc>
          <w:tcPr>
            <w:tcW w:w="820" w:type="dxa"/>
          </w:tcPr>
          <w:p w14:paraId="24823B01" w14:textId="77777777" w:rsidR="00AC385E" w:rsidRPr="000D5169" w:rsidRDefault="00AC385E" w:rsidP="00AC385E">
            <w:pPr>
              <w:pStyle w:val="TableEntry"/>
              <w:rPr>
                <w:bCs/>
              </w:rPr>
            </w:pPr>
          </w:p>
        </w:tc>
        <w:tc>
          <w:tcPr>
            <w:tcW w:w="1436" w:type="dxa"/>
            <w:shd w:val="clear" w:color="auto" w:fill="auto"/>
            <w:noWrap/>
          </w:tcPr>
          <w:p w14:paraId="331E4D1C" w14:textId="2150D2C4" w:rsidR="00AC385E" w:rsidRPr="000D5169" w:rsidRDefault="00AC385E" w:rsidP="00AC385E">
            <w:pPr>
              <w:pStyle w:val="TableEntry"/>
              <w:rPr>
                <w:bCs/>
              </w:rPr>
            </w:pPr>
            <w:r w:rsidRPr="000D5169">
              <w:rPr>
                <w:bCs/>
              </w:rPr>
              <w:t>0..1</w:t>
            </w:r>
          </w:p>
        </w:tc>
        <w:tc>
          <w:tcPr>
            <w:tcW w:w="0" w:type="auto"/>
          </w:tcPr>
          <w:p w14:paraId="2C810A68" w14:textId="34B27329" w:rsidR="00AC385E" w:rsidRPr="000D5169" w:rsidRDefault="00AC385E" w:rsidP="00AC385E">
            <w:pPr>
              <w:pStyle w:val="TableEntry"/>
            </w:pPr>
            <w:r w:rsidRPr="000D5169">
              <w:t>1..1</w:t>
            </w:r>
          </w:p>
        </w:tc>
        <w:tc>
          <w:tcPr>
            <w:tcW w:w="1353" w:type="dxa"/>
          </w:tcPr>
          <w:p w14:paraId="6D790C73" w14:textId="3CF8AA16" w:rsidR="00AC385E" w:rsidRPr="000D5169" w:rsidRDefault="00AC385E" w:rsidP="00AC385E">
            <w:pPr>
              <w:pStyle w:val="TableEntry"/>
            </w:pPr>
            <w:r w:rsidRPr="000D5169">
              <w:t>The start of the period.</w:t>
            </w:r>
          </w:p>
        </w:tc>
        <w:tc>
          <w:tcPr>
            <w:tcW w:w="2660" w:type="dxa"/>
          </w:tcPr>
          <w:p w14:paraId="57DF7B5B" w14:textId="7936C124" w:rsidR="00AC385E" w:rsidRPr="000D5169" w:rsidRDefault="00AC385E" w:rsidP="00AC385E">
            <w:pPr>
              <w:pStyle w:val="TableEntry"/>
              <w:rPr>
                <w:bCs/>
              </w:rPr>
            </w:pPr>
            <w:r w:rsidRPr="000D5169">
              <w:rPr>
                <w:bCs/>
              </w:rPr>
              <w:t xml:space="preserve">This version of the profile requires an </w:t>
            </w:r>
            <w:proofErr w:type="spellStart"/>
            <w:r w:rsidRPr="000D5169">
              <w:rPr>
                <w:bCs/>
              </w:rPr>
              <w:t>effectivePeriod</w:t>
            </w:r>
            <w:proofErr w:type="spellEnd"/>
            <w:r w:rsidRPr="000D5169">
              <w:rPr>
                <w:bCs/>
              </w:rPr>
              <w:t xml:space="preserve"> of </w:t>
            </w:r>
            <w:proofErr w:type="spellStart"/>
            <w:proofErr w:type="gramStart"/>
            <w:r w:rsidRPr="000D5169">
              <w:rPr>
                <w:bCs/>
              </w:rPr>
              <w:t>period.start</w:t>
            </w:r>
            <w:proofErr w:type="spellEnd"/>
            <w:proofErr w:type="gramEnd"/>
            <w:r w:rsidRPr="000D5169">
              <w:rPr>
                <w:bCs/>
              </w:rPr>
              <w:t xml:space="preserve"> when the PlanDefinition status value is active</w:t>
            </w:r>
          </w:p>
        </w:tc>
      </w:tr>
      <w:tr w:rsidR="00B02C6E" w:rsidRPr="000D5169" w14:paraId="1F62CEA6" w14:textId="77777777" w:rsidTr="00D251BA">
        <w:trPr>
          <w:cantSplit/>
          <w:trHeight w:val="600"/>
        </w:trPr>
        <w:tc>
          <w:tcPr>
            <w:tcW w:w="0" w:type="auto"/>
            <w:shd w:val="clear" w:color="auto" w:fill="auto"/>
            <w:noWrap/>
          </w:tcPr>
          <w:p w14:paraId="6B094694" w14:textId="1EE8F7D5" w:rsidR="00AC385E" w:rsidRPr="000D5169" w:rsidRDefault="00AC385E" w:rsidP="00AC385E">
            <w:pPr>
              <w:pStyle w:val="TableEntry"/>
            </w:pPr>
            <w:r w:rsidRPr="000D5169">
              <w:t>…. end</w:t>
            </w:r>
          </w:p>
        </w:tc>
        <w:tc>
          <w:tcPr>
            <w:tcW w:w="820" w:type="dxa"/>
          </w:tcPr>
          <w:p w14:paraId="5DE58E1B" w14:textId="77777777" w:rsidR="00AC385E" w:rsidRPr="000D5169" w:rsidRDefault="00AC385E" w:rsidP="00AC385E">
            <w:pPr>
              <w:pStyle w:val="TableEntry"/>
              <w:rPr>
                <w:bCs/>
              </w:rPr>
            </w:pPr>
          </w:p>
        </w:tc>
        <w:tc>
          <w:tcPr>
            <w:tcW w:w="1436" w:type="dxa"/>
            <w:shd w:val="clear" w:color="auto" w:fill="auto"/>
            <w:noWrap/>
          </w:tcPr>
          <w:p w14:paraId="4A8982D7" w14:textId="6A785D73" w:rsidR="00AC385E" w:rsidRPr="000D5169" w:rsidRDefault="00AC385E" w:rsidP="00AC385E">
            <w:pPr>
              <w:pStyle w:val="TableEntry"/>
              <w:rPr>
                <w:bCs/>
              </w:rPr>
            </w:pPr>
            <w:r w:rsidRPr="000D5169">
              <w:rPr>
                <w:bCs/>
              </w:rPr>
              <w:t>0..1</w:t>
            </w:r>
          </w:p>
        </w:tc>
        <w:tc>
          <w:tcPr>
            <w:tcW w:w="0" w:type="auto"/>
          </w:tcPr>
          <w:p w14:paraId="186D5490" w14:textId="77777777" w:rsidR="00AC385E" w:rsidRPr="000D5169" w:rsidRDefault="00AC385E" w:rsidP="00AC385E">
            <w:pPr>
              <w:pStyle w:val="TableEntry"/>
            </w:pPr>
          </w:p>
        </w:tc>
        <w:tc>
          <w:tcPr>
            <w:tcW w:w="1353" w:type="dxa"/>
          </w:tcPr>
          <w:p w14:paraId="3551E5B7" w14:textId="26A5F206" w:rsidR="00AC385E" w:rsidRPr="000D5169" w:rsidRDefault="00AC385E" w:rsidP="00AC385E">
            <w:pPr>
              <w:pStyle w:val="TableEntry"/>
            </w:pPr>
            <w:r w:rsidRPr="000D5169">
              <w:t>The end of the period.</w:t>
            </w:r>
          </w:p>
        </w:tc>
        <w:tc>
          <w:tcPr>
            <w:tcW w:w="2660" w:type="dxa"/>
          </w:tcPr>
          <w:p w14:paraId="21E6694F" w14:textId="77777777" w:rsidR="00AC385E" w:rsidRPr="000D5169" w:rsidRDefault="00AC385E" w:rsidP="00AC385E">
            <w:pPr>
              <w:pStyle w:val="TableEntry"/>
              <w:rPr>
                <w:bCs/>
              </w:rPr>
            </w:pPr>
          </w:p>
        </w:tc>
      </w:tr>
      <w:tr w:rsidR="00B02C6E" w:rsidRPr="000D5169" w14:paraId="6B9B92DB" w14:textId="77777777" w:rsidTr="00D251BA">
        <w:trPr>
          <w:cantSplit/>
          <w:trHeight w:val="600"/>
        </w:trPr>
        <w:tc>
          <w:tcPr>
            <w:tcW w:w="0" w:type="auto"/>
            <w:noWrap/>
          </w:tcPr>
          <w:p w14:paraId="1F04E3F4" w14:textId="0C7EBE75" w:rsidR="00B72B76" w:rsidRPr="000D5169" w:rsidRDefault="00B72B76" w:rsidP="00DE2DA7">
            <w:pPr>
              <w:pStyle w:val="TableEntry"/>
            </w:pPr>
            <w:r w:rsidRPr="000D5169">
              <w:t xml:space="preserve">... </w:t>
            </w:r>
            <w:proofErr w:type="spellStart"/>
            <w:r w:rsidRPr="000D5169">
              <w:t>useContext</w:t>
            </w:r>
            <w:proofErr w:type="spellEnd"/>
          </w:p>
        </w:tc>
        <w:tc>
          <w:tcPr>
            <w:tcW w:w="820" w:type="dxa"/>
          </w:tcPr>
          <w:p w14:paraId="19A9CD54" w14:textId="77777777" w:rsidR="00B72B76" w:rsidRPr="000D5169" w:rsidRDefault="00B72B76" w:rsidP="00DE2DA7">
            <w:pPr>
              <w:pStyle w:val="TableEntry"/>
              <w:rPr>
                <w:bCs/>
              </w:rPr>
            </w:pPr>
            <w:r w:rsidRPr="000D5169">
              <w:rPr>
                <w:bCs/>
              </w:rPr>
              <w:t>Σ</w:t>
            </w:r>
          </w:p>
        </w:tc>
        <w:tc>
          <w:tcPr>
            <w:tcW w:w="1436" w:type="dxa"/>
            <w:noWrap/>
          </w:tcPr>
          <w:p w14:paraId="2236C025" w14:textId="63A28F45" w:rsidR="00B72B76" w:rsidRPr="000D5169" w:rsidRDefault="00AC2E1A" w:rsidP="00DE2DA7">
            <w:pPr>
              <w:pStyle w:val="TableEntry"/>
              <w:rPr>
                <w:bCs/>
              </w:rPr>
            </w:pPr>
            <w:proofErr w:type="gramStart"/>
            <w:r w:rsidRPr="000D5169">
              <w:rPr>
                <w:bCs/>
              </w:rPr>
              <w:t>0</w:t>
            </w:r>
            <w:r w:rsidR="00B72B76" w:rsidRPr="000D5169">
              <w:rPr>
                <w:bCs/>
              </w:rPr>
              <w:t>..*</w:t>
            </w:r>
            <w:proofErr w:type="gramEnd"/>
          </w:p>
        </w:tc>
        <w:tc>
          <w:tcPr>
            <w:tcW w:w="0" w:type="auto"/>
          </w:tcPr>
          <w:p w14:paraId="62C728E0" w14:textId="760E5616" w:rsidR="00B72B76" w:rsidRPr="000D5169" w:rsidRDefault="00566C9D" w:rsidP="00DE2DA7">
            <w:pPr>
              <w:pStyle w:val="TableEntry"/>
            </w:pPr>
            <w:proofErr w:type="gramStart"/>
            <w:r w:rsidRPr="000D5169">
              <w:t>1..*</w:t>
            </w:r>
            <w:proofErr w:type="gramEnd"/>
          </w:p>
        </w:tc>
        <w:tc>
          <w:tcPr>
            <w:tcW w:w="1353" w:type="dxa"/>
          </w:tcPr>
          <w:p w14:paraId="297620DD" w14:textId="73C4DFB5" w:rsidR="00B72B76" w:rsidRPr="000D5169" w:rsidRDefault="00B72B76" w:rsidP="00DE2DA7">
            <w:pPr>
              <w:pStyle w:val="TableEntry"/>
            </w:pPr>
            <w:r w:rsidRPr="000D5169">
              <w:t>Context the content is intended to support</w:t>
            </w:r>
          </w:p>
        </w:tc>
        <w:tc>
          <w:tcPr>
            <w:tcW w:w="2660" w:type="dxa"/>
          </w:tcPr>
          <w:p w14:paraId="33D77476" w14:textId="4F42801C" w:rsidR="00B72B76" w:rsidRPr="000D5169" w:rsidRDefault="00B72B76">
            <w:pPr>
              <w:pStyle w:val="TableEntry"/>
              <w:rPr>
                <w:bCs/>
              </w:rPr>
            </w:pPr>
            <w:r w:rsidRPr="000D5169">
              <w:rPr>
                <w:bCs/>
              </w:rPr>
              <w:t xml:space="preserve">This version of the profile requires a </w:t>
            </w:r>
            <w:proofErr w:type="spellStart"/>
            <w:r w:rsidRPr="000D5169">
              <w:rPr>
                <w:bCs/>
              </w:rPr>
              <w:t>useContext</w:t>
            </w:r>
            <w:proofErr w:type="spellEnd"/>
            <w:r w:rsidRPr="000D5169">
              <w:rPr>
                <w:bCs/>
              </w:rPr>
              <w:t xml:space="preserve"> which is used to discover </w:t>
            </w:r>
            <w:proofErr w:type="spellStart"/>
            <w:r w:rsidRPr="000D5169">
              <w:rPr>
                <w:bCs/>
              </w:rPr>
              <w:t>planDefinitions</w:t>
            </w:r>
            <w:proofErr w:type="spellEnd"/>
            <w:r w:rsidRPr="000D5169">
              <w:rPr>
                <w:bCs/>
              </w:rPr>
              <w:t xml:space="preserve"> of similar </w:t>
            </w:r>
            <w:proofErr w:type="spellStart"/>
            <w:r w:rsidRPr="000D5169">
              <w:rPr>
                <w:bCs/>
              </w:rPr>
              <w:t>useContext</w:t>
            </w:r>
            <w:proofErr w:type="spellEnd"/>
            <w:r w:rsidRPr="000D5169">
              <w:rPr>
                <w:bCs/>
              </w:rPr>
              <w:t xml:space="preserve">. Will be used to drive searches related to the patient’s condition. </w:t>
            </w:r>
          </w:p>
        </w:tc>
      </w:tr>
      <w:tr w:rsidR="00B02C6E" w:rsidRPr="000D5169" w14:paraId="480FB7E0" w14:textId="77777777" w:rsidTr="00D251BA">
        <w:trPr>
          <w:cantSplit/>
          <w:trHeight w:val="600"/>
        </w:trPr>
        <w:tc>
          <w:tcPr>
            <w:tcW w:w="0" w:type="auto"/>
            <w:noWrap/>
          </w:tcPr>
          <w:p w14:paraId="4A5DBA0B" w14:textId="043EED34" w:rsidR="00B72B76" w:rsidRPr="000D5169" w:rsidRDefault="00B72B76" w:rsidP="00DE2DA7">
            <w:pPr>
              <w:pStyle w:val="TableEntry"/>
            </w:pPr>
            <w:r w:rsidRPr="000D5169">
              <w:t>... jurisdiction</w:t>
            </w:r>
          </w:p>
        </w:tc>
        <w:tc>
          <w:tcPr>
            <w:tcW w:w="820" w:type="dxa"/>
          </w:tcPr>
          <w:p w14:paraId="08B713C9" w14:textId="00E604EA" w:rsidR="00B72B76" w:rsidRPr="000D5169" w:rsidRDefault="00B72B76" w:rsidP="00DE2DA7">
            <w:pPr>
              <w:pStyle w:val="TableEntry"/>
              <w:rPr>
                <w:bCs/>
              </w:rPr>
            </w:pPr>
            <w:r w:rsidRPr="000D5169">
              <w:rPr>
                <w:bCs/>
              </w:rPr>
              <w:t>Σ</w:t>
            </w:r>
          </w:p>
        </w:tc>
        <w:tc>
          <w:tcPr>
            <w:tcW w:w="1436" w:type="dxa"/>
            <w:noWrap/>
          </w:tcPr>
          <w:p w14:paraId="727ECD0C" w14:textId="77777777" w:rsidR="00B72B76" w:rsidRPr="000D5169" w:rsidRDefault="00B72B76" w:rsidP="00DE2DA7">
            <w:pPr>
              <w:pStyle w:val="TableEntry"/>
              <w:rPr>
                <w:bCs/>
              </w:rPr>
            </w:pPr>
            <w:proofErr w:type="gramStart"/>
            <w:r w:rsidRPr="000D5169">
              <w:rPr>
                <w:bCs/>
              </w:rPr>
              <w:t>0..*</w:t>
            </w:r>
            <w:proofErr w:type="gramEnd"/>
          </w:p>
        </w:tc>
        <w:tc>
          <w:tcPr>
            <w:tcW w:w="0" w:type="auto"/>
          </w:tcPr>
          <w:p w14:paraId="4E894D57" w14:textId="77777777" w:rsidR="00B72B76" w:rsidRPr="000D5169" w:rsidRDefault="00B72B76" w:rsidP="00DE2DA7">
            <w:pPr>
              <w:pStyle w:val="TableEntry"/>
            </w:pPr>
          </w:p>
        </w:tc>
        <w:tc>
          <w:tcPr>
            <w:tcW w:w="1353" w:type="dxa"/>
          </w:tcPr>
          <w:p w14:paraId="058D4D0F" w14:textId="0D77F89D" w:rsidR="00B72B76" w:rsidRPr="000D5169" w:rsidRDefault="00B72B76" w:rsidP="00DE2DA7">
            <w:pPr>
              <w:pStyle w:val="TableEntry"/>
            </w:pPr>
            <w:r w:rsidRPr="000D5169">
              <w:t>Intended jurisdiction for plan definition (if applicable)</w:t>
            </w:r>
          </w:p>
        </w:tc>
        <w:tc>
          <w:tcPr>
            <w:tcW w:w="2660" w:type="dxa"/>
          </w:tcPr>
          <w:p w14:paraId="18D1EA21" w14:textId="77777777" w:rsidR="00B72B76" w:rsidRPr="000D5169" w:rsidRDefault="00B72B76" w:rsidP="00DE2DA7">
            <w:pPr>
              <w:pStyle w:val="TableEntry"/>
              <w:rPr>
                <w:bCs/>
              </w:rPr>
            </w:pPr>
          </w:p>
        </w:tc>
      </w:tr>
      <w:tr w:rsidR="00B02C6E" w:rsidRPr="000D5169" w14:paraId="0CFE74B2" w14:textId="77777777" w:rsidTr="00D251BA">
        <w:trPr>
          <w:cantSplit/>
          <w:trHeight w:val="600"/>
        </w:trPr>
        <w:tc>
          <w:tcPr>
            <w:tcW w:w="0" w:type="auto"/>
            <w:noWrap/>
          </w:tcPr>
          <w:p w14:paraId="1E0DD595" w14:textId="742E273C" w:rsidR="00B72B76" w:rsidRPr="000D5169" w:rsidRDefault="00B72B76" w:rsidP="00DE2DA7">
            <w:pPr>
              <w:pStyle w:val="TableEntry"/>
            </w:pPr>
            <w:r w:rsidRPr="000D5169">
              <w:t>... topic</w:t>
            </w:r>
            <w:r w:rsidRPr="000D5169">
              <w:tab/>
            </w:r>
          </w:p>
        </w:tc>
        <w:tc>
          <w:tcPr>
            <w:tcW w:w="820" w:type="dxa"/>
          </w:tcPr>
          <w:p w14:paraId="13C77A5E" w14:textId="77777777" w:rsidR="00B72B76" w:rsidRPr="000D5169" w:rsidRDefault="00B72B76" w:rsidP="00DE2DA7">
            <w:pPr>
              <w:pStyle w:val="TableEntry"/>
              <w:rPr>
                <w:bCs/>
              </w:rPr>
            </w:pPr>
          </w:p>
        </w:tc>
        <w:tc>
          <w:tcPr>
            <w:tcW w:w="1436" w:type="dxa"/>
            <w:noWrap/>
          </w:tcPr>
          <w:p w14:paraId="66AE1554" w14:textId="283F3EA5" w:rsidR="00B72B76" w:rsidRPr="000D5169" w:rsidRDefault="00B72B76" w:rsidP="00DE2DA7">
            <w:pPr>
              <w:pStyle w:val="TableEntry"/>
              <w:rPr>
                <w:bCs/>
              </w:rPr>
            </w:pPr>
            <w:proofErr w:type="gramStart"/>
            <w:r w:rsidRPr="000D5169">
              <w:rPr>
                <w:bCs/>
              </w:rPr>
              <w:t>0..*</w:t>
            </w:r>
            <w:proofErr w:type="gramEnd"/>
          </w:p>
        </w:tc>
        <w:tc>
          <w:tcPr>
            <w:tcW w:w="0" w:type="auto"/>
          </w:tcPr>
          <w:p w14:paraId="47538246" w14:textId="77777777" w:rsidR="00B72B76" w:rsidRPr="000D5169" w:rsidRDefault="00B72B76" w:rsidP="00DE2DA7">
            <w:pPr>
              <w:pStyle w:val="TableEntry"/>
            </w:pPr>
          </w:p>
        </w:tc>
        <w:tc>
          <w:tcPr>
            <w:tcW w:w="1353" w:type="dxa"/>
          </w:tcPr>
          <w:p w14:paraId="3F7525A9" w14:textId="120E3EB3" w:rsidR="00B72B76" w:rsidRPr="000D5169" w:rsidRDefault="00E87EE8" w:rsidP="00DE2DA7">
            <w:pPr>
              <w:pStyle w:val="TableEntry"/>
            </w:pPr>
            <w:r>
              <w:t xml:space="preserve">E.g., </w:t>
            </w:r>
            <w:r w:rsidR="00B72B76" w:rsidRPr="000D5169">
              <w:t>Education, Treatment, Assessment, etc</w:t>
            </w:r>
            <w:r>
              <w:t>.</w:t>
            </w:r>
          </w:p>
        </w:tc>
        <w:tc>
          <w:tcPr>
            <w:tcW w:w="2660" w:type="dxa"/>
          </w:tcPr>
          <w:p w14:paraId="0C329EB0" w14:textId="3E3DFED3" w:rsidR="00B72B76" w:rsidRPr="000D5169" w:rsidRDefault="00B72B76" w:rsidP="00DE2DA7">
            <w:pPr>
              <w:pStyle w:val="TableEntry"/>
              <w:rPr>
                <w:bCs/>
              </w:rPr>
            </w:pPr>
          </w:p>
        </w:tc>
      </w:tr>
      <w:tr w:rsidR="00B02C6E" w:rsidRPr="000D5169" w14:paraId="6424DA31" w14:textId="77777777" w:rsidTr="00D251BA">
        <w:trPr>
          <w:cantSplit/>
          <w:trHeight w:val="600"/>
        </w:trPr>
        <w:tc>
          <w:tcPr>
            <w:tcW w:w="0" w:type="auto"/>
            <w:noWrap/>
          </w:tcPr>
          <w:p w14:paraId="18CF9154" w14:textId="7ED4DD8F" w:rsidR="00B72B76" w:rsidRPr="000D5169" w:rsidRDefault="00B72B76" w:rsidP="00DE2DA7">
            <w:pPr>
              <w:pStyle w:val="TableEntry"/>
            </w:pPr>
            <w:r w:rsidRPr="000D5169">
              <w:t>... contributor</w:t>
            </w:r>
          </w:p>
        </w:tc>
        <w:tc>
          <w:tcPr>
            <w:tcW w:w="820" w:type="dxa"/>
          </w:tcPr>
          <w:p w14:paraId="6E0713FC" w14:textId="3824695B" w:rsidR="00B72B76" w:rsidRPr="000D5169" w:rsidRDefault="00B72B76" w:rsidP="00DE2DA7">
            <w:pPr>
              <w:pStyle w:val="TableEntry"/>
              <w:rPr>
                <w:bCs/>
              </w:rPr>
            </w:pPr>
          </w:p>
        </w:tc>
        <w:tc>
          <w:tcPr>
            <w:tcW w:w="1436" w:type="dxa"/>
            <w:noWrap/>
          </w:tcPr>
          <w:p w14:paraId="2096ADE6" w14:textId="77777777" w:rsidR="00B72B76" w:rsidRPr="000D5169" w:rsidRDefault="00B72B76" w:rsidP="00DE2DA7">
            <w:pPr>
              <w:pStyle w:val="TableEntry"/>
              <w:rPr>
                <w:bCs/>
              </w:rPr>
            </w:pPr>
            <w:proofErr w:type="gramStart"/>
            <w:r w:rsidRPr="000D5169">
              <w:rPr>
                <w:bCs/>
              </w:rPr>
              <w:t>0..*</w:t>
            </w:r>
            <w:proofErr w:type="gramEnd"/>
          </w:p>
        </w:tc>
        <w:tc>
          <w:tcPr>
            <w:tcW w:w="0" w:type="auto"/>
          </w:tcPr>
          <w:p w14:paraId="0F295431" w14:textId="77777777" w:rsidR="00B72B76" w:rsidRPr="000D5169" w:rsidRDefault="00B72B76" w:rsidP="00DE2DA7">
            <w:pPr>
              <w:pStyle w:val="TableEntry"/>
            </w:pPr>
          </w:p>
        </w:tc>
        <w:tc>
          <w:tcPr>
            <w:tcW w:w="1353" w:type="dxa"/>
          </w:tcPr>
          <w:p w14:paraId="639023C1" w14:textId="69B9922A" w:rsidR="00B72B76" w:rsidRPr="000D5169" w:rsidRDefault="00B72B76" w:rsidP="00DE2DA7">
            <w:pPr>
              <w:pStyle w:val="TableEntry"/>
            </w:pPr>
            <w:r w:rsidRPr="000D5169">
              <w:t>A content contributor</w:t>
            </w:r>
          </w:p>
        </w:tc>
        <w:tc>
          <w:tcPr>
            <w:tcW w:w="2660" w:type="dxa"/>
          </w:tcPr>
          <w:p w14:paraId="2BB89B26" w14:textId="77777777" w:rsidR="00B72B76" w:rsidRPr="000D5169" w:rsidRDefault="00B72B76" w:rsidP="00DE2DA7">
            <w:pPr>
              <w:pStyle w:val="TableEntry"/>
              <w:rPr>
                <w:bCs/>
              </w:rPr>
            </w:pPr>
          </w:p>
        </w:tc>
      </w:tr>
      <w:tr w:rsidR="00B02C6E" w:rsidRPr="000D5169" w14:paraId="07E48B66" w14:textId="77777777" w:rsidTr="00D251BA">
        <w:trPr>
          <w:cantSplit/>
          <w:trHeight w:val="600"/>
        </w:trPr>
        <w:tc>
          <w:tcPr>
            <w:tcW w:w="0" w:type="auto"/>
            <w:shd w:val="clear" w:color="auto" w:fill="auto"/>
            <w:noWrap/>
          </w:tcPr>
          <w:p w14:paraId="74D37E63" w14:textId="6B963ED6" w:rsidR="00B72B76" w:rsidRPr="000D5169" w:rsidRDefault="00B72B76" w:rsidP="00DE2DA7">
            <w:pPr>
              <w:pStyle w:val="TableEntry"/>
            </w:pPr>
            <w:r w:rsidRPr="000D5169">
              <w:t>.... contact</w:t>
            </w:r>
          </w:p>
        </w:tc>
        <w:tc>
          <w:tcPr>
            <w:tcW w:w="820" w:type="dxa"/>
          </w:tcPr>
          <w:p w14:paraId="70A48E14" w14:textId="70986F95" w:rsidR="00B72B76" w:rsidRPr="000D5169" w:rsidRDefault="00B72B76" w:rsidP="00DE2DA7">
            <w:pPr>
              <w:pStyle w:val="TableEntry"/>
              <w:rPr>
                <w:bCs/>
              </w:rPr>
            </w:pPr>
            <w:r w:rsidRPr="000D5169">
              <w:rPr>
                <w:bCs/>
              </w:rPr>
              <w:t>Σ</w:t>
            </w:r>
          </w:p>
        </w:tc>
        <w:tc>
          <w:tcPr>
            <w:tcW w:w="1436" w:type="dxa"/>
            <w:shd w:val="clear" w:color="auto" w:fill="auto"/>
            <w:noWrap/>
          </w:tcPr>
          <w:p w14:paraId="73EB87AE" w14:textId="31DE8A0C" w:rsidR="00B72B76" w:rsidRPr="000D5169" w:rsidRDefault="00B72B76" w:rsidP="00DE2DA7">
            <w:pPr>
              <w:pStyle w:val="TableEntry"/>
              <w:rPr>
                <w:bCs/>
              </w:rPr>
            </w:pPr>
            <w:proofErr w:type="gramStart"/>
            <w:r w:rsidRPr="000D5169">
              <w:rPr>
                <w:bCs/>
              </w:rPr>
              <w:t>0..*</w:t>
            </w:r>
            <w:proofErr w:type="gramEnd"/>
          </w:p>
        </w:tc>
        <w:tc>
          <w:tcPr>
            <w:tcW w:w="0" w:type="auto"/>
          </w:tcPr>
          <w:p w14:paraId="7FBDBC61" w14:textId="77777777" w:rsidR="00B72B76" w:rsidRPr="000D5169" w:rsidRDefault="00B72B76" w:rsidP="00DE2DA7">
            <w:pPr>
              <w:pStyle w:val="TableEntry"/>
            </w:pPr>
          </w:p>
        </w:tc>
        <w:tc>
          <w:tcPr>
            <w:tcW w:w="1353" w:type="dxa"/>
          </w:tcPr>
          <w:p w14:paraId="2DC10623" w14:textId="3F8F83BD" w:rsidR="00B72B76" w:rsidRPr="000D5169" w:rsidRDefault="00B72B76" w:rsidP="00DE2DA7">
            <w:pPr>
              <w:pStyle w:val="TableEntry"/>
            </w:pPr>
            <w:r w:rsidRPr="000D5169">
              <w:t>Contact details for the publisher</w:t>
            </w:r>
          </w:p>
        </w:tc>
        <w:tc>
          <w:tcPr>
            <w:tcW w:w="2660" w:type="dxa"/>
          </w:tcPr>
          <w:p w14:paraId="61154428" w14:textId="77777777" w:rsidR="00B72B76" w:rsidRPr="000D5169" w:rsidRDefault="00B72B76" w:rsidP="00DE2DA7">
            <w:pPr>
              <w:pStyle w:val="TableEntry"/>
              <w:rPr>
                <w:bCs/>
              </w:rPr>
            </w:pPr>
          </w:p>
        </w:tc>
      </w:tr>
      <w:tr w:rsidR="00B02C6E" w:rsidRPr="000D5169" w14:paraId="047F2B85" w14:textId="77777777" w:rsidTr="00D251BA">
        <w:trPr>
          <w:cantSplit/>
          <w:trHeight w:val="600"/>
        </w:trPr>
        <w:tc>
          <w:tcPr>
            <w:tcW w:w="0" w:type="auto"/>
            <w:shd w:val="clear" w:color="auto" w:fill="auto"/>
            <w:noWrap/>
          </w:tcPr>
          <w:p w14:paraId="65C48BDD" w14:textId="5408EC8E" w:rsidR="00B72B76" w:rsidRPr="000D5169" w:rsidRDefault="00B72B76" w:rsidP="00DE2DA7">
            <w:pPr>
              <w:pStyle w:val="TableEntry"/>
            </w:pPr>
            <w:r w:rsidRPr="000D5169">
              <w:t>.... copyright</w:t>
            </w:r>
          </w:p>
        </w:tc>
        <w:tc>
          <w:tcPr>
            <w:tcW w:w="820" w:type="dxa"/>
          </w:tcPr>
          <w:p w14:paraId="403685E3" w14:textId="77777777" w:rsidR="00B72B76" w:rsidRPr="000D5169" w:rsidRDefault="00B72B76" w:rsidP="00DE2DA7">
            <w:pPr>
              <w:pStyle w:val="TableEntry"/>
              <w:rPr>
                <w:bCs/>
              </w:rPr>
            </w:pPr>
          </w:p>
        </w:tc>
        <w:tc>
          <w:tcPr>
            <w:tcW w:w="1436" w:type="dxa"/>
            <w:shd w:val="clear" w:color="auto" w:fill="auto"/>
            <w:noWrap/>
          </w:tcPr>
          <w:p w14:paraId="06BB1ED3" w14:textId="392ECD7D" w:rsidR="00B72B76" w:rsidRPr="000D5169" w:rsidRDefault="00B72B76" w:rsidP="00DE2DA7">
            <w:pPr>
              <w:pStyle w:val="TableEntry"/>
              <w:rPr>
                <w:bCs/>
              </w:rPr>
            </w:pPr>
            <w:r w:rsidRPr="000D5169">
              <w:rPr>
                <w:bCs/>
              </w:rPr>
              <w:t>0..1</w:t>
            </w:r>
          </w:p>
        </w:tc>
        <w:tc>
          <w:tcPr>
            <w:tcW w:w="0" w:type="auto"/>
          </w:tcPr>
          <w:p w14:paraId="2B8740D6" w14:textId="77777777" w:rsidR="00B72B76" w:rsidRPr="000D5169" w:rsidRDefault="00B72B76" w:rsidP="00DE2DA7">
            <w:pPr>
              <w:pStyle w:val="TableEntry"/>
            </w:pPr>
          </w:p>
        </w:tc>
        <w:tc>
          <w:tcPr>
            <w:tcW w:w="1353" w:type="dxa"/>
          </w:tcPr>
          <w:p w14:paraId="539A3175" w14:textId="2CF0C376" w:rsidR="00B72B76" w:rsidRPr="000D5169" w:rsidRDefault="00B72B76" w:rsidP="00DE2DA7">
            <w:pPr>
              <w:pStyle w:val="TableEntry"/>
            </w:pPr>
            <w:r w:rsidRPr="000D5169">
              <w:t>Use and/or publishing restrictions</w:t>
            </w:r>
          </w:p>
        </w:tc>
        <w:tc>
          <w:tcPr>
            <w:tcW w:w="2660" w:type="dxa"/>
          </w:tcPr>
          <w:p w14:paraId="5D68472B" w14:textId="77777777" w:rsidR="00B72B76" w:rsidRPr="000D5169" w:rsidRDefault="00B72B76" w:rsidP="00DE2DA7">
            <w:pPr>
              <w:pStyle w:val="TableEntry"/>
              <w:rPr>
                <w:bCs/>
              </w:rPr>
            </w:pPr>
          </w:p>
        </w:tc>
      </w:tr>
      <w:tr w:rsidR="00B02C6E" w:rsidRPr="000D5169" w14:paraId="2B91052C" w14:textId="77777777" w:rsidTr="00D251BA">
        <w:trPr>
          <w:cantSplit/>
          <w:trHeight w:val="600"/>
        </w:trPr>
        <w:tc>
          <w:tcPr>
            <w:tcW w:w="0" w:type="auto"/>
            <w:noWrap/>
          </w:tcPr>
          <w:p w14:paraId="1DB53A33" w14:textId="7FC80A0D" w:rsidR="00B72B76" w:rsidRPr="000D5169" w:rsidRDefault="00B72B76" w:rsidP="00DE2DA7">
            <w:pPr>
              <w:pStyle w:val="TableEntry"/>
            </w:pPr>
            <w:r w:rsidRPr="000D5169">
              <w:t xml:space="preserve">.... </w:t>
            </w:r>
            <w:proofErr w:type="spellStart"/>
            <w:r w:rsidRPr="000D5169">
              <w:t>relatedArtifact</w:t>
            </w:r>
            <w:proofErr w:type="spellEnd"/>
          </w:p>
        </w:tc>
        <w:tc>
          <w:tcPr>
            <w:tcW w:w="820" w:type="dxa"/>
          </w:tcPr>
          <w:p w14:paraId="4C8688CC" w14:textId="77777777" w:rsidR="00B72B76" w:rsidRPr="000D5169" w:rsidRDefault="00B72B76" w:rsidP="00DE2DA7">
            <w:pPr>
              <w:pStyle w:val="TableEntry"/>
              <w:rPr>
                <w:bCs/>
              </w:rPr>
            </w:pPr>
          </w:p>
        </w:tc>
        <w:tc>
          <w:tcPr>
            <w:tcW w:w="1436" w:type="dxa"/>
            <w:noWrap/>
          </w:tcPr>
          <w:p w14:paraId="603AE4E1" w14:textId="77777777" w:rsidR="00B72B76" w:rsidRPr="000D5169" w:rsidRDefault="00B72B76" w:rsidP="00DE2DA7">
            <w:pPr>
              <w:pStyle w:val="TableEntry"/>
              <w:rPr>
                <w:bCs/>
              </w:rPr>
            </w:pPr>
            <w:proofErr w:type="gramStart"/>
            <w:r w:rsidRPr="000D5169">
              <w:rPr>
                <w:bCs/>
              </w:rPr>
              <w:t>0..*</w:t>
            </w:r>
            <w:proofErr w:type="gramEnd"/>
          </w:p>
        </w:tc>
        <w:tc>
          <w:tcPr>
            <w:tcW w:w="0" w:type="auto"/>
          </w:tcPr>
          <w:p w14:paraId="6C7FE808" w14:textId="77777777" w:rsidR="00B72B76" w:rsidRPr="000D5169" w:rsidRDefault="00B72B76" w:rsidP="00DE2DA7">
            <w:pPr>
              <w:pStyle w:val="TableEntry"/>
            </w:pPr>
          </w:p>
        </w:tc>
        <w:tc>
          <w:tcPr>
            <w:tcW w:w="1353" w:type="dxa"/>
          </w:tcPr>
          <w:p w14:paraId="4E6B85B9" w14:textId="7ECF29B4" w:rsidR="00B72B76" w:rsidRPr="000D5169" w:rsidRDefault="00B72B76" w:rsidP="00DE2DA7">
            <w:pPr>
              <w:pStyle w:val="TableEntry"/>
            </w:pPr>
            <w:r w:rsidRPr="000D5169">
              <w:t>Related artifacts for the asset</w:t>
            </w:r>
          </w:p>
        </w:tc>
        <w:tc>
          <w:tcPr>
            <w:tcW w:w="2660" w:type="dxa"/>
          </w:tcPr>
          <w:p w14:paraId="0DF5D8F6" w14:textId="77777777" w:rsidR="00B72B76" w:rsidRPr="000D5169" w:rsidRDefault="00B72B76" w:rsidP="00DE2DA7">
            <w:pPr>
              <w:pStyle w:val="TableEntry"/>
              <w:rPr>
                <w:bCs/>
              </w:rPr>
            </w:pPr>
          </w:p>
        </w:tc>
      </w:tr>
      <w:tr w:rsidR="00B02C6E" w:rsidRPr="000D5169" w14:paraId="6D6B9DC5" w14:textId="77777777" w:rsidTr="00D251BA">
        <w:trPr>
          <w:cantSplit/>
          <w:trHeight w:val="600"/>
        </w:trPr>
        <w:tc>
          <w:tcPr>
            <w:tcW w:w="0" w:type="auto"/>
            <w:noWrap/>
          </w:tcPr>
          <w:p w14:paraId="75803E7A" w14:textId="752EA136" w:rsidR="00B72B76" w:rsidRPr="000D5169" w:rsidRDefault="00B72B76" w:rsidP="00DE2DA7">
            <w:pPr>
              <w:pStyle w:val="TableEntry"/>
            </w:pPr>
            <w:r w:rsidRPr="000D5169">
              <w:t>.... library</w:t>
            </w:r>
          </w:p>
        </w:tc>
        <w:tc>
          <w:tcPr>
            <w:tcW w:w="820" w:type="dxa"/>
          </w:tcPr>
          <w:p w14:paraId="53E9B1D3" w14:textId="1293F4F1" w:rsidR="00B72B76" w:rsidRPr="000D5169" w:rsidRDefault="00B72B76" w:rsidP="00DE2DA7">
            <w:pPr>
              <w:pStyle w:val="TableEntry"/>
              <w:rPr>
                <w:bCs/>
              </w:rPr>
            </w:pPr>
          </w:p>
        </w:tc>
        <w:tc>
          <w:tcPr>
            <w:tcW w:w="1436" w:type="dxa"/>
            <w:noWrap/>
          </w:tcPr>
          <w:p w14:paraId="4757CDE2" w14:textId="4B70144F" w:rsidR="00B72B76" w:rsidRPr="000D5169" w:rsidRDefault="00B72B76" w:rsidP="00DE2DA7">
            <w:pPr>
              <w:pStyle w:val="TableEntry"/>
              <w:rPr>
                <w:bCs/>
              </w:rPr>
            </w:pPr>
            <w:proofErr w:type="gramStart"/>
            <w:r w:rsidRPr="000D5169">
              <w:rPr>
                <w:bCs/>
              </w:rPr>
              <w:t>0..*</w:t>
            </w:r>
            <w:proofErr w:type="gramEnd"/>
          </w:p>
        </w:tc>
        <w:tc>
          <w:tcPr>
            <w:tcW w:w="0" w:type="auto"/>
          </w:tcPr>
          <w:p w14:paraId="3FA38863" w14:textId="77777777" w:rsidR="00B72B76" w:rsidRPr="000D5169" w:rsidRDefault="00B72B76" w:rsidP="00DE2DA7">
            <w:pPr>
              <w:pStyle w:val="TableEntry"/>
            </w:pPr>
          </w:p>
        </w:tc>
        <w:tc>
          <w:tcPr>
            <w:tcW w:w="1353" w:type="dxa"/>
          </w:tcPr>
          <w:p w14:paraId="0E8235F7" w14:textId="01F56EAD" w:rsidR="00B72B76" w:rsidRPr="000D5169" w:rsidRDefault="00B72B76" w:rsidP="00DE2DA7">
            <w:pPr>
              <w:pStyle w:val="TableEntry"/>
            </w:pPr>
            <w:r w:rsidRPr="000D5169">
              <w:t>Logic used by the plan definition</w:t>
            </w:r>
          </w:p>
        </w:tc>
        <w:tc>
          <w:tcPr>
            <w:tcW w:w="2660" w:type="dxa"/>
          </w:tcPr>
          <w:p w14:paraId="345CF68F" w14:textId="77777777" w:rsidR="00B72B76" w:rsidRPr="000D5169" w:rsidRDefault="00B72B76" w:rsidP="00DE2DA7">
            <w:pPr>
              <w:pStyle w:val="TableEntry"/>
              <w:rPr>
                <w:bCs/>
              </w:rPr>
            </w:pPr>
          </w:p>
        </w:tc>
      </w:tr>
      <w:tr w:rsidR="00B02C6E" w:rsidRPr="000D5169" w14:paraId="00F0DFD2" w14:textId="77777777" w:rsidTr="00D251BA">
        <w:trPr>
          <w:cantSplit/>
          <w:trHeight w:val="600"/>
        </w:trPr>
        <w:tc>
          <w:tcPr>
            <w:tcW w:w="0" w:type="auto"/>
            <w:noWrap/>
          </w:tcPr>
          <w:p w14:paraId="549075E4" w14:textId="07762174" w:rsidR="00B72B76" w:rsidRPr="000D5169" w:rsidRDefault="00B72B76" w:rsidP="00DE2DA7">
            <w:pPr>
              <w:pStyle w:val="TableEntry"/>
            </w:pPr>
            <w:r w:rsidRPr="000D5169">
              <w:lastRenderedPageBreak/>
              <w:t>.... goal</w:t>
            </w:r>
          </w:p>
        </w:tc>
        <w:tc>
          <w:tcPr>
            <w:tcW w:w="820" w:type="dxa"/>
          </w:tcPr>
          <w:p w14:paraId="45079840" w14:textId="77777777" w:rsidR="00B72B76" w:rsidRPr="000D5169" w:rsidRDefault="00B72B76" w:rsidP="00DE2DA7">
            <w:pPr>
              <w:pStyle w:val="TableEntry"/>
              <w:rPr>
                <w:bCs/>
              </w:rPr>
            </w:pPr>
          </w:p>
        </w:tc>
        <w:tc>
          <w:tcPr>
            <w:tcW w:w="1436" w:type="dxa"/>
            <w:noWrap/>
          </w:tcPr>
          <w:p w14:paraId="4F68A2B8" w14:textId="4AA89F85" w:rsidR="00B72B76" w:rsidRPr="000D5169" w:rsidRDefault="00B72B76" w:rsidP="00DE2DA7">
            <w:pPr>
              <w:pStyle w:val="TableEntry"/>
              <w:rPr>
                <w:bCs/>
              </w:rPr>
            </w:pPr>
            <w:proofErr w:type="gramStart"/>
            <w:r w:rsidRPr="000D5169">
              <w:rPr>
                <w:bCs/>
              </w:rPr>
              <w:t>0..*</w:t>
            </w:r>
            <w:proofErr w:type="gramEnd"/>
          </w:p>
        </w:tc>
        <w:tc>
          <w:tcPr>
            <w:tcW w:w="0" w:type="auto"/>
          </w:tcPr>
          <w:p w14:paraId="3B050262" w14:textId="77777777" w:rsidR="00B72B76" w:rsidRPr="000D5169" w:rsidRDefault="00B72B76" w:rsidP="00DE2DA7">
            <w:pPr>
              <w:pStyle w:val="TableEntry"/>
            </w:pPr>
          </w:p>
        </w:tc>
        <w:tc>
          <w:tcPr>
            <w:tcW w:w="1353" w:type="dxa"/>
          </w:tcPr>
          <w:p w14:paraId="7C375404" w14:textId="7FB417E1" w:rsidR="00B72B76" w:rsidRPr="000D5169" w:rsidRDefault="00B72B76" w:rsidP="00DE2DA7">
            <w:pPr>
              <w:pStyle w:val="TableEntry"/>
            </w:pPr>
            <w:r w:rsidRPr="000D5169">
              <w:t>What the plan is trying to accomplish</w:t>
            </w:r>
          </w:p>
        </w:tc>
        <w:tc>
          <w:tcPr>
            <w:tcW w:w="2660" w:type="dxa"/>
          </w:tcPr>
          <w:p w14:paraId="719F2239" w14:textId="77777777" w:rsidR="00B72B76" w:rsidRPr="000D5169" w:rsidRDefault="00B72B76" w:rsidP="00DE2DA7">
            <w:pPr>
              <w:pStyle w:val="TableEntry"/>
              <w:rPr>
                <w:bCs/>
              </w:rPr>
            </w:pPr>
          </w:p>
        </w:tc>
      </w:tr>
      <w:tr w:rsidR="00B02C6E" w:rsidRPr="000D5169" w14:paraId="585556D2" w14:textId="77777777" w:rsidTr="00D251BA">
        <w:trPr>
          <w:cantSplit/>
          <w:trHeight w:val="600"/>
        </w:trPr>
        <w:tc>
          <w:tcPr>
            <w:tcW w:w="0" w:type="auto"/>
            <w:noWrap/>
          </w:tcPr>
          <w:p w14:paraId="33C71930" w14:textId="77777777" w:rsidR="00B72B76" w:rsidRPr="000D5169" w:rsidRDefault="00B72B76" w:rsidP="00DE2DA7">
            <w:pPr>
              <w:pStyle w:val="TableEntry"/>
            </w:pPr>
            <w:r w:rsidRPr="000D5169">
              <w:t>..... category</w:t>
            </w:r>
          </w:p>
        </w:tc>
        <w:tc>
          <w:tcPr>
            <w:tcW w:w="820" w:type="dxa"/>
          </w:tcPr>
          <w:p w14:paraId="781E0C1E" w14:textId="336333A6" w:rsidR="00B72B76" w:rsidRPr="000D5169" w:rsidRDefault="00B72B76" w:rsidP="00DE2DA7">
            <w:pPr>
              <w:pStyle w:val="TableEntry"/>
              <w:rPr>
                <w:bCs/>
              </w:rPr>
            </w:pPr>
          </w:p>
        </w:tc>
        <w:tc>
          <w:tcPr>
            <w:tcW w:w="1436" w:type="dxa"/>
            <w:noWrap/>
          </w:tcPr>
          <w:p w14:paraId="33C3E3C2" w14:textId="77777777" w:rsidR="00B72B76" w:rsidRPr="000D5169" w:rsidRDefault="00B72B76" w:rsidP="00DE2DA7">
            <w:pPr>
              <w:pStyle w:val="TableEntry"/>
              <w:rPr>
                <w:bCs/>
              </w:rPr>
            </w:pPr>
            <w:r w:rsidRPr="000D5169">
              <w:rPr>
                <w:bCs/>
              </w:rPr>
              <w:t>0..1</w:t>
            </w:r>
          </w:p>
        </w:tc>
        <w:tc>
          <w:tcPr>
            <w:tcW w:w="0" w:type="auto"/>
          </w:tcPr>
          <w:p w14:paraId="0FD7AF01" w14:textId="77777777" w:rsidR="00B72B76" w:rsidRPr="000D5169" w:rsidRDefault="00B72B76" w:rsidP="00DE2DA7">
            <w:pPr>
              <w:pStyle w:val="TableEntry"/>
            </w:pPr>
          </w:p>
        </w:tc>
        <w:tc>
          <w:tcPr>
            <w:tcW w:w="1353" w:type="dxa"/>
          </w:tcPr>
          <w:p w14:paraId="0CF2A15E" w14:textId="47F01292" w:rsidR="00B72B76" w:rsidRPr="000D5169" w:rsidRDefault="00E87EE8" w:rsidP="00DE2DA7">
            <w:pPr>
              <w:pStyle w:val="TableEntry"/>
            </w:pPr>
            <w:r>
              <w:t xml:space="preserve">E.g., </w:t>
            </w:r>
            <w:r w:rsidR="00B72B76" w:rsidRPr="000D5169">
              <w:t xml:space="preserve">Treatment, dietary, behavioral, </w:t>
            </w:r>
            <w:r>
              <w:t>etc.</w:t>
            </w:r>
          </w:p>
        </w:tc>
        <w:tc>
          <w:tcPr>
            <w:tcW w:w="2660" w:type="dxa"/>
          </w:tcPr>
          <w:p w14:paraId="53254859" w14:textId="77777777" w:rsidR="00B72B76" w:rsidRPr="000D5169" w:rsidRDefault="00B72B76" w:rsidP="00DE2DA7">
            <w:pPr>
              <w:pStyle w:val="TableEntry"/>
              <w:rPr>
                <w:bCs/>
              </w:rPr>
            </w:pPr>
          </w:p>
        </w:tc>
      </w:tr>
      <w:tr w:rsidR="00B02C6E" w:rsidRPr="000D5169" w14:paraId="5B32E1C3" w14:textId="77777777" w:rsidTr="00D251BA">
        <w:trPr>
          <w:cantSplit/>
          <w:trHeight w:val="600"/>
        </w:trPr>
        <w:tc>
          <w:tcPr>
            <w:tcW w:w="0" w:type="auto"/>
            <w:shd w:val="clear" w:color="auto" w:fill="auto"/>
            <w:noWrap/>
          </w:tcPr>
          <w:p w14:paraId="5CF0A3FC" w14:textId="769B8843" w:rsidR="00B72B76" w:rsidRPr="000D5169" w:rsidRDefault="00B72B76" w:rsidP="00DE2DA7">
            <w:pPr>
              <w:pStyle w:val="TableEntry"/>
            </w:pPr>
            <w:r w:rsidRPr="000D5169">
              <w:t>..... description</w:t>
            </w:r>
          </w:p>
        </w:tc>
        <w:tc>
          <w:tcPr>
            <w:tcW w:w="820" w:type="dxa"/>
          </w:tcPr>
          <w:p w14:paraId="16CFD164" w14:textId="77777777" w:rsidR="00B72B76" w:rsidRPr="000D5169" w:rsidRDefault="00B72B76" w:rsidP="00DE2DA7">
            <w:pPr>
              <w:pStyle w:val="TableEntry"/>
              <w:rPr>
                <w:bCs/>
              </w:rPr>
            </w:pPr>
          </w:p>
        </w:tc>
        <w:tc>
          <w:tcPr>
            <w:tcW w:w="1436" w:type="dxa"/>
            <w:shd w:val="clear" w:color="auto" w:fill="auto"/>
            <w:noWrap/>
          </w:tcPr>
          <w:p w14:paraId="3DA0B0CF" w14:textId="3D4133D3" w:rsidR="00B72B76" w:rsidRPr="000D5169" w:rsidRDefault="00B72B76" w:rsidP="00DE2DA7">
            <w:pPr>
              <w:pStyle w:val="TableEntry"/>
              <w:rPr>
                <w:bCs/>
              </w:rPr>
            </w:pPr>
            <w:r w:rsidRPr="000D5169">
              <w:rPr>
                <w:bCs/>
              </w:rPr>
              <w:t>1..1</w:t>
            </w:r>
          </w:p>
        </w:tc>
        <w:tc>
          <w:tcPr>
            <w:tcW w:w="0" w:type="auto"/>
          </w:tcPr>
          <w:p w14:paraId="16767050" w14:textId="77777777" w:rsidR="00B72B76" w:rsidRPr="000D5169" w:rsidRDefault="00B72B76" w:rsidP="00DE2DA7">
            <w:pPr>
              <w:pStyle w:val="TableEntry"/>
            </w:pPr>
          </w:p>
        </w:tc>
        <w:tc>
          <w:tcPr>
            <w:tcW w:w="1353" w:type="dxa"/>
          </w:tcPr>
          <w:p w14:paraId="58ABD9FA" w14:textId="60617947" w:rsidR="00B72B76" w:rsidRPr="000D5169" w:rsidRDefault="00B72B76" w:rsidP="00DE2DA7">
            <w:pPr>
              <w:pStyle w:val="TableEntry"/>
            </w:pPr>
            <w:r w:rsidRPr="000D5169">
              <w:t>Code or text describing the goal</w:t>
            </w:r>
          </w:p>
        </w:tc>
        <w:tc>
          <w:tcPr>
            <w:tcW w:w="2660" w:type="dxa"/>
          </w:tcPr>
          <w:p w14:paraId="53D6316C" w14:textId="77777777" w:rsidR="00B72B76" w:rsidRPr="000D5169" w:rsidRDefault="00B72B76" w:rsidP="00DE2DA7">
            <w:pPr>
              <w:pStyle w:val="TableEntry"/>
              <w:rPr>
                <w:bCs/>
              </w:rPr>
            </w:pPr>
          </w:p>
        </w:tc>
      </w:tr>
      <w:tr w:rsidR="00B02C6E" w:rsidRPr="000D5169" w14:paraId="3FDA76D6" w14:textId="77777777" w:rsidTr="00D251BA">
        <w:trPr>
          <w:cantSplit/>
          <w:trHeight w:val="600"/>
        </w:trPr>
        <w:tc>
          <w:tcPr>
            <w:tcW w:w="0" w:type="auto"/>
            <w:noWrap/>
          </w:tcPr>
          <w:p w14:paraId="4A0BD466" w14:textId="07F5069B" w:rsidR="00B72B76" w:rsidRPr="000D5169" w:rsidRDefault="00B72B76" w:rsidP="00DE2DA7">
            <w:pPr>
              <w:pStyle w:val="TableEntry"/>
            </w:pPr>
            <w:r w:rsidRPr="000D5169">
              <w:t>..... priority</w:t>
            </w:r>
          </w:p>
        </w:tc>
        <w:tc>
          <w:tcPr>
            <w:tcW w:w="820" w:type="dxa"/>
          </w:tcPr>
          <w:p w14:paraId="42E02FBC" w14:textId="77777777" w:rsidR="00B72B76" w:rsidRPr="000D5169" w:rsidRDefault="00B72B76" w:rsidP="00DE2DA7">
            <w:pPr>
              <w:pStyle w:val="TableEntry"/>
              <w:rPr>
                <w:bCs/>
              </w:rPr>
            </w:pPr>
          </w:p>
        </w:tc>
        <w:tc>
          <w:tcPr>
            <w:tcW w:w="1436" w:type="dxa"/>
            <w:noWrap/>
          </w:tcPr>
          <w:p w14:paraId="2D94219B" w14:textId="77777777" w:rsidR="00B72B76" w:rsidRPr="000D5169" w:rsidRDefault="00B72B76" w:rsidP="00DE2DA7">
            <w:pPr>
              <w:pStyle w:val="TableEntry"/>
              <w:rPr>
                <w:bCs/>
              </w:rPr>
            </w:pPr>
            <w:r w:rsidRPr="000D5169">
              <w:rPr>
                <w:bCs/>
              </w:rPr>
              <w:t>0..1</w:t>
            </w:r>
          </w:p>
        </w:tc>
        <w:tc>
          <w:tcPr>
            <w:tcW w:w="0" w:type="auto"/>
          </w:tcPr>
          <w:p w14:paraId="41CD5575" w14:textId="77777777" w:rsidR="00B72B76" w:rsidRPr="000D5169" w:rsidRDefault="00B72B76" w:rsidP="00DE2DA7">
            <w:pPr>
              <w:pStyle w:val="TableEntry"/>
            </w:pPr>
          </w:p>
        </w:tc>
        <w:tc>
          <w:tcPr>
            <w:tcW w:w="1353" w:type="dxa"/>
          </w:tcPr>
          <w:p w14:paraId="3E3D7832" w14:textId="58BF6688" w:rsidR="00B72B76" w:rsidRPr="000D5169" w:rsidRDefault="00B72B76" w:rsidP="00DE2DA7">
            <w:pPr>
              <w:pStyle w:val="TableEntry"/>
            </w:pPr>
            <w:r w:rsidRPr="000D5169">
              <w:t>high-priority | medium-priority | low-priority</w:t>
            </w:r>
          </w:p>
        </w:tc>
        <w:tc>
          <w:tcPr>
            <w:tcW w:w="2660" w:type="dxa"/>
          </w:tcPr>
          <w:p w14:paraId="5738F9F8" w14:textId="77777777" w:rsidR="00B72B76" w:rsidRPr="000D5169" w:rsidRDefault="00B72B76" w:rsidP="00DE2DA7">
            <w:pPr>
              <w:pStyle w:val="TableEntry"/>
              <w:rPr>
                <w:bCs/>
              </w:rPr>
            </w:pPr>
          </w:p>
        </w:tc>
      </w:tr>
      <w:tr w:rsidR="00B02C6E" w:rsidRPr="000D5169" w14:paraId="1AF52C2D" w14:textId="77777777" w:rsidTr="00D251BA">
        <w:trPr>
          <w:cantSplit/>
          <w:trHeight w:val="600"/>
        </w:trPr>
        <w:tc>
          <w:tcPr>
            <w:tcW w:w="0" w:type="auto"/>
            <w:noWrap/>
          </w:tcPr>
          <w:p w14:paraId="3B0DBE1E" w14:textId="417ED787" w:rsidR="00B72B76" w:rsidRPr="000D5169" w:rsidRDefault="00B72B76" w:rsidP="00DE2DA7">
            <w:pPr>
              <w:pStyle w:val="TableEntry"/>
            </w:pPr>
            <w:r w:rsidRPr="000D5169">
              <w:t>..... start</w:t>
            </w:r>
          </w:p>
        </w:tc>
        <w:tc>
          <w:tcPr>
            <w:tcW w:w="820" w:type="dxa"/>
          </w:tcPr>
          <w:p w14:paraId="19435E97" w14:textId="77777777" w:rsidR="00B72B76" w:rsidRPr="000D5169" w:rsidRDefault="00B72B76" w:rsidP="00DE2DA7">
            <w:pPr>
              <w:pStyle w:val="TableEntry"/>
              <w:rPr>
                <w:bCs/>
              </w:rPr>
            </w:pPr>
          </w:p>
        </w:tc>
        <w:tc>
          <w:tcPr>
            <w:tcW w:w="1436" w:type="dxa"/>
            <w:noWrap/>
          </w:tcPr>
          <w:p w14:paraId="48908A97" w14:textId="3C4CD59B" w:rsidR="00B72B76" w:rsidRPr="000D5169" w:rsidRDefault="00B72B76" w:rsidP="00DE2DA7">
            <w:pPr>
              <w:pStyle w:val="TableEntry"/>
              <w:rPr>
                <w:bCs/>
              </w:rPr>
            </w:pPr>
            <w:r w:rsidRPr="000D5169">
              <w:rPr>
                <w:bCs/>
              </w:rPr>
              <w:t>0..1</w:t>
            </w:r>
          </w:p>
        </w:tc>
        <w:tc>
          <w:tcPr>
            <w:tcW w:w="0" w:type="auto"/>
          </w:tcPr>
          <w:p w14:paraId="26ECFE85" w14:textId="77777777" w:rsidR="00B72B76" w:rsidRPr="000D5169" w:rsidRDefault="00B72B76" w:rsidP="00DE2DA7">
            <w:pPr>
              <w:pStyle w:val="TableEntry"/>
            </w:pPr>
          </w:p>
        </w:tc>
        <w:tc>
          <w:tcPr>
            <w:tcW w:w="1353" w:type="dxa"/>
          </w:tcPr>
          <w:p w14:paraId="3C510369" w14:textId="7D54527A" w:rsidR="00B72B76" w:rsidRPr="000D5169" w:rsidRDefault="00B72B76" w:rsidP="00DE2DA7">
            <w:pPr>
              <w:pStyle w:val="TableEntry"/>
            </w:pPr>
            <w:r w:rsidRPr="000D5169">
              <w:t>When goal pursuit begins</w:t>
            </w:r>
          </w:p>
        </w:tc>
        <w:tc>
          <w:tcPr>
            <w:tcW w:w="2660" w:type="dxa"/>
          </w:tcPr>
          <w:p w14:paraId="0AFCAFE9" w14:textId="77777777" w:rsidR="00B72B76" w:rsidRPr="000D5169" w:rsidRDefault="00B72B76" w:rsidP="00DE2DA7">
            <w:pPr>
              <w:pStyle w:val="TableEntry"/>
              <w:rPr>
                <w:bCs/>
              </w:rPr>
            </w:pPr>
          </w:p>
        </w:tc>
      </w:tr>
      <w:tr w:rsidR="00B02C6E" w:rsidRPr="000D5169" w14:paraId="036F9116" w14:textId="77777777" w:rsidTr="00D251BA">
        <w:trPr>
          <w:cantSplit/>
          <w:trHeight w:val="600"/>
        </w:trPr>
        <w:tc>
          <w:tcPr>
            <w:tcW w:w="0" w:type="auto"/>
            <w:noWrap/>
          </w:tcPr>
          <w:p w14:paraId="4AAC8C78" w14:textId="328E6867" w:rsidR="00B72B76" w:rsidRPr="000D5169" w:rsidRDefault="00B72B76" w:rsidP="00DE2DA7">
            <w:pPr>
              <w:pStyle w:val="TableEntry"/>
            </w:pPr>
            <w:r w:rsidRPr="000D5169">
              <w:t>..... addresses</w:t>
            </w:r>
            <w:r w:rsidRPr="000D5169">
              <w:tab/>
            </w:r>
          </w:p>
        </w:tc>
        <w:tc>
          <w:tcPr>
            <w:tcW w:w="820" w:type="dxa"/>
          </w:tcPr>
          <w:p w14:paraId="5895B46E" w14:textId="77777777" w:rsidR="00B72B76" w:rsidRPr="000D5169" w:rsidRDefault="00B72B76" w:rsidP="00DE2DA7">
            <w:pPr>
              <w:pStyle w:val="TableEntry"/>
              <w:rPr>
                <w:bCs/>
              </w:rPr>
            </w:pPr>
          </w:p>
        </w:tc>
        <w:tc>
          <w:tcPr>
            <w:tcW w:w="1436" w:type="dxa"/>
            <w:noWrap/>
          </w:tcPr>
          <w:p w14:paraId="0237BBD4" w14:textId="094DDB25" w:rsidR="00B72B76" w:rsidRPr="000D5169" w:rsidRDefault="00AC2E1A" w:rsidP="00DE2DA7">
            <w:pPr>
              <w:pStyle w:val="TableEntry"/>
              <w:rPr>
                <w:bCs/>
              </w:rPr>
            </w:pPr>
            <w:proofErr w:type="gramStart"/>
            <w:r w:rsidRPr="000D5169">
              <w:rPr>
                <w:bCs/>
              </w:rPr>
              <w:t>0</w:t>
            </w:r>
            <w:r w:rsidR="00B72B76" w:rsidRPr="000D5169">
              <w:rPr>
                <w:bCs/>
              </w:rPr>
              <w:t>..*</w:t>
            </w:r>
            <w:proofErr w:type="gramEnd"/>
          </w:p>
        </w:tc>
        <w:tc>
          <w:tcPr>
            <w:tcW w:w="0" w:type="auto"/>
          </w:tcPr>
          <w:p w14:paraId="592E9547" w14:textId="3A64D6A4" w:rsidR="00B72B76" w:rsidRPr="000D5169" w:rsidRDefault="00566C9D" w:rsidP="00DE2DA7">
            <w:pPr>
              <w:pStyle w:val="TableEntry"/>
            </w:pPr>
            <w:proofErr w:type="gramStart"/>
            <w:r w:rsidRPr="000D5169">
              <w:t>1..*</w:t>
            </w:r>
            <w:proofErr w:type="gramEnd"/>
          </w:p>
        </w:tc>
        <w:tc>
          <w:tcPr>
            <w:tcW w:w="1353" w:type="dxa"/>
          </w:tcPr>
          <w:p w14:paraId="2F2D5BA7" w14:textId="6CECF2E1" w:rsidR="00B72B76" w:rsidRPr="000D5169" w:rsidRDefault="00B72B76" w:rsidP="00DE2DA7">
            <w:pPr>
              <w:pStyle w:val="TableEntry"/>
            </w:pPr>
            <w:r w:rsidRPr="000D5169">
              <w:t>What does the goal address</w:t>
            </w:r>
          </w:p>
        </w:tc>
        <w:tc>
          <w:tcPr>
            <w:tcW w:w="2660" w:type="dxa"/>
          </w:tcPr>
          <w:p w14:paraId="7A21F2E1" w14:textId="04F8097D" w:rsidR="00B72B76" w:rsidRPr="000D5169" w:rsidRDefault="00B72B76" w:rsidP="00DE2DA7">
            <w:pPr>
              <w:pStyle w:val="TableEntry"/>
              <w:rPr>
                <w:bCs/>
              </w:rPr>
            </w:pPr>
            <w:r w:rsidRPr="000D5169">
              <w:rPr>
                <w:bCs/>
              </w:rPr>
              <w:t xml:space="preserve">This version of the profile requires the concept the </w:t>
            </w:r>
            <w:proofErr w:type="spellStart"/>
            <w:r w:rsidRPr="000D5169">
              <w:rPr>
                <w:bCs/>
              </w:rPr>
              <w:t>PlanDefinition.goal</w:t>
            </w:r>
            <w:proofErr w:type="spellEnd"/>
            <w:r w:rsidRPr="000D5169">
              <w:rPr>
                <w:bCs/>
              </w:rPr>
              <w:t xml:space="preserve"> addresses. </w:t>
            </w:r>
          </w:p>
        </w:tc>
      </w:tr>
      <w:tr w:rsidR="00B02C6E" w:rsidRPr="000D5169" w14:paraId="47124BD7" w14:textId="77777777" w:rsidTr="00D251BA">
        <w:trPr>
          <w:cantSplit/>
          <w:trHeight w:val="600"/>
        </w:trPr>
        <w:tc>
          <w:tcPr>
            <w:tcW w:w="0" w:type="auto"/>
            <w:noWrap/>
          </w:tcPr>
          <w:p w14:paraId="6A1DA978" w14:textId="7323D5B0" w:rsidR="00B72B76" w:rsidRPr="000D5169" w:rsidRDefault="00B72B76" w:rsidP="00DE2DA7">
            <w:pPr>
              <w:pStyle w:val="TableEntry"/>
            </w:pPr>
            <w:r w:rsidRPr="000D5169">
              <w:t>..... documentation</w:t>
            </w:r>
          </w:p>
        </w:tc>
        <w:tc>
          <w:tcPr>
            <w:tcW w:w="820" w:type="dxa"/>
          </w:tcPr>
          <w:p w14:paraId="0EFB4E71" w14:textId="77777777" w:rsidR="00B72B76" w:rsidRPr="000D5169" w:rsidRDefault="00B72B76" w:rsidP="00DE2DA7">
            <w:pPr>
              <w:pStyle w:val="TableEntry"/>
              <w:rPr>
                <w:bCs/>
              </w:rPr>
            </w:pPr>
          </w:p>
        </w:tc>
        <w:tc>
          <w:tcPr>
            <w:tcW w:w="1436" w:type="dxa"/>
            <w:noWrap/>
          </w:tcPr>
          <w:p w14:paraId="59FD0377" w14:textId="77777777" w:rsidR="00B72B76" w:rsidRPr="000D5169" w:rsidRDefault="00B72B76" w:rsidP="00DE2DA7">
            <w:pPr>
              <w:pStyle w:val="TableEntry"/>
              <w:rPr>
                <w:bCs/>
              </w:rPr>
            </w:pPr>
            <w:proofErr w:type="gramStart"/>
            <w:r w:rsidRPr="000D5169">
              <w:rPr>
                <w:bCs/>
              </w:rPr>
              <w:t>0..*</w:t>
            </w:r>
            <w:proofErr w:type="gramEnd"/>
          </w:p>
        </w:tc>
        <w:tc>
          <w:tcPr>
            <w:tcW w:w="0" w:type="auto"/>
          </w:tcPr>
          <w:p w14:paraId="04597852" w14:textId="77777777" w:rsidR="00B72B76" w:rsidRPr="000D5169" w:rsidRDefault="00B72B76" w:rsidP="00DE2DA7">
            <w:pPr>
              <w:pStyle w:val="TableEntry"/>
            </w:pPr>
          </w:p>
        </w:tc>
        <w:tc>
          <w:tcPr>
            <w:tcW w:w="1353" w:type="dxa"/>
          </w:tcPr>
          <w:p w14:paraId="5A7AD1D5" w14:textId="6B21A23A" w:rsidR="00B72B76" w:rsidRPr="000D5169" w:rsidRDefault="00B72B76" w:rsidP="00DE2DA7">
            <w:pPr>
              <w:pStyle w:val="TableEntry"/>
            </w:pPr>
            <w:r w:rsidRPr="000D5169">
              <w:t>Supporting documentation for the goal</w:t>
            </w:r>
          </w:p>
        </w:tc>
        <w:tc>
          <w:tcPr>
            <w:tcW w:w="2660" w:type="dxa"/>
          </w:tcPr>
          <w:p w14:paraId="34D0BDE8" w14:textId="77777777" w:rsidR="00B72B76" w:rsidRPr="000D5169" w:rsidRDefault="00B72B76" w:rsidP="00DE2DA7">
            <w:pPr>
              <w:pStyle w:val="TableEntry"/>
              <w:rPr>
                <w:bCs/>
              </w:rPr>
            </w:pPr>
          </w:p>
        </w:tc>
      </w:tr>
      <w:tr w:rsidR="00B02C6E" w:rsidRPr="000D5169" w14:paraId="695CDF55" w14:textId="77777777" w:rsidTr="00D251BA">
        <w:trPr>
          <w:cantSplit/>
          <w:trHeight w:val="600"/>
        </w:trPr>
        <w:tc>
          <w:tcPr>
            <w:tcW w:w="0" w:type="auto"/>
            <w:noWrap/>
          </w:tcPr>
          <w:p w14:paraId="23F459CA" w14:textId="679E290A" w:rsidR="00B72B76" w:rsidRPr="000D5169" w:rsidRDefault="00B72B76" w:rsidP="00DE2DA7">
            <w:pPr>
              <w:pStyle w:val="TableEntry"/>
            </w:pPr>
            <w:r w:rsidRPr="000D5169">
              <w:t>..... target</w:t>
            </w:r>
          </w:p>
        </w:tc>
        <w:tc>
          <w:tcPr>
            <w:tcW w:w="820" w:type="dxa"/>
          </w:tcPr>
          <w:p w14:paraId="70255653" w14:textId="1090535D" w:rsidR="00B72B76" w:rsidRPr="000D5169" w:rsidRDefault="00B72B76" w:rsidP="00DE2DA7">
            <w:pPr>
              <w:pStyle w:val="TableEntry"/>
              <w:rPr>
                <w:bCs/>
              </w:rPr>
            </w:pPr>
          </w:p>
        </w:tc>
        <w:tc>
          <w:tcPr>
            <w:tcW w:w="1436" w:type="dxa"/>
            <w:noWrap/>
          </w:tcPr>
          <w:p w14:paraId="636D93FA" w14:textId="7706F479" w:rsidR="00B72B76" w:rsidRPr="000D5169" w:rsidRDefault="00B72B76" w:rsidP="00DE2DA7">
            <w:pPr>
              <w:pStyle w:val="TableEntry"/>
              <w:rPr>
                <w:bCs/>
              </w:rPr>
            </w:pPr>
            <w:proofErr w:type="gramStart"/>
            <w:r w:rsidRPr="000D5169">
              <w:rPr>
                <w:bCs/>
              </w:rPr>
              <w:t>0..*</w:t>
            </w:r>
            <w:proofErr w:type="gramEnd"/>
          </w:p>
        </w:tc>
        <w:tc>
          <w:tcPr>
            <w:tcW w:w="0" w:type="auto"/>
          </w:tcPr>
          <w:p w14:paraId="279EAE3D" w14:textId="77777777" w:rsidR="00B72B76" w:rsidRPr="000D5169" w:rsidRDefault="00B72B76" w:rsidP="00DE2DA7">
            <w:pPr>
              <w:pStyle w:val="TableEntry"/>
            </w:pPr>
          </w:p>
        </w:tc>
        <w:tc>
          <w:tcPr>
            <w:tcW w:w="1353" w:type="dxa"/>
          </w:tcPr>
          <w:p w14:paraId="55E1DE0B" w14:textId="77698EF8" w:rsidR="00B72B76" w:rsidRPr="000D5169" w:rsidRDefault="00B72B76" w:rsidP="00DE2DA7">
            <w:pPr>
              <w:pStyle w:val="TableEntry"/>
            </w:pPr>
            <w:r w:rsidRPr="000D5169">
              <w:t>Target outcome for the goal</w:t>
            </w:r>
          </w:p>
        </w:tc>
        <w:tc>
          <w:tcPr>
            <w:tcW w:w="2660" w:type="dxa"/>
          </w:tcPr>
          <w:p w14:paraId="5510320C" w14:textId="77777777" w:rsidR="00B72B76" w:rsidRPr="000D5169" w:rsidRDefault="00B72B76" w:rsidP="00DE2DA7">
            <w:pPr>
              <w:pStyle w:val="TableEntry"/>
              <w:rPr>
                <w:bCs/>
              </w:rPr>
            </w:pPr>
          </w:p>
        </w:tc>
      </w:tr>
      <w:tr w:rsidR="00B02C6E" w:rsidRPr="000D5169" w14:paraId="59AB0E99" w14:textId="77777777" w:rsidTr="00D251BA">
        <w:trPr>
          <w:cantSplit/>
          <w:trHeight w:val="600"/>
        </w:trPr>
        <w:tc>
          <w:tcPr>
            <w:tcW w:w="0" w:type="auto"/>
            <w:noWrap/>
          </w:tcPr>
          <w:p w14:paraId="2AF0AC14" w14:textId="164336E7" w:rsidR="00B72B76" w:rsidRPr="000D5169" w:rsidRDefault="00B72B76" w:rsidP="00DE2DA7">
            <w:pPr>
              <w:pStyle w:val="TableEntry"/>
            </w:pPr>
            <w:r w:rsidRPr="000D5169">
              <w:t>...... measure</w:t>
            </w:r>
          </w:p>
        </w:tc>
        <w:tc>
          <w:tcPr>
            <w:tcW w:w="820" w:type="dxa"/>
          </w:tcPr>
          <w:p w14:paraId="6E0639D4" w14:textId="77777777" w:rsidR="00B72B76" w:rsidRPr="000D5169" w:rsidRDefault="00B72B76" w:rsidP="00DE2DA7">
            <w:pPr>
              <w:pStyle w:val="TableEntry"/>
              <w:rPr>
                <w:bCs/>
              </w:rPr>
            </w:pPr>
          </w:p>
        </w:tc>
        <w:tc>
          <w:tcPr>
            <w:tcW w:w="1436" w:type="dxa"/>
            <w:noWrap/>
          </w:tcPr>
          <w:p w14:paraId="7FE56D8D" w14:textId="77777777" w:rsidR="00B72B76" w:rsidRPr="000D5169" w:rsidRDefault="00B72B76" w:rsidP="00DE2DA7">
            <w:pPr>
              <w:pStyle w:val="TableEntry"/>
              <w:rPr>
                <w:bCs/>
              </w:rPr>
            </w:pPr>
            <w:r w:rsidRPr="000D5169">
              <w:rPr>
                <w:bCs/>
              </w:rPr>
              <w:t>0..1</w:t>
            </w:r>
          </w:p>
        </w:tc>
        <w:tc>
          <w:tcPr>
            <w:tcW w:w="0" w:type="auto"/>
          </w:tcPr>
          <w:p w14:paraId="49E1B4A3" w14:textId="77777777" w:rsidR="00B72B76" w:rsidRPr="000D5169" w:rsidRDefault="00B72B76" w:rsidP="00DE2DA7">
            <w:pPr>
              <w:pStyle w:val="TableEntry"/>
            </w:pPr>
          </w:p>
        </w:tc>
        <w:tc>
          <w:tcPr>
            <w:tcW w:w="1353" w:type="dxa"/>
          </w:tcPr>
          <w:p w14:paraId="287B2015" w14:textId="0D8F349A" w:rsidR="00B72B76" w:rsidRPr="000D5169" w:rsidRDefault="00B72B76" w:rsidP="00DE2DA7">
            <w:pPr>
              <w:pStyle w:val="TableEntry"/>
            </w:pPr>
            <w:r w:rsidRPr="000D5169">
              <w:t>The parameter whose value is to be tracked</w:t>
            </w:r>
          </w:p>
        </w:tc>
        <w:tc>
          <w:tcPr>
            <w:tcW w:w="2660" w:type="dxa"/>
          </w:tcPr>
          <w:p w14:paraId="168A7B5B" w14:textId="77777777" w:rsidR="00B72B76" w:rsidRPr="000D5169" w:rsidRDefault="00B72B76" w:rsidP="00DE2DA7">
            <w:pPr>
              <w:pStyle w:val="TableEntry"/>
              <w:rPr>
                <w:bCs/>
              </w:rPr>
            </w:pPr>
          </w:p>
        </w:tc>
      </w:tr>
      <w:tr w:rsidR="00B02C6E" w:rsidRPr="000D5169" w14:paraId="09481F35" w14:textId="77777777" w:rsidTr="00D251BA">
        <w:trPr>
          <w:cantSplit/>
          <w:trHeight w:val="600"/>
        </w:trPr>
        <w:tc>
          <w:tcPr>
            <w:tcW w:w="0" w:type="auto"/>
            <w:noWrap/>
          </w:tcPr>
          <w:p w14:paraId="125BFACC" w14:textId="7AF9D4BF" w:rsidR="00B72B76" w:rsidRPr="000D5169" w:rsidRDefault="00B72B76" w:rsidP="00DE2DA7">
            <w:pPr>
              <w:pStyle w:val="TableEntry"/>
            </w:pPr>
            <w:r w:rsidRPr="000D5169">
              <w:t>...... detail[x]</w:t>
            </w:r>
          </w:p>
        </w:tc>
        <w:tc>
          <w:tcPr>
            <w:tcW w:w="820" w:type="dxa"/>
          </w:tcPr>
          <w:p w14:paraId="6DB11735" w14:textId="7036CDFE" w:rsidR="00B72B76" w:rsidRPr="000D5169" w:rsidRDefault="00B72B76" w:rsidP="00DE2DA7">
            <w:pPr>
              <w:pStyle w:val="TableEntry"/>
              <w:rPr>
                <w:bCs/>
              </w:rPr>
            </w:pPr>
          </w:p>
        </w:tc>
        <w:tc>
          <w:tcPr>
            <w:tcW w:w="1436" w:type="dxa"/>
            <w:noWrap/>
          </w:tcPr>
          <w:p w14:paraId="3DD447D0" w14:textId="77777777" w:rsidR="00B72B76" w:rsidRPr="000D5169" w:rsidRDefault="00B72B76" w:rsidP="00DE2DA7">
            <w:pPr>
              <w:pStyle w:val="TableEntry"/>
              <w:rPr>
                <w:bCs/>
              </w:rPr>
            </w:pPr>
            <w:r w:rsidRPr="000D5169">
              <w:rPr>
                <w:bCs/>
              </w:rPr>
              <w:t>0..1</w:t>
            </w:r>
          </w:p>
        </w:tc>
        <w:tc>
          <w:tcPr>
            <w:tcW w:w="0" w:type="auto"/>
          </w:tcPr>
          <w:p w14:paraId="70FBC138" w14:textId="77777777" w:rsidR="00B72B76" w:rsidRPr="000D5169" w:rsidRDefault="00B72B76" w:rsidP="00DE2DA7">
            <w:pPr>
              <w:pStyle w:val="TableEntry"/>
            </w:pPr>
          </w:p>
        </w:tc>
        <w:tc>
          <w:tcPr>
            <w:tcW w:w="1353" w:type="dxa"/>
          </w:tcPr>
          <w:p w14:paraId="13D3BE46" w14:textId="72DBAFFF" w:rsidR="00B72B76" w:rsidRPr="000D5169" w:rsidRDefault="00B72B76" w:rsidP="00DE2DA7">
            <w:pPr>
              <w:pStyle w:val="TableEntry"/>
            </w:pPr>
            <w:r w:rsidRPr="000D5169">
              <w:t>The target value to be achieved</w:t>
            </w:r>
          </w:p>
        </w:tc>
        <w:tc>
          <w:tcPr>
            <w:tcW w:w="2660" w:type="dxa"/>
          </w:tcPr>
          <w:p w14:paraId="3D373063" w14:textId="77777777" w:rsidR="00B72B76" w:rsidRPr="000D5169" w:rsidRDefault="00B72B76" w:rsidP="00DE2DA7">
            <w:pPr>
              <w:pStyle w:val="TableEntry"/>
              <w:rPr>
                <w:bCs/>
              </w:rPr>
            </w:pPr>
          </w:p>
        </w:tc>
      </w:tr>
      <w:tr w:rsidR="00B02C6E" w:rsidRPr="000D5169" w14:paraId="03158222" w14:textId="77777777" w:rsidTr="00D251BA">
        <w:trPr>
          <w:cantSplit/>
          <w:trHeight w:val="600"/>
        </w:trPr>
        <w:tc>
          <w:tcPr>
            <w:tcW w:w="0" w:type="auto"/>
            <w:noWrap/>
          </w:tcPr>
          <w:p w14:paraId="2EE1F48B" w14:textId="3BCD02B8" w:rsidR="00B72B76" w:rsidRPr="000D5169" w:rsidRDefault="00B72B76" w:rsidP="00DE2DA7">
            <w:pPr>
              <w:pStyle w:val="TableEntry"/>
            </w:pPr>
            <w:r w:rsidRPr="000D5169">
              <w:t xml:space="preserve">....... </w:t>
            </w:r>
            <w:proofErr w:type="spellStart"/>
            <w:r w:rsidRPr="000D5169">
              <w:t>detailQuantity</w:t>
            </w:r>
            <w:proofErr w:type="spellEnd"/>
          </w:p>
        </w:tc>
        <w:tc>
          <w:tcPr>
            <w:tcW w:w="820" w:type="dxa"/>
          </w:tcPr>
          <w:p w14:paraId="2D6F4C7E" w14:textId="77777777" w:rsidR="00B72B76" w:rsidRPr="000D5169" w:rsidRDefault="00B72B76" w:rsidP="00DE2DA7">
            <w:pPr>
              <w:pStyle w:val="TableEntry"/>
              <w:rPr>
                <w:bCs/>
              </w:rPr>
            </w:pPr>
          </w:p>
        </w:tc>
        <w:tc>
          <w:tcPr>
            <w:tcW w:w="1436" w:type="dxa"/>
            <w:noWrap/>
          </w:tcPr>
          <w:p w14:paraId="21D64901" w14:textId="1A9B624E" w:rsidR="00B72B76" w:rsidRPr="000D5169" w:rsidRDefault="00B72B76" w:rsidP="00DE2DA7">
            <w:pPr>
              <w:pStyle w:val="TableEntry"/>
              <w:rPr>
                <w:bCs/>
              </w:rPr>
            </w:pPr>
          </w:p>
        </w:tc>
        <w:tc>
          <w:tcPr>
            <w:tcW w:w="0" w:type="auto"/>
          </w:tcPr>
          <w:p w14:paraId="30513055" w14:textId="77777777" w:rsidR="00B72B76" w:rsidRPr="000D5169" w:rsidRDefault="00B72B76" w:rsidP="00DE2DA7">
            <w:pPr>
              <w:pStyle w:val="TableEntry"/>
            </w:pPr>
          </w:p>
        </w:tc>
        <w:tc>
          <w:tcPr>
            <w:tcW w:w="1353" w:type="dxa"/>
          </w:tcPr>
          <w:p w14:paraId="34BB6CED" w14:textId="05307DA7" w:rsidR="00B72B76" w:rsidRPr="000D5169" w:rsidRDefault="00B72B76" w:rsidP="00DE2DA7">
            <w:pPr>
              <w:pStyle w:val="TableEntry"/>
            </w:pPr>
            <w:r w:rsidRPr="000D5169">
              <w:tab/>
            </w:r>
          </w:p>
        </w:tc>
        <w:tc>
          <w:tcPr>
            <w:tcW w:w="2660" w:type="dxa"/>
          </w:tcPr>
          <w:p w14:paraId="154E9778" w14:textId="77777777" w:rsidR="00B72B76" w:rsidRPr="000D5169" w:rsidRDefault="00B72B76" w:rsidP="00DE2DA7">
            <w:pPr>
              <w:pStyle w:val="TableEntry"/>
              <w:rPr>
                <w:bCs/>
              </w:rPr>
            </w:pPr>
          </w:p>
        </w:tc>
      </w:tr>
      <w:tr w:rsidR="00B02C6E" w:rsidRPr="000D5169" w14:paraId="0A62CD63" w14:textId="77777777" w:rsidTr="00D251BA">
        <w:trPr>
          <w:cantSplit/>
          <w:trHeight w:val="600"/>
        </w:trPr>
        <w:tc>
          <w:tcPr>
            <w:tcW w:w="0" w:type="auto"/>
            <w:noWrap/>
          </w:tcPr>
          <w:p w14:paraId="6B2DF3EB" w14:textId="32D5EDCE" w:rsidR="00B72B76" w:rsidRPr="000D5169" w:rsidRDefault="00B72B76" w:rsidP="00DE2DA7">
            <w:pPr>
              <w:pStyle w:val="TableEntry"/>
            </w:pPr>
            <w:r w:rsidRPr="000D5169">
              <w:t xml:space="preserve">....... </w:t>
            </w:r>
            <w:proofErr w:type="spellStart"/>
            <w:r w:rsidRPr="000D5169">
              <w:t>detailRange</w:t>
            </w:r>
            <w:proofErr w:type="spellEnd"/>
          </w:p>
        </w:tc>
        <w:tc>
          <w:tcPr>
            <w:tcW w:w="820" w:type="dxa"/>
          </w:tcPr>
          <w:p w14:paraId="5CF36699" w14:textId="77777777" w:rsidR="00B72B76" w:rsidRPr="000D5169" w:rsidRDefault="00B72B76" w:rsidP="00DE2DA7">
            <w:pPr>
              <w:pStyle w:val="TableEntry"/>
              <w:rPr>
                <w:bCs/>
              </w:rPr>
            </w:pPr>
          </w:p>
        </w:tc>
        <w:tc>
          <w:tcPr>
            <w:tcW w:w="1436" w:type="dxa"/>
            <w:noWrap/>
          </w:tcPr>
          <w:p w14:paraId="00B3DF77" w14:textId="77777777" w:rsidR="00B72B76" w:rsidRPr="000D5169" w:rsidRDefault="00B72B76" w:rsidP="00DE2DA7">
            <w:pPr>
              <w:pStyle w:val="TableEntry"/>
              <w:rPr>
                <w:bCs/>
              </w:rPr>
            </w:pPr>
          </w:p>
        </w:tc>
        <w:tc>
          <w:tcPr>
            <w:tcW w:w="0" w:type="auto"/>
          </w:tcPr>
          <w:p w14:paraId="6E7F42AE" w14:textId="77777777" w:rsidR="00B72B76" w:rsidRPr="000D5169" w:rsidRDefault="00B72B76" w:rsidP="00DE2DA7">
            <w:pPr>
              <w:pStyle w:val="TableEntry"/>
            </w:pPr>
          </w:p>
        </w:tc>
        <w:tc>
          <w:tcPr>
            <w:tcW w:w="1353" w:type="dxa"/>
          </w:tcPr>
          <w:p w14:paraId="0F909094" w14:textId="35B7FD5A" w:rsidR="00B72B76" w:rsidRPr="000D5169" w:rsidRDefault="00B72B76" w:rsidP="00DE2DA7">
            <w:pPr>
              <w:pStyle w:val="TableEntry"/>
            </w:pPr>
            <w:r w:rsidRPr="000D5169">
              <w:tab/>
            </w:r>
          </w:p>
        </w:tc>
        <w:tc>
          <w:tcPr>
            <w:tcW w:w="2660" w:type="dxa"/>
          </w:tcPr>
          <w:p w14:paraId="38074806" w14:textId="77777777" w:rsidR="00B72B76" w:rsidRPr="000D5169" w:rsidRDefault="00B72B76" w:rsidP="00DE2DA7">
            <w:pPr>
              <w:pStyle w:val="TableEntry"/>
              <w:rPr>
                <w:bCs/>
              </w:rPr>
            </w:pPr>
          </w:p>
        </w:tc>
      </w:tr>
      <w:tr w:rsidR="00B02C6E" w:rsidRPr="000D5169" w14:paraId="0314C860" w14:textId="77777777" w:rsidTr="00D251BA">
        <w:trPr>
          <w:cantSplit/>
          <w:trHeight w:val="600"/>
        </w:trPr>
        <w:tc>
          <w:tcPr>
            <w:tcW w:w="0" w:type="auto"/>
            <w:noWrap/>
          </w:tcPr>
          <w:p w14:paraId="0B6DF76E" w14:textId="38AE57C1" w:rsidR="00B72B76" w:rsidRPr="000D5169" w:rsidRDefault="00B72B76" w:rsidP="00DE2DA7">
            <w:pPr>
              <w:pStyle w:val="TableEntry"/>
            </w:pPr>
            <w:r w:rsidRPr="000D5169">
              <w:t xml:space="preserve">....... </w:t>
            </w:r>
            <w:proofErr w:type="spellStart"/>
            <w:r w:rsidRPr="000D5169">
              <w:t>detailCodeableConcept</w:t>
            </w:r>
            <w:proofErr w:type="spellEnd"/>
          </w:p>
        </w:tc>
        <w:tc>
          <w:tcPr>
            <w:tcW w:w="820" w:type="dxa"/>
          </w:tcPr>
          <w:p w14:paraId="14B9EDBD" w14:textId="77777777" w:rsidR="00B72B76" w:rsidRPr="000D5169" w:rsidRDefault="00B72B76" w:rsidP="00DE2DA7">
            <w:pPr>
              <w:pStyle w:val="TableEntry"/>
              <w:rPr>
                <w:bCs/>
              </w:rPr>
            </w:pPr>
          </w:p>
        </w:tc>
        <w:tc>
          <w:tcPr>
            <w:tcW w:w="1436" w:type="dxa"/>
            <w:noWrap/>
          </w:tcPr>
          <w:p w14:paraId="3BE216AB" w14:textId="77777777" w:rsidR="00B72B76" w:rsidRPr="000D5169" w:rsidRDefault="00B72B76" w:rsidP="00DE2DA7">
            <w:pPr>
              <w:pStyle w:val="TableEntry"/>
              <w:rPr>
                <w:bCs/>
              </w:rPr>
            </w:pPr>
          </w:p>
        </w:tc>
        <w:tc>
          <w:tcPr>
            <w:tcW w:w="0" w:type="auto"/>
          </w:tcPr>
          <w:p w14:paraId="3569F3D9" w14:textId="77777777" w:rsidR="00B72B76" w:rsidRPr="000D5169" w:rsidRDefault="00B72B76" w:rsidP="00DE2DA7">
            <w:pPr>
              <w:pStyle w:val="TableEntry"/>
            </w:pPr>
          </w:p>
        </w:tc>
        <w:tc>
          <w:tcPr>
            <w:tcW w:w="1353" w:type="dxa"/>
          </w:tcPr>
          <w:p w14:paraId="6B8C8200" w14:textId="232DF703" w:rsidR="00B72B76" w:rsidRPr="000D5169" w:rsidRDefault="00B72B76" w:rsidP="00DE2DA7">
            <w:pPr>
              <w:pStyle w:val="TableEntry"/>
            </w:pPr>
          </w:p>
        </w:tc>
        <w:tc>
          <w:tcPr>
            <w:tcW w:w="2660" w:type="dxa"/>
          </w:tcPr>
          <w:p w14:paraId="086418B7" w14:textId="77777777" w:rsidR="00B72B76" w:rsidRPr="000D5169" w:rsidRDefault="00B72B76" w:rsidP="00DE2DA7">
            <w:pPr>
              <w:pStyle w:val="TableEntry"/>
              <w:rPr>
                <w:bCs/>
              </w:rPr>
            </w:pPr>
          </w:p>
        </w:tc>
      </w:tr>
      <w:tr w:rsidR="00B02C6E" w:rsidRPr="000D5169" w14:paraId="388D870E" w14:textId="77777777" w:rsidTr="00D251BA">
        <w:trPr>
          <w:cantSplit/>
          <w:trHeight w:val="600"/>
        </w:trPr>
        <w:tc>
          <w:tcPr>
            <w:tcW w:w="0" w:type="auto"/>
            <w:noWrap/>
          </w:tcPr>
          <w:p w14:paraId="4F57BE93" w14:textId="6D830505" w:rsidR="00B72B76" w:rsidRPr="000D5169" w:rsidRDefault="00B72B76" w:rsidP="00DE2DA7">
            <w:pPr>
              <w:pStyle w:val="TableEntry"/>
            </w:pPr>
            <w:r w:rsidRPr="000D5169">
              <w:t>...... due</w:t>
            </w:r>
          </w:p>
        </w:tc>
        <w:tc>
          <w:tcPr>
            <w:tcW w:w="820" w:type="dxa"/>
          </w:tcPr>
          <w:p w14:paraId="7436F3FB" w14:textId="77777777" w:rsidR="00B72B76" w:rsidRPr="000D5169" w:rsidRDefault="00B72B76" w:rsidP="00DE2DA7">
            <w:pPr>
              <w:pStyle w:val="TableEntry"/>
              <w:rPr>
                <w:bCs/>
              </w:rPr>
            </w:pPr>
          </w:p>
        </w:tc>
        <w:tc>
          <w:tcPr>
            <w:tcW w:w="1436" w:type="dxa"/>
            <w:noWrap/>
          </w:tcPr>
          <w:p w14:paraId="7B3AC836" w14:textId="3AF4A29F" w:rsidR="00B72B76" w:rsidRPr="000D5169" w:rsidRDefault="00B72B76" w:rsidP="00DE2DA7">
            <w:pPr>
              <w:pStyle w:val="TableEntry"/>
              <w:rPr>
                <w:bCs/>
              </w:rPr>
            </w:pPr>
            <w:r w:rsidRPr="000D5169">
              <w:rPr>
                <w:bCs/>
              </w:rPr>
              <w:t>0..1</w:t>
            </w:r>
          </w:p>
        </w:tc>
        <w:tc>
          <w:tcPr>
            <w:tcW w:w="0" w:type="auto"/>
          </w:tcPr>
          <w:p w14:paraId="2CCAA20B" w14:textId="77777777" w:rsidR="00B72B76" w:rsidRPr="000D5169" w:rsidRDefault="00B72B76" w:rsidP="00DE2DA7">
            <w:pPr>
              <w:pStyle w:val="TableEntry"/>
            </w:pPr>
          </w:p>
        </w:tc>
        <w:tc>
          <w:tcPr>
            <w:tcW w:w="1353" w:type="dxa"/>
          </w:tcPr>
          <w:p w14:paraId="191FAC57" w14:textId="3CBCA9CB" w:rsidR="00B72B76" w:rsidRPr="000D5169" w:rsidRDefault="00B72B76" w:rsidP="00DE2DA7">
            <w:pPr>
              <w:pStyle w:val="TableEntry"/>
            </w:pPr>
            <w:r w:rsidRPr="000D5169">
              <w:t>Reach goal within</w:t>
            </w:r>
          </w:p>
        </w:tc>
        <w:tc>
          <w:tcPr>
            <w:tcW w:w="2660" w:type="dxa"/>
          </w:tcPr>
          <w:p w14:paraId="6F234EA8" w14:textId="77777777" w:rsidR="00B72B76" w:rsidRPr="000D5169" w:rsidRDefault="00B72B76" w:rsidP="00DE2DA7">
            <w:pPr>
              <w:pStyle w:val="TableEntry"/>
              <w:rPr>
                <w:bCs/>
              </w:rPr>
            </w:pPr>
          </w:p>
        </w:tc>
      </w:tr>
      <w:tr w:rsidR="00B02C6E" w:rsidRPr="000D5169" w14:paraId="406066CC" w14:textId="77777777" w:rsidTr="00D251BA">
        <w:trPr>
          <w:cantSplit/>
          <w:trHeight w:val="600"/>
        </w:trPr>
        <w:tc>
          <w:tcPr>
            <w:tcW w:w="0" w:type="auto"/>
            <w:noWrap/>
          </w:tcPr>
          <w:p w14:paraId="28830006" w14:textId="76C63FBA" w:rsidR="00B72B76" w:rsidRPr="000D5169" w:rsidRDefault="00B72B76" w:rsidP="00DE2DA7">
            <w:pPr>
              <w:pStyle w:val="TableEntry"/>
            </w:pPr>
            <w:r w:rsidRPr="000D5169">
              <w:t>.... action</w:t>
            </w:r>
          </w:p>
        </w:tc>
        <w:tc>
          <w:tcPr>
            <w:tcW w:w="820" w:type="dxa"/>
          </w:tcPr>
          <w:p w14:paraId="44A4BB26" w14:textId="77777777" w:rsidR="00B72B76" w:rsidRPr="000D5169" w:rsidRDefault="00B72B76" w:rsidP="00DE2DA7">
            <w:pPr>
              <w:pStyle w:val="TableEntry"/>
              <w:rPr>
                <w:bCs/>
              </w:rPr>
            </w:pPr>
          </w:p>
        </w:tc>
        <w:tc>
          <w:tcPr>
            <w:tcW w:w="1436" w:type="dxa"/>
            <w:noWrap/>
          </w:tcPr>
          <w:p w14:paraId="7EAC79E4" w14:textId="47A6DBEF" w:rsidR="00B72B76" w:rsidRPr="000D5169" w:rsidRDefault="00AC2E1A" w:rsidP="00DE2DA7">
            <w:pPr>
              <w:pStyle w:val="TableEntry"/>
              <w:rPr>
                <w:bCs/>
              </w:rPr>
            </w:pPr>
            <w:proofErr w:type="gramStart"/>
            <w:r w:rsidRPr="000D5169">
              <w:rPr>
                <w:bCs/>
              </w:rPr>
              <w:t>0</w:t>
            </w:r>
            <w:r w:rsidR="00B72B76" w:rsidRPr="000D5169">
              <w:rPr>
                <w:bCs/>
              </w:rPr>
              <w:t>..*</w:t>
            </w:r>
            <w:proofErr w:type="gramEnd"/>
          </w:p>
        </w:tc>
        <w:tc>
          <w:tcPr>
            <w:tcW w:w="0" w:type="auto"/>
          </w:tcPr>
          <w:p w14:paraId="3974131D" w14:textId="76EF0791" w:rsidR="00B72B76" w:rsidRPr="000D5169" w:rsidRDefault="00566C9D" w:rsidP="00DE2DA7">
            <w:pPr>
              <w:pStyle w:val="TableEntry"/>
            </w:pPr>
            <w:proofErr w:type="gramStart"/>
            <w:r w:rsidRPr="000D5169">
              <w:t>1..*</w:t>
            </w:r>
            <w:proofErr w:type="gramEnd"/>
          </w:p>
        </w:tc>
        <w:tc>
          <w:tcPr>
            <w:tcW w:w="1353" w:type="dxa"/>
          </w:tcPr>
          <w:p w14:paraId="39CD1EE8" w14:textId="74B75CE7" w:rsidR="00B72B76" w:rsidRPr="000D5169" w:rsidRDefault="00B72B76" w:rsidP="00DE2DA7">
            <w:pPr>
              <w:pStyle w:val="TableEntry"/>
            </w:pPr>
            <w:r w:rsidRPr="000D5169">
              <w:t>Action defined by the plan</w:t>
            </w:r>
          </w:p>
        </w:tc>
        <w:tc>
          <w:tcPr>
            <w:tcW w:w="2660" w:type="dxa"/>
          </w:tcPr>
          <w:p w14:paraId="0D278685" w14:textId="35D78506" w:rsidR="00B72B76" w:rsidRPr="000D5169" w:rsidRDefault="00B72B76">
            <w:pPr>
              <w:pStyle w:val="TableEntry"/>
              <w:rPr>
                <w:bCs/>
              </w:rPr>
            </w:pPr>
            <w:r w:rsidRPr="000D5169">
              <w:rPr>
                <w:bCs/>
              </w:rPr>
              <w:t>This version of the profile requires action</w:t>
            </w:r>
            <w:r w:rsidR="00AC2E1A" w:rsidRPr="000D5169">
              <w:rPr>
                <w:bCs/>
              </w:rPr>
              <w:t xml:space="preserve"> (</w:t>
            </w:r>
            <w:proofErr w:type="spellStart"/>
            <w:r w:rsidR="00AC2E1A" w:rsidRPr="000D5169">
              <w:rPr>
                <w:bCs/>
              </w:rPr>
              <w:t>activityDefinitions</w:t>
            </w:r>
            <w:proofErr w:type="spellEnd"/>
            <w:r w:rsidR="00AC2E1A" w:rsidRPr="000D5169">
              <w:rPr>
                <w:bCs/>
              </w:rPr>
              <w:t>)</w:t>
            </w:r>
            <w:r w:rsidRPr="000D5169">
              <w:rPr>
                <w:bCs/>
              </w:rPr>
              <w:t>.</w:t>
            </w:r>
          </w:p>
        </w:tc>
      </w:tr>
      <w:tr w:rsidR="00B02C6E" w:rsidRPr="000D5169" w14:paraId="0869327E" w14:textId="77777777" w:rsidTr="00D251BA">
        <w:trPr>
          <w:cantSplit/>
          <w:trHeight w:val="600"/>
        </w:trPr>
        <w:tc>
          <w:tcPr>
            <w:tcW w:w="0" w:type="auto"/>
            <w:noWrap/>
          </w:tcPr>
          <w:p w14:paraId="4D5468B7" w14:textId="2D8CD292" w:rsidR="00B72B76" w:rsidRPr="000D5169" w:rsidRDefault="00B72B76" w:rsidP="00DE2DA7">
            <w:pPr>
              <w:pStyle w:val="TableEntry"/>
            </w:pPr>
            <w:r w:rsidRPr="000D5169">
              <w:lastRenderedPageBreak/>
              <w:t>..... label</w:t>
            </w:r>
          </w:p>
        </w:tc>
        <w:tc>
          <w:tcPr>
            <w:tcW w:w="820" w:type="dxa"/>
          </w:tcPr>
          <w:p w14:paraId="3A420EB2" w14:textId="77777777" w:rsidR="00B72B76" w:rsidRPr="000D5169" w:rsidRDefault="00B72B76" w:rsidP="00DE2DA7">
            <w:pPr>
              <w:pStyle w:val="TableEntry"/>
              <w:rPr>
                <w:bCs/>
              </w:rPr>
            </w:pPr>
          </w:p>
        </w:tc>
        <w:tc>
          <w:tcPr>
            <w:tcW w:w="1436" w:type="dxa"/>
            <w:noWrap/>
          </w:tcPr>
          <w:p w14:paraId="133A90D1" w14:textId="635B584D" w:rsidR="00B72B76" w:rsidRPr="000D5169" w:rsidRDefault="00B72B76" w:rsidP="00DE2DA7">
            <w:pPr>
              <w:pStyle w:val="TableEntry"/>
              <w:rPr>
                <w:bCs/>
              </w:rPr>
            </w:pPr>
            <w:r w:rsidRPr="000D5169">
              <w:rPr>
                <w:bCs/>
              </w:rPr>
              <w:t>0..1</w:t>
            </w:r>
          </w:p>
        </w:tc>
        <w:tc>
          <w:tcPr>
            <w:tcW w:w="0" w:type="auto"/>
          </w:tcPr>
          <w:p w14:paraId="768EE4F6" w14:textId="77777777" w:rsidR="00B72B76" w:rsidRPr="000D5169" w:rsidRDefault="00B72B76" w:rsidP="00DE2DA7">
            <w:pPr>
              <w:pStyle w:val="TableEntry"/>
            </w:pPr>
          </w:p>
        </w:tc>
        <w:tc>
          <w:tcPr>
            <w:tcW w:w="1353" w:type="dxa"/>
          </w:tcPr>
          <w:p w14:paraId="48D266B6" w14:textId="600550B7" w:rsidR="00B72B76" w:rsidRPr="000D5169" w:rsidRDefault="00B72B76" w:rsidP="00DE2DA7">
            <w:pPr>
              <w:pStyle w:val="TableEntry"/>
            </w:pPr>
            <w:r w:rsidRPr="000D5169">
              <w:t>User-visible label for the action (</w:t>
            </w:r>
            <w:r w:rsidR="00E87EE8">
              <w:t xml:space="preserve">e.g., </w:t>
            </w:r>
            <w:r w:rsidRPr="000D5169">
              <w:t>1. or A.)</w:t>
            </w:r>
          </w:p>
        </w:tc>
        <w:tc>
          <w:tcPr>
            <w:tcW w:w="2660" w:type="dxa"/>
          </w:tcPr>
          <w:p w14:paraId="4ABB2437" w14:textId="77777777" w:rsidR="00B72B76" w:rsidRPr="000D5169" w:rsidRDefault="00B72B76" w:rsidP="00DE2DA7">
            <w:pPr>
              <w:pStyle w:val="TableEntry"/>
              <w:rPr>
                <w:bCs/>
              </w:rPr>
            </w:pPr>
          </w:p>
        </w:tc>
      </w:tr>
      <w:tr w:rsidR="00B02C6E" w:rsidRPr="000D5169" w14:paraId="17766781" w14:textId="77777777" w:rsidTr="00D251BA">
        <w:trPr>
          <w:cantSplit/>
          <w:trHeight w:val="600"/>
        </w:trPr>
        <w:tc>
          <w:tcPr>
            <w:tcW w:w="0" w:type="auto"/>
            <w:noWrap/>
          </w:tcPr>
          <w:p w14:paraId="46C2BD73" w14:textId="4DE94E28" w:rsidR="00B72B76" w:rsidRPr="000D5169" w:rsidRDefault="00B72B76" w:rsidP="00DE2DA7">
            <w:pPr>
              <w:pStyle w:val="TableEntry"/>
            </w:pPr>
            <w:r w:rsidRPr="000D5169">
              <w:t>..... title</w:t>
            </w:r>
          </w:p>
        </w:tc>
        <w:tc>
          <w:tcPr>
            <w:tcW w:w="820" w:type="dxa"/>
          </w:tcPr>
          <w:p w14:paraId="37EACF07" w14:textId="77777777" w:rsidR="00B72B76" w:rsidRPr="000D5169" w:rsidRDefault="00B72B76" w:rsidP="00DE2DA7">
            <w:pPr>
              <w:pStyle w:val="TableEntry"/>
              <w:rPr>
                <w:bCs/>
              </w:rPr>
            </w:pPr>
          </w:p>
        </w:tc>
        <w:tc>
          <w:tcPr>
            <w:tcW w:w="1436" w:type="dxa"/>
            <w:noWrap/>
          </w:tcPr>
          <w:p w14:paraId="461508BF" w14:textId="1A5ED48D" w:rsidR="00B72B76" w:rsidRPr="000D5169" w:rsidRDefault="00AC2E1A" w:rsidP="00DE2DA7">
            <w:pPr>
              <w:pStyle w:val="TableEntry"/>
              <w:rPr>
                <w:bCs/>
              </w:rPr>
            </w:pPr>
            <w:r w:rsidRPr="000D5169">
              <w:rPr>
                <w:bCs/>
              </w:rPr>
              <w:t>0</w:t>
            </w:r>
            <w:r w:rsidR="00B72B76" w:rsidRPr="000D5169">
              <w:rPr>
                <w:bCs/>
              </w:rPr>
              <w:t>..1</w:t>
            </w:r>
          </w:p>
        </w:tc>
        <w:tc>
          <w:tcPr>
            <w:tcW w:w="0" w:type="auto"/>
          </w:tcPr>
          <w:p w14:paraId="12344F91" w14:textId="484F87E7" w:rsidR="00B72B76" w:rsidRPr="000D5169" w:rsidRDefault="00566C9D" w:rsidP="00DE2DA7">
            <w:pPr>
              <w:pStyle w:val="TableEntry"/>
            </w:pPr>
            <w:r w:rsidRPr="000D5169">
              <w:t>1..1</w:t>
            </w:r>
          </w:p>
        </w:tc>
        <w:tc>
          <w:tcPr>
            <w:tcW w:w="1353" w:type="dxa"/>
          </w:tcPr>
          <w:p w14:paraId="5803BD80" w14:textId="62F2A86D" w:rsidR="00B72B76" w:rsidRPr="000D5169" w:rsidRDefault="00B72B76" w:rsidP="00DE2DA7">
            <w:pPr>
              <w:pStyle w:val="TableEntry"/>
            </w:pPr>
            <w:r w:rsidRPr="000D5169">
              <w:t>User-visible title</w:t>
            </w:r>
          </w:p>
        </w:tc>
        <w:tc>
          <w:tcPr>
            <w:tcW w:w="2660" w:type="dxa"/>
          </w:tcPr>
          <w:p w14:paraId="2289B1CA" w14:textId="5F561242" w:rsidR="00B72B76" w:rsidRPr="000D5169" w:rsidRDefault="00B72B76" w:rsidP="00DE2DA7">
            <w:pPr>
              <w:pStyle w:val="TableEntry"/>
              <w:rPr>
                <w:bCs/>
              </w:rPr>
            </w:pPr>
            <w:r w:rsidRPr="000D5169">
              <w:rPr>
                <w:bCs/>
              </w:rPr>
              <w:t>This version of the profile requires a title of the action</w:t>
            </w:r>
            <w:r w:rsidR="00AC2E1A" w:rsidRPr="000D5169">
              <w:rPr>
                <w:bCs/>
              </w:rPr>
              <w:t xml:space="preserve"> (</w:t>
            </w:r>
            <w:proofErr w:type="spellStart"/>
            <w:r w:rsidR="00AC2E1A" w:rsidRPr="000D5169">
              <w:rPr>
                <w:bCs/>
              </w:rPr>
              <w:t>activityDefinitions</w:t>
            </w:r>
            <w:proofErr w:type="spellEnd"/>
            <w:r w:rsidR="00AC2E1A" w:rsidRPr="000D5169">
              <w:rPr>
                <w:bCs/>
              </w:rPr>
              <w:t>).</w:t>
            </w:r>
          </w:p>
        </w:tc>
      </w:tr>
      <w:tr w:rsidR="00B02C6E" w:rsidRPr="000D5169" w14:paraId="09D3A016" w14:textId="77777777" w:rsidTr="00D251BA">
        <w:trPr>
          <w:cantSplit/>
          <w:trHeight w:val="600"/>
        </w:trPr>
        <w:tc>
          <w:tcPr>
            <w:tcW w:w="0" w:type="auto"/>
            <w:noWrap/>
          </w:tcPr>
          <w:p w14:paraId="346D8087" w14:textId="75851EFF" w:rsidR="00B72B76" w:rsidRPr="000D5169" w:rsidRDefault="00B72B76" w:rsidP="00DE2DA7">
            <w:pPr>
              <w:pStyle w:val="TableEntry"/>
            </w:pPr>
            <w:r w:rsidRPr="000D5169">
              <w:t>..... description</w:t>
            </w:r>
          </w:p>
        </w:tc>
        <w:tc>
          <w:tcPr>
            <w:tcW w:w="820" w:type="dxa"/>
          </w:tcPr>
          <w:p w14:paraId="67E88B84" w14:textId="77777777" w:rsidR="00B72B76" w:rsidRPr="000D5169" w:rsidRDefault="00B72B76" w:rsidP="00DE2DA7">
            <w:pPr>
              <w:pStyle w:val="TableEntry"/>
              <w:rPr>
                <w:bCs/>
              </w:rPr>
            </w:pPr>
          </w:p>
        </w:tc>
        <w:tc>
          <w:tcPr>
            <w:tcW w:w="1436" w:type="dxa"/>
            <w:noWrap/>
          </w:tcPr>
          <w:p w14:paraId="5F3D23F0" w14:textId="33D9EBA2" w:rsidR="00B72B76" w:rsidRPr="000D5169" w:rsidRDefault="00AC2E1A" w:rsidP="00DE2DA7">
            <w:pPr>
              <w:pStyle w:val="TableEntry"/>
              <w:rPr>
                <w:bCs/>
              </w:rPr>
            </w:pPr>
            <w:r w:rsidRPr="000D5169">
              <w:rPr>
                <w:bCs/>
              </w:rPr>
              <w:t>0</w:t>
            </w:r>
            <w:r w:rsidR="00B72B76" w:rsidRPr="000D5169">
              <w:rPr>
                <w:bCs/>
              </w:rPr>
              <w:t>..1</w:t>
            </w:r>
          </w:p>
        </w:tc>
        <w:tc>
          <w:tcPr>
            <w:tcW w:w="0" w:type="auto"/>
          </w:tcPr>
          <w:p w14:paraId="6EE2F49A" w14:textId="73FAC7CE" w:rsidR="00B72B76" w:rsidRPr="000D5169" w:rsidRDefault="00566C9D" w:rsidP="00DE2DA7">
            <w:pPr>
              <w:pStyle w:val="TableEntry"/>
            </w:pPr>
            <w:r w:rsidRPr="000D5169">
              <w:t>1..1</w:t>
            </w:r>
          </w:p>
        </w:tc>
        <w:tc>
          <w:tcPr>
            <w:tcW w:w="1353" w:type="dxa"/>
          </w:tcPr>
          <w:p w14:paraId="479897FC" w14:textId="7BDD2BB7" w:rsidR="00B72B76" w:rsidRPr="000D5169" w:rsidRDefault="00B72B76" w:rsidP="00DE2DA7">
            <w:pPr>
              <w:pStyle w:val="TableEntry"/>
            </w:pPr>
            <w:r w:rsidRPr="000D5169">
              <w:t>Short description of the action</w:t>
            </w:r>
          </w:p>
        </w:tc>
        <w:tc>
          <w:tcPr>
            <w:tcW w:w="2660" w:type="dxa"/>
          </w:tcPr>
          <w:p w14:paraId="440B8AAB" w14:textId="2E70D106" w:rsidR="00B72B76" w:rsidRPr="000D5169" w:rsidRDefault="00B72B76" w:rsidP="00DE2DA7">
            <w:pPr>
              <w:pStyle w:val="TableEntry"/>
              <w:rPr>
                <w:bCs/>
              </w:rPr>
            </w:pPr>
            <w:r w:rsidRPr="000D5169">
              <w:rPr>
                <w:bCs/>
              </w:rPr>
              <w:t>This version of the profile requires a description of the action</w:t>
            </w:r>
            <w:r w:rsidR="00AC2E1A" w:rsidRPr="000D5169">
              <w:rPr>
                <w:bCs/>
              </w:rPr>
              <w:t xml:space="preserve"> (</w:t>
            </w:r>
            <w:proofErr w:type="spellStart"/>
            <w:r w:rsidR="00AC2E1A" w:rsidRPr="000D5169">
              <w:rPr>
                <w:bCs/>
              </w:rPr>
              <w:t>activityDefinitions</w:t>
            </w:r>
            <w:proofErr w:type="spellEnd"/>
            <w:r w:rsidR="00AC2E1A" w:rsidRPr="000D5169">
              <w:rPr>
                <w:bCs/>
              </w:rPr>
              <w:t>).</w:t>
            </w:r>
          </w:p>
        </w:tc>
      </w:tr>
      <w:tr w:rsidR="00B02C6E" w:rsidRPr="000D5169" w14:paraId="10786BC4" w14:textId="77777777" w:rsidTr="00D251BA">
        <w:trPr>
          <w:cantSplit/>
          <w:trHeight w:val="600"/>
        </w:trPr>
        <w:tc>
          <w:tcPr>
            <w:tcW w:w="0" w:type="auto"/>
            <w:noWrap/>
          </w:tcPr>
          <w:p w14:paraId="16B116EE" w14:textId="13719B0C" w:rsidR="00B72B76" w:rsidRPr="000D5169" w:rsidRDefault="00B72B76" w:rsidP="00DE2DA7">
            <w:pPr>
              <w:pStyle w:val="TableEntry"/>
            </w:pPr>
            <w:r w:rsidRPr="000D5169">
              <w:t xml:space="preserve">..... </w:t>
            </w:r>
            <w:proofErr w:type="spellStart"/>
            <w:r w:rsidRPr="000D5169">
              <w:t>textEquivalent</w:t>
            </w:r>
            <w:proofErr w:type="spellEnd"/>
          </w:p>
        </w:tc>
        <w:tc>
          <w:tcPr>
            <w:tcW w:w="820" w:type="dxa"/>
          </w:tcPr>
          <w:p w14:paraId="22C95F03" w14:textId="77777777" w:rsidR="00B72B76" w:rsidRPr="000D5169" w:rsidRDefault="00B72B76" w:rsidP="00DE2DA7">
            <w:pPr>
              <w:pStyle w:val="TableEntry"/>
              <w:rPr>
                <w:bCs/>
              </w:rPr>
            </w:pPr>
          </w:p>
        </w:tc>
        <w:tc>
          <w:tcPr>
            <w:tcW w:w="1436" w:type="dxa"/>
            <w:noWrap/>
          </w:tcPr>
          <w:p w14:paraId="224EB28F" w14:textId="0C04F0F2" w:rsidR="00B72B76" w:rsidRPr="000D5169" w:rsidRDefault="00B72B76" w:rsidP="00DE2DA7">
            <w:pPr>
              <w:pStyle w:val="TableEntry"/>
              <w:rPr>
                <w:bCs/>
              </w:rPr>
            </w:pPr>
            <w:r w:rsidRPr="000D5169">
              <w:rPr>
                <w:bCs/>
              </w:rPr>
              <w:t>0..1</w:t>
            </w:r>
          </w:p>
        </w:tc>
        <w:tc>
          <w:tcPr>
            <w:tcW w:w="0" w:type="auto"/>
          </w:tcPr>
          <w:p w14:paraId="7B9565E5" w14:textId="77777777" w:rsidR="00B72B76" w:rsidRPr="000D5169" w:rsidRDefault="00B72B76" w:rsidP="00DE2DA7">
            <w:pPr>
              <w:pStyle w:val="TableEntry"/>
            </w:pPr>
          </w:p>
        </w:tc>
        <w:tc>
          <w:tcPr>
            <w:tcW w:w="1353" w:type="dxa"/>
          </w:tcPr>
          <w:p w14:paraId="4024E1D4" w14:textId="13CEB228" w:rsidR="00B72B76" w:rsidRPr="000D5169" w:rsidRDefault="00B72B76" w:rsidP="00DE2DA7">
            <w:pPr>
              <w:pStyle w:val="TableEntry"/>
            </w:pPr>
            <w:r w:rsidRPr="000D5169">
              <w:t>Static text equivalent of the action, used if the dynamic aspects cannot be interpreted by the receiving system</w:t>
            </w:r>
          </w:p>
        </w:tc>
        <w:tc>
          <w:tcPr>
            <w:tcW w:w="2660" w:type="dxa"/>
          </w:tcPr>
          <w:p w14:paraId="61F85F99" w14:textId="77777777" w:rsidR="00B72B76" w:rsidRPr="000D5169" w:rsidRDefault="00B72B76" w:rsidP="00DE2DA7">
            <w:pPr>
              <w:pStyle w:val="TableEntry"/>
              <w:rPr>
                <w:bCs/>
              </w:rPr>
            </w:pPr>
          </w:p>
        </w:tc>
      </w:tr>
      <w:tr w:rsidR="00B02C6E" w:rsidRPr="000D5169" w14:paraId="37D0B1EF" w14:textId="77777777" w:rsidTr="00D251BA">
        <w:trPr>
          <w:cantSplit/>
          <w:trHeight w:val="600"/>
        </w:trPr>
        <w:tc>
          <w:tcPr>
            <w:tcW w:w="0" w:type="auto"/>
            <w:noWrap/>
          </w:tcPr>
          <w:p w14:paraId="76CB095A" w14:textId="6BE1B669" w:rsidR="00B72B76" w:rsidRPr="000D5169" w:rsidRDefault="00B72B76" w:rsidP="00DE2DA7">
            <w:pPr>
              <w:pStyle w:val="TableEntry"/>
            </w:pPr>
            <w:r w:rsidRPr="000D5169">
              <w:t>..... code</w:t>
            </w:r>
          </w:p>
        </w:tc>
        <w:tc>
          <w:tcPr>
            <w:tcW w:w="820" w:type="dxa"/>
          </w:tcPr>
          <w:p w14:paraId="6632C904" w14:textId="77777777" w:rsidR="00B72B76" w:rsidRPr="000D5169" w:rsidRDefault="00B72B76" w:rsidP="00DE2DA7">
            <w:pPr>
              <w:pStyle w:val="TableEntry"/>
              <w:rPr>
                <w:bCs/>
              </w:rPr>
            </w:pPr>
          </w:p>
        </w:tc>
        <w:tc>
          <w:tcPr>
            <w:tcW w:w="1436" w:type="dxa"/>
            <w:noWrap/>
          </w:tcPr>
          <w:p w14:paraId="45567A17" w14:textId="3F9B13CE" w:rsidR="00B72B76" w:rsidRPr="000D5169" w:rsidRDefault="00B72B76" w:rsidP="00DE2DA7">
            <w:pPr>
              <w:pStyle w:val="TableEntry"/>
              <w:rPr>
                <w:bCs/>
              </w:rPr>
            </w:pPr>
            <w:proofErr w:type="gramStart"/>
            <w:r w:rsidRPr="000D5169">
              <w:rPr>
                <w:bCs/>
              </w:rPr>
              <w:t>0..*</w:t>
            </w:r>
            <w:proofErr w:type="gramEnd"/>
          </w:p>
        </w:tc>
        <w:tc>
          <w:tcPr>
            <w:tcW w:w="0" w:type="auto"/>
          </w:tcPr>
          <w:p w14:paraId="2ED3DE2A" w14:textId="77777777" w:rsidR="00B72B76" w:rsidRPr="000D5169" w:rsidRDefault="00B72B76" w:rsidP="00DE2DA7">
            <w:pPr>
              <w:pStyle w:val="TableEntry"/>
            </w:pPr>
          </w:p>
        </w:tc>
        <w:tc>
          <w:tcPr>
            <w:tcW w:w="1353" w:type="dxa"/>
          </w:tcPr>
          <w:p w14:paraId="2196A3D1" w14:textId="2D72F954" w:rsidR="00B72B76" w:rsidRPr="000D5169" w:rsidRDefault="00B72B76" w:rsidP="00DE2DA7">
            <w:pPr>
              <w:pStyle w:val="TableEntry"/>
            </w:pPr>
            <w:r w:rsidRPr="000D5169">
              <w:t>Code representing the meaning of the action or sub-actions</w:t>
            </w:r>
          </w:p>
        </w:tc>
        <w:tc>
          <w:tcPr>
            <w:tcW w:w="2660" w:type="dxa"/>
          </w:tcPr>
          <w:p w14:paraId="2B174C23" w14:textId="77777777" w:rsidR="00B72B76" w:rsidRPr="000D5169" w:rsidRDefault="00B72B76" w:rsidP="00DE2DA7">
            <w:pPr>
              <w:pStyle w:val="TableEntry"/>
              <w:rPr>
                <w:bCs/>
              </w:rPr>
            </w:pPr>
          </w:p>
        </w:tc>
      </w:tr>
      <w:tr w:rsidR="00B02C6E" w:rsidRPr="000D5169" w14:paraId="53D7C4C8" w14:textId="77777777" w:rsidTr="00D251BA">
        <w:trPr>
          <w:cantSplit/>
          <w:trHeight w:val="600"/>
        </w:trPr>
        <w:tc>
          <w:tcPr>
            <w:tcW w:w="0" w:type="auto"/>
            <w:noWrap/>
          </w:tcPr>
          <w:p w14:paraId="5C46E1C8" w14:textId="6A94AD41" w:rsidR="00B72B76" w:rsidRPr="000D5169" w:rsidRDefault="00B72B76" w:rsidP="00DE2DA7">
            <w:pPr>
              <w:pStyle w:val="TableEntry"/>
            </w:pPr>
            <w:r w:rsidRPr="000D5169">
              <w:t>..... reason</w:t>
            </w:r>
          </w:p>
        </w:tc>
        <w:tc>
          <w:tcPr>
            <w:tcW w:w="820" w:type="dxa"/>
          </w:tcPr>
          <w:p w14:paraId="2650AC32" w14:textId="77777777" w:rsidR="00B72B76" w:rsidRPr="000D5169" w:rsidRDefault="00B72B76" w:rsidP="00DE2DA7">
            <w:pPr>
              <w:pStyle w:val="TableEntry"/>
              <w:rPr>
                <w:bCs/>
              </w:rPr>
            </w:pPr>
          </w:p>
        </w:tc>
        <w:tc>
          <w:tcPr>
            <w:tcW w:w="1436" w:type="dxa"/>
            <w:noWrap/>
          </w:tcPr>
          <w:p w14:paraId="7FEABB46" w14:textId="6C78A0CC" w:rsidR="00B72B76" w:rsidRPr="000D5169" w:rsidRDefault="00B72B76" w:rsidP="00DE2DA7">
            <w:pPr>
              <w:pStyle w:val="TableEntry"/>
              <w:rPr>
                <w:bCs/>
              </w:rPr>
            </w:pPr>
            <w:proofErr w:type="gramStart"/>
            <w:r w:rsidRPr="000D5169">
              <w:rPr>
                <w:bCs/>
              </w:rPr>
              <w:t>0..*</w:t>
            </w:r>
            <w:proofErr w:type="gramEnd"/>
          </w:p>
        </w:tc>
        <w:tc>
          <w:tcPr>
            <w:tcW w:w="0" w:type="auto"/>
          </w:tcPr>
          <w:p w14:paraId="16051AD3" w14:textId="77777777" w:rsidR="00B72B76" w:rsidRPr="000D5169" w:rsidRDefault="00B72B76" w:rsidP="00DE2DA7">
            <w:pPr>
              <w:pStyle w:val="TableEntry"/>
            </w:pPr>
          </w:p>
        </w:tc>
        <w:tc>
          <w:tcPr>
            <w:tcW w:w="1353" w:type="dxa"/>
          </w:tcPr>
          <w:p w14:paraId="6B1F66B6" w14:textId="10FEB226" w:rsidR="00B72B76" w:rsidRPr="000D5169" w:rsidRDefault="00B72B76" w:rsidP="00DE2DA7">
            <w:pPr>
              <w:pStyle w:val="TableEntry"/>
            </w:pPr>
            <w:r w:rsidRPr="000D5169">
              <w:t>Why the action should be performed</w:t>
            </w:r>
          </w:p>
        </w:tc>
        <w:tc>
          <w:tcPr>
            <w:tcW w:w="2660" w:type="dxa"/>
          </w:tcPr>
          <w:p w14:paraId="2EB43EBE" w14:textId="77777777" w:rsidR="00B72B76" w:rsidRPr="000D5169" w:rsidRDefault="00B72B76" w:rsidP="00DE2DA7">
            <w:pPr>
              <w:pStyle w:val="TableEntry"/>
              <w:rPr>
                <w:bCs/>
              </w:rPr>
            </w:pPr>
          </w:p>
        </w:tc>
      </w:tr>
      <w:tr w:rsidR="00B02C6E" w:rsidRPr="000D5169" w14:paraId="29329C6F" w14:textId="77777777" w:rsidTr="00D251BA">
        <w:trPr>
          <w:cantSplit/>
          <w:trHeight w:val="600"/>
        </w:trPr>
        <w:tc>
          <w:tcPr>
            <w:tcW w:w="0" w:type="auto"/>
            <w:noWrap/>
          </w:tcPr>
          <w:p w14:paraId="17A50A9E" w14:textId="64AEC0C0" w:rsidR="00B72B76" w:rsidRPr="000D5169" w:rsidRDefault="00B72B76" w:rsidP="00DE2DA7">
            <w:pPr>
              <w:pStyle w:val="TableEntry"/>
            </w:pPr>
            <w:r w:rsidRPr="000D5169">
              <w:t>..... documentation</w:t>
            </w:r>
          </w:p>
        </w:tc>
        <w:tc>
          <w:tcPr>
            <w:tcW w:w="820" w:type="dxa"/>
          </w:tcPr>
          <w:p w14:paraId="319520B2" w14:textId="77777777" w:rsidR="00B72B76" w:rsidRPr="000D5169" w:rsidRDefault="00B72B76" w:rsidP="00DE2DA7">
            <w:pPr>
              <w:pStyle w:val="TableEntry"/>
              <w:rPr>
                <w:bCs/>
              </w:rPr>
            </w:pPr>
          </w:p>
        </w:tc>
        <w:tc>
          <w:tcPr>
            <w:tcW w:w="1436" w:type="dxa"/>
            <w:noWrap/>
          </w:tcPr>
          <w:p w14:paraId="41142993" w14:textId="358AB5D9" w:rsidR="00B72B76" w:rsidRPr="000D5169" w:rsidRDefault="00B72B76" w:rsidP="00DE2DA7">
            <w:pPr>
              <w:pStyle w:val="TableEntry"/>
              <w:rPr>
                <w:bCs/>
              </w:rPr>
            </w:pPr>
            <w:proofErr w:type="gramStart"/>
            <w:r w:rsidRPr="000D5169">
              <w:rPr>
                <w:bCs/>
              </w:rPr>
              <w:t>0..*</w:t>
            </w:r>
            <w:proofErr w:type="gramEnd"/>
          </w:p>
        </w:tc>
        <w:tc>
          <w:tcPr>
            <w:tcW w:w="0" w:type="auto"/>
          </w:tcPr>
          <w:p w14:paraId="01296792" w14:textId="77777777" w:rsidR="00B72B76" w:rsidRPr="000D5169" w:rsidRDefault="00B72B76" w:rsidP="00DE2DA7">
            <w:pPr>
              <w:pStyle w:val="TableEntry"/>
            </w:pPr>
          </w:p>
        </w:tc>
        <w:tc>
          <w:tcPr>
            <w:tcW w:w="1353" w:type="dxa"/>
          </w:tcPr>
          <w:p w14:paraId="3D8BCF3C" w14:textId="5CE2BAE9" w:rsidR="00B72B76" w:rsidRPr="000D5169" w:rsidRDefault="00B72B76" w:rsidP="00DE2DA7">
            <w:pPr>
              <w:pStyle w:val="TableEntry"/>
            </w:pPr>
            <w:r w:rsidRPr="000D5169">
              <w:t>Supporting documentation for the intended performer of the action</w:t>
            </w:r>
          </w:p>
        </w:tc>
        <w:tc>
          <w:tcPr>
            <w:tcW w:w="2660" w:type="dxa"/>
          </w:tcPr>
          <w:p w14:paraId="3799FAAD" w14:textId="77777777" w:rsidR="00B72B76" w:rsidRPr="000D5169" w:rsidRDefault="00B72B76" w:rsidP="00DE2DA7">
            <w:pPr>
              <w:pStyle w:val="TableEntry"/>
              <w:rPr>
                <w:bCs/>
              </w:rPr>
            </w:pPr>
          </w:p>
        </w:tc>
      </w:tr>
      <w:tr w:rsidR="00B02C6E" w:rsidRPr="000D5169" w14:paraId="47DD4CF0" w14:textId="77777777" w:rsidTr="00D251BA">
        <w:trPr>
          <w:cantSplit/>
          <w:trHeight w:val="600"/>
        </w:trPr>
        <w:tc>
          <w:tcPr>
            <w:tcW w:w="0" w:type="auto"/>
            <w:noWrap/>
          </w:tcPr>
          <w:p w14:paraId="15A82325" w14:textId="0C9A4058" w:rsidR="00B72B76" w:rsidRPr="000D5169" w:rsidRDefault="00B72B76" w:rsidP="00DE2DA7">
            <w:pPr>
              <w:pStyle w:val="TableEntry"/>
            </w:pPr>
            <w:r w:rsidRPr="000D5169">
              <w:t xml:space="preserve">..... </w:t>
            </w:r>
            <w:proofErr w:type="spellStart"/>
            <w:r w:rsidRPr="000D5169">
              <w:t>goalId</w:t>
            </w:r>
            <w:proofErr w:type="spellEnd"/>
          </w:p>
        </w:tc>
        <w:tc>
          <w:tcPr>
            <w:tcW w:w="820" w:type="dxa"/>
          </w:tcPr>
          <w:p w14:paraId="6E590D98" w14:textId="77777777" w:rsidR="00B72B76" w:rsidRPr="000D5169" w:rsidRDefault="00B72B76" w:rsidP="00DE2DA7">
            <w:pPr>
              <w:pStyle w:val="TableEntry"/>
              <w:rPr>
                <w:bCs/>
              </w:rPr>
            </w:pPr>
          </w:p>
        </w:tc>
        <w:tc>
          <w:tcPr>
            <w:tcW w:w="1436" w:type="dxa"/>
            <w:noWrap/>
          </w:tcPr>
          <w:p w14:paraId="696B612C" w14:textId="77777777" w:rsidR="00B72B76" w:rsidRPr="000D5169" w:rsidRDefault="00B72B76" w:rsidP="00DE2DA7">
            <w:pPr>
              <w:pStyle w:val="TableEntry"/>
              <w:rPr>
                <w:bCs/>
              </w:rPr>
            </w:pPr>
            <w:proofErr w:type="gramStart"/>
            <w:r w:rsidRPr="000D5169">
              <w:rPr>
                <w:bCs/>
              </w:rPr>
              <w:t>0..*</w:t>
            </w:r>
            <w:proofErr w:type="gramEnd"/>
          </w:p>
        </w:tc>
        <w:tc>
          <w:tcPr>
            <w:tcW w:w="0" w:type="auto"/>
          </w:tcPr>
          <w:p w14:paraId="6D5D4F4E" w14:textId="77777777" w:rsidR="00B72B76" w:rsidRPr="000D5169" w:rsidRDefault="00B72B76" w:rsidP="00DE2DA7">
            <w:pPr>
              <w:pStyle w:val="TableEntry"/>
            </w:pPr>
          </w:p>
        </w:tc>
        <w:tc>
          <w:tcPr>
            <w:tcW w:w="1353" w:type="dxa"/>
          </w:tcPr>
          <w:p w14:paraId="577BD6FC" w14:textId="2C77073C" w:rsidR="00B72B76" w:rsidRPr="000D5169" w:rsidRDefault="00B72B76" w:rsidP="00DE2DA7">
            <w:pPr>
              <w:pStyle w:val="TableEntry"/>
            </w:pPr>
            <w:r w:rsidRPr="000D5169">
              <w:t>What goals this action supports</w:t>
            </w:r>
          </w:p>
        </w:tc>
        <w:tc>
          <w:tcPr>
            <w:tcW w:w="2660" w:type="dxa"/>
          </w:tcPr>
          <w:p w14:paraId="44F36101" w14:textId="77777777" w:rsidR="00B72B76" w:rsidRPr="000D5169" w:rsidRDefault="00B72B76" w:rsidP="00DE2DA7">
            <w:pPr>
              <w:pStyle w:val="TableEntry"/>
              <w:rPr>
                <w:bCs/>
              </w:rPr>
            </w:pPr>
          </w:p>
        </w:tc>
      </w:tr>
      <w:tr w:rsidR="00B02C6E" w:rsidRPr="000D5169" w14:paraId="5B2A866D" w14:textId="77777777" w:rsidTr="00D251BA">
        <w:trPr>
          <w:cantSplit/>
          <w:trHeight w:val="600"/>
        </w:trPr>
        <w:tc>
          <w:tcPr>
            <w:tcW w:w="0" w:type="auto"/>
            <w:noWrap/>
          </w:tcPr>
          <w:p w14:paraId="580D23E5" w14:textId="0A9E9E48" w:rsidR="00B72B76" w:rsidRPr="000D5169" w:rsidRDefault="00B72B76" w:rsidP="00DE2DA7">
            <w:pPr>
              <w:pStyle w:val="TableEntry"/>
            </w:pPr>
            <w:r w:rsidRPr="000D5169">
              <w:t xml:space="preserve">..... </w:t>
            </w:r>
            <w:proofErr w:type="spellStart"/>
            <w:r w:rsidRPr="000D5169">
              <w:t>triggerDefinition</w:t>
            </w:r>
            <w:proofErr w:type="spellEnd"/>
          </w:p>
        </w:tc>
        <w:tc>
          <w:tcPr>
            <w:tcW w:w="820" w:type="dxa"/>
          </w:tcPr>
          <w:p w14:paraId="0B26ED7F" w14:textId="77777777" w:rsidR="00B72B76" w:rsidRPr="000D5169" w:rsidRDefault="00B72B76" w:rsidP="00DE2DA7">
            <w:pPr>
              <w:pStyle w:val="TableEntry"/>
              <w:rPr>
                <w:bCs/>
              </w:rPr>
            </w:pPr>
          </w:p>
        </w:tc>
        <w:tc>
          <w:tcPr>
            <w:tcW w:w="1436" w:type="dxa"/>
            <w:noWrap/>
          </w:tcPr>
          <w:p w14:paraId="6F71EACA" w14:textId="2ECE1F9A" w:rsidR="00B72B76" w:rsidRPr="000D5169" w:rsidRDefault="00B72B76" w:rsidP="00DE2DA7">
            <w:pPr>
              <w:pStyle w:val="TableEntry"/>
              <w:rPr>
                <w:bCs/>
              </w:rPr>
            </w:pPr>
            <w:proofErr w:type="gramStart"/>
            <w:r w:rsidRPr="000D5169">
              <w:rPr>
                <w:bCs/>
              </w:rPr>
              <w:t>0..*</w:t>
            </w:r>
            <w:proofErr w:type="gramEnd"/>
          </w:p>
        </w:tc>
        <w:tc>
          <w:tcPr>
            <w:tcW w:w="0" w:type="auto"/>
          </w:tcPr>
          <w:p w14:paraId="4B58DA40" w14:textId="77777777" w:rsidR="00B72B76" w:rsidRPr="000D5169" w:rsidRDefault="00B72B76" w:rsidP="00DE2DA7">
            <w:pPr>
              <w:pStyle w:val="TableEntry"/>
            </w:pPr>
          </w:p>
        </w:tc>
        <w:tc>
          <w:tcPr>
            <w:tcW w:w="1353" w:type="dxa"/>
          </w:tcPr>
          <w:p w14:paraId="0049366E" w14:textId="2FB845C1" w:rsidR="00B72B76" w:rsidRPr="000D5169" w:rsidRDefault="00B72B76" w:rsidP="00DE2DA7">
            <w:pPr>
              <w:pStyle w:val="TableEntry"/>
            </w:pPr>
            <w:r w:rsidRPr="000D5169">
              <w:t>When the action should be triggered</w:t>
            </w:r>
          </w:p>
        </w:tc>
        <w:tc>
          <w:tcPr>
            <w:tcW w:w="2660" w:type="dxa"/>
          </w:tcPr>
          <w:p w14:paraId="13B9D4EF" w14:textId="77777777" w:rsidR="00B72B76" w:rsidRPr="000D5169" w:rsidRDefault="00B72B76" w:rsidP="00DE2DA7">
            <w:pPr>
              <w:pStyle w:val="TableEntry"/>
              <w:rPr>
                <w:bCs/>
              </w:rPr>
            </w:pPr>
          </w:p>
        </w:tc>
      </w:tr>
      <w:tr w:rsidR="00B02C6E" w:rsidRPr="000D5169" w14:paraId="77EE093B" w14:textId="77777777" w:rsidTr="00D251BA">
        <w:trPr>
          <w:cantSplit/>
          <w:trHeight w:val="600"/>
        </w:trPr>
        <w:tc>
          <w:tcPr>
            <w:tcW w:w="0" w:type="auto"/>
            <w:noWrap/>
          </w:tcPr>
          <w:p w14:paraId="4DE0AD10" w14:textId="79484E01" w:rsidR="00B72B76" w:rsidRPr="000D5169" w:rsidRDefault="00B72B76" w:rsidP="00DE2DA7">
            <w:pPr>
              <w:pStyle w:val="TableEntry"/>
            </w:pPr>
            <w:r w:rsidRPr="000D5169">
              <w:t>..... condition</w:t>
            </w:r>
          </w:p>
        </w:tc>
        <w:tc>
          <w:tcPr>
            <w:tcW w:w="820" w:type="dxa"/>
          </w:tcPr>
          <w:p w14:paraId="3F5C0FF6" w14:textId="77777777" w:rsidR="00B72B76" w:rsidRPr="000D5169" w:rsidRDefault="00B72B76" w:rsidP="00DE2DA7">
            <w:pPr>
              <w:pStyle w:val="TableEntry"/>
              <w:rPr>
                <w:bCs/>
              </w:rPr>
            </w:pPr>
          </w:p>
        </w:tc>
        <w:tc>
          <w:tcPr>
            <w:tcW w:w="1436" w:type="dxa"/>
            <w:noWrap/>
          </w:tcPr>
          <w:p w14:paraId="49DD1F57" w14:textId="3808CF7F" w:rsidR="00B72B76" w:rsidRPr="000D5169" w:rsidRDefault="00B72B76" w:rsidP="00DE2DA7">
            <w:pPr>
              <w:pStyle w:val="TableEntry"/>
              <w:rPr>
                <w:bCs/>
              </w:rPr>
            </w:pPr>
            <w:proofErr w:type="gramStart"/>
            <w:r w:rsidRPr="000D5169">
              <w:rPr>
                <w:bCs/>
              </w:rPr>
              <w:t>0..*</w:t>
            </w:r>
            <w:proofErr w:type="gramEnd"/>
          </w:p>
        </w:tc>
        <w:tc>
          <w:tcPr>
            <w:tcW w:w="0" w:type="auto"/>
          </w:tcPr>
          <w:p w14:paraId="2D6DA9A5" w14:textId="77777777" w:rsidR="00B72B76" w:rsidRPr="000D5169" w:rsidRDefault="00B72B76" w:rsidP="00DE2DA7">
            <w:pPr>
              <w:pStyle w:val="TableEntry"/>
            </w:pPr>
          </w:p>
        </w:tc>
        <w:tc>
          <w:tcPr>
            <w:tcW w:w="1353" w:type="dxa"/>
          </w:tcPr>
          <w:p w14:paraId="430837AE" w14:textId="2AB99AA0" w:rsidR="00B72B76" w:rsidRPr="000D5169" w:rsidRDefault="00B72B76" w:rsidP="00DE2DA7">
            <w:pPr>
              <w:pStyle w:val="TableEntry"/>
            </w:pPr>
            <w:r w:rsidRPr="000D5169">
              <w:t>Whether or not the action is applicable</w:t>
            </w:r>
          </w:p>
        </w:tc>
        <w:tc>
          <w:tcPr>
            <w:tcW w:w="2660" w:type="dxa"/>
          </w:tcPr>
          <w:p w14:paraId="2D4CD758" w14:textId="77777777" w:rsidR="00B72B76" w:rsidRPr="000D5169" w:rsidRDefault="00B72B76" w:rsidP="00DE2DA7">
            <w:pPr>
              <w:pStyle w:val="TableEntry"/>
              <w:rPr>
                <w:bCs/>
              </w:rPr>
            </w:pPr>
          </w:p>
        </w:tc>
      </w:tr>
      <w:tr w:rsidR="00B02C6E" w:rsidRPr="000D5169" w14:paraId="0151832E" w14:textId="77777777" w:rsidTr="00D251BA">
        <w:trPr>
          <w:cantSplit/>
          <w:trHeight w:val="600"/>
        </w:trPr>
        <w:tc>
          <w:tcPr>
            <w:tcW w:w="0" w:type="auto"/>
            <w:noWrap/>
          </w:tcPr>
          <w:p w14:paraId="559B10C2" w14:textId="7A730AB6" w:rsidR="00B72B76" w:rsidRPr="000D5169" w:rsidRDefault="00B72B76" w:rsidP="00DE2DA7">
            <w:pPr>
              <w:pStyle w:val="TableEntry"/>
            </w:pPr>
            <w:r w:rsidRPr="000D5169">
              <w:t>...... kind</w:t>
            </w:r>
          </w:p>
        </w:tc>
        <w:tc>
          <w:tcPr>
            <w:tcW w:w="820" w:type="dxa"/>
          </w:tcPr>
          <w:p w14:paraId="38DEB98B" w14:textId="77777777" w:rsidR="00B72B76" w:rsidRPr="000D5169" w:rsidRDefault="00B72B76" w:rsidP="00DE2DA7">
            <w:pPr>
              <w:pStyle w:val="TableEntry"/>
              <w:rPr>
                <w:bCs/>
              </w:rPr>
            </w:pPr>
          </w:p>
        </w:tc>
        <w:tc>
          <w:tcPr>
            <w:tcW w:w="1436" w:type="dxa"/>
            <w:noWrap/>
          </w:tcPr>
          <w:p w14:paraId="5380E5E2" w14:textId="486396BC" w:rsidR="00B72B76" w:rsidRPr="000D5169" w:rsidRDefault="00B72B76" w:rsidP="00DE2DA7">
            <w:pPr>
              <w:pStyle w:val="TableEntry"/>
              <w:rPr>
                <w:bCs/>
              </w:rPr>
            </w:pPr>
            <w:r w:rsidRPr="000D5169">
              <w:rPr>
                <w:bCs/>
              </w:rPr>
              <w:t>1..1</w:t>
            </w:r>
          </w:p>
        </w:tc>
        <w:tc>
          <w:tcPr>
            <w:tcW w:w="0" w:type="auto"/>
          </w:tcPr>
          <w:p w14:paraId="3E7CFC23" w14:textId="77777777" w:rsidR="00B72B76" w:rsidRPr="000D5169" w:rsidRDefault="00B72B76" w:rsidP="00DE2DA7">
            <w:pPr>
              <w:pStyle w:val="TableEntry"/>
            </w:pPr>
          </w:p>
        </w:tc>
        <w:tc>
          <w:tcPr>
            <w:tcW w:w="1353" w:type="dxa"/>
          </w:tcPr>
          <w:p w14:paraId="12FFE785" w14:textId="6311D749" w:rsidR="00B72B76" w:rsidRPr="000D5169" w:rsidRDefault="00B72B76" w:rsidP="00DE2DA7">
            <w:pPr>
              <w:pStyle w:val="TableEntry"/>
            </w:pPr>
            <w:r w:rsidRPr="000D5169">
              <w:t>applicability | start | stop</w:t>
            </w:r>
          </w:p>
        </w:tc>
        <w:tc>
          <w:tcPr>
            <w:tcW w:w="2660" w:type="dxa"/>
          </w:tcPr>
          <w:p w14:paraId="7E6199AD" w14:textId="77777777" w:rsidR="00B72B76" w:rsidRPr="000D5169" w:rsidRDefault="00B72B76" w:rsidP="00DE2DA7">
            <w:pPr>
              <w:pStyle w:val="TableEntry"/>
              <w:rPr>
                <w:bCs/>
              </w:rPr>
            </w:pPr>
          </w:p>
        </w:tc>
      </w:tr>
      <w:tr w:rsidR="00B02C6E" w:rsidRPr="000D5169" w14:paraId="287688EB" w14:textId="77777777" w:rsidTr="00D251BA">
        <w:trPr>
          <w:cantSplit/>
          <w:trHeight w:val="600"/>
        </w:trPr>
        <w:tc>
          <w:tcPr>
            <w:tcW w:w="0" w:type="auto"/>
            <w:noWrap/>
          </w:tcPr>
          <w:p w14:paraId="4A1F9C83" w14:textId="12804124" w:rsidR="00B72B76" w:rsidRPr="000D5169" w:rsidRDefault="00B72B76" w:rsidP="00DE2DA7">
            <w:pPr>
              <w:pStyle w:val="TableEntry"/>
            </w:pPr>
            <w:r w:rsidRPr="000D5169">
              <w:lastRenderedPageBreak/>
              <w:t>...... description</w:t>
            </w:r>
          </w:p>
        </w:tc>
        <w:tc>
          <w:tcPr>
            <w:tcW w:w="820" w:type="dxa"/>
          </w:tcPr>
          <w:p w14:paraId="39C42D33" w14:textId="77777777" w:rsidR="00B72B76" w:rsidRPr="000D5169" w:rsidRDefault="00B72B76" w:rsidP="00DE2DA7">
            <w:pPr>
              <w:pStyle w:val="TableEntry"/>
              <w:rPr>
                <w:bCs/>
              </w:rPr>
            </w:pPr>
          </w:p>
        </w:tc>
        <w:tc>
          <w:tcPr>
            <w:tcW w:w="1436" w:type="dxa"/>
            <w:noWrap/>
          </w:tcPr>
          <w:p w14:paraId="3606CEAD" w14:textId="1964B615" w:rsidR="00B72B76" w:rsidRPr="000D5169" w:rsidRDefault="00B72B76" w:rsidP="00DE2DA7">
            <w:pPr>
              <w:pStyle w:val="TableEntry"/>
              <w:rPr>
                <w:bCs/>
              </w:rPr>
            </w:pPr>
            <w:r w:rsidRPr="000D5169">
              <w:rPr>
                <w:bCs/>
              </w:rPr>
              <w:t>0..1</w:t>
            </w:r>
          </w:p>
        </w:tc>
        <w:tc>
          <w:tcPr>
            <w:tcW w:w="0" w:type="auto"/>
          </w:tcPr>
          <w:p w14:paraId="7A7B4CDE" w14:textId="77777777" w:rsidR="00B72B76" w:rsidRPr="000D5169" w:rsidRDefault="00B72B76" w:rsidP="00DE2DA7">
            <w:pPr>
              <w:pStyle w:val="TableEntry"/>
            </w:pPr>
          </w:p>
        </w:tc>
        <w:tc>
          <w:tcPr>
            <w:tcW w:w="1353" w:type="dxa"/>
          </w:tcPr>
          <w:p w14:paraId="3E3391D3" w14:textId="5BE1A4C7" w:rsidR="00B72B76" w:rsidRPr="000D5169" w:rsidRDefault="00B72B76" w:rsidP="00DE2DA7">
            <w:pPr>
              <w:pStyle w:val="TableEntry"/>
            </w:pPr>
            <w:r w:rsidRPr="000D5169">
              <w:t>Natural language description of the condition</w:t>
            </w:r>
          </w:p>
        </w:tc>
        <w:tc>
          <w:tcPr>
            <w:tcW w:w="2660" w:type="dxa"/>
          </w:tcPr>
          <w:p w14:paraId="5B6E105C" w14:textId="77777777" w:rsidR="00B72B76" w:rsidRPr="000D5169" w:rsidRDefault="00B72B76" w:rsidP="00DE2DA7">
            <w:pPr>
              <w:pStyle w:val="TableEntry"/>
              <w:rPr>
                <w:bCs/>
              </w:rPr>
            </w:pPr>
          </w:p>
        </w:tc>
      </w:tr>
      <w:tr w:rsidR="00B02C6E" w:rsidRPr="000D5169" w14:paraId="72852692" w14:textId="77777777" w:rsidTr="00D251BA">
        <w:trPr>
          <w:cantSplit/>
          <w:trHeight w:val="600"/>
        </w:trPr>
        <w:tc>
          <w:tcPr>
            <w:tcW w:w="0" w:type="auto"/>
            <w:noWrap/>
          </w:tcPr>
          <w:p w14:paraId="4E69E697" w14:textId="17D51E48" w:rsidR="00B72B76" w:rsidRPr="000D5169" w:rsidRDefault="00B72B76" w:rsidP="00DE2DA7">
            <w:pPr>
              <w:pStyle w:val="TableEntry"/>
            </w:pPr>
            <w:r w:rsidRPr="000D5169">
              <w:t>...... language</w:t>
            </w:r>
          </w:p>
        </w:tc>
        <w:tc>
          <w:tcPr>
            <w:tcW w:w="820" w:type="dxa"/>
          </w:tcPr>
          <w:p w14:paraId="4FC006BF" w14:textId="77777777" w:rsidR="00B72B76" w:rsidRPr="000D5169" w:rsidRDefault="00B72B76" w:rsidP="00DE2DA7">
            <w:pPr>
              <w:pStyle w:val="TableEntry"/>
              <w:rPr>
                <w:bCs/>
              </w:rPr>
            </w:pPr>
          </w:p>
        </w:tc>
        <w:tc>
          <w:tcPr>
            <w:tcW w:w="1436" w:type="dxa"/>
            <w:noWrap/>
          </w:tcPr>
          <w:p w14:paraId="14CFA9B4" w14:textId="0A1664AA" w:rsidR="00B72B76" w:rsidRPr="000D5169" w:rsidRDefault="00B72B76" w:rsidP="00DE2DA7">
            <w:pPr>
              <w:pStyle w:val="TableEntry"/>
              <w:rPr>
                <w:bCs/>
              </w:rPr>
            </w:pPr>
            <w:r w:rsidRPr="000D5169">
              <w:rPr>
                <w:bCs/>
              </w:rPr>
              <w:t>0..1</w:t>
            </w:r>
          </w:p>
        </w:tc>
        <w:tc>
          <w:tcPr>
            <w:tcW w:w="0" w:type="auto"/>
          </w:tcPr>
          <w:p w14:paraId="3D1352FB" w14:textId="77777777" w:rsidR="00B72B76" w:rsidRPr="000D5169" w:rsidRDefault="00B72B76" w:rsidP="00DE2DA7">
            <w:pPr>
              <w:pStyle w:val="TableEntry"/>
            </w:pPr>
          </w:p>
        </w:tc>
        <w:tc>
          <w:tcPr>
            <w:tcW w:w="1353" w:type="dxa"/>
          </w:tcPr>
          <w:p w14:paraId="7DAE0979" w14:textId="6740D409" w:rsidR="00B72B76" w:rsidRPr="000D5169" w:rsidRDefault="00B72B76" w:rsidP="00DE2DA7">
            <w:pPr>
              <w:pStyle w:val="TableEntry"/>
            </w:pPr>
            <w:r w:rsidRPr="000D5169">
              <w:t>Language of the expression</w:t>
            </w:r>
          </w:p>
        </w:tc>
        <w:tc>
          <w:tcPr>
            <w:tcW w:w="2660" w:type="dxa"/>
          </w:tcPr>
          <w:p w14:paraId="18AE51CF" w14:textId="77777777" w:rsidR="00B72B76" w:rsidRPr="000D5169" w:rsidRDefault="00B72B76" w:rsidP="00DE2DA7">
            <w:pPr>
              <w:pStyle w:val="TableEntry"/>
              <w:rPr>
                <w:bCs/>
              </w:rPr>
            </w:pPr>
          </w:p>
        </w:tc>
      </w:tr>
      <w:tr w:rsidR="00B02C6E" w:rsidRPr="000D5169" w14:paraId="23AD8D95" w14:textId="77777777" w:rsidTr="00D251BA">
        <w:trPr>
          <w:cantSplit/>
          <w:trHeight w:val="600"/>
        </w:trPr>
        <w:tc>
          <w:tcPr>
            <w:tcW w:w="0" w:type="auto"/>
            <w:noWrap/>
          </w:tcPr>
          <w:p w14:paraId="56E2F8BE" w14:textId="51EEFA3A" w:rsidR="00B72B76" w:rsidRPr="000D5169" w:rsidRDefault="00B72B76" w:rsidP="00DE2DA7">
            <w:pPr>
              <w:pStyle w:val="TableEntry"/>
            </w:pPr>
            <w:r w:rsidRPr="000D5169">
              <w:t>...... expression</w:t>
            </w:r>
          </w:p>
        </w:tc>
        <w:tc>
          <w:tcPr>
            <w:tcW w:w="820" w:type="dxa"/>
          </w:tcPr>
          <w:p w14:paraId="5C6D7966" w14:textId="77777777" w:rsidR="00B72B76" w:rsidRPr="000D5169" w:rsidRDefault="00B72B76" w:rsidP="00DE2DA7">
            <w:pPr>
              <w:pStyle w:val="TableEntry"/>
              <w:rPr>
                <w:bCs/>
              </w:rPr>
            </w:pPr>
          </w:p>
        </w:tc>
        <w:tc>
          <w:tcPr>
            <w:tcW w:w="1436" w:type="dxa"/>
            <w:noWrap/>
          </w:tcPr>
          <w:p w14:paraId="6ED718DE" w14:textId="0AB6392D" w:rsidR="00B72B76" w:rsidRPr="000D5169" w:rsidRDefault="00B72B76" w:rsidP="00DE2DA7">
            <w:pPr>
              <w:pStyle w:val="TableEntry"/>
              <w:rPr>
                <w:bCs/>
              </w:rPr>
            </w:pPr>
            <w:r w:rsidRPr="000D5169">
              <w:rPr>
                <w:bCs/>
              </w:rPr>
              <w:t>0..1</w:t>
            </w:r>
          </w:p>
        </w:tc>
        <w:tc>
          <w:tcPr>
            <w:tcW w:w="0" w:type="auto"/>
          </w:tcPr>
          <w:p w14:paraId="61D05D2F" w14:textId="77777777" w:rsidR="00B72B76" w:rsidRPr="000D5169" w:rsidRDefault="00B72B76" w:rsidP="00DE2DA7">
            <w:pPr>
              <w:pStyle w:val="TableEntry"/>
            </w:pPr>
          </w:p>
        </w:tc>
        <w:tc>
          <w:tcPr>
            <w:tcW w:w="1353" w:type="dxa"/>
          </w:tcPr>
          <w:p w14:paraId="4CE1DC2E" w14:textId="29634EBC" w:rsidR="00B72B76" w:rsidRPr="000D5169" w:rsidRDefault="00B72B76" w:rsidP="00DE2DA7">
            <w:pPr>
              <w:pStyle w:val="TableEntry"/>
            </w:pPr>
            <w:r w:rsidRPr="000D5169">
              <w:t>Boolean-valued expression</w:t>
            </w:r>
          </w:p>
        </w:tc>
        <w:tc>
          <w:tcPr>
            <w:tcW w:w="2660" w:type="dxa"/>
          </w:tcPr>
          <w:p w14:paraId="0FC8C155" w14:textId="77777777" w:rsidR="00B72B76" w:rsidRPr="000D5169" w:rsidRDefault="00B72B76" w:rsidP="00DE2DA7">
            <w:pPr>
              <w:pStyle w:val="TableEntry"/>
              <w:rPr>
                <w:bCs/>
              </w:rPr>
            </w:pPr>
          </w:p>
        </w:tc>
      </w:tr>
      <w:tr w:rsidR="00B02C6E" w:rsidRPr="000D5169" w14:paraId="752FB0E5" w14:textId="77777777" w:rsidTr="00D251BA">
        <w:trPr>
          <w:cantSplit/>
          <w:trHeight w:val="600"/>
        </w:trPr>
        <w:tc>
          <w:tcPr>
            <w:tcW w:w="0" w:type="auto"/>
            <w:noWrap/>
          </w:tcPr>
          <w:p w14:paraId="6B4F6535" w14:textId="48779BBF" w:rsidR="00B72B76" w:rsidRPr="000D5169" w:rsidRDefault="00B72B76" w:rsidP="00DE2DA7">
            <w:pPr>
              <w:pStyle w:val="TableEntry"/>
            </w:pPr>
            <w:r w:rsidRPr="000D5169">
              <w:t>..... input</w:t>
            </w:r>
          </w:p>
        </w:tc>
        <w:tc>
          <w:tcPr>
            <w:tcW w:w="820" w:type="dxa"/>
          </w:tcPr>
          <w:p w14:paraId="5FEAA2C1" w14:textId="77777777" w:rsidR="00B72B76" w:rsidRPr="000D5169" w:rsidRDefault="00B72B76" w:rsidP="00DE2DA7">
            <w:pPr>
              <w:pStyle w:val="TableEntry"/>
              <w:rPr>
                <w:bCs/>
              </w:rPr>
            </w:pPr>
          </w:p>
        </w:tc>
        <w:tc>
          <w:tcPr>
            <w:tcW w:w="1436" w:type="dxa"/>
            <w:noWrap/>
          </w:tcPr>
          <w:p w14:paraId="4772B3BC" w14:textId="19B6A8FE" w:rsidR="00B72B76" w:rsidRPr="000D5169" w:rsidRDefault="00B72B76" w:rsidP="00DE2DA7">
            <w:pPr>
              <w:pStyle w:val="TableEntry"/>
              <w:rPr>
                <w:bCs/>
              </w:rPr>
            </w:pPr>
            <w:proofErr w:type="gramStart"/>
            <w:r w:rsidRPr="000D5169">
              <w:rPr>
                <w:bCs/>
              </w:rPr>
              <w:t>0..*</w:t>
            </w:r>
            <w:proofErr w:type="gramEnd"/>
          </w:p>
        </w:tc>
        <w:tc>
          <w:tcPr>
            <w:tcW w:w="0" w:type="auto"/>
          </w:tcPr>
          <w:p w14:paraId="6B6985D2" w14:textId="77777777" w:rsidR="00B72B76" w:rsidRPr="000D5169" w:rsidRDefault="00B72B76" w:rsidP="00DE2DA7">
            <w:pPr>
              <w:pStyle w:val="TableEntry"/>
            </w:pPr>
          </w:p>
        </w:tc>
        <w:tc>
          <w:tcPr>
            <w:tcW w:w="1353" w:type="dxa"/>
          </w:tcPr>
          <w:p w14:paraId="1666032C" w14:textId="1193BA94" w:rsidR="00B72B76" w:rsidRPr="000D5169" w:rsidRDefault="00B72B76" w:rsidP="00DE2DA7">
            <w:pPr>
              <w:pStyle w:val="TableEntry"/>
            </w:pPr>
            <w:r w:rsidRPr="000D5169">
              <w:t>Input data requirements</w:t>
            </w:r>
          </w:p>
        </w:tc>
        <w:tc>
          <w:tcPr>
            <w:tcW w:w="2660" w:type="dxa"/>
          </w:tcPr>
          <w:p w14:paraId="62947A96" w14:textId="77777777" w:rsidR="00B72B76" w:rsidRPr="000D5169" w:rsidRDefault="00B72B76" w:rsidP="00DE2DA7">
            <w:pPr>
              <w:pStyle w:val="TableEntry"/>
              <w:rPr>
                <w:bCs/>
              </w:rPr>
            </w:pPr>
          </w:p>
        </w:tc>
      </w:tr>
      <w:tr w:rsidR="00B02C6E" w:rsidRPr="000D5169" w14:paraId="726F5EE2" w14:textId="77777777" w:rsidTr="00D251BA">
        <w:trPr>
          <w:cantSplit/>
          <w:trHeight w:val="600"/>
        </w:trPr>
        <w:tc>
          <w:tcPr>
            <w:tcW w:w="0" w:type="auto"/>
            <w:noWrap/>
          </w:tcPr>
          <w:p w14:paraId="1C6808F8" w14:textId="516B07E1" w:rsidR="00B72B76" w:rsidRPr="000D5169" w:rsidRDefault="00B72B76" w:rsidP="00DE2DA7">
            <w:pPr>
              <w:pStyle w:val="TableEntry"/>
            </w:pPr>
            <w:r w:rsidRPr="000D5169">
              <w:t>..... output</w:t>
            </w:r>
          </w:p>
        </w:tc>
        <w:tc>
          <w:tcPr>
            <w:tcW w:w="820" w:type="dxa"/>
          </w:tcPr>
          <w:p w14:paraId="5E2CE33D" w14:textId="77777777" w:rsidR="00B72B76" w:rsidRPr="000D5169" w:rsidRDefault="00B72B76" w:rsidP="00DE2DA7">
            <w:pPr>
              <w:pStyle w:val="TableEntry"/>
              <w:rPr>
                <w:bCs/>
              </w:rPr>
            </w:pPr>
          </w:p>
        </w:tc>
        <w:tc>
          <w:tcPr>
            <w:tcW w:w="1436" w:type="dxa"/>
            <w:noWrap/>
          </w:tcPr>
          <w:p w14:paraId="7B16907F" w14:textId="7A992594" w:rsidR="00B72B76" w:rsidRPr="000D5169" w:rsidRDefault="00B72B76" w:rsidP="00DE2DA7">
            <w:pPr>
              <w:pStyle w:val="TableEntry"/>
              <w:rPr>
                <w:bCs/>
              </w:rPr>
            </w:pPr>
            <w:proofErr w:type="gramStart"/>
            <w:r w:rsidRPr="000D5169">
              <w:rPr>
                <w:bCs/>
              </w:rPr>
              <w:t>0..*</w:t>
            </w:r>
            <w:proofErr w:type="gramEnd"/>
          </w:p>
        </w:tc>
        <w:tc>
          <w:tcPr>
            <w:tcW w:w="0" w:type="auto"/>
          </w:tcPr>
          <w:p w14:paraId="0B2D6397" w14:textId="77777777" w:rsidR="00B72B76" w:rsidRPr="000D5169" w:rsidRDefault="00B72B76" w:rsidP="00DE2DA7">
            <w:pPr>
              <w:pStyle w:val="TableEntry"/>
            </w:pPr>
          </w:p>
        </w:tc>
        <w:tc>
          <w:tcPr>
            <w:tcW w:w="1353" w:type="dxa"/>
          </w:tcPr>
          <w:p w14:paraId="2BB24336" w14:textId="4A3FC31F" w:rsidR="00B72B76" w:rsidRPr="000D5169" w:rsidRDefault="00B72B76" w:rsidP="00DE2DA7">
            <w:pPr>
              <w:pStyle w:val="TableEntry"/>
            </w:pPr>
            <w:r w:rsidRPr="000D5169">
              <w:t>Output data definition</w:t>
            </w:r>
          </w:p>
        </w:tc>
        <w:tc>
          <w:tcPr>
            <w:tcW w:w="2660" w:type="dxa"/>
          </w:tcPr>
          <w:p w14:paraId="70C937D2" w14:textId="77777777" w:rsidR="00B72B76" w:rsidRPr="000D5169" w:rsidRDefault="00B72B76" w:rsidP="00DE2DA7">
            <w:pPr>
              <w:pStyle w:val="TableEntry"/>
              <w:rPr>
                <w:bCs/>
              </w:rPr>
            </w:pPr>
          </w:p>
        </w:tc>
      </w:tr>
      <w:tr w:rsidR="00B02C6E" w:rsidRPr="000D5169" w14:paraId="09D7D222" w14:textId="77777777" w:rsidTr="00D251BA">
        <w:trPr>
          <w:cantSplit/>
          <w:trHeight w:val="600"/>
        </w:trPr>
        <w:tc>
          <w:tcPr>
            <w:tcW w:w="0" w:type="auto"/>
            <w:noWrap/>
          </w:tcPr>
          <w:p w14:paraId="34E4F535" w14:textId="0C182CBB" w:rsidR="00B72B76" w:rsidRPr="000D5169" w:rsidRDefault="00B72B76" w:rsidP="00DE2DA7">
            <w:pPr>
              <w:pStyle w:val="TableEntry"/>
            </w:pPr>
            <w:r w:rsidRPr="000D5169">
              <w:t xml:space="preserve">..... </w:t>
            </w:r>
            <w:proofErr w:type="spellStart"/>
            <w:r w:rsidRPr="000D5169">
              <w:t>relatedAction</w:t>
            </w:r>
            <w:proofErr w:type="spellEnd"/>
          </w:p>
        </w:tc>
        <w:tc>
          <w:tcPr>
            <w:tcW w:w="820" w:type="dxa"/>
          </w:tcPr>
          <w:p w14:paraId="4E9FB6BD" w14:textId="77777777" w:rsidR="00B72B76" w:rsidRPr="000D5169" w:rsidRDefault="00B72B76" w:rsidP="00DE2DA7">
            <w:pPr>
              <w:pStyle w:val="TableEntry"/>
              <w:rPr>
                <w:bCs/>
              </w:rPr>
            </w:pPr>
          </w:p>
        </w:tc>
        <w:tc>
          <w:tcPr>
            <w:tcW w:w="1436" w:type="dxa"/>
            <w:noWrap/>
          </w:tcPr>
          <w:p w14:paraId="60324B3F" w14:textId="6C8C94DC" w:rsidR="00B72B76" w:rsidRPr="000D5169" w:rsidRDefault="00B72B76" w:rsidP="00DE2DA7">
            <w:pPr>
              <w:pStyle w:val="TableEntry"/>
              <w:rPr>
                <w:bCs/>
              </w:rPr>
            </w:pPr>
            <w:proofErr w:type="gramStart"/>
            <w:r w:rsidRPr="000D5169">
              <w:rPr>
                <w:bCs/>
              </w:rPr>
              <w:t>0..*</w:t>
            </w:r>
            <w:proofErr w:type="gramEnd"/>
          </w:p>
        </w:tc>
        <w:tc>
          <w:tcPr>
            <w:tcW w:w="0" w:type="auto"/>
          </w:tcPr>
          <w:p w14:paraId="5DE6CD9B" w14:textId="77777777" w:rsidR="00B72B76" w:rsidRPr="000D5169" w:rsidRDefault="00B72B76" w:rsidP="00DE2DA7">
            <w:pPr>
              <w:pStyle w:val="TableEntry"/>
            </w:pPr>
          </w:p>
        </w:tc>
        <w:tc>
          <w:tcPr>
            <w:tcW w:w="1353" w:type="dxa"/>
          </w:tcPr>
          <w:p w14:paraId="047DA0E2" w14:textId="67525DD6" w:rsidR="00B72B76" w:rsidRPr="000D5169" w:rsidRDefault="00B72B76" w:rsidP="00DE2DA7">
            <w:pPr>
              <w:pStyle w:val="TableEntry"/>
            </w:pPr>
            <w:r w:rsidRPr="000D5169">
              <w:t>Relationship to another action</w:t>
            </w:r>
          </w:p>
        </w:tc>
        <w:tc>
          <w:tcPr>
            <w:tcW w:w="2660" w:type="dxa"/>
          </w:tcPr>
          <w:p w14:paraId="6291AE47" w14:textId="77777777" w:rsidR="00B72B76" w:rsidRPr="000D5169" w:rsidRDefault="00B72B76" w:rsidP="00DE2DA7">
            <w:pPr>
              <w:pStyle w:val="TableEntry"/>
              <w:rPr>
                <w:bCs/>
              </w:rPr>
            </w:pPr>
          </w:p>
        </w:tc>
      </w:tr>
      <w:tr w:rsidR="00B02C6E" w:rsidRPr="000D5169" w14:paraId="3ADA23FF" w14:textId="77777777" w:rsidTr="00D251BA">
        <w:trPr>
          <w:cantSplit/>
          <w:trHeight w:val="600"/>
        </w:trPr>
        <w:tc>
          <w:tcPr>
            <w:tcW w:w="0" w:type="auto"/>
            <w:noWrap/>
          </w:tcPr>
          <w:p w14:paraId="5CE691AB" w14:textId="0128C457" w:rsidR="00B72B76" w:rsidRPr="000D5169" w:rsidRDefault="00B72B76" w:rsidP="00DE2DA7">
            <w:pPr>
              <w:pStyle w:val="TableEntry"/>
            </w:pPr>
            <w:r w:rsidRPr="000D5169">
              <w:t xml:space="preserve">...... </w:t>
            </w:r>
            <w:proofErr w:type="spellStart"/>
            <w:r w:rsidRPr="000D5169">
              <w:t>actionId</w:t>
            </w:r>
            <w:proofErr w:type="spellEnd"/>
          </w:p>
        </w:tc>
        <w:tc>
          <w:tcPr>
            <w:tcW w:w="820" w:type="dxa"/>
          </w:tcPr>
          <w:p w14:paraId="146F2C22" w14:textId="77777777" w:rsidR="00B72B76" w:rsidRPr="000D5169" w:rsidRDefault="00B72B76" w:rsidP="00DE2DA7">
            <w:pPr>
              <w:pStyle w:val="TableEntry"/>
              <w:rPr>
                <w:bCs/>
              </w:rPr>
            </w:pPr>
          </w:p>
        </w:tc>
        <w:tc>
          <w:tcPr>
            <w:tcW w:w="1436" w:type="dxa"/>
            <w:noWrap/>
          </w:tcPr>
          <w:p w14:paraId="07FCD41F" w14:textId="23C9C828" w:rsidR="00B72B76" w:rsidRPr="000D5169" w:rsidRDefault="00B72B76" w:rsidP="00DE2DA7">
            <w:pPr>
              <w:pStyle w:val="TableEntry"/>
              <w:rPr>
                <w:bCs/>
              </w:rPr>
            </w:pPr>
            <w:r w:rsidRPr="000D5169">
              <w:rPr>
                <w:bCs/>
              </w:rPr>
              <w:t>1..1</w:t>
            </w:r>
          </w:p>
        </w:tc>
        <w:tc>
          <w:tcPr>
            <w:tcW w:w="0" w:type="auto"/>
          </w:tcPr>
          <w:p w14:paraId="67537E57" w14:textId="77777777" w:rsidR="00B72B76" w:rsidRPr="000D5169" w:rsidRDefault="00B72B76" w:rsidP="00DE2DA7">
            <w:pPr>
              <w:pStyle w:val="TableEntry"/>
            </w:pPr>
          </w:p>
        </w:tc>
        <w:tc>
          <w:tcPr>
            <w:tcW w:w="1353" w:type="dxa"/>
          </w:tcPr>
          <w:p w14:paraId="09624C7B" w14:textId="7A6A9E9A" w:rsidR="00B72B76" w:rsidRPr="000D5169" w:rsidRDefault="00B72B76" w:rsidP="00DE2DA7">
            <w:pPr>
              <w:pStyle w:val="TableEntry"/>
            </w:pPr>
            <w:r w:rsidRPr="000D5169">
              <w:t>What action is this related to</w:t>
            </w:r>
          </w:p>
        </w:tc>
        <w:tc>
          <w:tcPr>
            <w:tcW w:w="2660" w:type="dxa"/>
          </w:tcPr>
          <w:p w14:paraId="1B1CCC66" w14:textId="77777777" w:rsidR="00B72B76" w:rsidRPr="000D5169" w:rsidRDefault="00B72B76" w:rsidP="00DE2DA7">
            <w:pPr>
              <w:pStyle w:val="TableEntry"/>
              <w:rPr>
                <w:bCs/>
              </w:rPr>
            </w:pPr>
          </w:p>
        </w:tc>
      </w:tr>
      <w:tr w:rsidR="00B02C6E" w:rsidRPr="000D5169" w14:paraId="7B750557" w14:textId="77777777" w:rsidTr="00D251BA">
        <w:trPr>
          <w:cantSplit/>
          <w:trHeight w:val="600"/>
        </w:trPr>
        <w:tc>
          <w:tcPr>
            <w:tcW w:w="0" w:type="auto"/>
            <w:noWrap/>
          </w:tcPr>
          <w:p w14:paraId="788E9E5D" w14:textId="6EA9DAE6" w:rsidR="00B72B76" w:rsidRPr="000D5169" w:rsidRDefault="00B72B76" w:rsidP="00DE2DA7">
            <w:pPr>
              <w:pStyle w:val="TableEntry"/>
            </w:pPr>
            <w:r w:rsidRPr="000D5169">
              <w:t>...... relationship</w:t>
            </w:r>
          </w:p>
        </w:tc>
        <w:tc>
          <w:tcPr>
            <w:tcW w:w="820" w:type="dxa"/>
          </w:tcPr>
          <w:p w14:paraId="125E48BA" w14:textId="77777777" w:rsidR="00B72B76" w:rsidRPr="000D5169" w:rsidRDefault="00B72B76" w:rsidP="00DE2DA7">
            <w:pPr>
              <w:pStyle w:val="TableEntry"/>
              <w:rPr>
                <w:bCs/>
              </w:rPr>
            </w:pPr>
          </w:p>
        </w:tc>
        <w:tc>
          <w:tcPr>
            <w:tcW w:w="1436" w:type="dxa"/>
            <w:noWrap/>
          </w:tcPr>
          <w:p w14:paraId="4618D39F" w14:textId="4C9ECCB0" w:rsidR="00B72B76" w:rsidRPr="000D5169" w:rsidRDefault="00B72B76" w:rsidP="00DE2DA7">
            <w:pPr>
              <w:pStyle w:val="TableEntry"/>
              <w:rPr>
                <w:bCs/>
              </w:rPr>
            </w:pPr>
            <w:r w:rsidRPr="000D5169">
              <w:rPr>
                <w:bCs/>
              </w:rPr>
              <w:t>1..1</w:t>
            </w:r>
          </w:p>
        </w:tc>
        <w:tc>
          <w:tcPr>
            <w:tcW w:w="0" w:type="auto"/>
          </w:tcPr>
          <w:p w14:paraId="17518C76" w14:textId="77777777" w:rsidR="00B72B76" w:rsidRPr="000D5169" w:rsidRDefault="00B72B76" w:rsidP="00DE2DA7">
            <w:pPr>
              <w:pStyle w:val="TableEntry"/>
            </w:pPr>
          </w:p>
        </w:tc>
        <w:tc>
          <w:tcPr>
            <w:tcW w:w="1353" w:type="dxa"/>
          </w:tcPr>
          <w:p w14:paraId="417B629D" w14:textId="0922CE50" w:rsidR="00B72B76" w:rsidRPr="000D5169" w:rsidRDefault="00B72B76" w:rsidP="00DE2DA7">
            <w:pPr>
              <w:pStyle w:val="TableEntry"/>
            </w:pPr>
            <w:r w:rsidRPr="000D5169">
              <w:t>before-start | before | before-end | concurrent-with-start | concurrent | concurrent-with-end | after-start | after | after-end</w:t>
            </w:r>
          </w:p>
        </w:tc>
        <w:tc>
          <w:tcPr>
            <w:tcW w:w="2660" w:type="dxa"/>
          </w:tcPr>
          <w:p w14:paraId="3582F16F" w14:textId="77777777" w:rsidR="00B72B76" w:rsidRPr="000D5169" w:rsidRDefault="00B72B76" w:rsidP="00DE2DA7">
            <w:pPr>
              <w:pStyle w:val="TableEntry"/>
              <w:rPr>
                <w:bCs/>
              </w:rPr>
            </w:pPr>
          </w:p>
        </w:tc>
      </w:tr>
      <w:tr w:rsidR="00B02C6E" w:rsidRPr="000D5169" w14:paraId="5D27021B" w14:textId="77777777" w:rsidTr="00D251BA">
        <w:trPr>
          <w:cantSplit/>
          <w:trHeight w:val="600"/>
        </w:trPr>
        <w:tc>
          <w:tcPr>
            <w:tcW w:w="0" w:type="auto"/>
            <w:noWrap/>
          </w:tcPr>
          <w:p w14:paraId="3251B02A" w14:textId="3BFFE861" w:rsidR="00B72B76" w:rsidRPr="000D5169" w:rsidRDefault="00B72B76" w:rsidP="00DE2DA7">
            <w:pPr>
              <w:pStyle w:val="TableEntry"/>
            </w:pPr>
            <w:r w:rsidRPr="000D5169">
              <w:t>...... offset[x]</w:t>
            </w:r>
          </w:p>
        </w:tc>
        <w:tc>
          <w:tcPr>
            <w:tcW w:w="820" w:type="dxa"/>
          </w:tcPr>
          <w:p w14:paraId="02DFFD0D" w14:textId="77777777" w:rsidR="00B72B76" w:rsidRPr="000D5169" w:rsidRDefault="00B72B76" w:rsidP="00DE2DA7">
            <w:pPr>
              <w:pStyle w:val="TableEntry"/>
              <w:rPr>
                <w:bCs/>
              </w:rPr>
            </w:pPr>
          </w:p>
        </w:tc>
        <w:tc>
          <w:tcPr>
            <w:tcW w:w="1436" w:type="dxa"/>
            <w:noWrap/>
          </w:tcPr>
          <w:p w14:paraId="65FB7B44" w14:textId="0A59AA5A" w:rsidR="00B72B76" w:rsidRPr="000D5169" w:rsidRDefault="00B72B76" w:rsidP="00DE2DA7">
            <w:pPr>
              <w:pStyle w:val="TableEntry"/>
              <w:rPr>
                <w:bCs/>
              </w:rPr>
            </w:pPr>
            <w:r w:rsidRPr="000D5169">
              <w:rPr>
                <w:bCs/>
              </w:rPr>
              <w:t>0..1</w:t>
            </w:r>
          </w:p>
        </w:tc>
        <w:tc>
          <w:tcPr>
            <w:tcW w:w="0" w:type="auto"/>
          </w:tcPr>
          <w:p w14:paraId="6FDBBE96" w14:textId="77777777" w:rsidR="00B72B76" w:rsidRPr="000D5169" w:rsidRDefault="00B72B76" w:rsidP="00DE2DA7">
            <w:pPr>
              <w:pStyle w:val="TableEntry"/>
            </w:pPr>
          </w:p>
        </w:tc>
        <w:tc>
          <w:tcPr>
            <w:tcW w:w="1353" w:type="dxa"/>
          </w:tcPr>
          <w:p w14:paraId="7BB4CB99" w14:textId="2E864397" w:rsidR="00B72B76" w:rsidRPr="000D5169" w:rsidRDefault="00B72B76" w:rsidP="00DE2DA7">
            <w:pPr>
              <w:pStyle w:val="TableEntry"/>
            </w:pPr>
            <w:r w:rsidRPr="000D5169">
              <w:t>Time offset for the relationship</w:t>
            </w:r>
          </w:p>
        </w:tc>
        <w:tc>
          <w:tcPr>
            <w:tcW w:w="2660" w:type="dxa"/>
          </w:tcPr>
          <w:p w14:paraId="61F3B300" w14:textId="77777777" w:rsidR="00B72B76" w:rsidRPr="000D5169" w:rsidRDefault="00B72B76" w:rsidP="00DE2DA7">
            <w:pPr>
              <w:pStyle w:val="TableEntry"/>
              <w:rPr>
                <w:bCs/>
              </w:rPr>
            </w:pPr>
          </w:p>
        </w:tc>
      </w:tr>
      <w:tr w:rsidR="00B02C6E" w:rsidRPr="000D5169" w14:paraId="5ACB7993" w14:textId="77777777" w:rsidTr="00D251BA">
        <w:trPr>
          <w:cantSplit/>
          <w:trHeight w:val="600"/>
        </w:trPr>
        <w:tc>
          <w:tcPr>
            <w:tcW w:w="0" w:type="auto"/>
            <w:noWrap/>
          </w:tcPr>
          <w:p w14:paraId="48A38BAB" w14:textId="6883790B" w:rsidR="00B72B76" w:rsidRPr="000D5169" w:rsidRDefault="00B72B76" w:rsidP="00DE2DA7">
            <w:pPr>
              <w:pStyle w:val="TableEntry"/>
            </w:pPr>
            <w:r w:rsidRPr="000D5169">
              <w:t xml:space="preserve">....... </w:t>
            </w:r>
            <w:proofErr w:type="spellStart"/>
            <w:r w:rsidRPr="000D5169">
              <w:t>offsetDuration</w:t>
            </w:r>
            <w:proofErr w:type="spellEnd"/>
          </w:p>
        </w:tc>
        <w:tc>
          <w:tcPr>
            <w:tcW w:w="820" w:type="dxa"/>
          </w:tcPr>
          <w:p w14:paraId="4531FEA8" w14:textId="77777777" w:rsidR="00B72B76" w:rsidRPr="000D5169" w:rsidRDefault="00B72B76" w:rsidP="00DE2DA7">
            <w:pPr>
              <w:pStyle w:val="TableEntry"/>
              <w:rPr>
                <w:bCs/>
              </w:rPr>
            </w:pPr>
          </w:p>
        </w:tc>
        <w:tc>
          <w:tcPr>
            <w:tcW w:w="1436" w:type="dxa"/>
            <w:noWrap/>
          </w:tcPr>
          <w:p w14:paraId="2A033D36" w14:textId="77777777" w:rsidR="00B72B76" w:rsidRPr="000D5169" w:rsidRDefault="00B72B76" w:rsidP="00DE2DA7">
            <w:pPr>
              <w:pStyle w:val="TableEntry"/>
              <w:rPr>
                <w:bCs/>
              </w:rPr>
            </w:pPr>
          </w:p>
        </w:tc>
        <w:tc>
          <w:tcPr>
            <w:tcW w:w="0" w:type="auto"/>
          </w:tcPr>
          <w:p w14:paraId="08E72197" w14:textId="77777777" w:rsidR="00B72B76" w:rsidRPr="000D5169" w:rsidRDefault="00B72B76" w:rsidP="00DE2DA7">
            <w:pPr>
              <w:pStyle w:val="TableEntry"/>
            </w:pPr>
          </w:p>
        </w:tc>
        <w:tc>
          <w:tcPr>
            <w:tcW w:w="1353" w:type="dxa"/>
          </w:tcPr>
          <w:p w14:paraId="595013B6" w14:textId="5C2B6C50" w:rsidR="00B72B76" w:rsidRPr="000D5169" w:rsidRDefault="00B72B76" w:rsidP="00DE2DA7">
            <w:pPr>
              <w:pStyle w:val="TableEntry"/>
            </w:pPr>
          </w:p>
        </w:tc>
        <w:tc>
          <w:tcPr>
            <w:tcW w:w="2660" w:type="dxa"/>
          </w:tcPr>
          <w:p w14:paraId="701117D0" w14:textId="77777777" w:rsidR="00B72B76" w:rsidRPr="000D5169" w:rsidRDefault="00B72B76" w:rsidP="00DE2DA7">
            <w:pPr>
              <w:pStyle w:val="TableEntry"/>
              <w:rPr>
                <w:bCs/>
              </w:rPr>
            </w:pPr>
          </w:p>
        </w:tc>
      </w:tr>
      <w:tr w:rsidR="00B02C6E" w:rsidRPr="000D5169" w14:paraId="081AD0C0" w14:textId="77777777" w:rsidTr="00D251BA">
        <w:trPr>
          <w:cantSplit/>
          <w:trHeight w:val="600"/>
        </w:trPr>
        <w:tc>
          <w:tcPr>
            <w:tcW w:w="0" w:type="auto"/>
            <w:noWrap/>
          </w:tcPr>
          <w:p w14:paraId="756C68B5" w14:textId="64DF7A56" w:rsidR="00B72B76" w:rsidRPr="000D5169" w:rsidRDefault="00B72B76" w:rsidP="00DE2DA7">
            <w:pPr>
              <w:pStyle w:val="TableEntry"/>
            </w:pPr>
            <w:r w:rsidRPr="000D5169">
              <w:t xml:space="preserve">....... </w:t>
            </w:r>
            <w:proofErr w:type="spellStart"/>
            <w:r w:rsidRPr="000D5169">
              <w:t>offsetRange</w:t>
            </w:r>
            <w:proofErr w:type="spellEnd"/>
          </w:p>
        </w:tc>
        <w:tc>
          <w:tcPr>
            <w:tcW w:w="820" w:type="dxa"/>
          </w:tcPr>
          <w:p w14:paraId="5AF9D12D" w14:textId="77777777" w:rsidR="00B72B76" w:rsidRPr="000D5169" w:rsidRDefault="00B72B76" w:rsidP="00DE2DA7">
            <w:pPr>
              <w:pStyle w:val="TableEntry"/>
              <w:rPr>
                <w:bCs/>
              </w:rPr>
            </w:pPr>
          </w:p>
        </w:tc>
        <w:tc>
          <w:tcPr>
            <w:tcW w:w="1436" w:type="dxa"/>
            <w:noWrap/>
          </w:tcPr>
          <w:p w14:paraId="3CDA9B11" w14:textId="77777777" w:rsidR="00B72B76" w:rsidRPr="000D5169" w:rsidRDefault="00B72B76" w:rsidP="00DE2DA7">
            <w:pPr>
              <w:pStyle w:val="TableEntry"/>
              <w:rPr>
                <w:bCs/>
              </w:rPr>
            </w:pPr>
          </w:p>
        </w:tc>
        <w:tc>
          <w:tcPr>
            <w:tcW w:w="0" w:type="auto"/>
          </w:tcPr>
          <w:p w14:paraId="777901D0" w14:textId="77777777" w:rsidR="00B72B76" w:rsidRPr="000D5169" w:rsidRDefault="00B72B76" w:rsidP="00DE2DA7">
            <w:pPr>
              <w:pStyle w:val="TableEntry"/>
            </w:pPr>
          </w:p>
        </w:tc>
        <w:tc>
          <w:tcPr>
            <w:tcW w:w="1353" w:type="dxa"/>
          </w:tcPr>
          <w:p w14:paraId="297BAE59" w14:textId="2600603E" w:rsidR="00B72B76" w:rsidRPr="000D5169" w:rsidRDefault="00B72B76" w:rsidP="00DE2DA7">
            <w:pPr>
              <w:pStyle w:val="TableEntry"/>
            </w:pPr>
          </w:p>
        </w:tc>
        <w:tc>
          <w:tcPr>
            <w:tcW w:w="2660" w:type="dxa"/>
          </w:tcPr>
          <w:p w14:paraId="08DC57A3" w14:textId="77777777" w:rsidR="00B72B76" w:rsidRPr="000D5169" w:rsidRDefault="00B72B76" w:rsidP="00DE2DA7">
            <w:pPr>
              <w:pStyle w:val="TableEntry"/>
              <w:rPr>
                <w:bCs/>
              </w:rPr>
            </w:pPr>
          </w:p>
        </w:tc>
      </w:tr>
      <w:tr w:rsidR="00B02C6E" w:rsidRPr="000D5169" w14:paraId="7960EC93" w14:textId="77777777" w:rsidTr="00D251BA">
        <w:trPr>
          <w:cantSplit/>
          <w:trHeight w:val="600"/>
        </w:trPr>
        <w:tc>
          <w:tcPr>
            <w:tcW w:w="0" w:type="auto"/>
            <w:noWrap/>
          </w:tcPr>
          <w:p w14:paraId="08F0FEF5" w14:textId="2E8A9B2B" w:rsidR="00B72B76" w:rsidRPr="000D5169" w:rsidRDefault="00B72B76" w:rsidP="00DE2DA7">
            <w:pPr>
              <w:pStyle w:val="TableEntry"/>
            </w:pPr>
            <w:r w:rsidRPr="000D5169">
              <w:t>...... timing[x]</w:t>
            </w:r>
          </w:p>
        </w:tc>
        <w:tc>
          <w:tcPr>
            <w:tcW w:w="820" w:type="dxa"/>
          </w:tcPr>
          <w:p w14:paraId="2071B5A7" w14:textId="77777777" w:rsidR="00B72B76" w:rsidRPr="000D5169" w:rsidRDefault="00B72B76" w:rsidP="00DE2DA7">
            <w:pPr>
              <w:pStyle w:val="TableEntry"/>
              <w:rPr>
                <w:bCs/>
              </w:rPr>
            </w:pPr>
          </w:p>
        </w:tc>
        <w:tc>
          <w:tcPr>
            <w:tcW w:w="1436" w:type="dxa"/>
            <w:noWrap/>
          </w:tcPr>
          <w:p w14:paraId="4552876F" w14:textId="30FDF9A4" w:rsidR="00B72B76" w:rsidRPr="000D5169" w:rsidRDefault="00B72B76" w:rsidP="00DE2DA7">
            <w:pPr>
              <w:pStyle w:val="TableEntry"/>
              <w:rPr>
                <w:bCs/>
              </w:rPr>
            </w:pPr>
            <w:r w:rsidRPr="000D5169">
              <w:rPr>
                <w:bCs/>
              </w:rPr>
              <w:t>0..1</w:t>
            </w:r>
          </w:p>
        </w:tc>
        <w:tc>
          <w:tcPr>
            <w:tcW w:w="0" w:type="auto"/>
          </w:tcPr>
          <w:p w14:paraId="691A929C" w14:textId="77777777" w:rsidR="00B72B76" w:rsidRPr="000D5169" w:rsidRDefault="00B72B76" w:rsidP="00DE2DA7">
            <w:pPr>
              <w:pStyle w:val="TableEntry"/>
            </w:pPr>
          </w:p>
        </w:tc>
        <w:tc>
          <w:tcPr>
            <w:tcW w:w="1353" w:type="dxa"/>
          </w:tcPr>
          <w:p w14:paraId="0A2276E8" w14:textId="784779DA" w:rsidR="00B72B76" w:rsidRPr="000D5169" w:rsidRDefault="00B72B76" w:rsidP="00DE2DA7">
            <w:pPr>
              <w:pStyle w:val="TableEntry"/>
            </w:pPr>
            <w:r w:rsidRPr="000D5169">
              <w:t>When the action should take place</w:t>
            </w:r>
          </w:p>
        </w:tc>
        <w:tc>
          <w:tcPr>
            <w:tcW w:w="2660" w:type="dxa"/>
          </w:tcPr>
          <w:p w14:paraId="673863FE" w14:textId="77777777" w:rsidR="00B72B76" w:rsidRPr="000D5169" w:rsidRDefault="00B72B76" w:rsidP="00DE2DA7">
            <w:pPr>
              <w:pStyle w:val="TableEntry"/>
              <w:rPr>
                <w:bCs/>
              </w:rPr>
            </w:pPr>
          </w:p>
        </w:tc>
      </w:tr>
      <w:tr w:rsidR="00B02C6E" w:rsidRPr="000D5169" w14:paraId="261CA158" w14:textId="77777777" w:rsidTr="00D251BA">
        <w:trPr>
          <w:cantSplit/>
          <w:trHeight w:val="600"/>
        </w:trPr>
        <w:tc>
          <w:tcPr>
            <w:tcW w:w="0" w:type="auto"/>
            <w:noWrap/>
          </w:tcPr>
          <w:p w14:paraId="561F988E" w14:textId="3B13F077" w:rsidR="00B72B76" w:rsidRPr="000D5169" w:rsidRDefault="00B72B76" w:rsidP="00DE2DA7">
            <w:pPr>
              <w:pStyle w:val="TableEntry"/>
            </w:pPr>
            <w:r w:rsidRPr="000D5169">
              <w:t xml:space="preserve">....... </w:t>
            </w:r>
            <w:proofErr w:type="spellStart"/>
            <w:r w:rsidRPr="000D5169">
              <w:t>timingDateTime</w:t>
            </w:r>
            <w:proofErr w:type="spellEnd"/>
          </w:p>
        </w:tc>
        <w:tc>
          <w:tcPr>
            <w:tcW w:w="820" w:type="dxa"/>
          </w:tcPr>
          <w:p w14:paraId="152C55E8" w14:textId="77777777" w:rsidR="00B72B76" w:rsidRPr="000D5169" w:rsidRDefault="00B72B76" w:rsidP="00DE2DA7">
            <w:pPr>
              <w:pStyle w:val="TableEntry"/>
              <w:rPr>
                <w:bCs/>
              </w:rPr>
            </w:pPr>
          </w:p>
        </w:tc>
        <w:tc>
          <w:tcPr>
            <w:tcW w:w="1436" w:type="dxa"/>
            <w:noWrap/>
          </w:tcPr>
          <w:p w14:paraId="60E86259" w14:textId="77777777" w:rsidR="00B72B76" w:rsidRPr="000D5169" w:rsidRDefault="00B72B76" w:rsidP="00DE2DA7">
            <w:pPr>
              <w:pStyle w:val="TableEntry"/>
              <w:rPr>
                <w:bCs/>
              </w:rPr>
            </w:pPr>
          </w:p>
        </w:tc>
        <w:tc>
          <w:tcPr>
            <w:tcW w:w="0" w:type="auto"/>
          </w:tcPr>
          <w:p w14:paraId="6BA88EF2" w14:textId="77777777" w:rsidR="00B72B76" w:rsidRPr="000D5169" w:rsidRDefault="00B72B76" w:rsidP="00DE2DA7">
            <w:pPr>
              <w:pStyle w:val="TableEntry"/>
            </w:pPr>
          </w:p>
        </w:tc>
        <w:tc>
          <w:tcPr>
            <w:tcW w:w="1353" w:type="dxa"/>
          </w:tcPr>
          <w:p w14:paraId="4E11CB98" w14:textId="3B775299" w:rsidR="00B72B76" w:rsidRPr="000D5169" w:rsidRDefault="00B72B76" w:rsidP="00DE2DA7">
            <w:pPr>
              <w:pStyle w:val="TableEntry"/>
            </w:pPr>
          </w:p>
        </w:tc>
        <w:tc>
          <w:tcPr>
            <w:tcW w:w="2660" w:type="dxa"/>
          </w:tcPr>
          <w:p w14:paraId="1BBC6934" w14:textId="77777777" w:rsidR="00B72B76" w:rsidRPr="000D5169" w:rsidRDefault="00B72B76" w:rsidP="00DE2DA7">
            <w:pPr>
              <w:pStyle w:val="TableEntry"/>
              <w:rPr>
                <w:bCs/>
              </w:rPr>
            </w:pPr>
          </w:p>
        </w:tc>
      </w:tr>
      <w:tr w:rsidR="00B02C6E" w:rsidRPr="000D5169" w14:paraId="3CC27304" w14:textId="77777777" w:rsidTr="00D251BA">
        <w:trPr>
          <w:cantSplit/>
          <w:trHeight w:val="600"/>
        </w:trPr>
        <w:tc>
          <w:tcPr>
            <w:tcW w:w="0" w:type="auto"/>
            <w:noWrap/>
          </w:tcPr>
          <w:p w14:paraId="2D3B207D" w14:textId="31228D6E" w:rsidR="00B72B76" w:rsidRPr="000D5169" w:rsidRDefault="00B72B76" w:rsidP="00DE2DA7">
            <w:pPr>
              <w:pStyle w:val="TableEntry"/>
            </w:pPr>
            <w:r w:rsidRPr="000D5169">
              <w:t xml:space="preserve">....... </w:t>
            </w:r>
            <w:proofErr w:type="spellStart"/>
            <w:r w:rsidRPr="000D5169">
              <w:t>timingPeriod</w:t>
            </w:r>
            <w:proofErr w:type="spellEnd"/>
          </w:p>
        </w:tc>
        <w:tc>
          <w:tcPr>
            <w:tcW w:w="820" w:type="dxa"/>
          </w:tcPr>
          <w:p w14:paraId="505A297C" w14:textId="77777777" w:rsidR="00B72B76" w:rsidRPr="000D5169" w:rsidRDefault="00B72B76" w:rsidP="00DE2DA7">
            <w:pPr>
              <w:pStyle w:val="TableEntry"/>
              <w:rPr>
                <w:bCs/>
              </w:rPr>
            </w:pPr>
          </w:p>
        </w:tc>
        <w:tc>
          <w:tcPr>
            <w:tcW w:w="1436" w:type="dxa"/>
            <w:noWrap/>
          </w:tcPr>
          <w:p w14:paraId="2DF65E3A" w14:textId="77777777" w:rsidR="00B72B76" w:rsidRPr="000D5169" w:rsidRDefault="00B72B76" w:rsidP="00DE2DA7">
            <w:pPr>
              <w:pStyle w:val="TableEntry"/>
              <w:rPr>
                <w:bCs/>
              </w:rPr>
            </w:pPr>
          </w:p>
        </w:tc>
        <w:tc>
          <w:tcPr>
            <w:tcW w:w="0" w:type="auto"/>
          </w:tcPr>
          <w:p w14:paraId="350BD05B" w14:textId="77777777" w:rsidR="00B72B76" w:rsidRPr="000D5169" w:rsidRDefault="00B72B76" w:rsidP="00DE2DA7">
            <w:pPr>
              <w:pStyle w:val="TableEntry"/>
            </w:pPr>
          </w:p>
        </w:tc>
        <w:tc>
          <w:tcPr>
            <w:tcW w:w="1353" w:type="dxa"/>
          </w:tcPr>
          <w:p w14:paraId="5F89AB4A" w14:textId="3C80D22D" w:rsidR="00B72B76" w:rsidRPr="000D5169" w:rsidRDefault="00B72B76" w:rsidP="00DE2DA7">
            <w:pPr>
              <w:pStyle w:val="TableEntry"/>
            </w:pPr>
          </w:p>
        </w:tc>
        <w:tc>
          <w:tcPr>
            <w:tcW w:w="2660" w:type="dxa"/>
          </w:tcPr>
          <w:p w14:paraId="3F7D1604" w14:textId="77777777" w:rsidR="00B72B76" w:rsidRPr="000D5169" w:rsidRDefault="00B72B76" w:rsidP="00DE2DA7">
            <w:pPr>
              <w:pStyle w:val="TableEntry"/>
              <w:rPr>
                <w:bCs/>
              </w:rPr>
            </w:pPr>
          </w:p>
        </w:tc>
      </w:tr>
      <w:tr w:rsidR="00B02C6E" w:rsidRPr="000D5169" w14:paraId="25DC2401" w14:textId="77777777" w:rsidTr="00D251BA">
        <w:trPr>
          <w:cantSplit/>
          <w:trHeight w:val="600"/>
        </w:trPr>
        <w:tc>
          <w:tcPr>
            <w:tcW w:w="0" w:type="auto"/>
            <w:noWrap/>
          </w:tcPr>
          <w:p w14:paraId="4C89FA1E" w14:textId="7E4EDB05" w:rsidR="00B72B76" w:rsidRPr="000D5169" w:rsidRDefault="00B72B76" w:rsidP="00DE2DA7">
            <w:pPr>
              <w:pStyle w:val="TableEntry"/>
            </w:pPr>
            <w:r w:rsidRPr="000D5169">
              <w:lastRenderedPageBreak/>
              <w:t xml:space="preserve">....... </w:t>
            </w:r>
            <w:proofErr w:type="spellStart"/>
            <w:r w:rsidRPr="000D5169">
              <w:t>timingDuration</w:t>
            </w:r>
            <w:proofErr w:type="spellEnd"/>
          </w:p>
        </w:tc>
        <w:tc>
          <w:tcPr>
            <w:tcW w:w="820" w:type="dxa"/>
          </w:tcPr>
          <w:p w14:paraId="644D2F88" w14:textId="77777777" w:rsidR="00B72B76" w:rsidRPr="000D5169" w:rsidRDefault="00B72B76" w:rsidP="00DE2DA7">
            <w:pPr>
              <w:pStyle w:val="TableEntry"/>
              <w:rPr>
                <w:bCs/>
              </w:rPr>
            </w:pPr>
          </w:p>
        </w:tc>
        <w:tc>
          <w:tcPr>
            <w:tcW w:w="1436" w:type="dxa"/>
            <w:noWrap/>
          </w:tcPr>
          <w:p w14:paraId="00255E0F" w14:textId="77777777" w:rsidR="00B72B76" w:rsidRPr="000D5169" w:rsidRDefault="00B72B76" w:rsidP="00DE2DA7">
            <w:pPr>
              <w:pStyle w:val="TableEntry"/>
              <w:rPr>
                <w:bCs/>
              </w:rPr>
            </w:pPr>
          </w:p>
        </w:tc>
        <w:tc>
          <w:tcPr>
            <w:tcW w:w="0" w:type="auto"/>
          </w:tcPr>
          <w:p w14:paraId="6E802295" w14:textId="77777777" w:rsidR="00B72B76" w:rsidRPr="000D5169" w:rsidRDefault="00B72B76" w:rsidP="00DE2DA7">
            <w:pPr>
              <w:pStyle w:val="TableEntry"/>
            </w:pPr>
          </w:p>
        </w:tc>
        <w:tc>
          <w:tcPr>
            <w:tcW w:w="1353" w:type="dxa"/>
          </w:tcPr>
          <w:p w14:paraId="34961D46" w14:textId="2144FBE4" w:rsidR="00B72B76" w:rsidRPr="000D5169" w:rsidRDefault="00B72B76" w:rsidP="00DE2DA7">
            <w:pPr>
              <w:pStyle w:val="TableEntry"/>
            </w:pPr>
          </w:p>
        </w:tc>
        <w:tc>
          <w:tcPr>
            <w:tcW w:w="2660" w:type="dxa"/>
          </w:tcPr>
          <w:p w14:paraId="7DEDC644" w14:textId="77777777" w:rsidR="00B72B76" w:rsidRPr="000D5169" w:rsidRDefault="00B72B76" w:rsidP="00DE2DA7">
            <w:pPr>
              <w:pStyle w:val="TableEntry"/>
              <w:rPr>
                <w:bCs/>
              </w:rPr>
            </w:pPr>
          </w:p>
        </w:tc>
      </w:tr>
      <w:tr w:rsidR="00B02C6E" w:rsidRPr="000D5169" w14:paraId="7318437A" w14:textId="77777777" w:rsidTr="00D251BA">
        <w:trPr>
          <w:cantSplit/>
          <w:trHeight w:val="600"/>
        </w:trPr>
        <w:tc>
          <w:tcPr>
            <w:tcW w:w="0" w:type="auto"/>
            <w:noWrap/>
          </w:tcPr>
          <w:p w14:paraId="15201A72" w14:textId="195B2FAA" w:rsidR="00B72B76" w:rsidRPr="000D5169" w:rsidRDefault="00B72B76" w:rsidP="00DE2DA7">
            <w:pPr>
              <w:pStyle w:val="TableEntry"/>
            </w:pPr>
            <w:r w:rsidRPr="000D5169">
              <w:t xml:space="preserve">....... </w:t>
            </w:r>
            <w:proofErr w:type="spellStart"/>
            <w:r w:rsidRPr="000D5169">
              <w:t>timingRange</w:t>
            </w:r>
            <w:proofErr w:type="spellEnd"/>
          </w:p>
        </w:tc>
        <w:tc>
          <w:tcPr>
            <w:tcW w:w="820" w:type="dxa"/>
          </w:tcPr>
          <w:p w14:paraId="0BA33C3E" w14:textId="77777777" w:rsidR="00B72B76" w:rsidRPr="000D5169" w:rsidRDefault="00B72B76" w:rsidP="00DE2DA7">
            <w:pPr>
              <w:pStyle w:val="TableEntry"/>
              <w:rPr>
                <w:bCs/>
              </w:rPr>
            </w:pPr>
          </w:p>
        </w:tc>
        <w:tc>
          <w:tcPr>
            <w:tcW w:w="1436" w:type="dxa"/>
            <w:noWrap/>
          </w:tcPr>
          <w:p w14:paraId="104ACC2D" w14:textId="77777777" w:rsidR="00B72B76" w:rsidRPr="000D5169" w:rsidRDefault="00B72B76" w:rsidP="00DE2DA7">
            <w:pPr>
              <w:pStyle w:val="TableEntry"/>
              <w:rPr>
                <w:bCs/>
              </w:rPr>
            </w:pPr>
          </w:p>
        </w:tc>
        <w:tc>
          <w:tcPr>
            <w:tcW w:w="0" w:type="auto"/>
          </w:tcPr>
          <w:p w14:paraId="6B810E36" w14:textId="77777777" w:rsidR="00B72B76" w:rsidRPr="000D5169" w:rsidRDefault="00B72B76" w:rsidP="00DE2DA7">
            <w:pPr>
              <w:pStyle w:val="TableEntry"/>
            </w:pPr>
          </w:p>
        </w:tc>
        <w:tc>
          <w:tcPr>
            <w:tcW w:w="1353" w:type="dxa"/>
          </w:tcPr>
          <w:p w14:paraId="20878FEC" w14:textId="44BB9647" w:rsidR="00B72B76" w:rsidRPr="000D5169" w:rsidRDefault="00B72B76" w:rsidP="00DE2DA7">
            <w:pPr>
              <w:pStyle w:val="TableEntry"/>
            </w:pPr>
          </w:p>
        </w:tc>
        <w:tc>
          <w:tcPr>
            <w:tcW w:w="2660" w:type="dxa"/>
          </w:tcPr>
          <w:p w14:paraId="0BA925B5" w14:textId="77777777" w:rsidR="00B72B76" w:rsidRPr="000D5169" w:rsidRDefault="00B72B76" w:rsidP="00DE2DA7">
            <w:pPr>
              <w:pStyle w:val="TableEntry"/>
              <w:rPr>
                <w:bCs/>
              </w:rPr>
            </w:pPr>
          </w:p>
        </w:tc>
      </w:tr>
      <w:tr w:rsidR="00B02C6E" w:rsidRPr="000D5169" w14:paraId="23A4DCD0" w14:textId="77777777" w:rsidTr="00D251BA">
        <w:trPr>
          <w:cantSplit/>
          <w:trHeight w:val="600"/>
        </w:trPr>
        <w:tc>
          <w:tcPr>
            <w:tcW w:w="0" w:type="auto"/>
            <w:noWrap/>
          </w:tcPr>
          <w:p w14:paraId="6E2D84BC" w14:textId="0B82A58B" w:rsidR="00B72B76" w:rsidRPr="000D5169" w:rsidRDefault="00B72B76" w:rsidP="00DE2DA7">
            <w:pPr>
              <w:pStyle w:val="TableEntry"/>
            </w:pPr>
            <w:r w:rsidRPr="000D5169">
              <w:t xml:space="preserve">....... </w:t>
            </w:r>
            <w:proofErr w:type="spellStart"/>
            <w:r w:rsidRPr="000D5169">
              <w:t>timingTiming</w:t>
            </w:r>
            <w:proofErr w:type="spellEnd"/>
          </w:p>
        </w:tc>
        <w:tc>
          <w:tcPr>
            <w:tcW w:w="820" w:type="dxa"/>
          </w:tcPr>
          <w:p w14:paraId="634A1748" w14:textId="77777777" w:rsidR="00B72B76" w:rsidRPr="000D5169" w:rsidRDefault="00B72B76" w:rsidP="00DE2DA7">
            <w:pPr>
              <w:pStyle w:val="TableEntry"/>
              <w:rPr>
                <w:bCs/>
              </w:rPr>
            </w:pPr>
          </w:p>
        </w:tc>
        <w:tc>
          <w:tcPr>
            <w:tcW w:w="1436" w:type="dxa"/>
            <w:noWrap/>
          </w:tcPr>
          <w:p w14:paraId="2C6C1015" w14:textId="77777777" w:rsidR="00B72B76" w:rsidRPr="000D5169" w:rsidRDefault="00B72B76" w:rsidP="00DE2DA7">
            <w:pPr>
              <w:pStyle w:val="TableEntry"/>
              <w:rPr>
                <w:bCs/>
              </w:rPr>
            </w:pPr>
          </w:p>
        </w:tc>
        <w:tc>
          <w:tcPr>
            <w:tcW w:w="0" w:type="auto"/>
          </w:tcPr>
          <w:p w14:paraId="33F54E1B" w14:textId="77777777" w:rsidR="00B72B76" w:rsidRPr="000D5169" w:rsidRDefault="00B72B76" w:rsidP="00DE2DA7">
            <w:pPr>
              <w:pStyle w:val="TableEntry"/>
            </w:pPr>
          </w:p>
        </w:tc>
        <w:tc>
          <w:tcPr>
            <w:tcW w:w="1353" w:type="dxa"/>
          </w:tcPr>
          <w:p w14:paraId="48B1B0D2" w14:textId="510B2773" w:rsidR="00B72B76" w:rsidRPr="000D5169" w:rsidRDefault="00B72B76" w:rsidP="00DE2DA7">
            <w:pPr>
              <w:pStyle w:val="TableEntry"/>
            </w:pPr>
          </w:p>
        </w:tc>
        <w:tc>
          <w:tcPr>
            <w:tcW w:w="2660" w:type="dxa"/>
          </w:tcPr>
          <w:p w14:paraId="63D95528" w14:textId="77777777" w:rsidR="00B72B76" w:rsidRPr="000D5169" w:rsidRDefault="00B72B76" w:rsidP="00DE2DA7">
            <w:pPr>
              <w:pStyle w:val="TableEntry"/>
              <w:rPr>
                <w:bCs/>
              </w:rPr>
            </w:pPr>
          </w:p>
        </w:tc>
      </w:tr>
      <w:tr w:rsidR="00B02C6E" w:rsidRPr="000D5169" w14:paraId="0F652E98" w14:textId="77777777" w:rsidTr="00D251BA">
        <w:trPr>
          <w:cantSplit/>
          <w:trHeight w:val="600"/>
        </w:trPr>
        <w:tc>
          <w:tcPr>
            <w:tcW w:w="0" w:type="auto"/>
            <w:noWrap/>
          </w:tcPr>
          <w:p w14:paraId="50A3C66B" w14:textId="1F683C80" w:rsidR="00B72B76" w:rsidRPr="000D5169" w:rsidRDefault="00B72B76" w:rsidP="00DE2DA7">
            <w:pPr>
              <w:pStyle w:val="TableEntry"/>
            </w:pPr>
            <w:r w:rsidRPr="000D5169">
              <w:t>...... participant</w:t>
            </w:r>
          </w:p>
        </w:tc>
        <w:tc>
          <w:tcPr>
            <w:tcW w:w="820" w:type="dxa"/>
          </w:tcPr>
          <w:p w14:paraId="35FFD641" w14:textId="77777777" w:rsidR="00B72B76" w:rsidRPr="000D5169" w:rsidRDefault="00B72B76" w:rsidP="00DE2DA7">
            <w:pPr>
              <w:pStyle w:val="TableEntry"/>
              <w:rPr>
                <w:bCs/>
              </w:rPr>
            </w:pPr>
          </w:p>
        </w:tc>
        <w:tc>
          <w:tcPr>
            <w:tcW w:w="1436" w:type="dxa"/>
            <w:noWrap/>
          </w:tcPr>
          <w:p w14:paraId="32CB5E38" w14:textId="3CC9BEF7" w:rsidR="00B72B76" w:rsidRPr="000D5169" w:rsidRDefault="00B72B76" w:rsidP="00DE2DA7">
            <w:pPr>
              <w:pStyle w:val="TableEntry"/>
              <w:rPr>
                <w:bCs/>
              </w:rPr>
            </w:pPr>
            <w:proofErr w:type="gramStart"/>
            <w:r w:rsidRPr="000D5169">
              <w:rPr>
                <w:bCs/>
              </w:rPr>
              <w:t>0..*</w:t>
            </w:r>
            <w:proofErr w:type="gramEnd"/>
          </w:p>
        </w:tc>
        <w:tc>
          <w:tcPr>
            <w:tcW w:w="0" w:type="auto"/>
          </w:tcPr>
          <w:p w14:paraId="077D6340" w14:textId="77777777" w:rsidR="00B72B76" w:rsidRPr="000D5169" w:rsidRDefault="00B72B76" w:rsidP="00DE2DA7">
            <w:pPr>
              <w:pStyle w:val="TableEntry"/>
            </w:pPr>
          </w:p>
        </w:tc>
        <w:tc>
          <w:tcPr>
            <w:tcW w:w="1353" w:type="dxa"/>
          </w:tcPr>
          <w:p w14:paraId="3EEA65AF" w14:textId="64C227CA" w:rsidR="00B72B76" w:rsidRPr="000D5169" w:rsidRDefault="00B72B76" w:rsidP="00DE2DA7">
            <w:pPr>
              <w:pStyle w:val="TableEntry"/>
            </w:pPr>
            <w:r w:rsidRPr="000D5169">
              <w:t>Who should participate in the action</w:t>
            </w:r>
          </w:p>
        </w:tc>
        <w:tc>
          <w:tcPr>
            <w:tcW w:w="2660" w:type="dxa"/>
          </w:tcPr>
          <w:p w14:paraId="414BAE29" w14:textId="77777777" w:rsidR="00B72B76" w:rsidRPr="000D5169" w:rsidRDefault="00B72B76" w:rsidP="00DE2DA7">
            <w:pPr>
              <w:pStyle w:val="TableEntry"/>
              <w:rPr>
                <w:bCs/>
              </w:rPr>
            </w:pPr>
          </w:p>
        </w:tc>
      </w:tr>
      <w:tr w:rsidR="00B02C6E" w:rsidRPr="000D5169" w14:paraId="2DD65742" w14:textId="77777777" w:rsidTr="00D251BA">
        <w:trPr>
          <w:cantSplit/>
          <w:trHeight w:val="600"/>
        </w:trPr>
        <w:tc>
          <w:tcPr>
            <w:tcW w:w="0" w:type="auto"/>
            <w:noWrap/>
          </w:tcPr>
          <w:p w14:paraId="2C5B9A07" w14:textId="66598992" w:rsidR="00B72B76" w:rsidRPr="000D5169" w:rsidRDefault="00B72B76" w:rsidP="00DE2DA7">
            <w:pPr>
              <w:pStyle w:val="TableEntry"/>
            </w:pPr>
            <w:r w:rsidRPr="000D5169">
              <w:t>....... type</w:t>
            </w:r>
          </w:p>
        </w:tc>
        <w:tc>
          <w:tcPr>
            <w:tcW w:w="820" w:type="dxa"/>
          </w:tcPr>
          <w:p w14:paraId="5130C054" w14:textId="77777777" w:rsidR="00B72B76" w:rsidRPr="000D5169" w:rsidRDefault="00B72B76" w:rsidP="00DE2DA7">
            <w:pPr>
              <w:pStyle w:val="TableEntry"/>
              <w:rPr>
                <w:bCs/>
              </w:rPr>
            </w:pPr>
          </w:p>
        </w:tc>
        <w:tc>
          <w:tcPr>
            <w:tcW w:w="1436" w:type="dxa"/>
            <w:noWrap/>
          </w:tcPr>
          <w:p w14:paraId="564F42C9" w14:textId="65DF8F9A" w:rsidR="00B72B76" w:rsidRPr="000D5169" w:rsidRDefault="00B72B76" w:rsidP="00DE2DA7">
            <w:pPr>
              <w:pStyle w:val="TableEntry"/>
              <w:rPr>
                <w:bCs/>
              </w:rPr>
            </w:pPr>
            <w:r w:rsidRPr="000D5169">
              <w:rPr>
                <w:bCs/>
              </w:rPr>
              <w:t>1..1</w:t>
            </w:r>
          </w:p>
        </w:tc>
        <w:tc>
          <w:tcPr>
            <w:tcW w:w="0" w:type="auto"/>
          </w:tcPr>
          <w:p w14:paraId="1465101D" w14:textId="77777777" w:rsidR="00B72B76" w:rsidRPr="000D5169" w:rsidRDefault="00B72B76" w:rsidP="00DE2DA7">
            <w:pPr>
              <w:pStyle w:val="TableEntry"/>
            </w:pPr>
          </w:p>
        </w:tc>
        <w:tc>
          <w:tcPr>
            <w:tcW w:w="1353" w:type="dxa"/>
          </w:tcPr>
          <w:p w14:paraId="39C204EB" w14:textId="7055532E" w:rsidR="00B72B76" w:rsidRPr="000D5169" w:rsidRDefault="00B72B76" w:rsidP="00DE2DA7">
            <w:pPr>
              <w:pStyle w:val="TableEntry"/>
            </w:pPr>
            <w:r w:rsidRPr="000D5169">
              <w:t>patient | practitioner | related-person</w:t>
            </w:r>
          </w:p>
        </w:tc>
        <w:tc>
          <w:tcPr>
            <w:tcW w:w="2660" w:type="dxa"/>
          </w:tcPr>
          <w:p w14:paraId="6343746D" w14:textId="77777777" w:rsidR="00B72B76" w:rsidRPr="000D5169" w:rsidRDefault="00B72B76" w:rsidP="00DE2DA7">
            <w:pPr>
              <w:pStyle w:val="TableEntry"/>
              <w:rPr>
                <w:bCs/>
              </w:rPr>
            </w:pPr>
          </w:p>
        </w:tc>
      </w:tr>
      <w:tr w:rsidR="00B02C6E" w:rsidRPr="000D5169" w14:paraId="31E72740" w14:textId="77777777" w:rsidTr="00D251BA">
        <w:trPr>
          <w:cantSplit/>
          <w:trHeight w:val="600"/>
        </w:trPr>
        <w:tc>
          <w:tcPr>
            <w:tcW w:w="0" w:type="auto"/>
            <w:noWrap/>
          </w:tcPr>
          <w:p w14:paraId="52473999" w14:textId="12007269" w:rsidR="00B72B76" w:rsidRPr="000D5169" w:rsidRDefault="00B72B76" w:rsidP="00DE2DA7">
            <w:pPr>
              <w:pStyle w:val="TableEntry"/>
            </w:pPr>
            <w:r w:rsidRPr="000D5169">
              <w:t>....... role</w:t>
            </w:r>
          </w:p>
        </w:tc>
        <w:tc>
          <w:tcPr>
            <w:tcW w:w="820" w:type="dxa"/>
          </w:tcPr>
          <w:p w14:paraId="1179923A" w14:textId="77777777" w:rsidR="00B72B76" w:rsidRPr="000D5169" w:rsidRDefault="00B72B76" w:rsidP="00DE2DA7">
            <w:pPr>
              <w:pStyle w:val="TableEntry"/>
              <w:rPr>
                <w:bCs/>
              </w:rPr>
            </w:pPr>
          </w:p>
        </w:tc>
        <w:tc>
          <w:tcPr>
            <w:tcW w:w="1436" w:type="dxa"/>
            <w:noWrap/>
          </w:tcPr>
          <w:p w14:paraId="7FEB8745" w14:textId="5948FEE0" w:rsidR="00B72B76" w:rsidRPr="000D5169" w:rsidRDefault="00B72B76" w:rsidP="00DE2DA7">
            <w:pPr>
              <w:pStyle w:val="TableEntry"/>
              <w:rPr>
                <w:bCs/>
              </w:rPr>
            </w:pPr>
            <w:r w:rsidRPr="000D5169">
              <w:rPr>
                <w:bCs/>
              </w:rPr>
              <w:t>0..1</w:t>
            </w:r>
          </w:p>
        </w:tc>
        <w:tc>
          <w:tcPr>
            <w:tcW w:w="0" w:type="auto"/>
          </w:tcPr>
          <w:p w14:paraId="07F6B35A" w14:textId="77777777" w:rsidR="00B72B76" w:rsidRPr="000D5169" w:rsidRDefault="00B72B76" w:rsidP="00DE2DA7">
            <w:pPr>
              <w:pStyle w:val="TableEntry"/>
            </w:pPr>
          </w:p>
        </w:tc>
        <w:tc>
          <w:tcPr>
            <w:tcW w:w="1353" w:type="dxa"/>
          </w:tcPr>
          <w:p w14:paraId="09B157DB" w14:textId="76261941" w:rsidR="00B72B76" w:rsidRPr="000D5169" w:rsidRDefault="00E87EE8" w:rsidP="00DE2DA7">
            <w:pPr>
              <w:pStyle w:val="TableEntry"/>
            </w:pPr>
            <w:r>
              <w:t xml:space="preserve">E.g., </w:t>
            </w:r>
            <w:r w:rsidR="00B72B76" w:rsidRPr="000D5169">
              <w:t xml:space="preserve">Nurse, Surgeon, Parent, </w:t>
            </w:r>
            <w:r>
              <w:t>etc.</w:t>
            </w:r>
          </w:p>
        </w:tc>
        <w:tc>
          <w:tcPr>
            <w:tcW w:w="2660" w:type="dxa"/>
          </w:tcPr>
          <w:p w14:paraId="738434B6" w14:textId="77777777" w:rsidR="00B72B76" w:rsidRPr="000D5169" w:rsidRDefault="00B72B76" w:rsidP="00DE2DA7">
            <w:pPr>
              <w:pStyle w:val="TableEntry"/>
              <w:rPr>
                <w:bCs/>
              </w:rPr>
            </w:pPr>
          </w:p>
        </w:tc>
      </w:tr>
      <w:tr w:rsidR="00B02C6E" w:rsidRPr="000D5169" w14:paraId="32C329EC" w14:textId="77777777" w:rsidTr="00D251BA">
        <w:trPr>
          <w:cantSplit/>
          <w:trHeight w:val="600"/>
        </w:trPr>
        <w:tc>
          <w:tcPr>
            <w:tcW w:w="0" w:type="auto"/>
            <w:noWrap/>
          </w:tcPr>
          <w:p w14:paraId="24827BDD" w14:textId="3EE34A6A" w:rsidR="00B72B76" w:rsidRPr="000D5169" w:rsidRDefault="00B72B76" w:rsidP="00DE2DA7">
            <w:pPr>
              <w:pStyle w:val="TableEntry"/>
            </w:pPr>
            <w:r w:rsidRPr="000D5169">
              <w:t>...... type</w:t>
            </w:r>
          </w:p>
        </w:tc>
        <w:tc>
          <w:tcPr>
            <w:tcW w:w="820" w:type="dxa"/>
          </w:tcPr>
          <w:p w14:paraId="3CD6A5ED" w14:textId="77777777" w:rsidR="00B72B76" w:rsidRPr="000D5169" w:rsidRDefault="00B72B76" w:rsidP="00DE2DA7">
            <w:pPr>
              <w:pStyle w:val="TableEntry"/>
              <w:rPr>
                <w:bCs/>
              </w:rPr>
            </w:pPr>
          </w:p>
        </w:tc>
        <w:tc>
          <w:tcPr>
            <w:tcW w:w="1436" w:type="dxa"/>
            <w:noWrap/>
          </w:tcPr>
          <w:p w14:paraId="11A84A5F" w14:textId="50C5FFBD" w:rsidR="00B72B76" w:rsidRPr="000D5169" w:rsidRDefault="00B72B76" w:rsidP="00DE2DA7">
            <w:pPr>
              <w:pStyle w:val="TableEntry"/>
              <w:rPr>
                <w:bCs/>
              </w:rPr>
            </w:pPr>
            <w:r w:rsidRPr="000D5169">
              <w:rPr>
                <w:bCs/>
              </w:rPr>
              <w:t>0..1</w:t>
            </w:r>
          </w:p>
        </w:tc>
        <w:tc>
          <w:tcPr>
            <w:tcW w:w="0" w:type="auto"/>
          </w:tcPr>
          <w:p w14:paraId="47599B9A" w14:textId="77777777" w:rsidR="00B72B76" w:rsidRPr="000D5169" w:rsidRDefault="00B72B76" w:rsidP="00DE2DA7">
            <w:pPr>
              <w:pStyle w:val="TableEntry"/>
            </w:pPr>
          </w:p>
        </w:tc>
        <w:tc>
          <w:tcPr>
            <w:tcW w:w="1353" w:type="dxa"/>
          </w:tcPr>
          <w:p w14:paraId="0039C6C1" w14:textId="1E4B3C6B" w:rsidR="00B72B76" w:rsidRPr="000D5169" w:rsidRDefault="00B72B76" w:rsidP="00DE2DA7">
            <w:pPr>
              <w:pStyle w:val="TableEntry"/>
            </w:pPr>
            <w:r w:rsidRPr="000D5169">
              <w:t>create | update | remove | fire-event</w:t>
            </w:r>
          </w:p>
        </w:tc>
        <w:tc>
          <w:tcPr>
            <w:tcW w:w="2660" w:type="dxa"/>
          </w:tcPr>
          <w:p w14:paraId="438A7BFB" w14:textId="77777777" w:rsidR="00B72B76" w:rsidRPr="000D5169" w:rsidRDefault="00B72B76" w:rsidP="00DE2DA7">
            <w:pPr>
              <w:pStyle w:val="TableEntry"/>
              <w:rPr>
                <w:bCs/>
              </w:rPr>
            </w:pPr>
          </w:p>
        </w:tc>
      </w:tr>
      <w:tr w:rsidR="00B02C6E" w:rsidRPr="000D5169" w14:paraId="445FDD42" w14:textId="77777777" w:rsidTr="00D251BA">
        <w:trPr>
          <w:cantSplit/>
          <w:trHeight w:val="600"/>
        </w:trPr>
        <w:tc>
          <w:tcPr>
            <w:tcW w:w="0" w:type="auto"/>
            <w:noWrap/>
          </w:tcPr>
          <w:p w14:paraId="32F791B5" w14:textId="3AD4FB7E" w:rsidR="00B72B76" w:rsidRPr="000D5169" w:rsidRDefault="00B72B76" w:rsidP="00DE2DA7">
            <w:pPr>
              <w:pStyle w:val="TableEntry"/>
            </w:pPr>
            <w:r w:rsidRPr="000D5169">
              <w:t xml:space="preserve">...... </w:t>
            </w:r>
            <w:proofErr w:type="spellStart"/>
            <w:r w:rsidRPr="000D5169">
              <w:t>groupingBehavior</w:t>
            </w:r>
            <w:proofErr w:type="spellEnd"/>
          </w:p>
        </w:tc>
        <w:tc>
          <w:tcPr>
            <w:tcW w:w="820" w:type="dxa"/>
          </w:tcPr>
          <w:p w14:paraId="5E9D9129" w14:textId="77777777" w:rsidR="00B72B76" w:rsidRPr="000D5169" w:rsidRDefault="00B72B76" w:rsidP="00DE2DA7">
            <w:pPr>
              <w:pStyle w:val="TableEntry"/>
              <w:rPr>
                <w:bCs/>
              </w:rPr>
            </w:pPr>
          </w:p>
        </w:tc>
        <w:tc>
          <w:tcPr>
            <w:tcW w:w="1436" w:type="dxa"/>
            <w:noWrap/>
          </w:tcPr>
          <w:p w14:paraId="5DD6CBE0" w14:textId="61F77A15" w:rsidR="00B72B76" w:rsidRPr="000D5169" w:rsidRDefault="00B72B76" w:rsidP="00DE2DA7">
            <w:pPr>
              <w:pStyle w:val="TableEntry"/>
              <w:rPr>
                <w:bCs/>
              </w:rPr>
            </w:pPr>
            <w:r w:rsidRPr="000D5169">
              <w:rPr>
                <w:bCs/>
              </w:rPr>
              <w:t>0..1</w:t>
            </w:r>
          </w:p>
        </w:tc>
        <w:tc>
          <w:tcPr>
            <w:tcW w:w="0" w:type="auto"/>
          </w:tcPr>
          <w:p w14:paraId="20E19DA8" w14:textId="77777777" w:rsidR="00B72B76" w:rsidRPr="000D5169" w:rsidRDefault="00B72B76" w:rsidP="00DE2DA7">
            <w:pPr>
              <w:pStyle w:val="TableEntry"/>
            </w:pPr>
          </w:p>
        </w:tc>
        <w:tc>
          <w:tcPr>
            <w:tcW w:w="1353" w:type="dxa"/>
          </w:tcPr>
          <w:p w14:paraId="1458457E" w14:textId="53B34EC4" w:rsidR="00B72B76" w:rsidRPr="000D5169" w:rsidRDefault="00B72B76" w:rsidP="00DE2DA7">
            <w:pPr>
              <w:pStyle w:val="TableEntry"/>
            </w:pPr>
            <w:r w:rsidRPr="000D5169">
              <w:t>visual-group | logical-group | sentence-group</w:t>
            </w:r>
          </w:p>
        </w:tc>
        <w:tc>
          <w:tcPr>
            <w:tcW w:w="2660" w:type="dxa"/>
          </w:tcPr>
          <w:p w14:paraId="196EA295" w14:textId="77777777" w:rsidR="00B72B76" w:rsidRPr="000D5169" w:rsidRDefault="00B72B76" w:rsidP="00DE2DA7">
            <w:pPr>
              <w:pStyle w:val="TableEntry"/>
              <w:rPr>
                <w:bCs/>
              </w:rPr>
            </w:pPr>
          </w:p>
        </w:tc>
      </w:tr>
      <w:tr w:rsidR="00B02C6E" w:rsidRPr="000D5169" w14:paraId="2A6B862F" w14:textId="77777777" w:rsidTr="00D251BA">
        <w:trPr>
          <w:cantSplit/>
          <w:trHeight w:val="600"/>
        </w:trPr>
        <w:tc>
          <w:tcPr>
            <w:tcW w:w="0" w:type="auto"/>
            <w:noWrap/>
          </w:tcPr>
          <w:p w14:paraId="5E9D2B54" w14:textId="74A91470" w:rsidR="00B72B76" w:rsidRPr="000D5169" w:rsidRDefault="00B72B76" w:rsidP="00DE2DA7">
            <w:pPr>
              <w:pStyle w:val="TableEntry"/>
            </w:pPr>
            <w:r w:rsidRPr="000D5169">
              <w:t xml:space="preserve">...... </w:t>
            </w:r>
            <w:proofErr w:type="spellStart"/>
            <w:r w:rsidRPr="000D5169">
              <w:t>selectionBehavior</w:t>
            </w:r>
            <w:proofErr w:type="spellEnd"/>
          </w:p>
        </w:tc>
        <w:tc>
          <w:tcPr>
            <w:tcW w:w="820" w:type="dxa"/>
          </w:tcPr>
          <w:p w14:paraId="4E942143" w14:textId="77777777" w:rsidR="00B72B76" w:rsidRPr="000D5169" w:rsidRDefault="00B72B76" w:rsidP="00DE2DA7">
            <w:pPr>
              <w:pStyle w:val="TableEntry"/>
              <w:rPr>
                <w:bCs/>
              </w:rPr>
            </w:pPr>
          </w:p>
        </w:tc>
        <w:tc>
          <w:tcPr>
            <w:tcW w:w="1436" w:type="dxa"/>
            <w:noWrap/>
          </w:tcPr>
          <w:p w14:paraId="23CCE8D3" w14:textId="08B29C73" w:rsidR="00B72B76" w:rsidRPr="000D5169" w:rsidRDefault="00B72B76" w:rsidP="00DE2DA7">
            <w:pPr>
              <w:pStyle w:val="TableEntry"/>
              <w:rPr>
                <w:bCs/>
              </w:rPr>
            </w:pPr>
            <w:r w:rsidRPr="000D5169">
              <w:rPr>
                <w:bCs/>
              </w:rPr>
              <w:t>0..1</w:t>
            </w:r>
          </w:p>
        </w:tc>
        <w:tc>
          <w:tcPr>
            <w:tcW w:w="0" w:type="auto"/>
          </w:tcPr>
          <w:p w14:paraId="1D60A431" w14:textId="77777777" w:rsidR="00B72B76" w:rsidRPr="000D5169" w:rsidRDefault="00B72B76" w:rsidP="00DE2DA7">
            <w:pPr>
              <w:pStyle w:val="TableEntry"/>
            </w:pPr>
          </w:p>
        </w:tc>
        <w:tc>
          <w:tcPr>
            <w:tcW w:w="1353" w:type="dxa"/>
          </w:tcPr>
          <w:p w14:paraId="070CA632" w14:textId="0A69F174" w:rsidR="00B72B76" w:rsidRPr="000D5169" w:rsidRDefault="00B72B76" w:rsidP="00DE2DA7">
            <w:pPr>
              <w:pStyle w:val="TableEntry"/>
            </w:pPr>
            <w:r w:rsidRPr="000D5169">
              <w:t>any | all | all-or-none | exactly-one | at-most-one | one-or-more</w:t>
            </w:r>
          </w:p>
        </w:tc>
        <w:tc>
          <w:tcPr>
            <w:tcW w:w="2660" w:type="dxa"/>
          </w:tcPr>
          <w:p w14:paraId="0B5080D8" w14:textId="77777777" w:rsidR="00B72B76" w:rsidRPr="000D5169" w:rsidRDefault="00B72B76" w:rsidP="00DE2DA7">
            <w:pPr>
              <w:pStyle w:val="TableEntry"/>
              <w:rPr>
                <w:bCs/>
              </w:rPr>
            </w:pPr>
          </w:p>
        </w:tc>
      </w:tr>
      <w:tr w:rsidR="00B02C6E" w:rsidRPr="000D5169" w14:paraId="25CE8037" w14:textId="77777777" w:rsidTr="00D251BA">
        <w:trPr>
          <w:cantSplit/>
          <w:trHeight w:val="600"/>
        </w:trPr>
        <w:tc>
          <w:tcPr>
            <w:tcW w:w="0" w:type="auto"/>
            <w:noWrap/>
          </w:tcPr>
          <w:p w14:paraId="65A49FCF" w14:textId="5F922A7C" w:rsidR="00B72B76" w:rsidRPr="000D5169" w:rsidRDefault="00B72B76" w:rsidP="00DE2DA7">
            <w:pPr>
              <w:pStyle w:val="TableEntry"/>
            </w:pPr>
            <w:r w:rsidRPr="000D5169">
              <w:t xml:space="preserve">...... </w:t>
            </w:r>
            <w:proofErr w:type="spellStart"/>
            <w:r w:rsidRPr="000D5169">
              <w:t>requiredBehavior</w:t>
            </w:r>
            <w:proofErr w:type="spellEnd"/>
          </w:p>
        </w:tc>
        <w:tc>
          <w:tcPr>
            <w:tcW w:w="820" w:type="dxa"/>
          </w:tcPr>
          <w:p w14:paraId="7793BE5C" w14:textId="77777777" w:rsidR="00B72B76" w:rsidRPr="000D5169" w:rsidRDefault="00B72B76" w:rsidP="00DE2DA7">
            <w:pPr>
              <w:pStyle w:val="TableEntry"/>
              <w:rPr>
                <w:bCs/>
              </w:rPr>
            </w:pPr>
          </w:p>
        </w:tc>
        <w:tc>
          <w:tcPr>
            <w:tcW w:w="1436" w:type="dxa"/>
            <w:noWrap/>
          </w:tcPr>
          <w:p w14:paraId="79FABA6B" w14:textId="3EF173D0" w:rsidR="00B72B76" w:rsidRPr="000D5169" w:rsidRDefault="00B72B76" w:rsidP="00DE2DA7">
            <w:pPr>
              <w:pStyle w:val="TableEntry"/>
              <w:rPr>
                <w:bCs/>
              </w:rPr>
            </w:pPr>
            <w:r w:rsidRPr="000D5169">
              <w:rPr>
                <w:bCs/>
              </w:rPr>
              <w:t>0..1</w:t>
            </w:r>
          </w:p>
        </w:tc>
        <w:tc>
          <w:tcPr>
            <w:tcW w:w="0" w:type="auto"/>
          </w:tcPr>
          <w:p w14:paraId="346B90A2" w14:textId="77777777" w:rsidR="00B72B76" w:rsidRPr="000D5169" w:rsidRDefault="00B72B76" w:rsidP="00DE2DA7">
            <w:pPr>
              <w:pStyle w:val="TableEntry"/>
            </w:pPr>
          </w:p>
        </w:tc>
        <w:tc>
          <w:tcPr>
            <w:tcW w:w="1353" w:type="dxa"/>
          </w:tcPr>
          <w:p w14:paraId="22CE8366" w14:textId="1F87B65B" w:rsidR="00B72B76" w:rsidRPr="000D5169" w:rsidRDefault="00B72B76" w:rsidP="00DE2DA7">
            <w:pPr>
              <w:pStyle w:val="TableEntry"/>
            </w:pPr>
            <w:r w:rsidRPr="000D5169">
              <w:t>must | could | must-unless-documented</w:t>
            </w:r>
          </w:p>
        </w:tc>
        <w:tc>
          <w:tcPr>
            <w:tcW w:w="2660" w:type="dxa"/>
          </w:tcPr>
          <w:p w14:paraId="6793A284" w14:textId="77777777" w:rsidR="00B72B76" w:rsidRPr="000D5169" w:rsidRDefault="00B72B76" w:rsidP="00DE2DA7">
            <w:pPr>
              <w:pStyle w:val="TableEntry"/>
              <w:rPr>
                <w:bCs/>
              </w:rPr>
            </w:pPr>
          </w:p>
        </w:tc>
      </w:tr>
      <w:tr w:rsidR="00B02C6E" w:rsidRPr="000D5169" w14:paraId="2F4ADDA9" w14:textId="77777777" w:rsidTr="00D251BA">
        <w:trPr>
          <w:cantSplit/>
          <w:trHeight w:val="600"/>
        </w:trPr>
        <w:tc>
          <w:tcPr>
            <w:tcW w:w="0" w:type="auto"/>
            <w:noWrap/>
          </w:tcPr>
          <w:p w14:paraId="6BF421C7" w14:textId="77796B48" w:rsidR="00B72B76" w:rsidRPr="000D5169" w:rsidRDefault="00B72B76" w:rsidP="00DE2DA7">
            <w:pPr>
              <w:pStyle w:val="TableEntry"/>
            </w:pPr>
            <w:r w:rsidRPr="000D5169">
              <w:t xml:space="preserve">...... </w:t>
            </w:r>
            <w:proofErr w:type="spellStart"/>
            <w:r w:rsidRPr="000D5169">
              <w:t>precheckBehavior</w:t>
            </w:r>
            <w:proofErr w:type="spellEnd"/>
          </w:p>
        </w:tc>
        <w:tc>
          <w:tcPr>
            <w:tcW w:w="820" w:type="dxa"/>
          </w:tcPr>
          <w:p w14:paraId="0FC0AE4E" w14:textId="77777777" w:rsidR="00B72B76" w:rsidRPr="000D5169" w:rsidRDefault="00B72B76" w:rsidP="00DE2DA7">
            <w:pPr>
              <w:pStyle w:val="TableEntry"/>
              <w:rPr>
                <w:bCs/>
              </w:rPr>
            </w:pPr>
          </w:p>
        </w:tc>
        <w:tc>
          <w:tcPr>
            <w:tcW w:w="1436" w:type="dxa"/>
            <w:noWrap/>
          </w:tcPr>
          <w:p w14:paraId="6DEBA619" w14:textId="3A16B005" w:rsidR="00B72B76" w:rsidRPr="000D5169" w:rsidRDefault="00B72B76" w:rsidP="00DE2DA7">
            <w:pPr>
              <w:pStyle w:val="TableEntry"/>
              <w:rPr>
                <w:bCs/>
              </w:rPr>
            </w:pPr>
            <w:r w:rsidRPr="000D5169">
              <w:rPr>
                <w:bCs/>
              </w:rPr>
              <w:t>0..1</w:t>
            </w:r>
          </w:p>
        </w:tc>
        <w:tc>
          <w:tcPr>
            <w:tcW w:w="0" w:type="auto"/>
          </w:tcPr>
          <w:p w14:paraId="7B984E70" w14:textId="77777777" w:rsidR="00B72B76" w:rsidRPr="000D5169" w:rsidRDefault="00B72B76" w:rsidP="00DE2DA7">
            <w:pPr>
              <w:pStyle w:val="TableEntry"/>
            </w:pPr>
          </w:p>
        </w:tc>
        <w:tc>
          <w:tcPr>
            <w:tcW w:w="1353" w:type="dxa"/>
          </w:tcPr>
          <w:p w14:paraId="044FFD07" w14:textId="1D986CF2" w:rsidR="00B72B76" w:rsidRPr="000D5169" w:rsidRDefault="00B72B76" w:rsidP="00DE2DA7">
            <w:pPr>
              <w:pStyle w:val="TableEntry"/>
            </w:pPr>
            <w:r w:rsidRPr="000D5169">
              <w:t>yes | no</w:t>
            </w:r>
          </w:p>
        </w:tc>
        <w:tc>
          <w:tcPr>
            <w:tcW w:w="2660" w:type="dxa"/>
          </w:tcPr>
          <w:p w14:paraId="0BAAB769" w14:textId="77777777" w:rsidR="00B72B76" w:rsidRPr="000D5169" w:rsidRDefault="00B72B76" w:rsidP="00DE2DA7">
            <w:pPr>
              <w:pStyle w:val="TableEntry"/>
              <w:rPr>
                <w:bCs/>
              </w:rPr>
            </w:pPr>
          </w:p>
        </w:tc>
      </w:tr>
      <w:tr w:rsidR="00B02C6E" w:rsidRPr="000D5169" w14:paraId="19180BEB" w14:textId="77777777" w:rsidTr="00D251BA">
        <w:trPr>
          <w:cantSplit/>
          <w:trHeight w:val="600"/>
        </w:trPr>
        <w:tc>
          <w:tcPr>
            <w:tcW w:w="0" w:type="auto"/>
            <w:noWrap/>
          </w:tcPr>
          <w:p w14:paraId="1567E53E" w14:textId="078F292E" w:rsidR="00B72B76" w:rsidRPr="000D5169" w:rsidRDefault="00B72B76" w:rsidP="00DE2DA7">
            <w:pPr>
              <w:pStyle w:val="TableEntry"/>
            </w:pPr>
            <w:r w:rsidRPr="000D5169">
              <w:t xml:space="preserve">...... </w:t>
            </w:r>
            <w:proofErr w:type="spellStart"/>
            <w:r w:rsidRPr="000D5169">
              <w:t>cardinalityBehavior</w:t>
            </w:r>
            <w:proofErr w:type="spellEnd"/>
          </w:p>
        </w:tc>
        <w:tc>
          <w:tcPr>
            <w:tcW w:w="820" w:type="dxa"/>
          </w:tcPr>
          <w:p w14:paraId="4DD23D76" w14:textId="77777777" w:rsidR="00B72B76" w:rsidRPr="000D5169" w:rsidRDefault="00B72B76" w:rsidP="00DE2DA7">
            <w:pPr>
              <w:pStyle w:val="TableEntry"/>
              <w:rPr>
                <w:bCs/>
              </w:rPr>
            </w:pPr>
          </w:p>
        </w:tc>
        <w:tc>
          <w:tcPr>
            <w:tcW w:w="1436" w:type="dxa"/>
            <w:noWrap/>
          </w:tcPr>
          <w:p w14:paraId="158CABB7" w14:textId="5438E2D1" w:rsidR="00B72B76" w:rsidRPr="000D5169" w:rsidRDefault="00B72B76" w:rsidP="00DE2DA7">
            <w:pPr>
              <w:pStyle w:val="TableEntry"/>
              <w:rPr>
                <w:bCs/>
              </w:rPr>
            </w:pPr>
            <w:r w:rsidRPr="000D5169">
              <w:rPr>
                <w:bCs/>
              </w:rPr>
              <w:t>0..1</w:t>
            </w:r>
          </w:p>
        </w:tc>
        <w:tc>
          <w:tcPr>
            <w:tcW w:w="0" w:type="auto"/>
          </w:tcPr>
          <w:p w14:paraId="0B2D0CFF" w14:textId="77777777" w:rsidR="00B72B76" w:rsidRPr="000D5169" w:rsidRDefault="00B72B76" w:rsidP="00DE2DA7">
            <w:pPr>
              <w:pStyle w:val="TableEntry"/>
            </w:pPr>
          </w:p>
        </w:tc>
        <w:tc>
          <w:tcPr>
            <w:tcW w:w="1353" w:type="dxa"/>
          </w:tcPr>
          <w:p w14:paraId="50A448C5" w14:textId="1D060651" w:rsidR="00B72B76" w:rsidRPr="000D5169" w:rsidRDefault="00B72B76" w:rsidP="00DE2DA7">
            <w:pPr>
              <w:pStyle w:val="TableEntry"/>
            </w:pPr>
            <w:r w:rsidRPr="000D5169">
              <w:t>single | multiple</w:t>
            </w:r>
          </w:p>
        </w:tc>
        <w:tc>
          <w:tcPr>
            <w:tcW w:w="2660" w:type="dxa"/>
          </w:tcPr>
          <w:p w14:paraId="49889DBC" w14:textId="77777777" w:rsidR="00B72B76" w:rsidRPr="000D5169" w:rsidRDefault="00B72B76" w:rsidP="00DE2DA7">
            <w:pPr>
              <w:pStyle w:val="TableEntry"/>
              <w:rPr>
                <w:bCs/>
              </w:rPr>
            </w:pPr>
          </w:p>
        </w:tc>
      </w:tr>
      <w:tr w:rsidR="00B02C6E" w:rsidRPr="000D5169" w14:paraId="422BA778" w14:textId="77777777" w:rsidTr="00D251BA">
        <w:trPr>
          <w:cantSplit/>
          <w:trHeight w:val="600"/>
        </w:trPr>
        <w:tc>
          <w:tcPr>
            <w:tcW w:w="0" w:type="auto"/>
            <w:noWrap/>
          </w:tcPr>
          <w:p w14:paraId="5E481B18" w14:textId="1E45559B" w:rsidR="00B72B76" w:rsidRPr="000D5169" w:rsidRDefault="00B72B76" w:rsidP="00DE2DA7">
            <w:pPr>
              <w:pStyle w:val="TableEntry"/>
            </w:pPr>
            <w:r w:rsidRPr="000D5169">
              <w:t>...... definition</w:t>
            </w:r>
          </w:p>
        </w:tc>
        <w:tc>
          <w:tcPr>
            <w:tcW w:w="820" w:type="dxa"/>
          </w:tcPr>
          <w:p w14:paraId="0F44526C" w14:textId="77777777" w:rsidR="00B72B76" w:rsidRPr="000D5169" w:rsidRDefault="00B72B76" w:rsidP="00DE2DA7">
            <w:pPr>
              <w:pStyle w:val="TableEntry"/>
              <w:rPr>
                <w:bCs/>
              </w:rPr>
            </w:pPr>
          </w:p>
        </w:tc>
        <w:tc>
          <w:tcPr>
            <w:tcW w:w="1436" w:type="dxa"/>
            <w:noWrap/>
          </w:tcPr>
          <w:p w14:paraId="4B1A9F86" w14:textId="7B961FED" w:rsidR="00B72B76" w:rsidRPr="000D5169" w:rsidRDefault="00AC2E1A" w:rsidP="00DE2DA7">
            <w:pPr>
              <w:pStyle w:val="TableEntry"/>
              <w:rPr>
                <w:bCs/>
              </w:rPr>
            </w:pPr>
            <w:r w:rsidRPr="000D5169">
              <w:rPr>
                <w:bCs/>
              </w:rPr>
              <w:t>0</w:t>
            </w:r>
            <w:r w:rsidR="00B72B76" w:rsidRPr="000D5169">
              <w:rPr>
                <w:bCs/>
              </w:rPr>
              <w:t>..1</w:t>
            </w:r>
          </w:p>
        </w:tc>
        <w:tc>
          <w:tcPr>
            <w:tcW w:w="0" w:type="auto"/>
          </w:tcPr>
          <w:p w14:paraId="09D99D71" w14:textId="7A140B9A" w:rsidR="00B72B76" w:rsidRPr="000D5169" w:rsidRDefault="00566C9D" w:rsidP="00DE2DA7">
            <w:pPr>
              <w:pStyle w:val="TableEntry"/>
            </w:pPr>
            <w:r w:rsidRPr="000D5169">
              <w:t>1..1</w:t>
            </w:r>
          </w:p>
        </w:tc>
        <w:tc>
          <w:tcPr>
            <w:tcW w:w="1353" w:type="dxa"/>
          </w:tcPr>
          <w:p w14:paraId="5766AA8D" w14:textId="5A58559F" w:rsidR="00B72B76" w:rsidRPr="000D5169" w:rsidRDefault="00B72B76" w:rsidP="00DE2DA7">
            <w:pPr>
              <w:pStyle w:val="TableEntry"/>
            </w:pPr>
            <w:r w:rsidRPr="000D5169">
              <w:t>Description of the activity to be performed</w:t>
            </w:r>
          </w:p>
        </w:tc>
        <w:tc>
          <w:tcPr>
            <w:tcW w:w="2660" w:type="dxa"/>
          </w:tcPr>
          <w:p w14:paraId="18A9B905" w14:textId="4F0F6F1C" w:rsidR="00B72B76" w:rsidRPr="000D5169" w:rsidRDefault="00B72B76" w:rsidP="00DE2DA7">
            <w:pPr>
              <w:pStyle w:val="TableEntry"/>
              <w:rPr>
                <w:bCs/>
              </w:rPr>
            </w:pPr>
            <w:r w:rsidRPr="000D5169">
              <w:rPr>
                <w:bCs/>
              </w:rPr>
              <w:t xml:space="preserve">This version of the profile requires </w:t>
            </w:r>
            <w:proofErr w:type="spellStart"/>
            <w:r w:rsidRPr="000D5169">
              <w:rPr>
                <w:bCs/>
              </w:rPr>
              <w:t>activityDefinitions</w:t>
            </w:r>
            <w:proofErr w:type="spellEnd"/>
            <w:r w:rsidRPr="000D5169">
              <w:rPr>
                <w:bCs/>
              </w:rPr>
              <w:t xml:space="preserve"> referenced by the </w:t>
            </w:r>
            <w:proofErr w:type="spellStart"/>
            <w:r w:rsidRPr="000D5169">
              <w:rPr>
                <w:bCs/>
              </w:rPr>
              <w:t>planDefinition</w:t>
            </w:r>
            <w:proofErr w:type="spellEnd"/>
          </w:p>
        </w:tc>
      </w:tr>
      <w:tr w:rsidR="00B02C6E" w:rsidRPr="000D5169" w14:paraId="6599102D" w14:textId="77777777" w:rsidTr="00D251BA">
        <w:trPr>
          <w:cantSplit/>
          <w:trHeight w:val="600"/>
        </w:trPr>
        <w:tc>
          <w:tcPr>
            <w:tcW w:w="0" w:type="auto"/>
            <w:noWrap/>
          </w:tcPr>
          <w:p w14:paraId="5F33BB04" w14:textId="4E1D0115" w:rsidR="00B72B76" w:rsidRPr="000D5169" w:rsidRDefault="00B72B76" w:rsidP="00DE2DA7">
            <w:pPr>
              <w:pStyle w:val="TableEntry"/>
            </w:pPr>
            <w:r w:rsidRPr="000D5169">
              <w:t>...... transform</w:t>
            </w:r>
          </w:p>
        </w:tc>
        <w:tc>
          <w:tcPr>
            <w:tcW w:w="820" w:type="dxa"/>
          </w:tcPr>
          <w:p w14:paraId="5E9A60B8" w14:textId="77777777" w:rsidR="00B72B76" w:rsidRPr="000D5169" w:rsidRDefault="00B72B76" w:rsidP="00DE2DA7">
            <w:pPr>
              <w:pStyle w:val="TableEntry"/>
              <w:rPr>
                <w:bCs/>
              </w:rPr>
            </w:pPr>
          </w:p>
        </w:tc>
        <w:tc>
          <w:tcPr>
            <w:tcW w:w="1436" w:type="dxa"/>
            <w:noWrap/>
          </w:tcPr>
          <w:p w14:paraId="637D4BA2" w14:textId="358FC579" w:rsidR="00B72B76" w:rsidRPr="000D5169" w:rsidRDefault="00B72B76" w:rsidP="00DE2DA7">
            <w:pPr>
              <w:pStyle w:val="TableEntry"/>
              <w:rPr>
                <w:bCs/>
              </w:rPr>
            </w:pPr>
            <w:r w:rsidRPr="000D5169">
              <w:rPr>
                <w:bCs/>
              </w:rPr>
              <w:t>0..1</w:t>
            </w:r>
          </w:p>
        </w:tc>
        <w:tc>
          <w:tcPr>
            <w:tcW w:w="0" w:type="auto"/>
          </w:tcPr>
          <w:p w14:paraId="61491C23" w14:textId="77777777" w:rsidR="00B72B76" w:rsidRPr="000D5169" w:rsidRDefault="00B72B76" w:rsidP="00DE2DA7">
            <w:pPr>
              <w:pStyle w:val="TableEntry"/>
            </w:pPr>
          </w:p>
        </w:tc>
        <w:tc>
          <w:tcPr>
            <w:tcW w:w="1353" w:type="dxa"/>
          </w:tcPr>
          <w:p w14:paraId="58CB690E" w14:textId="7C79A202" w:rsidR="00B72B76" w:rsidRPr="000D5169" w:rsidRDefault="00B72B76" w:rsidP="00DE2DA7">
            <w:pPr>
              <w:pStyle w:val="TableEntry"/>
            </w:pPr>
            <w:r w:rsidRPr="000D5169">
              <w:t>Transform to apply the template</w:t>
            </w:r>
          </w:p>
        </w:tc>
        <w:tc>
          <w:tcPr>
            <w:tcW w:w="2660" w:type="dxa"/>
          </w:tcPr>
          <w:p w14:paraId="0E8A2ACF" w14:textId="77777777" w:rsidR="00B72B76" w:rsidRPr="000D5169" w:rsidRDefault="00B72B76" w:rsidP="00DE2DA7">
            <w:pPr>
              <w:pStyle w:val="TableEntry"/>
              <w:rPr>
                <w:bCs/>
              </w:rPr>
            </w:pPr>
          </w:p>
        </w:tc>
      </w:tr>
      <w:tr w:rsidR="00B02C6E" w:rsidRPr="000D5169" w14:paraId="75F29222" w14:textId="77777777" w:rsidTr="00D251BA">
        <w:trPr>
          <w:cantSplit/>
          <w:trHeight w:val="600"/>
        </w:trPr>
        <w:tc>
          <w:tcPr>
            <w:tcW w:w="0" w:type="auto"/>
            <w:noWrap/>
          </w:tcPr>
          <w:p w14:paraId="02F17EE7" w14:textId="6B56088B" w:rsidR="00B72B76" w:rsidRPr="000D5169" w:rsidRDefault="00B72B76" w:rsidP="00DE2DA7">
            <w:pPr>
              <w:pStyle w:val="TableEntry"/>
            </w:pPr>
            <w:r w:rsidRPr="000D5169">
              <w:t xml:space="preserve">...... </w:t>
            </w:r>
            <w:proofErr w:type="spellStart"/>
            <w:r w:rsidRPr="000D5169">
              <w:t>dynamicValue</w:t>
            </w:r>
            <w:proofErr w:type="spellEnd"/>
          </w:p>
        </w:tc>
        <w:tc>
          <w:tcPr>
            <w:tcW w:w="820" w:type="dxa"/>
          </w:tcPr>
          <w:p w14:paraId="059E141A" w14:textId="77777777" w:rsidR="00B72B76" w:rsidRPr="000D5169" w:rsidRDefault="00B72B76" w:rsidP="00DE2DA7">
            <w:pPr>
              <w:pStyle w:val="TableEntry"/>
              <w:rPr>
                <w:bCs/>
              </w:rPr>
            </w:pPr>
          </w:p>
        </w:tc>
        <w:tc>
          <w:tcPr>
            <w:tcW w:w="1436" w:type="dxa"/>
            <w:noWrap/>
          </w:tcPr>
          <w:p w14:paraId="1C75D50F" w14:textId="024F0983" w:rsidR="00B72B76" w:rsidRPr="000D5169" w:rsidRDefault="00B72B76" w:rsidP="00DE2DA7">
            <w:pPr>
              <w:pStyle w:val="TableEntry"/>
              <w:rPr>
                <w:bCs/>
              </w:rPr>
            </w:pPr>
            <w:proofErr w:type="gramStart"/>
            <w:r w:rsidRPr="000D5169">
              <w:rPr>
                <w:bCs/>
              </w:rPr>
              <w:t>0..*</w:t>
            </w:r>
            <w:proofErr w:type="gramEnd"/>
          </w:p>
        </w:tc>
        <w:tc>
          <w:tcPr>
            <w:tcW w:w="0" w:type="auto"/>
          </w:tcPr>
          <w:p w14:paraId="63FB235B" w14:textId="77777777" w:rsidR="00B72B76" w:rsidRPr="000D5169" w:rsidRDefault="00B72B76" w:rsidP="00DE2DA7">
            <w:pPr>
              <w:pStyle w:val="TableEntry"/>
            </w:pPr>
          </w:p>
        </w:tc>
        <w:tc>
          <w:tcPr>
            <w:tcW w:w="1353" w:type="dxa"/>
          </w:tcPr>
          <w:p w14:paraId="6F7B5FFA" w14:textId="4CC95CD5" w:rsidR="00B72B76" w:rsidRPr="000D5169" w:rsidRDefault="00B72B76" w:rsidP="00DE2DA7">
            <w:pPr>
              <w:pStyle w:val="TableEntry"/>
            </w:pPr>
            <w:r w:rsidRPr="000D5169">
              <w:t>Dynamic aspects of the definition</w:t>
            </w:r>
          </w:p>
        </w:tc>
        <w:tc>
          <w:tcPr>
            <w:tcW w:w="2660" w:type="dxa"/>
          </w:tcPr>
          <w:p w14:paraId="6B1DEBF9" w14:textId="77777777" w:rsidR="00B72B76" w:rsidRPr="000D5169" w:rsidRDefault="00B72B76" w:rsidP="00DE2DA7">
            <w:pPr>
              <w:pStyle w:val="TableEntry"/>
              <w:rPr>
                <w:bCs/>
              </w:rPr>
            </w:pPr>
          </w:p>
        </w:tc>
      </w:tr>
      <w:tr w:rsidR="00B02C6E" w:rsidRPr="000D5169" w14:paraId="75C5D9CD" w14:textId="77777777" w:rsidTr="00D251BA">
        <w:trPr>
          <w:cantSplit/>
          <w:trHeight w:val="600"/>
        </w:trPr>
        <w:tc>
          <w:tcPr>
            <w:tcW w:w="0" w:type="auto"/>
            <w:noWrap/>
          </w:tcPr>
          <w:p w14:paraId="5817D6DE" w14:textId="1F8E3470" w:rsidR="00B72B76" w:rsidRPr="000D5169" w:rsidRDefault="00B72B76" w:rsidP="00DE2DA7">
            <w:pPr>
              <w:pStyle w:val="TableEntry"/>
            </w:pPr>
            <w:r w:rsidRPr="000D5169">
              <w:lastRenderedPageBreak/>
              <w:t>....... description</w:t>
            </w:r>
          </w:p>
        </w:tc>
        <w:tc>
          <w:tcPr>
            <w:tcW w:w="820" w:type="dxa"/>
          </w:tcPr>
          <w:p w14:paraId="259AF19F" w14:textId="77777777" w:rsidR="00B72B76" w:rsidRPr="000D5169" w:rsidRDefault="00B72B76" w:rsidP="00DE2DA7">
            <w:pPr>
              <w:pStyle w:val="TableEntry"/>
              <w:rPr>
                <w:bCs/>
              </w:rPr>
            </w:pPr>
          </w:p>
        </w:tc>
        <w:tc>
          <w:tcPr>
            <w:tcW w:w="1436" w:type="dxa"/>
            <w:noWrap/>
          </w:tcPr>
          <w:p w14:paraId="4434149D" w14:textId="6587CC0A" w:rsidR="00B72B76" w:rsidRPr="000D5169" w:rsidRDefault="00B72B76" w:rsidP="00DE2DA7">
            <w:pPr>
              <w:pStyle w:val="TableEntry"/>
              <w:rPr>
                <w:bCs/>
              </w:rPr>
            </w:pPr>
            <w:r w:rsidRPr="000D5169">
              <w:rPr>
                <w:bCs/>
              </w:rPr>
              <w:t>0..1</w:t>
            </w:r>
          </w:p>
        </w:tc>
        <w:tc>
          <w:tcPr>
            <w:tcW w:w="0" w:type="auto"/>
          </w:tcPr>
          <w:p w14:paraId="694A0411" w14:textId="77777777" w:rsidR="00B72B76" w:rsidRPr="000D5169" w:rsidRDefault="00B72B76" w:rsidP="00DE2DA7">
            <w:pPr>
              <w:pStyle w:val="TableEntry"/>
            </w:pPr>
          </w:p>
        </w:tc>
        <w:tc>
          <w:tcPr>
            <w:tcW w:w="1353" w:type="dxa"/>
          </w:tcPr>
          <w:p w14:paraId="1D079930" w14:textId="34883AF1" w:rsidR="00B72B76" w:rsidRPr="000D5169" w:rsidRDefault="00B72B76" w:rsidP="00DE2DA7">
            <w:pPr>
              <w:pStyle w:val="TableEntry"/>
            </w:pPr>
            <w:r w:rsidRPr="000D5169">
              <w:t>Natural language description of the dynamic value</w:t>
            </w:r>
          </w:p>
        </w:tc>
        <w:tc>
          <w:tcPr>
            <w:tcW w:w="2660" w:type="dxa"/>
          </w:tcPr>
          <w:p w14:paraId="478C8B39" w14:textId="77777777" w:rsidR="00B72B76" w:rsidRPr="000D5169" w:rsidRDefault="00B72B76" w:rsidP="00DE2DA7">
            <w:pPr>
              <w:pStyle w:val="TableEntry"/>
              <w:rPr>
                <w:bCs/>
              </w:rPr>
            </w:pPr>
          </w:p>
        </w:tc>
      </w:tr>
      <w:tr w:rsidR="00B02C6E" w:rsidRPr="000D5169" w14:paraId="10920269" w14:textId="77777777" w:rsidTr="00D251BA">
        <w:trPr>
          <w:cantSplit/>
          <w:trHeight w:val="600"/>
        </w:trPr>
        <w:tc>
          <w:tcPr>
            <w:tcW w:w="0" w:type="auto"/>
            <w:noWrap/>
          </w:tcPr>
          <w:p w14:paraId="182B7CA5" w14:textId="08DE9468" w:rsidR="00B72B76" w:rsidRPr="000D5169" w:rsidRDefault="00B72B76" w:rsidP="00DE2DA7">
            <w:pPr>
              <w:pStyle w:val="TableEntry"/>
            </w:pPr>
            <w:r w:rsidRPr="000D5169">
              <w:t>....... path</w:t>
            </w:r>
          </w:p>
        </w:tc>
        <w:tc>
          <w:tcPr>
            <w:tcW w:w="820" w:type="dxa"/>
          </w:tcPr>
          <w:p w14:paraId="57597E5C" w14:textId="77777777" w:rsidR="00B72B76" w:rsidRPr="000D5169" w:rsidRDefault="00B72B76" w:rsidP="00DE2DA7">
            <w:pPr>
              <w:pStyle w:val="TableEntry"/>
              <w:rPr>
                <w:bCs/>
              </w:rPr>
            </w:pPr>
          </w:p>
        </w:tc>
        <w:tc>
          <w:tcPr>
            <w:tcW w:w="1436" w:type="dxa"/>
            <w:noWrap/>
          </w:tcPr>
          <w:p w14:paraId="1F518702" w14:textId="30BDCA1F" w:rsidR="00B72B76" w:rsidRPr="000D5169" w:rsidRDefault="00B72B76" w:rsidP="00DE2DA7">
            <w:pPr>
              <w:pStyle w:val="TableEntry"/>
              <w:rPr>
                <w:bCs/>
              </w:rPr>
            </w:pPr>
            <w:r w:rsidRPr="000D5169">
              <w:rPr>
                <w:bCs/>
              </w:rPr>
              <w:t>0..1</w:t>
            </w:r>
          </w:p>
        </w:tc>
        <w:tc>
          <w:tcPr>
            <w:tcW w:w="0" w:type="auto"/>
          </w:tcPr>
          <w:p w14:paraId="09F96228" w14:textId="77777777" w:rsidR="00B72B76" w:rsidRPr="000D5169" w:rsidRDefault="00B72B76" w:rsidP="00DE2DA7">
            <w:pPr>
              <w:pStyle w:val="TableEntry"/>
            </w:pPr>
          </w:p>
        </w:tc>
        <w:tc>
          <w:tcPr>
            <w:tcW w:w="1353" w:type="dxa"/>
          </w:tcPr>
          <w:p w14:paraId="15B52DAC" w14:textId="578AFC2E" w:rsidR="00B72B76" w:rsidRPr="000D5169" w:rsidRDefault="00B72B76" w:rsidP="00DE2DA7">
            <w:pPr>
              <w:pStyle w:val="TableEntry"/>
            </w:pPr>
            <w:r w:rsidRPr="000D5169">
              <w:t>The path to the element to be set dynamically</w:t>
            </w:r>
          </w:p>
        </w:tc>
        <w:tc>
          <w:tcPr>
            <w:tcW w:w="2660" w:type="dxa"/>
          </w:tcPr>
          <w:p w14:paraId="62A5E012" w14:textId="77777777" w:rsidR="00B72B76" w:rsidRPr="000D5169" w:rsidRDefault="00B72B76" w:rsidP="00DE2DA7">
            <w:pPr>
              <w:pStyle w:val="TableEntry"/>
              <w:rPr>
                <w:bCs/>
              </w:rPr>
            </w:pPr>
          </w:p>
        </w:tc>
      </w:tr>
      <w:tr w:rsidR="00B02C6E" w:rsidRPr="000D5169" w14:paraId="31422B48" w14:textId="77777777" w:rsidTr="00D251BA">
        <w:trPr>
          <w:cantSplit/>
          <w:trHeight w:val="600"/>
        </w:trPr>
        <w:tc>
          <w:tcPr>
            <w:tcW w:w="0" w:type="auto"/>
            <w:noWrap/>
          </w:tcPr>
          <w:p w14:paraId="12F5D1B0" w14:textId="610702F7" w:rsidR="00B72B76" w:rsidRPr="000D5169" w:rsidRDefault="00B72B76" w:rsidP="00DE2DA7">
            <w:pPr>
              <w:pStyle w:val="TableEntry"/>
            </w:pPr>
            <w:r w:rsidRPr="000D5169">
              <w:t>....... language</w:t>
            </w:r>
          </w:p>
        </w:tc>
        <w:tc>
          <w:tcPr>
            <w:tcW w:w="820" w:type="dxa"/>
          </w:tcPr>
          <w:p w14:paraId="7B7A0654" w14:textId="77777777" w:rsidR="00B72B76" w:rsidRPr="000D5169" w:rsidRDefault="00B72B76" w:rsidP="00DE2DA7">
            <w:pPr>
              <w:pStyle w:val="TableEntry"/>
              <w:rPr>
                <w:bCs/>
              </w:rPr>
            </w:pPr>
          </w:p>
        </w:tc>
        <w:tc>
          <w:tcPr>
            <w:tcW w:w="1436" w:type="dxa"/>
            <w:noWrap/>
          </w:tcPr>
          <w:p w14:paraId="1351C9F7" w14:textId="4769C2FC" w:rsidR="00B72B76" w:rsidRPr="000D5169" w:rsidRDefault="00B72B76" w:rsidP="00DE2DA7">
            <w:pPr>
              <w:pStyle w:val="TableEntry"/>
              <w:rPr>
                <w:bCs/>
              </w:rPr>
            </w:pPr>
            <w:r w:rsidRPr="000D5169">
              <w:rPr>
                <w:bCs/>
              </w:rPr>
              <w:t>0..1</w:t>
            </w:r>
          </w:p>
        </w:tc>
        <w:tc>
          <w:tcPr>
            <w:tcW w:w="0" w:type="auto"/>
          </w:tcPr>
          <w:p w14:paraId="47717A24" w14:textId="77777777" w:rsidR="00B72B76" w:rsidRPr="000D5169" w:rsidRDefault="00B72B76" w:rsidP="00DE2DA7">
            <w:pPr>
              <w:pStyle w:val="TableEntry"/>
            </w:pPr>
          </w:p>
        </w:tc>
        <w:tc>
          <w:tcPr>
            <w:tcW w:w="1353" w:type="dxa"/>
          </w:tcPr>
          <w:p w14:paraId="43BDCF8A" w14:textId="3F374C28" w:rsidR="00B72B76" w:rsidRPr="000D5169" w:rsidRDefault="00B72B76" w:rsidP="00DE2DA7">
            <w:pPr>
              <w:pStyle w:val="TableEntry"/>
            </w:pPr>
            <w:r w:rsidRPr="000D5169">
              <w:t>Language of the expression</w:t>
            </w:r>
          </w:p>
        </w:tc>
        <w:tc>
          <w:tcPr>
            <w:tcW w:w="2660" w:type="dxa"/>
          </w:tcPr>
          <w:p w14:paraId="63CFAD8F" w14:textId="77777777" w:rsidR="00B72B76" w:rsidRPr="000D5169" w:rsidRDefault="00B72B76" w:rsidP="00DE2DA7">
            <w:pPr>
              <w:pStyle w:val="TableEntry"/>
              <w:rPr>
                <w:bCs/>
              </w:rPr>
            </w:pPr>
          </w:p>
        </w:tc>
      </w:tr>
      <w:tr w:rsidR="00B02C6E" w:rsidRPr="000D5169" w14:paraId="3FFFFEA7" w14:textId="77777777" w:rsidTr="00D251BA">
        <w:trPr>
          <w:cantSplit/>
          <w:trHeight w:val="600"/>
        </w:trPr>
        <w:tc>
          <w:tcPr>
            <w:tcW w:w="0" w:type="auto"/>
            <w:noWrap/>
          </w:tcPr>
          <w:p w14:paraId="0D5CF090" w14:textId="6CD63F62" w:rsidR="00B72B76" w:rsidRPr="000D5169" w:rsidRDefault="00B72B76" w:rsidP="00DE2DA7">
            <w:pPr>
              <w:pStyle w:val="TableEntry"/>
            </w:pPr>
            <w:r w:rsidRPr="000D5169">
              <w:t>....... expression</w:t>
            </w:r>
          </w:p>
        </w:tc>
        <w:tc>
          <w:tcPr>
            <w:tcW w:w="820" w:type="dxa"/>
          </w:tcPr>
          <w:p w14:paraId="41856F79" w14:textId="77777777" w:rsidR="00B72B76" w:rsidRPr="000D5169" w:rsidRDefault="00B72B76" w:rsidP="00DE2DA7">
            <w:pPr>
              <w:pStyle w:val="TableEntry"/>
              <w:rPr>
                <w:bCs/>
              </w:rPr>
            </w:pPr>
          </w:p>
        </w:tc>
        <w:tc>
          <w:tcPr>
            <w:tcW w:w="1436" w:type="dxa"/>
            <w:noWrap/>
          </w:tcPr>
          <w:p w14:paraId="37124069" w14:textId="0C3F3DF8" w:rsidR="00B72B76" w:rsidRPr="000D5169" w:rsidRDefault="00B72B76" w:rsidP="00DE2DA7">
            <w:pPr>
              <w:pStyle w:val="TableEntry"/>
              <w:rPr>
                <w:bCs/>
              </w:rPr>
            </w:pPr>
            <w:r w:rsidRPr="000D5169">
              <w:rPr>
                <w:bCs/>
              </w:rPr>
              <w:t>0..1</w:t>
            </w:r>
          </w:p>
        </w:tc>
        <w:tc>
          <w:tcPr>
            <w:tcW w:w="0" w:type="auto"/>
          </w:tcPr>
          <w:p w14:paraId="09E1E80C" w14:textId="77777777" w:rsidR="00B72B76" w:rsidRPr="000D5169" w:rsidRDefault="00B72B76" w:rsidP="00DE2DA7">
            <w:pPr>
              <w:pStyle w:val="TableEntry"/>
            </w:pPr>
          </w:p>
        </w:tc>
        <w:tc>
          <w:tcPr>
            <w:tcW w:w="1353" w:type="dxa"/>
          </w:tcPr>
          <w:p w14:paraId="523DD29C" w14:textId="67678839" w:rsidR="00B72B76" w:rsidRPr="000D5169" w:rsidRDefault="00B72B76" w:rsidP="00DE2DA7">
            <w:pPr>
              <w:pStyle w:val="TableEntry"/>
            </w:pPr>
            <w:r w:rsidRPr="000D5169">
              <w:t>An expression that provides the dynamic value for the customization</w:t>
            </w:r>
          </w:p>
        </w:tc>
        <w:tc>
          <w:tcPr>
            <w:tcW w:w="2660" w:type="dxa"/>
          </w:tcPr>
          <w:p w14:paraId="28C59C0A" w14:textId="77777777" w:rsidR="00B72B76" w:rsidRPr="000D5169" w:rsidRDefault="00B72B76" w:rsidP="00DE2DA7">
            <w:pPr>
              <w:pStyle w:val="TableEntry"/>
              <w:rPr>
                <w:bCs/>
              </w:rPr>
            </w:pPr>
          </w:p>
        </w:tc>
      </w:tr>
      <w:tr w:rsidR="00B02C6E" w:rsidRPr="000D5169" w14:paraId="3E71A1A0" w14:textId="77777777" w:rsidTr="00D251BA">
        <w:trPr>
          <w:cantSplit/>
          <w:trHeight w:val="600"/>
        </w:trPr>
        <w:tc>
          <w:tcPr>
            <w:tcW w:w="0" w:type="auto"/>
            <w:noWrap/>
          </w:tcPr>
          <w:p w14:paraId="10EAF6A6" w14:textId="55EC6CA1" w:rsidR="00B72B76" w:rsidRPr="000D5169" w:rsidRDefault="00B72B76" w:rsidP="00DE2DA7">
            <w:pPr>
              <w:pStyle w:val="TableEntry"/>
            </w:pPr>
            <w:r w:rsidRPr="000D5169">
              <w:t>...... action</w:t>
            </w:r>
          </w:p>
        </w:tc>
        <w:tc>
          <w:tcPr>
            <w:tcW w:w="820" w:type="dxa"/>
          </w:tcPr>
          <w:p w14:paraId="21050125" w14:textId="77777777" w:rsidR="00B72B76" w:rsidRPr="000D5169" w:rsidRDefault="00B72B76" w:rsidP="00DE2DA7">
            <w:pPr>
              <w:pStyle w:val="TableEntry"/>
              <w:rPr>
                <w:bCs/>
              </w:rPr>
            </w:pPr>
          </w:p>
        </w:tc>
        <w:tc>
          <w:tcPr>
            <w:tcW w:w="1436" w:type="dxa"/>
            <w:noWrap/>
          </w:tcPr>
          <w:p w14:paraId="58099CD1" w14:textId="54633C81" w:rsidR="00B72B76" w:rsidRPr="000D5169" w:rsidRDefault="00B72B76" w:rsidP="00DE2DA7">
            <w:pPr>
              <w:pStyle w:val="TableEntry"/>
              <w:rPr>
                <w:bCs/>
              </w:rPr>
            </w:pPr>
            <w:proofErr w:type="gramStart"/>
            <w:r w:rsidRPr="000D5169">
              <w:rPr>
                <w:bCs/>
              </w:rPr>
              <w:t>0..*</w:t>
            </w:r>
            <w:proofErr w:type="gramEnd"/>
          </w:p>
        </w:tc>
        <w:tc>
          <w:tcPr>
            <w:tcW w:w="0" w:type="auto"/>
          </w:tcPr>
          <w:p w14:paraId="3B8750AB" w14:textId="77777777" w:rsidR="00B72B76" w:rsidRPr="000D5169" w:rsidRDefault="00B72B76" w:rsidP="00DE2DA7">
            <w:pPr>
              <w:pStyle w:val="TableEntry"/>
            </w:pPr>
          </w:p>
        </w:tc>
        <w:tc>
          <w:tcPr>
            <w:tcW w:w="1353" w:type="dxa"/>
          </w:tcPr>
          <w:p w14:paraId="03D1D67F" w14:textId="3A8FD912" w:rsidR="00B72B76" w:rsidRPr="000D5169" w:rsidRDefault="00B72B76" w:rsidP="00DE2DA7">
            <w:pPr>
              <w:pStyle w:val="TableEntry"/>
            </w:pPr>
            <w:r w:rsidRPr="000D5169">
              <w:t>A sub-action</w:t>
            </w:r>
          </w:p>
        </w:tc>
        <w:tc>
          <w:tcPr>
            <w:tcW w:w="2660" w:type="dxa"/>
          </w:tcPr>
          <w:p w14:paraId="241E6E13" w14:textId="77777777" w:rsidR="00B72B76" w:rsidRPr="000D5169" w:rsidRDefault="00B72B76" w:rsidP="00DE2DA7">
            <w:pPr>
              <w:pStyle w:val="TableEntry"/>
              <w:rPr>
                <w:bCs/>
              </w:rPr>
            </w:pPr>
          </w:p>
        </w:tc>
      </w:tr>
    </w:tbl>
    <w:p w14:paraId="3165CE7E" w14:textId="77777777" w:rsidR="00B02C6E" w:rsidRPr="000D5169" w:rsidRDefault="00B02C6E" w:rsidP="007E24D9">
      <w:pPr>
        <w:pStyle w:val="BodyText"/>
      </w:pPr>
    </w:p>
    <w:p w14:paraId="5DC461EC" w14:textId="5F894D42" w:rsidR="007E24D9" w:rsidRPr="000D5169" w:rsidRDefault="007E24D9" w:rsidP="007E24D9">
      <w:pPr>
        <w:pStyle w:val="BodyText"/>
      </w:pPr>
      <w:r w:rsidRPr="000D5169">
        <w:t xml:space="preserve">A FHIR </w:t>
      </w:r>
      <w:r w:rsidR="005B18DB" w:rsidRPr="000D5169">
        <w:t xml:space="preserve">PlanDefinition </w:t>
      </w:r>
      <w:proofErr w:type="spellStart"/>
      <w:r w:rsidRPr="000D5169">
        <w:t>StructureDefinition</w:t>
      </w:r>
      <w:proofErr w:type="spellEnd"/>
      <w:r w:rsidRPr="000D5169">
        <w:t xml:space="preserve"> can be found in implementation materials – see ITI TF-2x: Appendix W for instructions on how to get to the implementation materials. </w:t>
      </w:r>
    </w:p>
    <w:p w14:paraId="18D5EE23" w14:textId="0D36882A" w:rsidR="00076401" w:rsidRPr="000D5169" w:rsidRDefault="00076401" w:rsidP="00D251BA">
      <w:pPr>
        <w:pStyle w:val="Heading3"/>
      </w:pPr>
      <w:bookmarkStart w:id="562" w:name="_Toc514934518"/>
      <w:r w:rsidRPr="000D5169">
        <w:t>6.6.4</w:t>
      </w:r>
      <w:r w:rsidR="007D191C" w:rsidRPr="000D5169">
        <w:t xml:space="preserve"> </w:t>
      </w:r>
      <w:r w:rsidRPr="000D5169">
        <w:t>ActivityDefinition</w:t>
      </w:r>
      <w:bookmarkEnd w:id="562"/>
    </w:p>
    <w:p w14:paraId="0BF4063A" w14:textId="64C3BC56" w:rsidR="0001628C" w:rsidRPr="000D5169" w:rsidRDefault="00B0512C" w:rsidP="00B0512C">
      <w:pPr>
        <w:pStyle w:val="BodyText"/>
      </w:pPr>
      <w:r w:rsidRPr="000D5169">
        <w:t xml:space="preserve">The following table shows the </w:t>
      </w:r>
      <w:proofErr w:type="spellStart"/>
      <w:r w:rsidRPr="000D5169">
        <w:t>DynamicCarePlanActivityDefinition</w:t>
      </w:r>
      <w:proofErr w:type="spellEnd"/>
      <w:r w:rsidRPr="000D5169">
        <w:t xml:space="preserve"> </w:t>
      </w:r>
      <w:proofErr w:type="spellStart"/>
      <w:r w:rsidRPr="000D5169">
        <w:t>StructureDefinition</w:t>
      </w:r>
      <w:proofErr w:type="spellEnd"/>
      <w:r w:rsidRPr="000D5169">
        <w:t xml:space="preserve">, which constrains the </w:t>
      </w:r>
      <w:proofErr w:type="spellStart"/>
      <w:r w:rsidRPr="000D5169">
        <w:t>activityDefiniton</w:t>
      </w:r>
      <w:proofErr w:type="spellEnd"/>
      <w:r w:rsidRPr="000D5169">
        <w:t xml:space="preserve"> resource. It is important to note that </w:t>
      </w:r>
      <w:proofErr w:type="spellStart"/>
      <w:r w:rsidRPr="000D5169">
        <w:t>activityDefinition.kind</w:t>
      </w:r>
      <w:proofErr w:type="spellEnd"/>
      <w:r w:rsidRPr="000D5169">
        <w:t xml:space="preserve"> is the kind of resource the activity definition defines as resources </w:t>
      </w:r>
      <w:r w:rsidR="00430BBC" w:rsidRPr="000D5169">
        <w:t xml:space="preserve">to be </w:t>
      </w:r>
      <w:r w:rsidRPr="000D5169">
        <w:t>use</w:t>
      </w:r>
      <w:r w:rsidR="00430BBC" w:rsidRPr="000D5169">
        <w:t>d</w:t>
      </w:r>
      <w:r w:rsidRPr="000D5169">
        <w:t xml:space="preserve">. </w:t>
      </w:r>
      <w:r w:rsidR="003060E8" w:rsidRPr="000D5169">
        <w:t xml:space="preserve">For the purposed of this profile, the following Request resources SHOULD be used and </w:t>
      </w:r>
      <w:r w:rsidRPr="000D5169">
        <w:t xml:space="preserve">SHALL be referenced from </w:t>
      </w:r>
      <w:proofErr w:type="spellStart"/>
      <w:proofErr w:type="gramStart"/>
      <w:r w:rsidRPr="000D5169">
        <w:t>CarePlan</w:t>
      </w:r>
      <w:r w:rsidR="00430BBC" w:rsidRPr="000D5169">
        <w:t>.activity.</w:t>
      </w:r>
      <w:r w:rsidR="006C24C7" w:rsidRPr="000D5169">
        <w:t>reference</w:t>
      </w:r>
      <w:proofErr w:type="spellEnd"/>
      <w:proofErr w:type="gramEnd"/>
      <w:r w:rsidR="006C24C7" w:rsidRPr="000D5169">
        <w:t>:</w:t>
      </w:r>
      <w:r w:rsidR="00430BBC" w:rsidRPr="000D5169">
        <w:t xml:space="preserve"> Appointment</w:t>
      </w:r>
      <w:r w:rsidR="004E3D86" w:rsidRPr="000D5169">
        <w:t xml:space="preserve">; </w:t>
      </w:r>
      <w:proofErr w:type="spellStart"/>
      <w:r w:rsidR="00430BBC" w:rsidRPr="000D5169">
        <w:t>CommunicationRequest</w:t>
      </w:r>
      <w:proofErr w:type="spellEnd"/>
      <w:r w:rsidR="004E3D86" w:rsidRPr="000D5169">
        <w:t xml:space="preserve">; </w:t>
      </w:r>
      <w:proofErr w:type="spellStart"/>
      <w:r w:rsidR="00430BBC" w:rsidRPr="000D5169">
        <w:t>DeviceRequest</w:t>
      </w:r>
      <w:proofErr w:type="spellEnd"/>
      <w:r w:rsidR="004E3D86" w:rsidRPr="000D5169">
        <w:t xml:space="preserve">; </w:t>
      </w:r>
      <w:proofErr w:type="spellStart"/>
      <w:r w:rsidR="00430BBC" w:rsidRPr="000D5169">
        <w:t>MedicationRequest</w:t>
      </w:r>
      <w:proofErr w:type="spellEnd"/>
      <w:r w:rsidR="004E3D86" w:rsidRPr="000D5169">
        <w:t xml:space="preserve">; </w:t>
      </w:r>
      <w:proofErr w:type="spellStart"/>
      <w:r w:rsidR="00430BBC" w:rsidRPr="000D5169">
        <w:t>NutritionOrder</w:t>
      </w:r>
      <w:proofErr w:type="spellEnd"/>
      <w:r w:rsidR="004E3D86" w:rsidRPr="000D5169">
        <w:t xml:space="preserve">; </w:t>
      </w:r>
      <w:r w:rsidR="00430BBC" w:rsidRPr="000D5169">
        <w:t>Task</w:t>
      </w:r>
      <w:r w:rsidR="004E3D86" w:rsidRPr="000D5169">
        <w:t xml:space="preserve">; </w:t>
      </w:r>
      <w:proofErr w:type="spellStart"/>
      <w:r w:rsidR="00430BBC" w:rsidRPr="000D5169">
        <w:t>ProcedureRequest</w:t>
      </w:r>
      <w:proofErr w:type="spellEnd"/>
      <w:r w:rsidR="004E3D86" w:rsidRPr="000D5169">
        <w:t xml:space="preserve">; </w:t>
      </w:r>
      <w:proofErr w:type="spellStart"/>
      <w:r w:rsidR="00430BBC" w:rsidRPr="000D5169">
        <w:t>ReferralRequest</w:t>
      </w:r>
      <w:proofErr w:type="spellEnd"/>
      <w:r w:rsidR="004E3D86" w:rsidRPr="000D5169">
        <w:t xml:space="preserve">; </w:t>
      </w:r>
      <w:proofErr w:type="spellStart"/>
      <w:r w:rsidR="00430BBC" w:rsidRPr="000D5169">
        <w:t>VisionPrescription</w:t>
      </w:r>
      <w:proofErr w:type="spellEnd"/>
      <w:r w:rsidR="004E3D86" w:rsidRPr="000D5169">
        <w:t xml:space="preserve">; </w:t>
      </w:r>
      <w:proofErr w:type="spellStart"/>
      <w:r w:rsidR="00430BBC" w:rsidRPr="000D5169">
        <w:t>RequestGroup</w:t>
      </w:r>
      <w:proofErr w:type="spellEnd"/>
      <w:r w:rsidR="00430BBC" w:rsidRPr="000D5169">
        <w:t xml:space="preserve"> </w:t>
      </w:r>
    </w:p>
    <w:p w14:paraId="231077E1" w14:textId="141C809B" w:rsidR="0001628C" w:rsidRPr="000D5169" w:rsidRDefault="0001628C" w:rsidP="000C7F8B">
      <w:pPr>
        <w:pStyle w:val="TableTitle"/>
      </w:pPr>
      <w:r w:rsidRPr="000D5169">
        <w:t xml:space="preserve">Table 6.6.4-1: </w:t>
      </w:r>
      <w:proofErr w:type="spellStart"/>
      <w:r w:rsidRPr="000D5169">
        <w:t>ActivityDefinition</w:t>
      </w:r>
      <w:proofErr w:type="spellEnd"/>
      <w:r w:rsidRPr="000D5169">
        <w:t xml:space="preserve"> resource</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4"/>
        <w:gridCol w:w="911"/>
        <w:gridCol w:w="1015"/>
        <w:gridCol w:w="1505"/>
        <w:gridCol w:w="1871"/>
        <w:gridCol w:w="2629"/>
      </w:tblGrid>
      <w:tr w:rsidR="00036B45" w:rsidRPr="000D5169" w14:paraId="016FDCBA" w14:textId="77777777" w:rsidTr="00D251BA">
        <w:trPr>
          <w:cantSplit/>
          <w:trHeight w:val="300"/>
          <w:tblHeader/>
        </w:trPr>
        <w:tc>
          <w:tcPr>
            <w:tcW w:w="2054"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14BAA0F" w14:textId="77777777" w:rsidR="00036B45" w:rsidRPr="000D5169" w:rsidRDefault="00036B45" w:rsidP="00036B45">
            <w:pPr>
              <w:pStyle w:val="TableEntryHeader"/>
            </w:pPr>
            <w:r w:rsidRPr="000D5169">
              <w:t>Name</w:t>
            </w:r>
          </w:p>
        </w:tc>
        <w:tc>
          <w:tcPr>
            <w:tcW w:w="911" w:type="dxa"/>
            <w:tcBorders>
              <w:top w:val="single" w:sz="4" w:space="0" w:color="auto"/>
              <w:left w:val="single" w:sz="4" w:space="0" w:color="auto"/>
              <w:bottom w:val="single" w:sz="4" w:space="0" w:color="auto"/>
              <w:right w:val="single" w:sz="4" w:space="0" w:color="auto"/>
            </w:tcBorders>
            <w:shd w:val="clear" w:color="auto" w:fill="D9D9D9"/>
            <w:vAlign w:val="center"/>
          </w:tcPr>
          <w:p w14:paraId="11C7937E" w14:textId="77777777" w:rsidR="00036B45" w:rsidRPr="000D5169" w:rsidRDefault="00036B45" w:rsidP="00036B45">
            <w:pPr>
              <w:pStyle w:val="TableEntryHeader"/>
            </w:pPr>
            <w:r w:rsidRPr="000D5169">
              <w:t>Flags</w:t>
            </w:r>
          </w:p>
        </w:tc>
        <w:tc>
          <w:tcPr>
            <w:tcW w:w="1015"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0720398" w14:textId="74B0CF60" w:rsidR="00036B45" w:rsidRPr="000D5169" w:rsidRDefault="00036B45" w:rsidP="00036B45">
            <w:pPr>
              <w:pStyle w:val="TableEntryHeader"/>
            </w:pPr>
            <w:r w:rsidRPr="000D5169">
              <w:t>Base Card.</w:t>
            </w:r>
          </w:p>
        </w:tc>
        <w:tc>
          <w:tcPr>
            <w:tcW w:w="1505" w:type="dxa"/>
            <w:tcBorders>
              <w:top w:val="single" w:sz="4" w:space="0" w:color="auto"/>
              <w:left w:val="single" w:sz="4" w:space="0" w:color="auto"/>
              <w:bottom w:val="single" w:sz="4" w:space="0" w:color="auto"/>
              <w:right w:val="single" w:sz="4" w:space="0" w:color="auto"/>
            </w:tcBorders>
            <w:shd w:val="clear" w:color="auto" w:fill="D9D9D9"/>
            <w:vAlign w:val="center"/>
          </w:tcPr>
          <w:p w14:paraId="3DC619F0" w14:textId="1A88CF67" w:rsidR="00036B45" w:rsidRPr="000D5169" w:rsidRDefault="00036B45" w:rsidP="00036B45">
            <w:pPr>
              <w:pStyle w:val="TableEntryHeader"/>
            </w:pPr>
            <w:r w:rsidRPr="000D5169">
              <w:t>IHE PCC Constraint Card.</w:t>
            </w:r>
          </w:p>
        </w:tc>
        <w:tc>
          <w:tcPr>
            <w:tcW w:w="187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100A840" w14:textId="73E54647" w:rsidR="00036B45" w:rsidRPr="000D5169" w:rsidRDefault="00036B45" w:rsidP="00036B45">
            <w:pPr>
              <w:pStyle w:val="TableEntryHeader"/>
            </w:pPr>
            <w:r w:rsidRPr="000D5169">
              <w:t>Description &amp; Constraints</w:t>
            </w:r>
          </w:p>
        </w:tc>
        <w:tc>
          <w:tcPr>
            <w:tcW w:w="2629"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1436469" w14:textId="77777777" w:rsidR="00036B45" w:rsidRPr="000D5169" w:rsidRDefault="00036B45" w:rsidP="00036B45">
            <w:pPr>
              <w:pStyle w:val="TableEntryHeader"/>
            </w:pPr>
            <w:r w:rsidRPr="000D5169">
              <w:t>(Profile) Comments</w:t>
            </w:r>
          </w:p>
        </w:tc>
      </w:tr>
      <w:tr w:rsidR="00A22B0C" w:rsidRPr="000D5169" w14:paraId="7D0CB589" w14:textId="77777777" w:rsidTr="00D251BA">
        <w:trPr>
          <w:cantSplit/>
          <w:trHeight w:val="300"/>
        </w:trPr>
        <w:tc>
          <w:tcPr>
            <w:tcW w:w="2054" w:type="dxa"/>
            <w:tcBorders>
              <w:top w:val="single" w:sz="4" w:space="0" w:color="auto"/>
              <w:left w:val="single" w:sz="4" w:space="0" w:color="auto"/>
              <w:bottom w:val="single" w:sz="4" w:space="0" w:color="auto"/>
              <w:right w:val="single" w:sz="4" w:space="0" w:color="auto"/>
            </w:tcBorders>
            <w:noWrap/>
            <w:hideMark/>
          </w:tcPr>
          <w:p w14:paraId="3B73711C" w14:textId="73931E0F" w:rsidR="00A22B0C" w:rsidRPr="000D5169" w:rsidRDefault="00A22B0C" w:rsidP="004E10EF">
            <w:pPr>
              <w:pStyle w:val="TableEntry"/>
            </w:pPr>
            <w:r w:rsidRPr="000D5169">
              <w:t xml:space="preserve">.. </w:t>
            </w:r>
            <w:proofErr w:type="spellStart"/>
            <w:r w:rsidRPr="000D5169">
              <w:t>ActivityDefinition</w:t>
            </w:r>
            <w:proofErr w:type="spellEnd"/>
            <w:r w:rsidRPr="000D5169">
              <w:t xml:space="preserve"> </w:t>
            </w:r>
          </w:p>
        </w:tc>
        <w:tc>
          <w:tcPr>
            <w:tcW w:w="911" w:type="dxa"/>
            <w:tcBorders>
              <w:top w:val="single" w:sz="4" w:space="0" w:color="auto"/>
              <w:left w:val="single" w:sz="4" w:space="0" w:color="auto"/>
              <w:bottom w:val="single" w:sz="4" w:space="0" w:color="auto"/>
              <w:right w:val="single" w:sz="4" w:space="0" w:color="auto"/>
            </w:tcBorders>
          </w:tcPr>
          <w:p w14:paraId="56C71916" w14:textId="77777777" w:rsidR="00A22B0C" w:rsidRPr="000D5169" w:rsidRDefault="00A22B0C" w:rsidP="004E10EF">
            <w:pPr>
              <w:pStyle w:val="TableEntry"/>
            </w:pPr>
          </w:p>
        </w:tc>
        <w:tc>
          <w:tcPr>
            <w:tcW w:w="1015" w:type="dxa"/>
            <w:tcBorders>
              <w:top w:val="single" w:sz="4" w:space="0" w:color="auto"/>
              <w:left w:val="single" w:sz="4" w:space="0" w:color="auto"/>
              <w:bottom w:val="single" w:sz="4" w:space="0" w:color="auto"/>
              <w:right w:val="single" w:sz="4" w:space="0" w:color="auto"/>
            </w:tcBorders>
            <w:noWrap/>
            <w:hideMark/>
          </w:tcPr>
          <w:p w14:paraId="2F1A4519" w14:textId="77777777" w:rsidR="00A22B0C" w:rsidRPr="000D5169" w:rsidRDefault="00A22B0C" w:rsidP="004E10EF">
            <w:pPr>
              <w:pStyle w:val="TableEntry"/>
            </w:pPr>
            <w:r w:rsidRPr="000D5169">
              <w:t> </w:t>
            </w:r>
          </w:p>
        </w:tc>
        <w:tc>
          <w:tcPr>
            <w:tcW w:w="1505" w:type="dxa"/>
            <w:tcBorders>
              <w:top w:val="single" w:sz="4" w:space="0" w:color="auto"/>
              <w:left w:val="single" w:sz="4" w:space="0" w:color="auto"/>
              <w:bottom w:val="single" w:sz="4" w:space="0" w:color="auto"/>
              <w:right w:val="single" w:sz="4" w:space="0" w:color="auto"/>
            </w:tcBorders>
          </w:tcPr>
          <w:p w14:paraId="230DA95F"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hideMark/>
          </w:tcPr>
          <w:p w14:paraId="1DD99D56" w14:textId="73DDE7AC" w:rsidR="00A22B0C" w:rsidRPr="000D5169" w:rsidRDefault="00A22B0C" w:rsidP="004E10EF">
            <w:pPr>
              <w:pStyle w:val="TableEntry"/>
            </w:pPr>
            <w:proofErr w:type="spellStart"/>
            <w:r w:rsidRPr="000D5169">
              <w:t>activityDefinition</w:t>
            </w:r>
            <w:proofErr w:type="spellEnd"/>
            <w:r w:rsidRPr="000D5169">
              <w:t xml:space="preserve"> for care planning</w:t>
            </w:r>
          </w:p>
        </w:tc>
        <w:tc>
          <w:tcPr>
            <w:tcW w:w="2629" w:type="dxa"/>
            <w:tcBorders>
              <w:top w:val="single" w:sz="4" w:space="0" w:color="auto"/>
              <w:left w:val="single" w:sz="4" w:space="0" w:color="auto"/>
              <w:bottom w:val="single" w:sz="4" w:space="0" w:color="auto"/>
              <w:right w:val="single" w:sz="4" w:space="0" w:color="auto"/>
            </w:tcBorders>
            <w:noWrap/>
            <w:hideMark/>
          </w:tcPr>
          <w:p w14:paraId="4075AA22" w14:textId="77777777" w:rsidR="00A22B0C" w:rsidRPr="000D5169" w:rsidRDefault="00A22B0C" w:rsidP="004E10EF">
            <w:pPr>
              <w:pStyle w:val="TableEntry"/>
            </w:pPr>
            <w:r w:rsidRPr="000D5169">
              <w:t> </w:t>
            </w:r>
          </w:p>
        </w:tc>
      </w:tr>
      <w:tr w:rsidR="00A22B0C" w:rsidRPr="000D5169" w14:paraId="08AF4405" w14:textId="77777777" w:rsidTr="00D251BA">
        <w:trPr>
          <w:cantSplit/>
          <w:trHeight w:val="300"/>
        </w:trPr>
        <w:tc>
          <w:tcPr>
            <w:tcW w:w="2054" w:type="dxa"/>
            <w:tcBorders>
              <w:top w:val="single" w:sz="4" w:space="0" w:color="auto"/>
              <w:left w:val="single" w:sz="4" w:space="0" w:color="auto"/>
              <w:bottom w:val="single" w:sz="4" w:space="0" w:color="auto"/>
              <w:right w:val="single" w:sz="4" w:space="0" w:color="auto"/>
            </w:tcBorders>
            <w:noWrap/>
          </w:tcPr>
          <w:p w14:paraId="6B9D4B24" w14:textId="77777777" w:rsidR="00A22B0C" w:rsidRPr="000D5169" w:rsidRDefault="00A22B0C" w:rsidP="004E10EF">
            <w:pPr>
              <w:pStyle w:val="TableEntry"/>
            </w:pPr>
            <w:r w:rsidRPr="000D5169">
              <w:t xml:space="preserve">… </w:t>
            </w:r>
            <w:proofErr w:type="spellStart"/>
            <w:r w:rsidRPr="000D5169">
              <w:t>url</w:t>
            </w:r>
            <w:proofErr w:type="spellEnd"/>
          </w:p>
        </w:tc>
        <w:tc>
          <w:tcPr>
            <w:tcW w:w="911" w:type="dxa"/>
            <w:tcBorders>
              <w:top w:val="single" w:sz="4" w:space="0" w:color="auto"/>
              <w:left w:val="single" w:sz="4" w:space="0" w:color="auto"/>
              <w:bottom w:val="single" w:sz="4" w:space="0" w:color="auto"/>
              <w:right w:val="single" w:sz="4" w:space="0" w:color="auto"/>
            </w:tcBorders>
          </w:tcPr>
          <w:p w14:paraId="0C58A662" w14:textId="77777777" w:rsidR="00A22B0C" w:rsidRPr="000D5169" w:rsidRDefault="00A22B0C" w:rsidP="004E10EF">
            <w:pPr>
              <w:pStyle w:val="TableEntry"/>
            </w:pPr>
            <w:r w:rsidRPr="000D5169">
              <w:rPr>
                <w:bCs/>
              </w:rPr>
              <w:t>Σ</w:t>
            </w:r>
          </w:p>
        </w:tc>
        <w:tc>
          <w:tcPr>
            <w:tcW w:w="1015" w:type="dxa"/>
            <w:tcBorders>
              <w:top w:val="single" w:sz="4" w:space="0" w:color="auto"/>
              <w:left w:val="single" w:sz="4" w:space="0" w:color="auto"/>
              <w:bottom w:val="single" w:sz="4" w:space="0" w:color="auto"/>
              <w:right w:val="single" w:sz="4" w:space="0" w:color="auto"/>
            </w:tcBorders>
            <w:noWrap/>
          </w:tcPr>
          <w:p w14:paraId="3FF3AC48" w14:textId="36F0F6E7" w:rsidR="00A22B0C" w:rsidRPr="000D5169" w:rsidRDefault="0012488B" w:rsidP="004E10EF">
            <w:pPr>
              <w:pStyle w:val="TableEntry"/>
            </w:pPr>
            <w:r w:rsidRPr="000D5169">
              <w:t>0</w:t>
            </w:r>
            <w:r w:rsidR="00A22B0C" w:rsidRPr="000D5169">
              <w:t>..1</w:t>
            </w:r>
          </w:p>
        </w:tc>
        <w:tc>
          <w:tcPr>
            <w:tcW w:w="1505" w:type="dxa"/>
            <w:tcBorders>
              <w:top w:val="single" w:sz="4" w:space="0" w:color="auto"/>
              <w:left w:val="single" w:sz="4" w:space="0" w:color="auto"/>
              <w:bottom w:val="single" w:sz="4" w:space="0" w:color="auto"/>
              <w:right w:val="single" w:sz="4" w:space="0" w:color="auto"/>
            </w:tcBorders>
          </w:tcPr>
          <w:p w14:paraId="298C1633" w14:textId="5BEEDFA6" w:rsidR="00A22B0C" w:rsidRPr="000D5169" w:rsidRDefault="00A22B0C" w:rsidP="004E10EF">
            <w:pPr>
              <w:pStyle w:val="TableEntry"/>
            </w:pPr>
            <w:r w:rsidRPr="000D5169">
              <w:t>1..1</w:t>
            </w:r>
          </w:p>
        </w:tc>
        <w:tc>
          <w:tcPr>
            <w:tcW w:w="1871" w:type="dxa"/>
            <w:tcBorders>
              <w:top w:val="single" w:sz="4" w:space="0" w:color="auto"/>
              <w:left w:val="single" w:sz="4" w:space="0" w:color="auto"/>
              <w:bottom w:val="single" w:sz="4" w:space="0" w:color="auto"/>
              <w:right w:val="single" w:sz="4" w:space="0" w:color="auto"/>
            </w:tcBorders>
          </w:tcPr>
          <w:p w14:paraId="02252638" w14:textId="5E276CF7" w:rsidR="00A22B0C" w:rsidRPr="000D5169" w:rsidRDefault="00A22B0C" w:rsidP="004E10EF">
            <w:pPr>
              <w:pStyle w:val="TableEntry"/>
            </w:pPr>
            <w:r w:rsidRPr="000D5169">
              <w:t>Logical URI to reference this activity definition (globally unique)</w:t>
            </w:r>
          </w:p>
        </w:tc>
        <w:tc>
          <w:tcPr>
            <w:tcW w:w="2629" w:type="dxa"/>
            <w:tcBorders>
              <w:top w:val="single" w:sz="4" w:space="0" w:color="auto"/>
              <w:left w:val="single" w:sz="4" w:space="0" w:color="auto"/>
              <w:bottom w:val="single" w:sz="4" w:space="0" w:color="auto"/>
              <w:right w:val="single" w:sz="4" w:space="0" w:color="auto"/>
            </w:tcBorders>
            <w:noWrap/>
          </w:tcPr>
          <w:p w14:paraId="6637E093" w14:textId="638DA31A" w:rsidR="00A22B0C" w:rsidRPr="000D5169" w:rsidRDefault="00A22B0C" w:rsidP="004E10EF">
            <w:pPr>
              <w:pStyle w:val="TableEntry"/>
            </w:pPr>
            <w:r w:rsidRPr="000D5169">
              <w:t xml:space="preserve">This version of the profile requires </w:t>
            </w:r>
            <w:proofErr w:type="spellStart"/>
            <w:r w:rsidRPr="000D5169">
              <w:t>url</w:t>
            </w:r>
            <w:proofErr w:type="spellEnd"/>
            <w:r w:rsidRPr="000D5169">
              <w:t xml:space="preserve"> where the library of </w:t>
            </w:r>
            <w:proofErr w:type="spellStart"/>
            <w:r w:rsidRPr="000D5169">
              <w:t>activityDefinitions</w:t>
            </w:r>
            <w:proofErr w:type="spellEnd"/>
            <w:r w:rsidRPr="000D5169">
              <w:t xml:space="preserve"> are stored.</w:t>
            </w:r>
          </w:p>
        </w:tc>
      </w:tr>
      <w:tr w:rsidR="00A22B0C" w:rsidRPr="000D5169" w14:paraId="53CAC94B"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hideMark/>
          </w:tcPr>
          <w:p w14:paraId="46D12B6A" w14:textId="702D26E0" w:rsidR="00A22B0C" w:rsidRPr="000D5169" w:rsidRDefault="00A22B0C" w:rsidP="004E10EF">
            <w:pPr>
              <w:pStyle w:val="TableEntry"/>
            </w:pPr>
            <w:r w:rsidRPr="000D5169">
              <w:lastRenderedPageBreak/>
              <w:t xml:space="preserve">... identifier </w:t>
            </w:r>
          </w:p>
        </w:tc>
        <w:tc>
          <w:tcPr>
            <w:tcW w:w="911" w:type="dxa"/>
            <w:tcBorders>
              <w:top w:val="single" w:sz="4" w:space="0" w:color="auto"/>
              <w:left w:val="single" w:sz="4" w:space="0" w:color="auto"/>
              <w:bottom w:val="single" w:sz="4" w:space="0" w:color="auto"/>
              <w:right w:val="single" w:sz="4" w:space="0" w:color="auto"/>
            </w:tcBorders>
          </w:tcPr>
          <w:p w14:paraId="617B52CE" w14:textId="77777777" w:rsidR="00A22B0C" w:rsidRPr="000D5169" w:rsidRDefault="00A22B0C" w:rsidP="004E10EF">
            <w:pPr>
              <w:pStyle w:val="TableEntry"/>
              <w:rPr>
                <w:bCs/>
              </w:rPr>
            </w:pPr>
            <w:r w:rsidRPr="000D5169">
              <w:rPr>
                <w:bCs/>
              </w:rPr>
              <w:t>Σ</w:t>
            </w:r>
          </w:p>
        </w:tc>
        <w:tc>
          <w:tcPr>
            <w:tcW w:w="1015" w:type="dxa"/>
            <w:tcBorders>
              <w:top w:val="single" w:sz="4" w:space="0" w:color="auto"/>
              <w:left w:val="single" w:sz="4" w:space="0" w:color="auto"/>
              <w:bottom w:val="single" w:sz="4" w:space="0" w:color="auto"/>
              <w:right w:val="single" w:sz="4" w:space="0" w:color="auto"/>
            </w:tcBorders>
            <w:noWrap/>
            <w:hideMark/>
          </w:tcPr>
          <w:p w14:paraId="532485BF" w14:textId="2D245DA5" w:rsidR="00A22B0C" w:rsidRPr="000D5169" w:rsidRDefault="0012488B" w:rsidP="004E10EF">
            <w:pPr>
              <w:pStyle w:val="TableEntry"/>
            </w:pPr>
            <w:proofErr w:type="gramStart"/>
            <w:r w:rsidRPr="000D5169">
              <w:rPr>
                <w:bCs/>
              </w:rPr>
              <w:t>0</w:t>
            </w:r>
            <w:r w:rsidR="00A22B0C" w:rsidRPr="000D5169">
              <w:t>..*</w:t>
            </w:r>
            <w:proofErr w:type="gramEnd"/>
          </w:p>
        </w:tc>
        <w:tc>
          <w:tcPr>
            <w:tcW w:w="1505" w:type="dxa"/>
            <w:tcBorders>
              <w:top w:val="single" w:sz="4" w:space="0" w:color="auto"/>
              <w:left w:val="single" w:sz="4" w:space="0" w:color="auto"/>
              <w:bottom w:val="single" w:sz="4" w:space="0" w:color="auto"/>
              <w:right w:val="single" w:sz="4" w:space="0" w:color="auto"/>
            </w:tcBorders>
          </w:tcPr>
          <w:p w14:paraId="6F42CD6D" w14:textId="2AD980E4" w:rsidR="00A22B0C" w:rsidRPr="000D5169" w:rsidRDefault="00A22B0C" w:rsidP="004E10EF">
            <w:pPr>
              <w:pStyle w:val="TableEntry"/>
            </w:pPr>
            <w:proofErr w:type="gramStart"/>
            <w:r w:rsidRPr="000D5169">
              <w:t>1..*</w:t>
            </w:r>
            <w:proofErr w:type="gramEnd"/>
          </w:p>
        </w:tc>
        <w:tc>
          <w:tcPr>
            <w:tcW w:w="1871" w:type="dxa"/>
            <w:tcBorders>
              <w:top w:val="single" w:sz="4" w:space="0" w:color="auto"/>
              <w:left w:val="single" w:sz="4" w:space="0" w:color="auto"/>
              <w:bottom w:val="single" w:sz="4" w:space="0" w:color="auto"/>
              <w:right w:val="single" w:sz="4" w:space="0" w:color="auto"/>
            </w:tcBorders>
            <w:hideMark/>
          </w:tcPr>
          <w:p w14:paraId="3B2BD338" w14:textId="7E3C6D87" w:rsidR="00A22B0C" w:rsidRPr="000D5169" w:rsidRDefault="00A22B0C" w:rsidP="004E10EF">
            <w:pPr>
              <w:pStyle w:val="TableEntry"/>
            </w:pPr>
            <w:r w:rsidRPr="000D5169">
              <w:t xml:space="preserve">External Ids for this </w:t>
            </w:r>
            <w:proofErr w:type="spellStart"/>
            <w:r w:rsidRPr="000D5169">
              <w:t>activityDefinition</w:t>
            </w:r>
            <w:proofErr w:type="spellEnd"/>
          </w:p>
        </w:tc>
        <w:tc>
          <w:tcPr>
            <w:tcW w:w="2629" w:type="dxa"/>
            <w:tcBorders>
              <w:top w:val="single" w:sz="4" w:space="0" w:color="auto"/>
              <w:left w:val="single" w:sz="4" w:space="0" w:color="auto"/>
              <w:bottom w:val="single" w:sz="4" w:space="0" w:color="auto"/>
              <w:right w:val="single" w:sz="4" w:space="0" w:color="auto"/>
            </w:tcBorders>
            <w:hideMark/>
          </w:tcPr>
          <w:p w14:paraId="1B52D53A" w14:textId="77777777" w:rsidR="00A22B0C" w:rsidRPr="000D5169" w:rsidRDefault="00A22B0C" w:rsidP="004E10EF">
            <w:pPr>
              <w:pStyle w:val="TableEntry"/>
              <w:rPr>
                <w:bCs/>
              </w:rPr>
            </w:pPr>
            <w:r w:rsidRPr="000D5169">
              <w:rPr>
                <w:bCs/>
              </w:rPr>
              <w:t>This version of the profile requires at least one identifier.</w:t>
            </w:r>
          </w:p>
        </w:tc>
      </w:tr>
      <w:tr w:rsidR="00A22B0C" w:rsidRPr="000D5169" w14:paraId="782691A0"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C7771CF" w14:textId="77777777" w:rsidR="00A22B0C" w:rsidRPr="000D5169" w:rsidRDefault="00A22B0C" w:rsidP="00F12673">
            <w:pPr>
              <w:pStyle w:val="TableEntry"/>
            </w:pPr>
            <w:r w:rsidRPr="000D5169">
              <w:t>... version</w:t>
            </w:r>
          </w:p>
        </w:tc>
        <w:tc>
          <w:tcPr>
            <w:tcW w:w="911" w:type="dxa"/>
            <w:tcBorders>
              <w:top w:val="single" w:sz="4" w:space="0" w:color="auto"/>
              <w:left w:val="single" w:sz="4" w:space="0" w:color="auto"/>
              <w:bottom w:val="single" w:sz="4" w:space="0" w:color="auto"/>
              <w:right w:val="single" w:sz="4" w:space="0" w:color="auto"/>
            </w:tcBorders>
          </w:tcPr>
          <w:p w14:paraId="2D55CE85" w14:textId="77777777" w:rsidR="00A22B0C" w:rsidRPr="000D5169" w:rsidRDefault="00A22B0C" w:rsidP="00F12673">
            <w:pPr>
              <w:pStyle w:val="TableEntry"/>
              <w:rPr>
                <w:bCs/>
              </w:rPr>
            </w:pPr>
            <w:r w:rsidRPr="000D5169">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4FE08042" w14:textId="19379449" w:rsidR="00A22B0C" w:rsidRPr="000D5169" w:rsidRDefault="0012488B" w:rsidP="00F12673">
            <w:pPr>
              <w:pStyle w:val="TableEntry"/>
              <w:rPr>
                <w:bCs/>
              </w:rPr>
            </w:pPr>
            <w:r w:rsidRPr="000D5169">
              <w:rPr>
                <w:bCs/>
              </w:rPr>
              <w:t>0</w:t>
            </w:r>
            <w:r w:rsidR="00A22B0C" w:rsidRPr="000D5169">
              <w:rPr>
                <w:bCs/>
              </w:rPr>
              <w:t>..1</w:t>
            </w:r>
          </w:p>
        </w:tc>
        <w:tc>
          <w:tcPr>
            <w:tcW w:w="1505" w:type="dxa"/>
            <w:tcBorders>
              <w:top w:val="single" w:sz="4" w:space="0" w:color="auto"/>
              <w:left w:val="single" w:sz="4" w:space="0" w:color="auto"/>
              <w:bottom w:val="single" w:sz="4" w:space="0" w:color="auto"/>
              <w:right w:val="single" w:sz="4" w:space="0" w:color="auto"/>
            </w:tcBorders>
          </w:tcPr>
          <w:p w14:paraId="6AF9115C" w14:textId="4C1A347A" w:rsidR="00A22B0C" w:rsidRPr="00D251BA" w:rsidRDefault="00A22B0C" w:rsidP="00085A70">
            <w:pPr>
              <w:pStyle w:val="TableEntry"/>
            </w:pPr>
            <w:r w:rsidRPr="00D251BA">
              <w:t>1..1</w:t>
            </w:r>
          </w:p>
        </w:tc>
        <w:tc>
          <w:tcPr>
            <w:tcW w:w="1871" w:type="dxa"/>
            <w:tcBorders>
              <w:top w:val="single" w:sz="4" w:space="0" w:color="auto"/>
              <w:left w:val="single" w:sz="4" w:space="0" w:color="auto"/>
              <w:bottom w:val="single" w:sz="4" w:space="0" w:color="auto"/>
              <w:right w:val="single" w:sz="4" w:space="0" w:color="auto"/>
            </w:tcBorders>
          </w:tcPr>
          <w:p w14:paraId="72A549CD" w14:textId="70CFB253" w:rsidR="00A22B0C" w:rsidRPr="000D5169" w:rsidRDefault="00A22B0C" w:rsidP="00085A70">
            <w:pPr>
              <w:pStyle w:val="TableEntry"/>
            </w:pPr>
            <w:r w:rsidRPr="00D251BA">
              <w:t>Business version of the activity definition</w:t>
            </w:r>
          </w:p>
        </w:tc>
        <w:tc>
          <w:tcPr>
            <w:tcW w:w="2629" w:type="dxa"/>
            <w:tcBorders>
              <w:top w:val="single" w:sz="4" w:space="0" w:color="auto"/>
              <w:left w:val="single" w:sz="4" w:space="0" w:color="auto"/>
              <w:bottom w:val="single" w:sz="4" w:space="0" w:color="auto"/>
              <w:right w:val="single" w:sz="4" w:space="0" w:color="auto"/>
            </w:tcBorders>
          </w:tcPr>
          <w:p w14:paraId="4A0D37E8" w14:textId="78690977" w:rsidR="00A22B0C" w:rsidRPr="000D5169" w:rsidRDefault="00A22B0C" w:rsidP="00D251BA">
            <w:pPr>
              <w:pStyle w:val="TableEntry"/>
            </w:pPr>
            <w:r w:rsidRPr="000D5169">
              <w:t xml:space="preserve">This version of the profile requires specifying the version of this </w:t>
            </w:r>
            <w:proofErr w:type="spellStart"/>
            <w:r w:rsidRPr="000D5169">
              <w:t>activityDefinition</w:t>
            </w:r>
            <w:proofErr w:type="spellEnd"/>
            <w:r w:rsidRPr="000D5169">
              <w:t>.</w:t>
            </w:r>
          </w:p>
        </w:tc>
      </w:tr>
      <w:tr w:rsidR="00A22B0C" w:rsidRPr="000D5169" w14:paraId="6FD585A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7AAD98DD" w14:textId="77777777" w:rsidR="00A22B0C" w:rsidRPr="000D5169" w:rsidRDefault="00A22B0C" w:rsidP="00F12673">
            <w:pPr>
              <w:pStyle w:val="TableEntry"/>
            </w:pPr>
            <w:r w:rsidRPr="000D5169">
              <w:t>... name</w:t>
            </w:r>
          </w:p>
        </w:tc>
        <w:tc>
          <w:tcPr>
            <w:tcW w:w="911" w:type="dxa"/>
            <w:tcBorders>
              <w:top w:val="single" w:sz="4" w:space="0" w:color="auto"/>
              <w:left w:val="single" w:sz="4" w:space="0" w:color="auto"/>
              <w:bottom w:val="single" w:sz="4" w:space="0" w:color="auto"/>
              <w:right w:val="single" w:sz="4" w:space="0" w:color="auto"/>
            </w:tcBorders>
          </w:tcPr>
          <w:p w14:paraId="70CE4C4B" w14:textId="77777777" w:rsidR="00A22B0C" w:rsidRPr="000D5169" w:rsidRDefault="00A22B0C" w:rsidP="00F12673">
            <w:pPr>
              <w:pStyle w:val="TableEntry"/>
              <w:rPr>
                <w:bCs/>
              </w:rPr>
            </w:pPr>
            <w:r w:rsidRPr="000D5169">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3551DCBF" w14:textId="5F6B67C2" w:rsidR="00A22B0C" w:rsidRPr="000D5169" w:rsidRDefault="0012488B" w:rsidP="00F12673">
            <w:pPr>
              <w:pStyle w:val="TableEntry"/>
              <w:rPr>
                <w:bCs/>
              </w:rPr>
            </w:pPr>
            <w:r w:rsidRPr="000D5169">
              <w:rPr>
                <w:bCs/>
              </w:rPr>
              <w:t>0</w:t>
            </w:r>
            <w:r w:rsidR="00A22B0C" w:rsidRPr="000D5169">
              <w:rPr>
                <w:bCs/>
              </w:rPr>
              <w:t>..1</w:t>
            </w:r>
          </w:p>
        </w:tc>
        <w:tc>
          <w:tcPr>
            <w:tcW w:w="1505" w:type="dxa"/>
            <w:tcBorders>
              <w:top w:val="single" w:sz="4" w:space="0" w:color="auto"/>
              <w:left w:val="single" w:sz="4" w:space="0" w:color="auto"/>
              <w:bottom w:val="single" w:sz="4" w:space="0" w:color="auto"/>
              <w:right w:val="single" w:sz="4" w:space="0" w:color="auto"/>
            </w:tcBorders>
          </w:tcPr>
          <w:p w14:paraId="7BC5AA63" w14:textId="283ADDE3" w:rsidR="00A22B0C" w:rsidRPr="000D5169" w:rsidRDefault="00A22B0C" w:rsidP="00F12673">
            <w:pPr>
              <w:pStyle w:val="TableEntry"/>
            </w:pPr>
            <w:r w:rsidRPr="000D5169">
              <w:t>1..1</w:t>
            </w:r>
          </w:p>
        </w:tc>
        <w:tc>
          <w:tcPr>
            <w:tcW w:w="1871" w:type="dxa"/>
            <w:tcBorders>
              <w:top w:val="single" w:sz="4" w:space="0" w:color="auto"/>
              <w:left w:val="single" w:sz="4" w:space="0" w:color="auto"/>
              <w:bottom w:val="single" w:sz="4" w:space="0" w:color="auto"/>
              <w:right w:val="single" w:sz="4" w:space="0" w:color="auto"/>
            </w:tcBorders>
          </w:tcPr>
          <w:p w14:paraId="208E5CD6" w14:textId="701BF652" w:rsidR="00A22B0C" w:rsidRPr="000D5169" w:rsidRDefault="00A22B0C" w:rsidP="00F12673">
            <w:pPr>
              <w:pStyle w:val="TableEntry"/>
            </w:pPr>
            <w:r w:rsidRPr="000D5169">
              <w:t>Name for this activity definition (computer friendly)</w:t>
            </w:r>
          </w:p>
        </w:tc>
        <w:tc>
          <w:tcPr>
            <w:tcW w:w="2629" w:type="dxa"/>
            <w:tcBorders>
              <w:top w:val="single" w:sz="4" w:space="0" w:color="auto"/>
              <w:left w:val="single" w:sz="4" w:space="0" w:color="auto"/>
              <w:bottom w:val="single" w:sz="4" w:space="0" w:color="auto"/>
              <w:right w:val="single" w:sz="4" w:space="0" w:color="auto"/>
            </w:tcBorders>
          </w:tcPr>
          <w:p w14:paraId="108C423B" w14:textId="57A32FCB" w:rsidR="00A22B0C" w:rsidRPr="000D5169" w:rsidRDefault="00A22B0C" w:rsidP="00F12673">
            <w:pPr>
              <w:pStyle w:val="TableEntry"/>
              <w:rPr>
                <w:bCs/>
              </w:rPr>
            </w:pPr>
            <w:r w:rsidRPr="000D5169">
              <w:t xml:space="preserve">This version of the profile requires the name of the </w:t>
            </w:r>
            <w:proofErr w:type="spellStart"/>
            <w:r w:rsidRPr="000D5169">
              <w:t>activityDefinition</w:t>
            </w:r>
            <w:proofErr w:type="spellEnd"/>
          </w:p>
        </w:tc>
      </w:tr>
      <w:tr w:rsidR="00A22B0C" w:rsidRPr="000D5169" w14:paraId="1ED8E47E"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D756F05" w14:textId="77777777" w:rsidR="00A22B0C" w:rsidRPr="000D5169" w:rsidRDefault="00A22B0C" w:rsidP="00F12673">
            <w:pPr>
              <w:pStyle w:val="TableEntry"/>
            </w:pPr>
            <w:r w:rsidRPr="000D5169">
              <w:t>... title</w:t>
            </w:r>
          </w:p>
        </w:tc>
        <w:tc>
          <w:tcPr>
            <w:tcW w:w="911" w:type="dxa"/>
            <w:tcBorders>
              <w:top w:val="single" w:sz="4" w:space="0" w:color="auto"/>
              <w:left w:val="single" w:sz="4" w:space="0" w:color="auto"/>
              <w:bottom w:val="single" w:sz="4" w:space="0" w:color="auto"/>
              <w:right w:val="single" w:sz="4" w:space="0" w:color="auto"/>
            </w:tcBorders>
          </w:tcPr>
          <w:p w14:paraId="4D310FB9" w14:textId="77777777" w:rsidR="00A22B0C" w:rsidRPr="000D5169" w:rsidRDefault="00A22B0C" w:rsidP="00F12673">
            <w:pPr>
              <w:pStyle w:val="TableEntry"/>
              <w:rPr>
                <w:bCs/>
              </w:rPr>
            </w:pPr>
            <w:r w:rsidRPr="000D5169">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6E34FE40" w14:textId="75609BFD" w:rsidR="00A22B0C" w:rsidRPr="000D5169" w:rsidRDefault="0012488B" w:rsidP="00F12673">
            <w:pPr>
              <w:pStyle w:val="TableEntry"/>
              <w:rPr>
                <w:bCs/>
              </w:rPr>
            </w:pPr>
            <w:r w:rsidRPr="000D5169">
              <w:rPr>
                <w:bCs/>
              </w:rPr>
              <w:t>0</w:t>
            </w:r>
            <w:r w:rsidR="00A22B0C" w:rsidRPr="000D5169">
              <w:rPr>
                <w:bCs/>
              </w:rPr>
              <w:t>..1</w:t>
            </w:r>
          </w:p>
        </w:tc>
        <w:tc>
          <w:tcPr>
            <w:tcW w:w="1505" w:type="dxa"/>
            <w:tcBorders>
              <w:top w:val="single" w:sz="4" w:space="0" w:color="auto"/>
              <w:left w:val="single" w:sz="4" w:space="0" w:color="auto"/>
              <w:bottom w:val="single" w:sz="4" w:space="0" w:color="auto"/>
              <w:right w:val="single" w:sz="4" w:space="0" w:color="auto"/>
            </w:tcBorders>
          </w:tcPr>
          <w:p w14:paraId="065E15C1" w14:textId="75E77195" w:rsidR="00A22B0C" w:rsidRPr="000D5169" w:rsidRDefault="00A22B0C" w:rsidP="00F12673">
            <w:pPr>
              <w:pStyle w:val="TableEntry"/>
            </w:pPr>
            <w:r w:rsidRPr="000D5169">
              <w:t>1..1</w:t>
            </w:r>
          </w:p>
        </w:tc>
        <w:tc>
          <w:tcPr>
            <w:tcW w:w="1871" w:type="dxa"/>
            <w:tcBorders>
              <w:top w:val="single" w:sz="4" w:space="0" w:color="auto"/>
              <w:left w:val="single" w:sz="4" w:space="0" w:color="auto"/>
              <w:bottom w:val="single" w:sz="4" w:space="0" w:color="auto"/>
              <w:right w:val="single" w:sz="4" w:space="0" w:color="auto"/>
            </w:tcBorders>
          </w:tcPr>
          <w:p w14:paraId="020AD97C" w14:textId="692688E1" w:rsidR="00A22B0C" w:rsidRPr="000D5169" w:rsidRDefault="00A22B0C" w:rsidP="00F12673">
            <w:pPr>
              <w:pStyle w:val="TableEntry"/>
            </w:pPr>
            <w:r w:rsidRPr="000D5169">
              <w:t>Name for this plan definition (human friendly)</w:t>
            </w:r>
          </w:p>
        </w:tc>
        <w:tc>
          <w:tcPr>
            <w:tcW w:w="2629" w:type="dxa"/>
            <w:tcBorders>
              <w:top w:val="single" w:sz="4" w:space="0" w:color="auto"/>
              <w:left w:val="single" w:sz="4" w:space="0" w:color="auto"/>
              <w:bottom w:val="single" w:sz="4" w:space="0" w:color="auto"/>
              <w:right w:val="single" w:sz="4" w:space="0" w:color="auto"/>
            </w:tcBorders>
          </w:tcPr>
          <w:p w14:paraId="754623D0" w14:textId="730D0CDF" w:rsidR="00A22B0C" w:rsidRPr="000D5169" w:rsidRDefault="00A22B0C" w:rsidP="00F12673">
            <w:pPr>
              <w:pStyle w:val="TableEntry"/>
              <w:rPr>
                <w:bCs/>
              </w:rPr>
            </w:pPr>
            <w:r w:rsidRPr="000D5169">
              <w:rPr>
                <w:bCs/>
              </w:rPr>
              <w:t>This version of the profile requires a title which is used in an UI.</w:t>
            </w:r>
          </w:p>
        </w:tc>
      </w:tr>
      <w:tr w:rsidR="00A22B0C" w:rsidRPr="000D5169" w14:paraId="6BC5A876"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BDF946D" w14:textId="77777777" w:rsidR="00A22B0C" w:rsidRPr="000D5169" w:rsidRDefault="00A22B0C" w:rsidP="004E10EF">
            <w:pPr>
              <w:pStyle w:val="TableEntry"/>
            </w:pPr>
            <w:r w:rsidRPr="000D5169">
              <w:t>... status</w:t>
            </w:r>
            <w:r w:rsidRPr="000D5169">
              <w:tab/>
            </w:r>
          </w:p>
        </w:tc>
        <w:tc>
          <w:tcPr>
            <w:tcW w:w="911" w:type="dxa"/>
            <w:tcBorders>
              <w:top w:val="single" w:sz="4" w:space="0" w:color="auto"/>
              <w:left w:val="single" w:sz="4" w:space="0" w:color="auto"/>
              <w:bottom w:val="single" w:sz="4" w:space="0" w:color="auto"/>
              <w:right w:val="single" w:sz="4" w:space="0" w:color="auto"/>
            </w:tcBorders>
          </w:tcPr>
          <w:p w14:paraId="5B4E09D7" w14:textId="77777777" w:rsidR="00A22B0C" w:rsidRPr="000D5169" w:rsidRDefault="00A22B0C" w:rsidP="004E10EF">
            <w:pPr>
              <w:pStyle w:val="TableEntry"/>
              <w:rPr>
                <w:bCs/>
              </w:rPr>
            </w:pPr>
            <w:r w:rsidRPr="000D5169">
              <w:rPr>
                <w:bCs/>
              </w:rPr>
              <w:t>?! Σ</w:t>
            </w:r>
          </w:p>
        </w:tc>
        <w:tc>
          <w:tcPr>
            <w:tcW w:w="1015" w:type="dxa"/>
            <w:tcBorders>
              <w:top w:val="single" w:sz="4" w:space="0" w:color="auto"/>
              <w:left w:val="single" w:sz="4" w:space="0" w:color="auto"/>
              <w:bottom w:val="single" w:sz="4" w:space="0" w:color="auto"/>
              <w:right w:val="single" w:sz="4" w:space="0" w:color="auto"/>
            </w:tcBorders>
            <w:noWrap/>
          </w:tcPr>
          <w:p w14:paraId="5BDC5AB1" w14:textId="77777777" w:rsidR="00A22B0C" w:rsidRPr="000D5169" w:rsidRDefault="00A22B0C" w:rsidP="004E10EF">
            <w:pPr>
              <w:pStyle w:val="TableEntry"/>
              <w:rPr>
                <w:bCs/>
              </w:rPr>
            </w:pPr>
            <w:r w:rsidRPr="000D5169">
              <w:rPr>
                <w:bCs/>
              </w:rPr>
              <w:t>1..1</w:t>
            </w:r>
          </w:p>
        </w:tc>
        <w:tc>
          <w:tcPr>
            <w:tcW w:w="1505" w:type="dxa"/>
            <w:tcBorders>
              <w:top w:val="single" w:sz="4" w:space="0" w:color="auto"/>
              <w:left w:val="single" w:sz="4" w:space="0" w:color="auto"/>
              <w:bottom w:val="single" w:sz="4" w:space="0" w:color="auto"/>
              <w:right w:val="single" w:sz="4" w:space="0" w:color="auto"/>
            </w:tcBorders>
          </w:tcPr>
          <w:p w14:paraId="47B74CF7"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2F900D1F" w14:textId="627543CF" w:rsidR="00A22B0C" w:rsidRPr="000D5169" w:rsidRDefault="00A22B0C" w:rsidP="004E10EF">
            <w:pPr>
              <w:pStyle w:val="TableEntry"/>
            </w:pPr>
            <w:r w:rsidRPr="000D5169">
              <w:t>draft | active | retired | unknown</w:t>
            </w:r>
          </w:p>
        </w:tc>
        <w:tc>
          <w:tcPr>
            <w:tcW w:w="2629" w:type="dxa"/>
            <w:tcBorders>
              <w:top w:val="single" w:sz="4" w:space="0" w:color="auto"/>
              <w:left w:val="single" w:sz="4" w:space="0" w:color="auto"/>
              <w:bottom w:val="single" w:sz="4" w:space="0" w:color="auto"/>
              <w:right w:val="single" w:sz="4" w:space="0" w:color="auto"/>
            </w:tcBorders>
          </w:tcPr>
          <w:p w14:paraId="4454296A" w14:textId="77777777" w:rsidR="00A22B0C" w:rsidRPr="000D5169" w:rsidRDefault="00A22B0C" w:rsidP="004E10EF">
            <w:pPr>
              <w:pStyle w:val="TableEntry"/>
              <w:rPr>
                <w:bCs/>
              </w:rPr>
            </w:pPr>
          </w:p>
        </w:tc>
      </w:tr>
      <w:tr w:rsidR="00A22B0C" w:rsidRPr="000D5169" w14:paraId="37C93FFB"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8DCB8B8" w14:textId="77777777" w:rsidR="00A22B0C" w:rsidRPr="000D5169" w:rsidRDefault="00A22B0C" w:rsidP="004E10EF">
            <w:pPr>
              <w:pStyle w:val="TableEntry"/>
            </w:pPr>
            <w:r w:rsidRPr="000D5169">
              <w:t>... experimental</w:t>
            </w:r>
          </w:p>
        </w:tc>
        <w:tc>
          <w:tcPr>
            <w:tcW w:w="911" w:type="dxa"/>
            <w:tcBorders>
              <w:top w:val="single" w:sz="4" w:space="0" w:color="auto"/>
              <w:left w:val="single" w:sz="4" w:space="0" w:color="auto"/>
              <w:bottom w:val="single" w:sz="4" w:space="0" w:color="auto"/>
              <w:right w:val="single" w:sz="4" w:space="0" w:color="auto"/>
            </w:tcBorders>
          </w:tcPr>
          <w:p w14:paraId="66A73C70" w14:textId="77777777" w:rsidR="00A22B0C" w:rsidRPr="000D5169" w:rsidRDefault="00A22B0C" w:rsidP="004E10EF">
            <w:pPr>
              <w:pStyle w:val="TableEntry"/>
              <w:rPr>
                <w:bCs/>
              </w:rPr>
            </w:pPr>
            <w:r w:rsidRPr="000D5169">
              <w:rPr>
                <w:bCs/>
              </w:rPr>
              <w:t>?! 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38C68D79" w14:textId="77777777" w:rsidR="00A22B0C" w:rsidRPr="000D5169" w:rsidRDefault="00A22B0C" w:rsidP="004E10EF">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3B33EF45"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342E2D4E" w14:textId="5E1087BB" w:rsidR="00A22B0C" w:rsidRPr="000D5169" w:rsidRDefault="00A22B0C" w:rsidP="004E10EF">
            <w:pPr>
              <w:pStyle w:val="TableEntry"/>
            </w:pPr>
            <w:r w:rsidRPr="000D5169">
              <w:t>For testing purposes, not real usage</w:t>
            </w:r>
          </w:p>
        </w:tc>
        <w:tc>
          <w:tcPr>
            <w:tcW w:w="2629" w:type="dxa"/>
            <w:tcBorders>
              <w:top w:val="single" w:sz="4" w:space="0" w:color="auto"/>
              <w:left w:val="single" w:sz="4" w:space="0" w:color="auto"/>
              <w:bottom w:val="single" w:sz="4" w:space="0" w:color="auto"/>
              <w:right w:val="single" w:sz="4" w:space="0" w:color="auto"/>
            </w:tcBorders>
          </w:tcPr>
          <w:p w14:paraId="6A8CD4B6" w14:textId="77777777" w:rsidR="00A22B0C" w:rsidRPr="000D5169" w:rsidRDefault="00A22B0C" w:rsidP="004E10EF">
            <w:pPr>
              <w:pStyle w:val="TableEntry"/>
              <w:rPr>
                <w:bCs/>
              </w:rPr>
            </w:pPr>
          </w:p>
        </w:tc>
      </w:tr>
      <w:tr w:rsidR="00A22B0C" w:rsidRPr="000D5169" w14:paraId="46486067"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EA84F4F" w14:textId="77777777" w:rsidR="00A22B0C" w:rsidRPr="000D5169" w:rsidRDefault="00A22B0C" w:rsidP="004E10EF">
            <w:pPr>
              <w:pStyle w:val="TableEntry"/>
            </w:pPr>
            <w:r w:rsidRPr="000D5169">
              <w:t>... date</w:t>
            </w:r>
          </w:p>
        </w:tc>
        <w:tc>
          <w:tcPr>
            <w:tcW w:w="911" w:type="dxa"/>
            <w:tcBorders>
              <w:top w:val="single" w:sz="4" w:space="0" w:color="auto"/>
              <w:left w:val="single" w:sz="4" w:space="0" w:color="auto"/>
              <w:bottom w:val="single" w:sz="4" w:space="0" w:color="auto"/>
              <w:right w:val="single" w:sz="4" w:space="0" w:color="auto"/>
            </w:tcBorders>
          </w:tcPr>
          <w:p w14:paraId="59F75C58" w14:textId="77777777" w:rsidR="00A22B0C" w:rsidRPr="000D5169" w:rsidRDefault="00A22B0C" w:rsidP="004E10EF">
            <w:pPr>
              <w:pStyle w:val="TableEntry"/>
              <w:rPr>
                <w:bCs/>
              </w:rPr>
            </w:pPr>
            <w:r w:rsidRPr="000D5169">
              <w:rPr>
                <w:bCs/>
              </w:rPr>
              <w:t>Σ</w:t>
            </w:r>
          </w:p>
        </w:tc>
        <w:tc>
          <w:tcPr>
            <w:tcW w:w="1015" w:type="dxa"/>
            <w:tcBorders>
              <w:top w:val="single" w:sz="4" w:space="0" w:color="auto"/>
              <w:left w:val="single" w:sz="4" w:space="0" w:color="auto"/>
              <w:bottom w:val="single" w:sz="4" w:space="0" w:color="auto"/>
              <w:right w:val="single" w:sz="4" w:space="0" w:color="auto"/>
            </w:tcBorders>
            <w:noWrap/>
          </w:tcPr>
          <w:p w14:paraId="019E8339" w14:textId="47039F7E" w:rsidR="00A22B0C" w:rsidRPr="000D5169" w:rsidRDefault="0012488B" w:rsidP="004E10EF">
            <w:pPr>
              <w:pStyle w:val="TableEntry"/>
              <w:rPr>
                <w:bCs/>
              </w:rPr>
            </w:pPr>
            <w:r w:rsidRPr="000D5169">
              <w:rPr>
                <w:bCs/>
              </w:rPr>
              <w:t>0</w:t>
            </w:r>
            <w:r w:rsidR="00A22B0C" w:rsidRPr="000D5169">
              <w:rPr>
                <w:bCs/>
              </w:rPr>
              <w:t>..1</w:t>
            </w:r>
          </w:p>
        </w:tc>
        <w:tc>
          <w:tcPr>
            <w:tcW w:w="1505" w:type="dxa"/>
            <w:tcBorders>
              <w:top w:val="single" w:sz="4" w:space="0" w:color="auto"/>
              <w:left w:val="single" w:sz="4" w:space="0" w:color="auto"/>
              <w:bottom w:val="single" w:sz="4" w:space="0" w:color="auto"/>
              <w:right w:val="single" w:sz="4" w:space="0" w:color="auto"/>
            </w:tcBorders>
          </w:tcPr>
          <w:p w14:paraId="0626E1C7" w14:textId="528E91B9" w:rsidR="00A22B0C" w:rsidRPr="000D5169" w:rsidRDefault="00A22B0C" w:rsidP="004E10EF">
            <w:pPr>
              <w:pStyle w:val="TableEntry"/>
            </w:pPr>
            <w:r w:rsidRPr="000D5169">
              <w:t>1..1</w:t>
            </w:r>
          </w:p>
        </w:tc>
        <w:tc>
          <w:tcPr>
            <w:tcW w:w="1871" w:type="dxa"/>
            <w:tcBorders>
              <w:top w:val="single" w:sz="4" w:space="0" w:color="auto"/>
              <w:left w:val="single" w:sz="4" w:space="0" w:color="auto"/>
              <w:bottom w:val="single" w:sz="4" w:space="0" w:color="auto"/>
              <w:right w:val="single" w:sz="4" w:space="0" w:color="auto"/>
            </w:tcBorders>
          </w:tcPr>
          <w:p w14:paraId="391CE0B9" w14:textId="526EF7D7" w:rsidR="00A22B0C" w:rsidRPr="000D5169" w:rsidRDefault="00A22B0C" w:rsidP="004E10EF">
            <w:pPr>
              <w:pStyle w:val="TableEntry"/>
            </w:pPr>
            <w:r w:rsidRPr="000D5169">
              <w:t>Date this was last changed</w:t>
            </w:r>
          </w:p>
        </w:tc>
        <w:tc>
          <w:tcPr>
            <w:tcW w:w="2629" w:type="dxa"/>
            <w:tcBorders>
              <w:top w:val="single" w:sz="4" w:space="0" w:color="auto"/>
              <w:left w:val="single" w:sz="4" w:space="0" w:color="auto"/>
              <w:bottom w:val="single" w:sz="4" w:space="0" w:color="auto"/>
              <w:right w:val="single" w:sz="4" w:space="0" w:color="auto"/>
            </w:tcBorders>
          </w:tcPr>
          <w:p w14:paraId="23E5E9D5" w14:textId="5D08E06D" w:rsidR="00A22B0C" w:rsidRPr="000D5169" w:rsidRDefault="00A22B0C" w:rsidP="004E10EF">
            <w:pPr>
              <w:pStyle w:val="TableEntry"/>
              <w:rPr>
                <w:bCs/>
              </w:rPr>
            </w:pPr>
            <w:r w:rsidRPr="000D5169">
              <w:rPr>
                <w:bCs/>
              </w:rPr>
              <w:t xml:space="preserve">This version of the profile requires a date for when the </w:t>
            </w:r>
            <w:proofErr w:type="spellStart"/>
            <w:r w:rsidRPr="000D5169">
              <w:rPr>
                <w:bCs/>
              </w:rPr>
              <w:t>ActivityDefinition</w:t>
            </w:r>
            <w:proofErr w:type="spellEnd"/>
            <w:r w:rsidRPr="000D5169">
              <w:rPr>
                <w:bCs/>
              </w:rPr>
              <w:t xml:space="preserve"> was last changed</w:t>
            </w:r>
          </w:p>
        </w:tc>
      </w:tr>
      <w:tr w:rsidR="00A22B0C" w:rsidRPr="000D5169" w14:paraId="32AC937B"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1A728F5" w14:textId="77777777" w:rsidR="00A22B0C" w:rsidRPr="000D5169" w:rsidRDefault="00A22B0C" w:rsidP="004E10EF">
            <w:pPr>
              <w:pStyle w:val="TableEntry"/>
            </w:pPr>
            <w:r w:rsidRPr="000D5169">
              <w:t>... publisher</w:t>
            </w:r>
          </w:p>
        </w:tc>
        <w:tc>
          <w:tcPr>
            <w:tcW w:w="911" w:type="dxa"/>
            <w:tcBorders>
              <w:top w:val="single" w:sz="4" w:space="0" w:color="auto"/>
              <w:left w:val="single" w:sz="4" w:space="0" w:color="auto"/>
              <w:bottom w:val="single" w:sz="4" w:space="0" w:color="auto"/>
              <w:right w:val="single" w:sz="4" w:space="0" w:color="auto"/>
            </w:tcBorders>
          </w:tcPr>
          <w:p w14:paraId="64DB1B2A" w14:textId="77777777" w:rsidR="00A22B0C" w:rsidRPr="000D5169" w:rsidRDefault="00A22B0C" w:rsidP="004E10EF">
            <w:pPr>
              <w:pStyle w:val="TableEntry"/>
              <w:rPr>
                <w:bCs/>
              </w:rPr>
            </w:pPr>
            <w:r w:rsidRPr="000D5169">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44AE0422" w14:textId="62B7C19C" w:rsidR="00A22B0C" w:rsidRPr="000D5169" w:rsidRDefault="0012488B" w:rsidP="004E10EF">
            <w:pPr>
              <w:pStyle w:val="TableEntry"/>
              <w:rPr>
                <w:bCs/>
              </w:rPr>
            </w:pPr>
            <w:r w:rsidRPr="000D5169">
              <w:rPr>
                <w:bCs/>
              </w:rPr>
              <w:t>0</w:t>
            </w:r>
            <w:r w:rsidR="00A22B0C" w:rsidRPr="000D5169">
              <w:rPr>
                <w:bCs/>
              </w:rPr>
              <w:t>..1</w:t>
            </w:r>
          </w:p>
        </w:tc>
        <w:tc>
          <w:tcPr>
            <w:tcW w:w="1505" w:type="dxa"/>
            <w:tcBorders>
              <w:top w:val="single" w:sz="4" w:space="0" w:color="auto"/>
              <w:left w:val="single" w:sz="4" w:space="0" w:color="auto"/>
              <w:bottom w:val="single" w:sz="4" w:space="0" w:color="auto"/>
              <w:right w:val="single" w:sz="4" w:space="0" w:color="auto"/>
            </w:tcBorders>
          </w:tcPr>
          <w:p w14:paraId="329F1E7D" w14:textId="5FAF7CD7" w:rsidR="00A22B0C" w:rsidRPr="000D5169" w:rsidRDefault="00A22B0C" w:rsidP="004E10EF">
            <w:pPr>
              <w:pStyle w:val="TableEntry"/>
            </w:pPr>
            <w:r w:rsidRPr="000D5169">
              <w:t>1..1</w:t>
            </w:r>
          </w:p>
        </w:tc>
        <w:tc>
          <w:tcPr>
            <w:tcW w:w="1871" w:type="dxa"/>
            <w:tcBorders>
              <w:top w:val="single" w:sz="4" w:space="0" w:color="auto"/>
              <w:left w:val="single" w:sz="4" w:space="0" w:color="auto"/>
              <w:bottom w:val="single" w:sz="4" w:space="0" w:color="auto"/>
              <w:right w:val="single" w:sz="4" w:space="0" w:color="auto"/>
            </w:tcBorders>
          </w:tcPr>
          <w:p w14:paraId="62E15914" w14:textId="1CB04DA3" w:rsidR="00A22B0C" w:rsidRPr="000D5169" w:rsidRDefault="00A22B0C" w:rsidP="004E10EF">
            <w:pPr>
              <w:pStyle w:val="TableEntry"/>
            </w:pPr>
            <w:r w:rsidRPr="000D5169">
              <w:t>Name of the publisher (organization or individual)</w:t>
            </w:r>
          </w:p>
        </w:tc>
        <w:tc>
          <w:tcPr>
            <w:tcW w:w="2629" w:type="dxa"/>
            <w:tcBorders>
              <w:top w:val="single" w:sz="4" w:space="0" w:color="auto"/>
              <w:left w:val="single" w:sz="4" w:space="0" w:color="auto"/>
              <w:bottom w:val="single" w:sz="4" w:space="0" w:color="auto"/>
              <w:right w:val="single" w:sz="4" w:space="0" w:color="auto"/>
            </w:tcBorders>
          </w:tcPr>
          <w:p w14:paraId="7A232E1A" w14:textId="2CB2E961" w:rsidR="00A22B0C" w:rsidRPr="000D5169" w:rsidRDefault="00A22B0C" w:rsidP="004E10EF">
            <w:pPr>
              <w:pStyle w:val="TableEntry"/>
              <w:rPr>
                <w:bCs/>
              </w:rPr>
            </w:pPr>
            <w:r w:rsidRPr="000D5169">
              <w:rPr>
                <w:bCs/>
              </w:rPr>
              <w:t xml:space="preserve">This version of the profile requires the name of the </w:t>
            </w:r>
            <w:proofErr w:type="spellStart"/>
            <w:r w:rsidRPr="000D5169">
              <w:rPr>
                <w:bCs/>
              </w:rPr>
              <w:t>ActivityDefinition</w:t>
            </w:r>
            <w:proofErr w:type="spellEnd"/>
            <w:r w:rsidRPr="000D5169">
              <w:rPr>
                <w:bCs/>
              </w:rPr>
              <w:t xml:space="preserve"> publisher.</w:t>
            </w:r>
          </w:p>
        </w:tc>
      </w:tr>
      <w:tr w:rsidR="00A22B0C" w:rsidRPr="000D5169" w14:paraId="19A03A54"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1A2AF3A" w14:textId="77777777" w:rsidR="00A22B0C" w:rsidRPr="000D5169" w:rsidRDefault="00A22B0C" w:rsidP="004E10EF">
            <w:pPr>
              <w:pStyle w:val="TableEntry"/>
            </w:pPr>
            <w:r w:rsidRPr="000D5169">
              <w:t>... description</w:t>
            </w:r>
          </w:p>
        </w:tc>
        <w:tc>
          <w:tcPr>
            <w:tcW w:w="911" w:type="dxa"/>
            <w:tcBorders>
              <w:top w:val="single" w:sz="4" w:space="0" w:color="auto"/>
              <w:left w:val="single" w:sz="4" w:space="0" w:color="auto"/>
              <w:bottom w:val="single" w:sz="4" w:space="0" w:color="auto"/>
              <w:right w:val="single" w:sz="4" w:space="0" w:color="auto"/>
            </w:tcBorders>
          </w:tcPr>
          <w:p w14:paraId="7928F9DE" w14:textId="77777777" w:rsidR="00A22B0C" w:rsidRPr="000D5169" w:rsidRDefault="00A22B0C" w:rsidP="004E10EF">
            <w:pPr>
              <w:pStyle w:val="TableEntry"/>
              <w:rPr>
                <w:bCs/>
              </w:rPr>
            </w:pPr>
            <w:r w:rsidRPr="000D5169">
              <w:rPr>
                <w:bCs/>
              </w:rPr>
              <w:t>Σ</w:t>
            </w:r>
          </w:p>
        </w:tc>
        <w:tc>
          <w:tcPr>
            <w:tcW w:w="1015" w:type="dxa"/>
            <w:tcBorders>
              <w:top w:val="single" w:sz="4" w:space="0" w:color="auto"/>
              <w:left w:val="single" w:sz="4" w:space="0" w:color="auto"/>
              <w:bottom w:val="single" w:sz="4" w:space="0" w:color="auto"/>
              <w:right w:val="single" w:sz="4" w:space="0" w:color="auto"/>
            </w:tcBorders>
            <w:noWrap/>
          </w:tcPr>
          <w:p w14:paraId="3406A386" w14:textId="7E36237E" w:rsidR="00A22B0C" w:rsidRPr="000D5169" w:rsidRDefault="0012488B" w:rsidP="004E10EF">
            <w:pPr>
              <w:pStyle w:val="TableEntry"/>
              <w:rPr>
                <w:bCs/>
              </w:rPr>
            </w:pPr>
            <w:r w:rsidRPr="000D5169">
              <w:rPr>
                <w:bCs/>
              </w:rPr>
              <w:t>0</w:t>
            </w:r>
            <w:r w:rsidR="00A22B0C" w:rsidRPr="000D5169">
              <w:rPr>
                <w:bCs/>
              </w:rPr>
              <w:t>..1</w:t>
            </w:r>
          </w:p>
        </w:tc>
        <w:tc>
          <w:tcPr>
            <w:tcW w:w="1505" w:type="dxa"/>
            <w:tcBorders>
              <w:top w:val="single" w:sz="4" w:space="0" w:color="auto"/>
              <w:left w:val="single" w:sz="4" w:space="0" w:color="auto"/>
              <w:bottom w:val="single" w:sz="4" w:space="0" w:color="auto"/>
              <w:right w:val="single" w:sz="4" w:space="0" w:color="auto"/>
            </w:tcBorders>
          </w:tcPr>
          <w:p w14:paraId="3C60DED9" w14:textId="36B26362" w:rsidR="00A22B0C" w:rsidRPr="000D5169" w:rsidRDefault="00A22B0C" w:rsidP="004E10EF">
            <w:pPr>
              <w:pStyle w:val="TableEntry"/>
            </w:pPr>
            <w:r w:rsidRPr="000D5169">
              <w:t>1..1</w:t>
            </w:r>
          </w:p>
        </w:tc>
        <w:tc>
          <w:tcPr>
            <w:tcW w:w="1871" w:type="dxa"/>
            <w:tcBorders>
              <w:top w:val="single" w:sz="4" w:space="0" w:color="auto"/>
              <w:left w:val="single" w:sz="4" w:space="0" w:color="auto"/>
              <w:bottom w:val="single" w:sz="4" w:space="0" w:color="auto"/>
              <w:right w:val="single" w:sz="4" w:space="0" w:color="auto"/>
            </w:tcBorders>
          </w:tcPr>
          <w:p w14:paraId="7DBC187A" w14:textId="1D6164B3" w:rsidR="00A22B0C" w:rsidRPr="000D5169" w:rsidRDefault="00A22B0C" w:rsidP="004E10EF">
            <w:pPr>
              <w:pStyle w:val="TableEntry"/>
            </w:pPr>
            <w:r w:rsidRPr="000D5169">
              <w:t>Natural language description of the activity definition</w:t>
            </w:r>
          </w:p>
        </w:tc>
        <w:tc>
          <w:tcPr>
            <w:tcW w:w="2629" w:type="dxa"/>
            <w:tcBorders>
              <w:top w:val="single" w:sz="4" w:space="0" w:color="auto"/>
              <w:left w:val="single" w:sz="4" w:space="0" w:color="auto"/>
              <w:bottom w:val="single" w:sz="4" w:space="0" w:color="auto"/>
              <w:right w:val="single" w:sz="4" w:space="0" w:color="auto"/>
            </w:tcBorders>
          </w:tcPr>
          <w:p w14:paraId="3404077E" w14:textId="45040F97" w:rsidR="00A22B0C" w:rsidRPr="000D5169" w:rsidRDefault="00A22B0C" w:rsidP="004E10EF">
            <w:pPr>
              <w:pStyle w:val="TableEntry"/>
              <w:rPr>
                <w:bCs/>
              </w:rPr>
            </w:pPr>
            <w:r w:rsidRPr="000D5169">
              <w:rPr>
                <w:bCs/>
              </w:rPr>
              <w:t xml:space="preserve">This version of the profile requires a description of the </w:t>
            </w:r>
            <w:proofErr w:type="spellStart"/>
            <w:r w:rsidRPr="000D5169">
              <w:rPr>
                <w:bCs/>
              </w:rPr>
              <w:t>ActivityDefinition</w:t>
            </w:r>
            <w:proofErr w:type="spellEnd"/>
            <w:r w:rsidRPr="000D5169">
              <w:rPr>
                <w:bCs/>
              </w:rPr>
              <w:t>.</w:t>
            </w:r>
          </w:p>
        </w:tc>
      </w:tr>
      <w:tr w:rsidR="00A22B0C" w:rsidRPr="000D5169" w14:paraId="5822441E"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2EA5BEB" w14:textId="77777777" w:rsidR="00A22B0C" w:rsidRPr="000D5169" w:rsidRDefault="00A22B0C" w:rsidP="004E10EF">
            <w:pPr>
              <w:pStyle w:val="TableEntry"/>
            </w:pPr>
            <w:r w:rsidRPr="000D5169">
              <w:t>... purpose</w:t>
            </w:r>
            <w:r w:rsidRPr="000D5169">
              <w:tab/>
            </w:r>
          </w:p>
        </w:tc>
        <w:tc>
          <w:tcPr>
            <w:tcW w:w="911" w:type="dxa"/>
            <w:tcBorders>
              <w:top w:val="single" w:sz="4" w:space="0" w:color="auto"/>
              <w:left w:val="single" w:sz="4" w:space="0" w:color="auto"/>
              <w:bottom w:val="single" w:sz="4" w:space="0" w:color="auto"/>
              <w:right w:val="single" w:sz="4" w:space="0" w:color="auto"/>
            </w:tcBorders>
          </w:tcPr>
          <w:p w14:paraId="63D51113" w14:textId="77777777" w:rsidR="00A22B0C" w:rsidRPr="000D5169"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FFCE369" w14:textId="77777777" w:rsidR="00A22B0C" w:rsidRPr="000D5169" w:rsidRDefault="00A22B0C" w:rsidP="004E10EF">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466456D1"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23AD275C" w14:textId="6B521108" w:rsidR="00A22B0C" w:rsidRPr="000D5169" w:rsidRDefault="00A22B0C" w:rsidP="004E10EF">
            <w:pPr>
              <w:pStyle w:val="TableEntry"/>
            </w:pPr>
            <w:r w:rsidRPr="000D5169">
              <w:t>Why this activity definition is defined</w:t>
            </w:r>
          </w:p>
        </w:tc>
        <w:tc>
          <w:tcPr>
            <w:tcW w:w="2629" w:type="dxa"/>
            <w:tcBorders>
              <w:top w:val="single" w:sz="4" w:space="0" w:color="auto"/>
              <w:left w:val="single" w:sz="4" w:space="0" w:color="auto"/>
              <w:bottom w:val="single" w:sz="4" w:space="0" w:color="auto"/>
              <w:right w:val="single" w:sz="4" w:space="0" w:color="auto"/>
            </w:tcBorders>
          </w:tcPr>
          <w:p w14:paraId="44CBC3C5" w14:textId="77777777" w:rsidR="00A22B0C" w:rsidRPr="000D5169" w:rsidRDefault="00A22B0C" w:rsidP="004E10EF">
            <w:pPr>
              <w:pStyle w:val="TableEntry"/>
              <w:rPr>
                <w:bCs/>
              </w:rPr>
            </w:pPr>
          </w:p>
        </w:tc>
      </w:tr>
      <w:tr w:rsidR="00A22B0C" w:rsidRPr="000D5169" w14:paraId="333C34AB"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59C0DCA" w14:textId="77777777" w:rsidR="00A22B0C" w:rsidRPr="000D5169" w:rsidRDefault="00A22B0C" w:rsidP="004E10EF">
            <w:pPr>
              <w:pStyle w:val="TableEntry"/>
            </w:pPr>
            <w:r w:rsidRPr="000D5169">
              <w:t>... usage</w:t>
            </w:r>
          </w:p>
        </w:tc>
        <w:tc>
          <w:tcPr>
            <w:tcW w:w="911" w:type="dxa"/>
            <w:tcBorders>
              <w:top w:val="single" w:sz="4" w:space="0" w:color="auto"/>
              <w:left w:val="single" w:sz="4" w:space="0" w:color="auto"/>
              <w:bottom w:val="single" w:sz="4" w:space="0" w:color="auto"/>
              <w:right w:val="single" w:sz="4" w:space="0" w:color="auto"/>
            </w:tcBorders>
          </w:tcPr>
          <w:p w14:paraId="3EC9BE86" w14:textId="77777777" w:rsidR="00A22B0C" w:rsidRPr="000D5169"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C9EE0BC" w14:textId="0B64E4CC" w:rsidR="00A22B0C" w:rsidRPr="000D5169" w:rsidRDefault="00A22B0C" w:rsidP="004E10EF">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0C64444A"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56208621" w14:textId="126373F5" w:rsidR="00A22B0C" w:rsidRPr="000D5169" w:rsidRDefault="00A22B0C" w:rsidP="004E10EF">
            <w:pPr>
              <w:pStyle w:val="TableEntry"/>
            </w:pPr>
            <w:r w:rsidRPr="000D5169">
              <w:t>Describes the clinical usage of the asset</w:t>
            </w:r>
          </w:p>
        </w:tc>
        <w:tc>
          <w:tcPr>
            <w:tcW w:w="2629" w:type="dxa"/>
            <w:tcBorders>
              <w:top w:val="single" w:sz="4" w:space="0" w:color="auto"/>
              <w:left w:val="single" w:sz="4" w:space="0" w:color="auto"/>
              <w:bottom w:val="single" w:sz="4" w:space="0" w:color="auto"/>
              <w:right w:val="single" w:sz="4" w:space="0" w:color="auto"/>
            </w:tcBorders>
          </w:tcPr>
          <w:p w14:paraId="38C6872A" w14:textId="77777777" w:rsidR="00A22B0C" w:rsidRPr="000D5169" w:rsidRDefault="00A22B0C" w:rsidP="004E10EF">
            <w:pPr>
              <w:pStyle w:val="TableEntry"/>
              <w:rPr>
                <w:bCs/>
              </w:rPr>
            </w:pPr>
          </w:p>
        </w:tc>
      </w:tr>
      <w:tr w:rsidR="00A22B0C" w:rsidRPr="000D5169" w14:paraId="50B6D41C"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7BD58DE" w14:textId="77777777" w:rsidR="00A22B0C" w:rsidRPr="000D5169" w:rsidRDefault="00A22B0C" w:rsidP="004E10EF">
            <w:pPr>
              <w:pStyle w:val="TableEntry"/>
            </w:pPr>
            <w:r w:rsidRPr="000D5169">
              <w:t xml:space="preserve">... </w:t>
            </w:r>
            <w:proofErr w:type="spellStart"/>
            <w:r w:rsidRPr="000D5169">
              <w:t>approvalDate</w:t>
            </w:r>
            <w:proofErr w:type="spellEnd"/>
          </w:p>
        </w:tc>
        <w:tc>
          <w:tcPr>
            <w:tcW w:w="911" w:type="dxa"/>
            <w:tcBorders>
              <w:top w:val="single" w:sz="4" w:space="0" w:color="auto"/>
              <w:left w:val="single" w:sz="4" w:space="0" w:color="auto"/>
              <w:bottom w:val="single" w:sz="4" w:space="0" w:color="auto"/>
              <w:right w:val="single" w:sz="4" w:space="0" w:color="auto"/>
            </w:tcBorders>
          </w:tcPr>
          <w:p w14:paraId="260700D6" w14:textId="77777777" w:rsidR="00A22B0C" w:rsidRPr="000D5169"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5B7D074" w14:textId="77777777" w:rsidR="00A22B0C" w:rsidRPr="000D5169" w:rsidRDefault="00A22B0C" w:rsidP="004E10EF">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79D60800"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27C4F39E" w14:textId="7D9C8CE4" w:rsidR="00A22B0C" w:rsidRPr="000D5169" w:rsidRDefault="00A22B0C" w:rsidP="004E10EF">
            <w:pPr>
              <w:pStyle w:val="TableEntry"/>
            </w:pPr>
            <w:r w:rsidRPr="000D5169">
              <w:t>When the activity definition was approved by publisher</w:t>
            </w:r>
          </w:p>
        </w:tc>
        <w:tc>
          <w:tcPr>
            <w:tcW w:w="2629" w:type="dxa"/>
            <w:tcBorders>
              <w:top w:val="single" w:sz="4" w:space="0" w:color="auto"/>
              <w:left w:val="single" w:sz="4" w:space="0" w:color="auto"/>
              <w:bottom w:val="single" w:sz="4" w:space="0" w:color="auto"/>
              <w:right w:val="single" w:sz="4" w:space="0" w:color="auto"/>
            </w:tcBorders>
          </w:tcPr>
          <w:p w14:paraId="49C2C971" w14:textId="77777777" w:rsidR="00A22B0C" w:rsidRPr="000D5169" w:rsidRDefault="00A22B0C" w:rsidP="004E10EF">
            <w:pPr>
              <w:pStyle w:val="TableEntry"/>
              <w:rPr>
                <w:bCs/>
              </w:rPr>
            </w:pPr>
          </w:p>
        </w:tc>
      </w:tr>
      <w:tr w:rsidR="00A22B0C" w:rsidRPr="000D5169" w14:paraId="126B1A3A"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10F40AC5" w14:textId="77777777" w:rsidR="00A22B0C" w:rsidRPr="000D5169" w:rsidRDefault="00A22B0C" w:rsidP="004E10EF">
            <w:pPr>
              <w:pStyle w:val="TableEntry"/>
            </w:pPr>
            <w:r w:rsidRPr="000D5169">
              <w:t xml:space="preserve">... </w:t>
            </w:r>
            <w:proofErr w:type="spellStart"/>
            <w:r w:rsidRPr="000D5169">
              <w:t>lastReviewDate</w:t>
            </w:r>
            <w:proofErr w:type="spellEnd"/>
          </w:p>
        </w:tc>
        <w:tc>
          <w:tcPr>
            <w:tcW w:w="911" w:type="dxa"/>
            <w:tcBorders>
              <w:top w:val="single" w:sz="4" w:space="0" w:color="auto"/>
              <w:left w:val="single" w:sz="4" w:space="0" w:color="auto"/>
              <w:bottom w:val="single" w:sz="4" w:space="0" w:color="auto"/>
              <w:right w:val="single" w:sz="4" w:space="0" w:color="auto"/>
            </w:tcBorders>
          </w:tcPr>
          <w:p w14:paraId="7D4DDDD0" w14:textId="77777777" w:rsidR="00A22B0C" w:rsidRPr="000D5169"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2F4361E2" w14:textId="2B03EF08" w:rsidR="00A22B0C" w:rsidRPr="000D5169" w:rsidRDefault="0012488B" w:rsidP="004E10EF">
            <w:pPr>
              <w:pStyle w:val="TableEntry"/>
              <w:rPr>
                <w:bCs/>
              </w:rPr>
            </w:pPr>
            <w:r w:rsidRPr="000D5169">
              <w:rPr>
                <w:bCs/>
              </w:rPr>
              <w:t>0</w:t>
            </w:r>
            <w:r w:rsidR="00A22B0C" w:rsidRPr="000D5169">
              <w:rPr>
                <w:bCs/>
              </w:rPr>
              <w:t>..1</w:t>
            </w:r>
          </w:p>
        </w:tc>
        <w:tc>
          <w:tcPr>
            <w:tcW w:w="1505" w:type="dxa"/>
            <w:tcBorders>
              <w:top w:val="single" w:sz="4" w:space="0" w:color="auto"/>
              <w:left w:val="single" w:sz="4" w:space="0" w:color="auto"/>
              <w:bottom w:val="single" w:sz="4" w:space="0" w:color="auto"/>
              <w:right w:val="single" w:sz="4" w:space="0" w:color="auto"/>
            </w:tcBorders>
          </w:tcPr>
          <w:p w14:paraId="029C5AD0" w14:textId="490ED27B" w:rsidR="00A22B0C" w:rsidRPr="000D5169" w:rsidRDefault="00A22B0C" w:rsidP="004E10EF">
            <w:pPr>
              <w:pStyle w:val="TableEntry"/>
            </w:pPr>
            <w:r w:rsidRPr="000D5169">
              <w:t>1..1</w:t>
            </w:r>
          </w:p>
        </w:tc>
        <w:tc>
          <w:tcPr>
            <w:tcW w:w="1871" w:type="dxa"/>
            <w:tcBorders>
              <w:top w:val="single" w:sz="4" w:space="0" w:color="auto"/>
              <w:left w:val="single" w:sz="4" w:space="0" w:color="auto"/>
              <w:bottom w:val="single" w:sz="4" w:space="0" w:color="auto"/>
              <w:right w:val="single" w:sz="4" w:space="0" w:color="auto"/>
            </w:tcBorders>
          </w:tcPr>
          <w:p w14:paraId="470EF58A" w14:textId="22FDEDE6" w:rsidR="00A22B0C" w:rsidRPr="000D5169" w:rsidRDefault="00A22B0C" w:rsidP="004E10EF">
            <w:pPr>
              <w:pStyle w:val="TableEntry"/>
            </w:pPr>
            <w:r w:rsidRPr="000D5169">
              <w:t>When the activity definition was last reviewed</w:t>
            </w:r>
          </w:p>
        </w:tc>
        <w:tc>
          <w:tcPr>
            <w:tcW w:w="2629" w:type="dxa"/>
            <w:tcBorders>
              <w:top w:val="single" w:sz="4" w:space="0" w:color="auto"/>
              <w:left w:val="single" w:sz="4" w:space="0" w:color="auto"/>
              <w:bottom w:val="single" w:sz="4" w:space="0" w:color="auto"/>
              <w:right w:val="single" w:sz="4" w:space="0" w:color="auto"/>
            </w:tcBorders>
          </w:tcPr>
          <w:p w14:paraId="23EE9231" w14:textId="2E1415AD" w:rsidR="00A22B0C" w:rsidRPr="000D5169" w:rsidRDefault="00A22B0C" w:rsidP="004E10EF">
            <w:pPr>
              <w:pStyle w:val="TableEntry"/>
              <w:rPr>
                <w:bCs/>
              </w:rPr>
            </w:pPr>
            <w:r w:rsidRPr="000D5169">
              <w:rPr>
                <w:bCs/>
              </w:rPr>
              <w:t xml:space="preserve">This version of the profile requires a date when the </w:t>
            </w:r>
            <w:proofErr w:type="spellStart"/>
            <w:r w:rsidRPr="000D5169">
              <w:rPr>
                <w:bCs/>
              </w:rPr>
              <w:t>ActivityDefinition</w:t>
            </w:r>
            <w:proofErr w:type="spellEnd"/>
            <w:r w:rsidRPr="000D5169">
              <w:rPr>
                <w:bCs/>
              </w:rPr>
              <w:t xml:space="preserve"> was last reviewed. </w:t>
            </w:r>
          </w:p>
        </w:tc>
      </w:tr>
      <w:tr w:rsidR="00A22B0C" w:rsidRPr="000D5169" w14:paraId="56CE565F"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31D9CDEE" w14:textId="77777777" w:rsidR="00A22B0C" w:rsidRPr="000D5169" w:rsidRDefault="00A22B0C" w:rsidP="004E10EF">
            <w:pPr>
              <w:pStyle w:val="TableEntry"/>
            </w:pPr>
            <w:r w:rsidRPr="000D5169">
              <w:t xml:space="preserve">... </w:t>
            </w:r>
            <w:proofErr w:type="spellStart"/>
            <w:r w:rsidRPr="000D5169">
              <w:t>effectivePeriod</w:t>
            </w:r>
            <w:proofErr w:type="spellEnd"/>
          </w:p>
        </w:tc>
        <w:tc>
          <w:tcPr>
            <w:tcW w:w="911" w:type="dxa"/>
            <w:tcBorders>
              <w:top w:val="single" w:sz="4" w:space="0" w:color="auto"/>
              <w:left w:val="single" w:sz="4" w:space="0" w:color="auto"/>
              <w:bottom w:val="single" w:sz="4" w:space="0" w:color="auto"/>
              <w:right w:val="single" w:sz="4" w:space="0" w:color="auto"/>
            </w:tcBorders>
          </w:tcPr>
          <w:p w14:paraId="0BBDF968" w14:textId="77777777" w:rsidR="00A22B0C" w:rsidRPr="000D5169" w:rsidRDefault="00A22B0C" w:rsidP="004E10EF">
            <w:pPr>
              <w:pStyle w:val="TableEntry"/>
              <w:rPr>
                <w:bCs/>
              </w:rPr>
            </w:pPr>
            <w:r w:rsidRPr="000D5169">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1215CB5F" w14:textId="4125A54D" w:rsidR="00A22B0C" w:rsidRPr="000D5169" w:rsidRDefault="0012488B" w:rsidP="004E10EF">
            <w:pPr>
              <w:pStyle w:val="TableEntry"/>
              <w:rPr>
                <w:bCs/>
              </w:rPr>
            </w:pPr>
            <w:r w:rsidRPr="000D5169">
              <w:rPr>
                <w:bCs/>
              </w:rPr>
              <w:t>0</w:t>
            </w:r>
            <w:r w:rsidR="00A22B0C" w:rsidRPr="000D5169">
              <w:rPr>
                <w:bCs/>
              </w:rPr>
              <w:t>..1</w:t>
            </w:r>
          </w:p>
        </w:tc>
        <w:tc>
          <w:tcPr>
            <w:tcW w:w="1505" w:type="dxa"/>
            <w:tcBorders>
              <w:top w:val="single" w:sz="4" w:space="0" w:color="auto"/>
              <w:left w:val="single" w:sz="4" w:space="0" w:color="auto"/>
              <w:bottom w:val="single" w:sz="4" w:space="0" w:color="auto"/>
              <w:right w:val="single" w:sz="4" w:space="0" w:color="auto"/>
            </w:tcBorders>
          </w:tcPr>
          <w:p w14:paraId="1E559DEC" w14:textId="35232F2D"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6927C504" w14:textId="43549143" w:rsidR="00A22B0C" w:rsidRPr="000D5169" w:rsidRDefault="00A22B0C" w:rsidP="004E10EF">
            <w:pPr>
              <w:pStyle w:val="TableEntry"/>
            </w:pPr>
            <w:r w:rsidRPr="000D5169">
              <w:t>When the activity definition is expected to be used</w:t>
            </w:r>
          </w:p>
        </w:tc>
        <w:tc>
          <w:tcPr>
            <w:tcW w:w="2629" w:type="dxa"/>
            <w:tcBorders>
              <w:top w:val="single" w:sz="4" w:space="0" w:color="auto"/>
              <w:left w:val="single" w:sz="4" w:space="0" w:color="auto"/>
              <w:bottom w:val="single" w:sz="4" w:space="0" w:color="auto"/>
              <w:right w:val="single" w:sz="4" w:space="0" w:color="auto"/>
            </w:tcBorders>
          </w:tcPr>
          <w:p w14:paraId="35BE0B90" w14:textId="4295D4EB" w:rsidR="00A22B0C" w:rsidRPr="000D5169" w:rsidRDefault="00A22B0C" w:rsidP="004E10EF">
            <w:pPr>
              <w:pStyle w:val="TableEntry"/>
              <w:rPr>
                <w:bCs/>
              </w:rPr>
            </w:pPr>
          </w:p>
        </w:tc>
      </w:tr>
      <w:tr w:rsidR="00AC385E" w:rsidRPr="000D5169" w14:paraId="004621EE"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4EC79435" w14:textId="45233721" w:rsidR="00AC385E" w:rsidRPr="000D5169" w:rsidRDefault="00AC385E" w:rsidP="004E10EF">
            <w:pPr>
              <w:pStyle w:val="TableEntry"/>
            </w:pPr>
            <w:r w:rsidRPr="000D5169">
              <w:lastRenderedPageBreak/>
              <w:t>…. id</w:t>
            </w:r>
          </w:p>
        </w:tc>
        <w:tc>
          <w:tcPr>
            <w:tcW w:w="911" w:type="dxa"/>
            <w:tcBorders>
              <w:top w:val="single" w:sz="4" w:space="0" w:color="auto"/>
              <w:left w:val="single" w:sz="4" w:space="0" w:color="auto"/>
              <w:bottom w:val="single" w:sz="4" w:space="0" w:color="auto"/>
              <w:right w:val="single" w:sz="4" w:space="0" w:color="auto"/>
            </w:tcBorders>
          </w:tcPr>
          <w:p w14:paraId="598DA1C0" w14:textId="77777777" w:rsidR="00AC385E" w:rsidRPr="000D5169" w:rsidRDefault="00AC385E"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29831D31" w14:textId="1F301FE3" w:rsidR="00AC385E" w:rsidRPr="000D5169" w:rsidRDefault="00AC385E" w:rsidP="004E10EF">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26039D7F" w14:textId="77777777" w:rsidR="00AC385E" w:rsidRPr="000D5169" w:rsidRDefault="00AC385E"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73BDC98E" w14:textId="59DEE895" w:rsidR="00AC385E" w:rsidRPr="000D5169" w:rsidRDefault="00AC385E" w:rsidP="004E10EF">
            <w:pPr>
              <w:pStyle w:val="TableEntry"/>
            </w:pPr>
            <w:r w:rsidRPr="000D5169">
              <w:t>unique id for the element within a resource (for internal references). This may be any string value that does not contain spaces.</w:t>
            </w:r>
          </w:p>
        </w:tc>
        <w:tc>
          <w:tcPr>
            <w:tcW w:w="2629" w:type="dxa"/>
            <w:tcBorders>
              <w:top w:val="single" w:sz="4" w:space="0" w:color="auto"/>
              <w:left w:val="single" w:sz="4" w:space="0" w:color="auto"/>
              <w:bottom w:val="single" w:sz="4" w:space="0" w:color="auto"/>
              <w:right w:val="single" w:sz="4" w:space="0" w:color="auto"/>
            </w:tcBorders>
          </w:tcPr>
          <w:p w14:paraId="52EA442C" w14:textId="77777777" w:rsidR="00AC385E" w:rsidRPr="000D5169" w:rsidRDefault="00AC385E" w:rsidP="004E10EF">
            <w:pPr>
              <w:pStyle w:val="TableEntry"/>
              <w:rPr>
                <w:bCs/>
              </w:rPr>
            </w:pPr>
          </w:p>
        </w:tc>
      </w:tr>
      <w:tr w:rsidR="00AC385E" w:rsidRPr="000D5169" w14:paraId="6C46491A"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313EB228" w14:textId="6DB837CC" w:rsidR="00AC385E" w:rsidRPr="000D5169" w:rsidRDefault="00AC385E" w:rsidP="004E10EF">
            <w:pPr>
              <w:pStyle w:val="TableEntry"/>
            </w:pPr>
            <w:r w:rsidRPr="000D5169">
              <w:t>…. start</w:t>
            </w:r>
          </w:p>
        </w:tc>
        <w:tc>
          <w:tcPr>
            <w:tcW w:w="911" w:type="dxa"/>
            <w:tcBorders>
              <w:top w:val="single" w:sz="4" w:space="0" w:color="auto"/>
              <w:left w:val="single" w:sz="4" w:space="0" w:color="auto"/>
              <w:bottom w:val="single" w:sz="4" w:space="0" w:color="auto"/>
              <w:right w:val="single" w:sz="4" w:space="0" w:color="auto"/>
            </w:tcBorders>
          </w:tcPr>
          <w:p w14:paraId="4D45855E" w14:textId="77777777" w:rsidR="00AC385E" w:rsidRPr="000D5169" w:rsidRDefault="00AC385E"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7F1A4302" w14:textId="2ABE59B4" w:rsidR="00AC385E" w:rsidRPr="000D5169" w:rsidRDefault="00AC385E" w:rsidP="004E10EF">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2D899817" w14:textId="359406E7" w:rsidR="00AC385E" w:rsidRPr="000D5169" w:rsidRDefault="00AC385E" w:rsidP="004E10EF">
            <w:pPr>
              <w:pStyle w:val="TableEntry"/>
            </w:pPr>
            <w:r w:rsidRPr="000D5169">
              <w:t>1..1</w:t>
            </w:r>
          </w:p>
        </w:tc>
        <w:tc>
          <w:tcPr>
            <w:tcW w:w="1871" w:type="dxa"/>
            <w:tcBorders>
              <w:top w:val="single" w:sz="4" w:space="0" w:color="auto"/>
              <w:left w:val="single" w:sz="4" w:space="0" w:color="auto"/>
              <w:bottom w:val="single" w:sz="4" w:space="0" w:color="auto"/>
              <w:right w:val="single" w:sz="4" w:space="0" w:color="auto"/>
            </w:tcBorders>
          </w:tcPr>
          <w:p w14:paraId="129C87A5" w14:textId="0E3986F0" w:rsidR="00AC385E" w:rsidRPr="000D5169" w:rsidRDefault="00AC385E" w:rsidP="004E10EF">
            <w:pPr>
              <w:pStyle w:val="TableEntry"/>
            </w:pPr>
            <w:r w:rsidRPr="000D5169">
              <w:t>The start of the period.</w:t>
            </w:r>
          </w:p>
        </w:tc>
        <w:tc>
          <w:tcPr>
            <w:tcW w:w="2629" w:type="dxa"/>
            <w:tcBorders>
              <w:top w:val="single" w:sz="4" w:space="0" w:color="auto"/>
              <w:left w:val="single" w:sz="4" w:space="0" w:color="auto"/>
              <w:bottom w:val="single" w:sz="4" w:space="0" w:color="auto"/>
              <w:right w:val="single" w:sz="4" w:space="0" w:color="auto"/>
            </w:tcBorders>
          </w:tcPr>
          <w:p w14:paraId="1A0C7DE4" w14:textId="08BE0CC4" w:rsidR="00AC385E" w:rsidRPr="000D5169" w:rsidRDefault="00AC385E" w:rsidP="004E10EF">
            <w:pPr>
              <w:pStyle w:val="TableEntry"/>
              <w:rPr>
                <w:bCs/>
              </w:rPr>
            </w:pPr>
            <w:r w:rsidRPr="000D5169">
              <w:rPr>
                <w:bCs/>
              </w:rPr>
              <w:t xml:space="preserve">This version of the profile requires an </w:t>
            </w:r>
            <w:proofErr w:type="spellStart"/>
            <w:r w:rsidRPr="000D5169">
              <w:rPr>
                <w:bCs/>
              </w:rPr>
              <w:t>effectivePeriod</w:t>
            </w:r>
            <w:proofErr w:type="spellEnd"/>
            <w:r w:rsidRPr="000D5169">
              <w:rPr>
                <w:bCs/>
              </w:rPr>
              <w:t xml:space="preserve"> of </w:t>
            </w:r>
            <w:proofErr w:type="spellStart"/>
            <w:proofErr w:type="gramStart"/>
            <w:r w:rsidRPr="000D5169">
              <w:rPr>
                <w:bCs/>
              </w:rPr>
              <w:t>period.start</w:t>
            </w:r>
            <w:proofErr w:type="spellEnd"/>
            <w:proofErr w:type="gramEnd"/>
            <w:r w:rsidRPr="000D5169">
              <w:rPr>
                <w:bCs/>
              </w:rPr>
              <w:t xml:space="preserve"> when the </w:t>
            </w:r>
            <w:proofErr w:type="spellStart"/>
            <w:r w:rsidRPr="000D5169">
              <w:rPr>
                <w:bCs/>
              </w:rPr>
              <w:t>ActivityDefinition</w:t>
            </w:r>
            <w:proofErr w:type="spellEnd"/>
            <w:r w:rsidRPr="000D5169">
              <w:rPr>
                <w:bCs/>
              </w:rPr>
              <w:t xml:space="preserve"> status value is active</w:t>
            </w:r>
          </w:p>
        </w:tc>
      </w:tr>
      <w:tr w:rsidR="00AC385E" w:rsidRPr="000D5169" w14:paraId="0937B110"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8CDEF08" w14:textId="0C96D3E3" w:rsidR="00AC385E" w:rsidRPr="000D5169" w:rsidRDefault="00AC385E" w:rsidP="004E10EF">
            <w:pPr>
              <w:pStyle w:val="TableEntry"/>
            </w:pPr>
            <w:r w:rsidRPr="000D5169">
              <w:t>…. end</w:t>
            </w:r>
          </w:p>
        </w:tc>
        <w:tc>
          <w:tcPr>
            <w:tcW w:w="911" w:type="dxa"/>
            <w:tcBorders>
              <w:top w:val="single" w:sz="4" w:space="0" w:color="auto"/>
              <w:left w:val="single" w:sz="4" w:space="0" w:color="auto"/>
              <w:bottom w:val="single" w:sz="4" w:space="0" w:color="auto"/>
              <w:right w:val="single" w:sz="4" w:space="0" w:color="auto"/>
            </w:tcBorders>
          </w:tcPr>
          <w:p w14:paraId="3F57E391" w14:textId="77777777" w:rsidR="00AC385E" w:rsidRPr="000D5169" w:rsidRDefault="00AC385E"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29C20D77" w14:textId="54D1EAF5" w:rsidR="00AC385E" w:rsidRPr="000D5169" w:rsidRDefault="00AC385E" w:rsidP="004E10EF">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148B5544" w14:textId="77777777" w:rsidR="00AC385E" w:rsidRPr="000D5169" w:rsidRDefault="00AC385E"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4052CCAC" w14:textId="19611EFB" w:rsidR="00AC385E" w:rsidRPr="000D5169" w:rsidRDefault="00AC385E" w:rsidP="004E10EF">
            <w:pPr>
              <w:pStyle w:val="TableEntry"/>
            </w:pPr>
            <w:r w:rsidRPr="000D5169">
              <w:t>The end of the period.</w:t>
            </w:r>
          </w:p>
        </w:tc>
        <w:tc>
          <w:tcPr>
            <w:tcW w:w="2629" w:type="dxa"/>
            <w:tcBorders>
              <w:top w:val="single" w:sz="4" w:space="0" w:color="auto"/>
              <w:left w:val="single" w:sz="4" w:space="0" w:color="auto"/>
              <w:bottom w:val="single" w:sz="4" w:space="0" w:color="auto"/>
              <w:right w:val="single" w:sz="4" w:space="0" w:color="auto"/>
            </w:tcBorders>
          </w:tcPr>
          <w:p w14:paraId="4382BA73" w14:textId="77777777" w:rsidR="00AC385E" w:rsidRPr="000D5169" w:rsidRDefault="00AC385E" w:rsidP="004E10EF">
            <w:pPr>
              <w:pStyle w:val="TableEntry"/>
              <w:rPr>
                <w:bCs/>
              </w:rPr>
            </w:pPr>
          </w:p>
        </w:tc>
      </w:tr>
      <w:tr w:rsidR="00A22B0C" w:rsidRPr="000D5169" w14:paraId="7F4A321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4D46A28" w14:textId="77777777" w:rsidR="00A22B0C" w:rsidRPr="000D5169" w:rsidRDefault="00A22B0C" w:rsidP="004E10EF">
            <w:pPr>
              <w:pStyle w:val="TableEntry"/>
            </w:pPr>
            <w:r w:rsidRPr="000D5169">
              <w:t xml:space="preserve">... </w:t>
            </w:r>
            <w:proofErr w:type="spellStart"/>
            <w:r w:rsidRPr="000D5169">
              <w:t>useContext</w:t>
            </w:r>
            <w:proofErr w:type="spellEnd"/>
          </w:p>
        </w:tc>
        <w:tc>
          <w:tcPr>
            <w:tcW w:w="911" w:type="dxa"/>
            <w:tcBorders>
              <w:top w:val="single" w:sz="4" w:space="0" w:color="auto"/>
              <w:left w:val="single" w:sz="4" w:space="0" w:color="auto"/>
              <w:bottom w:val="single" w:sz="4" w:space="0" w:color="auto"/>
              <w:right w:val="single" w:sz="4" w:space="0" w:color="auto"/>
            </w:tcBorders>
          </w:tcPr>
          <w:p w14:paraId="23F94CBC" w14:textId="77777777" w:rsidR="00A22B0C" w:rsidRPr="000D5169" w:rsidRDefault="00A22B0C" w:rsidP="004E10EF">
            <w:pPr>
              <w:pStyle w:val="TableEntry"/>
              <w:rPr>
                <w:bCs/>
              </w:rPr>
            </w:pPr>
            <w:r w:rsidRPr="000D5169">
              <w:rPr>
                <w:bCs/>
              </w:rPr>
              <w:t>Σ</w:t>
            </w:r>
          </w:p>
        </w:tc>
        <w:tc>
          <w:tcPr>
            <w:tcW w:w="1015" w:type="dxa"/>
            <w:tcBorders>
              <w:top w:val="single" w:sz="4" w:space="0" w:color="auto"/>
              <w:left w:val="single" w:sz="4" w:space="0" w:color="auto"/>
              <w:bottom w:val="single" w:sz="4" w:space="0" w:color="auto"/>
              <w:right w:val="single" w:sz="4" w:space="0" w:color="auto"/>
            </w:tcBorders>
            <w:noWrap/>
          </w:tcPr>
          <w:p w14:paraId="2E0197B9" w14:textId="6602A928" w:rsidR="00A22B0C" w:rsidRPr="000D5169" w:rsidRDefault="0012488B" w:rsidP="004E10EF">
            <w:pPr>
              <w:pStyle w:val="TableEntry"/>
              <w:rPr>
                <w:bCs/>
              </w:rPr>
            </w:pPr>
            <w:proofErr w:type="gramStart"/>
            <w:r w:rsidRPr="000D5169">
              <w:rPr>
                <w:bCs/>
              </w:rPr>
              <w:t>0</w:t>
            </w:r>
            <w:r w:rsidR="00A22B0C" w:rsidRPr="000D5169">
              <w:rPr>
                <w:bCs/>
              </w:rPr>
              <w:t>..*</w:t>
            </w:r>
            <w:proofErr w:type="gramEnd"/>
          </w:p>
        </w:tc>
        <w:tc>
          <w:tcPr>
            <w:tcW w:w="1505" w:type="dxa"/>
            <w:tcBorders>
              <w:top w:val="single" w:sz="4" w:space="0" w:color="auto"/>
              <w:left w:val="single" w:sz="4" w:space="0" w:color="auto"/>
              <w:bottom w:val="single" w:sz="4" w:space="0" w:color="auto"/>
              <w:right w:val="single" w:sz="4" w:space="0" w:color="auto"/>
            </w:tcBorders>
          </w:tcPr>
          <w:p w14:paraId="48B949B3" w14:textId="47A187F3" w:rsidR="00A22B0C" w:rsidRPr="000D5169" w:rsidRDefault="00A22B0C" w:rsidP="004E10EF">
            <w:pPr>
              <w:pStyle w:val="TableEntry"/>
            </w:pPr>
            <w:proofErr w:type="gramStart"/>
            <w:r w:rsidRPr="000D5169">
              <w:t>1..*</w:t>
            </w:r>
            <w:proofErr w:type="gramEnd"/>
          </w:p>
        </w:tc>
        <w:tc>
          <w:tcPr>
            <w:tcW w:w="1871" w:type="dxa"/>
            <w:tcBorders>
              <w:top w:val="single" w:sz="4" w:space="0" w:color="auto"/>
              <w:left w:val="single" w:sz="4" w:space="0" w:color="auto"/>
              <w:bottom w:val="single" w:sz="4" w:space="0" w:color="auto"/>
              <w:right w:val="single" w:sz="4" w:space="0" w:color="auto"/>
            </w:tcBorders>
          </w:tcPr>
          <w:p w14:paraId="0E265C5E" w14:textId="55982466" w:rsidR="00A22B0C" w:rsidRPr="000D5169" w:rsidRDefault="00A22B0C" w:rsidP="004E10EF">
            <w:pPr>
              <w:pStyle w:val="TableEntry"/>
            </w:pPr>
            <w:r w:rsidRPr="000D5169">
              <w:t>Context the content is intended to support</w:t>
            </w:r>
          </w:p>
        </w:tc>
        <w:tc>
          <w:tcPr>
            <w:tcW w:w="2629" w:type="dxa"/>
            <w:tcBorders>
              <w:top w:val="single" w:sz="4" w:space="0" w:color="auto"/>
              <w:left w:val="single" w:sz="4" w:space="0" w:color="auto"/>
              <w:bottom w:val="single" w:sz="4" w:space="0" w:color="auto"/>
              <w:right w:val="single" w:sz="4" w:space="0" w:color="auto"/>
            </w:tcBorders>
          </w:tcPr>
          <w:p w14:paraId="70B2328D" w14:textId="021C9B1A" w:rsidR="00A22B0C" w:rsidRPr="000D5169" w:rsidRDefault="00A22B0C" w:rsidP="004E10EF">
            <w:pPr>
              <w:pStyle w:val="TableEntry"/>
              <w:rPr>
                <w:bCs/>
              </w:rPr>
            </w:pPr>
            <w:r w:rsidRPr="000D5169">
              <w:rPr>
                <w:bCs/>
              </w:rPr>
              <w:t xml:space="preserve">This version of the profile requires a </w:t>
            </w:r>
            <w:proofErr w:type="spellStart"/>
            <w:r w:rsidRPr="000D5169">
              <w:rPr>
                <w:bCs/>
              </w:rPr>
              <w:t>useContext</w:t>
            </w:r>
            <w:proofErr w:type="spellEnd"/>
            <w:r w:rsidRPr="000D5169">
              <w:rPr>
                <w:bCs/>
              </w:rPr>
              <w:t xml:space="preserve"> which is used to discover </w:t>
            </w:r>
            <w:proofErr w:type="spellStart"/>
            <w:r w:rsidRPr="000D5169">
              <w:rPr>
                <w:bCs/>
              </w:rPr>
              <w:t>activityDefinitions</w:t>
            </w:r>
            <w:proofErr w:type="spellEnd"/>
            <w:r w:rsidRPr="000D5169">
              <w:rPr>
                <w:bCs/>
              </w:rPr>
              <w:t xml:space="preserve"> of similar </w:t>
            </w:r>
            <w:proofErr w:type="spellStart"/>
            <w:r w:rsidRPr="000D5169">
              <w:rPr>
                <w:bCs/>
              </w:rPr>
              <w:t>useContext</w:t>
            </w:r>
            <w:proofErr w:type="spellEnd"/>
            <w:r w:rsidRPr="000D5169">
              <w:rPr>
                <w:bCs/>
              </w:rPr>
              <w:t xml:space="preserve">. </w:t>
            </w:r>
          </w:p>
        </w:tc>
      </w:tr>
      <w:tr w:rsidR="00A22B0C" w:rsidRPr="000D5169" w14:paraId="509F5C1C"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C70D20E" w14:textId="77777777" w:rsidR="00A22B0C" w:rsidRPr="000D5169" w:rsidRDefault="00A22B0C" w:rsidP="004E10EF">
            <w:pPr>
              <w:pStyle w:val="TableEntry"/>
            </w:pPr>
            <w:r w:rsidRPr="000D5169">
              <w:t>... jurisdiction</w:t>
            </w:r>
          </w:p>
        </w:tc>
        <w:tc>
          <w:tcPr>
            <w:tcW w:w="911" w:type="dxa"/>
            <w:tcBorders>
              <w:top w:val="single" w:sz="4" w:space="0" w:color="auto"/>
              <w:left w:val="single" w:sz="4" w:space="0" w:color="auto"/>
              <w:bottom w:val="single" w:sz="4" w:space="0" w:color="auto"/>
              <w:right w:val="single" w:sz="4" w:space="0" w:color="auto"/>
            </w:tcBorders>
          </w:tcPr>
          <w:p w14:paraId="6F374F5B" w14:textId="77777777" w:rsidR="00A22B0C" w:rsidRPr="000D5169" w:rsidRDefault="00A22B0C" w:rsidP="004E10EF">
            <w:pPr>
              <w:pStyle w:val="TableEntry"/>
              <w:rPr>
                <w:bCs/>
              </w:rPr>
            </w:pPr>
            <w:r w:rsidRPr="000D5169">
              <w:rPr>
                <w:bCs/>
              </w:rPr>
              <w:t>Σ</w:t>
            </w:r>
          </w:p>
        </w:tc>
        <w:tc>
          <w:tcPr>
            <w:tcW w:w="1015" w:type="dxa"/>
            <w:tcBorders>
              <w:top w:val="single" w:sz="4" w:space="0" w:color="auto"/>
              <w:left w:val="single" w:sz="4" w:space="0" w:color="auto"/>
              <w:bottom w:val="single" w:sz="4" w:space="0" w:color="auto"/>
              <w:right w:val="single" w:sz="4" w:space="0" w:color="auto"/>
            </w:tcBorders>
            <w:noWrap/>
          </w:tcPr>
          <w:p w14:paraId="37EC41F5" w14:textId="77777777" w:rsidR="00A22B0C" w:rsidRPr="000D5169" w:rsidRDefault="00A22B0C" w:rsidP="004E10EF">
            <w:pPr>
              <w:pStyle w:val="TableEntry"/>
              <w:rPr>
                <w:bCs/>
              </w:rPr>
            </w:pPr>
            <w:proofErr w:type="gramStart"/>
            <w:r w:rsidRPr="000D5169">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39AC8A3B"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7DAB1D0E" w14:textId="074D4068" w:rsidR="00A22B0C" w:rsidRPr="000D5169" w:rsidRDefault="00A22B0C" w:rsidP="004E10EF">
            <w:pPr>
              <w:pStyle w:val="TableEntry"/>
            </w:pPr>
            <w:r w:rsidRPr="000D5169">
              <w:t>Intended jurisdiction for activity definition (if applicable)</w:t>
            </w:r>
          </w:p>
        </w:tc>
        <w:tc>
          <w:tcPr>
            <w:tcW w:w="2629" w:type="dxa"/>
            <w:tcBorders>
              <w:top w:val="single" w:sz="4" w:space="0" w:color="auto"/>
              <w:left w:val="single" w:sz="4" w:space="0" w:color="auto"/>
              <w:bottom w:val="single" w:sz="4" w:space="0" w:color="auto"/>
              <w:right w:val="single" w:sz="4" w:space="0" w:color="auto"/>
            </w:tcBorders>
          </w:tcPr>
          <w:p w14:paraId="2886A61D" w14:textId="77777777" w:rsidR="00A22B0C" w:rsidRPr="000D5169" w:rsidRDefault="00A22B0C" w:rsidP="004E10EF">
            <w:pPr>
              <w:pStyle w:val="TableEntry"/>
              <w:rPr>
                <w:bCs/>
              </w:rPr>
            </w:pPr>
          </w:p>
        </w:tc>
      </w:tr>
      <w:tr w:rsidR="00A22B0C" w:rsidRPr="000D5169" w14:paraId="225946DE"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C9D7325" w14:textId="77777777" w:rsidR="00A22B0C" w:rsidRPr="000D5169" w:rsidRDefault="00A22B0C" w:rsidP="004E10EF">
            <w:pPr>
              <w:pStyle w:val="TableEntry"/>
            </w:pPr>
            <w:r w:rsidRPr="000D5169">
              <w:t>... topic</w:t>
            </w:r>
            <w:r w:rsidRPr="000D5169">
              <w:tab/>
            </w:r>
          </w:p>
        </w:tc>
        <w:tc>
          <w:tcPr>
            <w:tcW w:w="911" w:type="dxa"/>
            <w:tcBorders>
              <w:top w:val="single" w:sz="4" w:space="0" w:color="auto"/>
              <w:left w:val="single" w:sz="4" w:space="0" w:color="auto"/>
              <w:bottom w:val="single" w:sz="4" w:space="0" w:color="auto"/>
              <w:right w:val="single" w:sz="4" w:space="0" w:color="auto"/>
            </w:tcBorders>
          </w:tcPr>
          <w:p w14:paraId="0F57052C" w14:textId="77777777" w:rsidR="00A22B0C" w:rsidRPr="000D5169"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186E1B57" w14:textId="77777777" w:rsidR="00A22B0C" w:rsidRPr="000D5169" w:rsidRDefault="00A22B0C" w:rsidP="004E10EF">
            <w:pPr>
              <w:pStyle w:val="TableEntry"/>
              <w:rPr>
                <w:bCs/>
              </w:rPr>
            </w:pPr>
            <w:proofErr w:type="gramStart"/>
            <w:r w:rsidRPr="000D5169">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4B736C46"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531B8E7A" w14:textId="5F3CFDD7" w:rsidR="00A22B0C" w:rsidRPr="000D5169" w:rsidRDefault="00E87EE8" w:rsidP="004E10EF">
            <w:pPr>
              <w:pStyle w:val="TableEntry"/>
            </w:pPr>
            <w:r>
              <w:t xml:space="preserve">E.g., </w:t>
            </w:r>
            <w:r w:rsidR="00A22B0C" w:rsidRPr="000D5169">
              <w:t xml:space="preserve">Education, Treatment, Assessment, </w:t>
            </w:r>
            <w:r>
              <w:t>etc.</w:t>
            </w:r>
          </w:p>
        </w:tc>
        <w:tc>
          <w:tcPr>
            <w:tcW w:w="2629" w:type="dxa"/>
            <w:tcBorders>
              <w:top w:val="single" w:sz="4" w:space="0" w:color="auto"/>
              <w:left w:val="single" w:sz="4" w:space="0" w:color="auto"/>
              <w:bottom w:val="single" w:sz="4" w:space="0" w:color="auto"/>
              <w:right w:val="single" w:sz="4" w:space="0" w:color="auto"/>
            </w:tcBorders>
          </w:tcPr>
          <w:p w14:paraId="6335CF29" w14:textId="77777777" w:rsidR="00A22B0C" w:rsidRPr="000D5169" w:rsidRDefault="00A22B0C" w:rsidP="004E10EF">
            <w:pPr>
              <w:pStyle w:val="TableEntry"/>
              <w:rPr>
                <w:bCs/>
              </w:rPr>
            </w:pPr>
          </w:p>
        </w:tc>
      </w:tr>
      <w:tr w:rsidR="00A22B0C" w:rsidRPr="000D5169" w14:paraId="3A794F2A"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600667F" w14:textId="77777777" w:rsidR="00A22B0C" w:rsidRPr="000D5169" w:rsidRDefault="00A22B0C" w:rsidP="004E10EF">
            <w:pPr>
              <w:pStyle w:val="TableEntry"/>
            </w:pPr>
            <w:r w:rsidRPr="000D5169">
              <w:t>... contributor</w:t>
            </w:r>
          </w:p>
        </w:tc>
        <w:tc>
          <w:tcPr>
            <w:tcW w:w="911" w:type="dxa"/>
            <w:tcBorders>
              <w:top w:val="single" w:sz="4" w:space="0" w:color="auto"/>
              <w:left w:val="single" w:sz="4" w:space="0" w:color="auto"/>
              <w:bottom w:val="single" w:sz="4" w:space="0" w:color="auto"/>
              <w:right w:val="single" w:sz="4" w:space="0" w:color="auto"/>
            </w:tcBorders>
          </w:tcPr>
          <w:p w14:paraId="68690AA6" w14:textId="77777777" w:rsidR="00A22B0C" w:rsidRPr="000D5169"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20CA6D74" w14:textId="77777777" w:rsidR="00A22B0C" w:rsidRPr="000D5169" w:rsidRDefault="00A22B0C" w:rsidP="004E10EF">
            <w:pPr>
              <w:pStyle w:val="TableEntry"/>
              <w:rPr>
                <w:bCs/>
              </w:rPr>
            </w:pPr>
            <w:proofErr w:type="gramStart"/>
            <w:r w:rsidRPr="000D5169">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70D4DB60"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10D5CB3E" w14:textId="260D8C87" w:rsidR="00A22B0C" w:rsidRPr="000D5169" w:rsidRDefault="00A22B0C" w:rsidP="004E10EF">
            <w:pPr>
              <w:pStyle w:val="TableEntry"/>
            </w:pPr>
            <w:r w:rsidRPr="000D5169">
              <w:t>A content contributor</w:t>
            </w:r>
          </w:p>
        </w:tc>
        <w:tc>
          <w:tcPr>
            <w:tcW w:w="2629" w:type="dxa"/>
            <w:tcBorders>
              <w:top w:val="single" w:sz="4" w:space="0" w:color="auto"/>
              <w:left w:val="single" w:sz="4" w:space="0" w:color="auto"/>
              <w:bottom w:val="single" w:sz="4" w:space="0" w:color="auto"/>
              <w:right w:val="single" w:sz="4" w:space="0" w:color="auto"/>
            </w:tcBorders>
          </w:tcPr>
          <w:p w14:paraId="74E2C3AA" w14:textId="77777777" w:rsidR="00A22B0C" w:rsidRPr="000D5169" w:rsidRDefault="00A22B0C" w:rsidP="004E10EF">
            <w:pPr>
              <w:pStyle w:val="TableEntry"/>
              <w:rPr>
                <w:bCs/>
              </w:rPr>
            </w:pPr>
          </w:p>
        </w:tc>
      </w:tr>
      <w:tr w:rsidR="00A22B0C" w:rsidRPr="000D5169" w14:paraId="49B60F7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5ADEC237" w14:textId="77777777" w:rsidR="00A22B0C" w:rsidRPr="000D5169" w:rsidRDefault="00A22B0C" w:rsidP="004E10EF">
            <w:pPr>
              <w:pStyle w:val="TableEntry"/>
            </w:pPr>
            <w:r w:rsidRPr="000D5169">
              <w:t>.... contact</w:t>
            </w:r>
          </w:p>
        </w:tc>
        <w:tc>
          <w:tcPr>
            <w:tcW w:w="911" w:type="dxa"/>
            <w:tcBorders>
              <w:top w:val="single" w:sz="4" w:space="0" w:color="auto"/>
              <w:left w:val="single" w:sz="4" w:space="0" w:color="auto"/>
              <w:bottom w:val="single" w:sz="4" w:space="0" w:color="auto"/>
              <w:right w:val="single" w:sz="4" w:space="0" w:color="auto"/>
            </w:tcBorders>
          </w:tcPr>
          <w:p w14:paraId="2ECDAE85" w14:textId="77777777" w:rsidR="00A22B0C" w:rsidRPr="000D5169" w:rsidRDefault="00A22B0C" w:rsidP="004E10EF">
            <w:pPr>
              <w:pStyle w:val="TableEntry"/>
              <w:rPr>
                <w:bCs/>
              </w:rPr>
            </w:pPr>
            <w:r w:rsidRPr="000D5169">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23ACE56E" w14:textId="77777777" w:rsidR="00A22B0C" w:rsidRPr="000D5169" w:rsidRDefault="00A22B0C" w:rsidP="004E10EF">
            <w:pPr>
              <w:pStyle w:val="TableEntry"/>
              <w:rPr>
                <w:bCs/>
              </w:rPr>
            </w:pPr>
            <w:proofErr w:type="gramStart"/>
            <w:r w:rsidRPr="000D5169">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2489D1C7"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3AEA80E2" w14:textId="30F0E4E4" w:rsidR="00A22B0C" w:rsidRPr="000D5169" w:rsidRDefault="00A22B0C" w:rsidP="004E10EF">
            <w:pPr>
              <w:pStyle w:val="TableEntry"/>
            </w:pPr>
            <w:r w:rsidRPr="000D5169">
              <w:t>Contact details for the publisher</w:t>
            </w:r>
          </w:p>
        </w:tc>
        <w:tc>
          <w:tcPr>
            <w:tcW w:w="2629" w:type="dxa"/>
            <w:tcBorders>
              <w:top w:val="single" w:sz="4" w:space="0" w:color="auto"/>
              <w:left w:val="single" w:sz="4" w:space="0" w:color="auto"/>
              <w:bottom w:val="single" w:sz="4" w:space="0" w:color="auto"/>
              <w:right w:val="single" w:sz="4" w:space="0" w:color="auto"/>
            </w:tcBorders>
          </w:tcPr>
          <w:p w14:paraId="515F225C" w14:textId="77777777" w:rsidR="00A22B0C" w:rsidRPr="000D5169" w:rsidRDefault="00A22B0C" w:rsidP="004E10EF">
            <w:pPr>
              <w:pStyle w:val="TableEntry"/>
              <w:rPr>
                <w:bCs/>
              </w:rPr>
            </w:pPr>
          </w:p>
        </w:tc>
      </w:tr>
      <w:tr w:rsidR="00A22B0C" w:rsidRPr="000D5169" w14:paraId="0C55F17E"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87C4595" w14:textId="77777777" w:rsidR="00A22B0C" w:rsidRPr="000D5169" w:rsidRDefault="00A22B0C" w:rsidP="004E10EF">
            <w:pPr>
              <w:pStyle w:val="TableEntry"/>
            </w:pPr>
            <w:r w:rsidRPr="000D5169">
              <w:t>.... copyright</w:t>
            </w:r>
          </w:p>
        </w:tc>
        <w:tc>
          <w:tcPr>
            <w:tcW w:w="911" w:type="dxa"/>
            <w:tcBorders>
              <w:top w:val="single" w:sz="4" w:space="0" w:color="auto"/>
              <w:left w:val="single" w:sz="4" w:space="0" w:color="auto"/>
              <w:bottom w:val="single" w:sz="4" w:space="0" w:color="auto"/>
              <w:right w:val="single" w:sz="4" w:space="0" w:color="auto"/>
            </w:tcBorders>
          </w:tcPr>
          <w:p w14:paraId="028660EA" w14:textId="77777777" w:rsidR="00A22B0C" w:rsidRPr="000D5169"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7840A72E" w14:textId="77777777" w:rsidR="00A22B0C" w:rsidRPr="000D5169" w:rsidRDefault="00A22B0C" w:rsidP="004E10EF">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284CDC32"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635A7610" w14:textId="564175B1" w:rsidR="00A22B0C" w:rsidRPr="000D5169" w:rsidRDefault="00A22B0C" w:rsidP="004E10EF">
            <w:pPr>
              <w:pStyle w:val="TableEntry"/>
            </w:pPr>
            <w:r w:rsidRPr="000D5169">
              <w:t>Use and/or publishing restrictions</w:t>
            </w:r>
          </w:p>
        </w:tc>
        <w:tc>
          <w:tcPr>
            <w:tcW w:w="2629" w:type="dxa"/>
            <w:tcBorders>
              <w:top w:val="single" w:sz="4" w:space="0" w:color="auto"/>
              <w:left w:val="single" w:sz="4" w:space="0" w:color="auto"/>
              <w:bottom w:val="single" w:sz="4" w:space="0" w:color="auto"/>
              <w:right w:val="single" w:sz="4" w:space="0" w:color="auto"/>
            </w:tcBorders>
          </w:tcPr>
          <w:p w14:paraId="20703961" w14:textId="77777777" w:rsidR="00A22B0C" w:rsidRPr="000D5169" w:rsidRDefault="00A22B0C" w:rsidP="004E10EF">
            <w:pPr>
              <w:pStyle w:val="TableEntry"/>
              <w:rPr>
                <w:bCs/>
              </w:rPr>
            </w:pPr>
          </w:p>
        </w:tc>
      </w:tr>
      <w:tr w:rsidR="00A22B0C" w:rsidRPr="000D5169" w14:paraId="2B7112BB"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81E2B8A" w14:textId="77777777" w:rsidR="00A22B0C" w:rsidRPr="000D5169" w:rsidRDefault="00A22B0C" w:rsidP="004E10EF">
            <w:pPr>
              <w:pStyle w:val="TableEntry"/>
            </w:pPr>
            <w:r w:rsidRPr="000D5169">
              <w:t xml:space="preserve">.... </w:t>
            </w:r>
            <w:proofErr w:type="spellStart"/>
            <w:r w:rsidRPr="000D5169">
              <w:t>relatedArtifact</w:t>
            </w:r>
            <w:proofErr w:type="spellEnd"/>
          </w:p>
        </w:tc>
        <w:tc>
          <w:tcPr>
            <w:tcW w:w="911" w:type="dxa"/>
            <w:tcBorders>
              <w:top w:val="single" w:sz="4" w:space="0" w:color="auto"/>
              <w:left w:val="single" w:sz="4" w:space="0" w:color="auto"/>
              <w:bottom w:val="single" w:sz="4" w:space="0" w:color="auto"/>
              <w:right w:val="single" w:sz="4" w:space="0" w:color="auto"/>
            </w:tcBorders>
          </w:tcPr>
          <w:p w14:paraId="187932E3" w14:textId="77777777" w:rsidR="00A22B0C" w:rsidRPr="000D5169"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CA1FB90" w14:textId="77777777" w:rsidR="00A22B0C" w:rsidRPr="000D5169" w:rsidRDefault="00A22B0C" w:rsidP="004E10EF">
            <w:pPr>
              <w:pStyle w:val="TableEntry"/>
              <w:rPr>
                <w:bCs/>
              </w:rPr>
            </w:pPr>
            <w:proofErr w:type="gramStart"/>
            <w:r w:rsidRPr="000D5169">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7C1D995A"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6D3CBFFE" w14:textId="41E30044" w:rsidR="00A22B0C" w:rsidRPr="000D5169" w:rsidRDefault="00A22B0C" w:rsidP="004E10EF">
            <w:pPr>
              <w:pStyle w:val="TableEntry"/>
            </w:pPr>
            <w:r w:rsidRPr="000D5169">
              <w:t xml:space="preserve">Additional documentation, citations, </w:t>
            </w:r>
            <w:r w:rsidR="00E87EE8">
              <w:t>etc.</w:t>
            </w:r>
          </w:p>
        </w:tc>
        <w:tc>
          <w:tcPr>
            <w:tcW w:w="2629" w:type="dxa"/>
            <w:tcBorders>
              <w:top w:val="single" w:sz="4" w:space="0" w:color="auto"/>
              <w:left w:val="single" w:sz="4" w:space="0" w:color="auto"/>
              <w:bottom w:val="single" w:sz="4" w:space="0" w:color="auto"/>
              <w:right w:val="single" w:sz="4" w:space="0" w:color="auto"/>
            </w:tcBorders>
          </w:tcPr>
          <w:p w14:paraId="4E9E56B4" w14:textId="77777777" w:rsidR="00A22B0C" w:rsidRPr="000D5169" w:rsidRDefault="00A22B0C" w:rsidP="004E10EF">
            <w:pPr>
              <w:pStyle w:val="TableEntry"/>
              <w:rPr>
                <w:bCs/>
              </w:rPr>
            </w:pPr>
          </w:p>
        </w:tc>
      </w:tr>
      <w:tr w:rsidR="00A22B0C" w:rsidRPr="000D5169" w14:paraId="5D23AA1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BE85385" w14:textId="77777777" w:rsidR="00A22B0C" w:rsidRPr="000D5169" w:rsidRDefault="00A22B0C" w:rsidP="004E10EF">
            <w:pPr>
              <w:pStyle w:val="TableEntry"/>
            </w:pPr>
            <w:r w:rsidRPr="000D5169">
              <w:t>.... library</w:t>
            </w:r>
          </w:p>
        </w:tc>
        <w:tc>
          <w:tcPr>
            <w:tcW w:w="911" w:type="dxa"/>
            <w:tcBorders>
              <w:top w:val="single" w:sz="4" w:space="0" w:color="auto"/>
              <w:left w:val="single" w:sz="4" w:space="0" w:color="auto"/>
              <w:bottom w:val="single" w:sz="4" w:space="0" w:color="auto"/>
              <w:right w:val="single" w:sz="4" w:space="0" w:color="auto"/>
            </w:tcBorders>
          </w:tcPr>
          <w:p w14:paraId="0AD8E904" w14:textId="77777777" w:rsidR="00A22B0C" w:rsidRPr="000D5169"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E6FEDCF" w14:textId="4807C9DF" w:rsidR="00A22B0C" w:rsidRPr="000D5169" w:rsidRDefault="00A22B0C" w:rsidP="004E10EF">
            <w:pPr>
              <w:pStyle w:val="TableEntry"/>
              <w:rPr>
                <w:bCs/>
              </w:rPr>
            </w:pPr>
            <w:proofErr w:type="gramStart"/>
            <w:r w:rsidRPr="000D5169">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56B612E2"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6702F03E" w14:textId="169113EC" w:rsidR="00A22B0C" w:rsidRPr="000D5169" w:rsidRDefault="00A22B0C" w:rsidP="004E10EF">
            <w:pPr>
              <w:pStyle w:val="TableEntry"/>
            </w:pPr>
            <w:r w:rsidRPr="000D5169">
              <w:t>Logic used by the asset</w:t>
            </w:r>
          </w:p>
        </w:tc>
        <w:tc>
          <w:tcPr>
            <w:tcW w:w="2629" w:type="dxa"/>
            <w:tcBorders>
              <w:top w:val="single" w:sz="4" w:space="0" w:color="auto"/>
              <w:left w:val="single" w:sz="4" w:space="0" w:color="auto"/>
              <w:bottom w:val="single" w:sz="4" w:space="0" w:color="auto"/>
              <w:right w:val="single" w:sz="4" w:space="0" w:color="auto"/>
            </w:tcBorders>
          </w:tcPr>
          <w:p w14:paraId="76C776C0" w14:textId="77777777" w:rsidR="00A22B0C" w:rsidRPr="000D5169" w:rsidRDefault="00A22B0C" w:rsidP="004E10EF">
            <w:pPr>
              <w:pStyle w:val="TableEntry"/>
              <w:rPr>
                <w:bCs/>
              </w:rPr>
            </w:pPr>
          </w:p>
        </w:tc>
      </w:tr>
      <w:tr w:rsidR="00A22B0C" w:rsidRPr="000D5169" w14:paraId="0C541AB9"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C414EC9" w14:textId="00DFA5A9" w:rsidR="00A22B0C" w:rsidRPr="000D5169" w:rsidRDefault="00A22B0C" w:rsidP="004E10EF">
            <w:pPr>
              <w:pStyle w:val="TableEntry"/>
            </w:pPr>
            <w:r w:rsidRPr="000D5169">
              <w:t>.... kind</w:t>
            </w:r>
          </w:p>
        </w:tc>
        <w:tc>
          <w:tcPr>
            <w:tcW w:w="911" w:type="dxa"/>
            <w:tcBorders>
              <w:top w:val="single" w:sz="4" w:space="0" w:color="auto"/>
              <w:left w:val="single" w:sz="4" w:space="0" w:color="auto"/>
              <w:bottom w:val="single" w:sz="4" w:space="0" w:color="auto"/>
              <w:right w:val="single" w:sz="4" w:space="0" w:color="auto"/>
            </w:tcBorders>
          </w:tcPr>
          <w:p w14:paraId="3078365C" w14:textId="77777777" w:rsidR="00A22B0C" w:rsidRPr="000D5169"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0ECA29E3" w14:textId="1621279F" w:rsidR="00A22B0C" w:rsidRPr="000D5169" w:rsidRDefault="0012488B" w:rsidP="004E10EF">
            <w:pPr>
              <w:pStyle w:val="TableEntry"/>
              <w:rPr>
                <w:bCs/>
              </w:rPr>
            </w:pPr>
            <w:r w:rsidRPr="000D5169">
              <w:rPr>
                <w:bCs/>
              </w:rPr>
              <w:t>0</w:t>
            </w:r>
            <w:r w:rsidR="00A22B0C" w:rsidRPr="000D5169">
              <w:rPr>
                <w:bCs/>
              </w:rPr>
              <w:t>..1</w:t>
            </w:r>
          </w:p>
        </w:tc>
        <w:tc>
          <w:tcPr>
            <w:tcW w:w="1505" w:type="dxa"/>
            <w:tcBorders>
              <w:top w:val="single" w:sz="4" w:space="0" w:color="auto"/>
              <w:left w:val="single" w:sz="4" w:space="0" w:color="auto"/>
              <w:bottom w:val="single" w:sz="4" w:space="0" w:color="auto"/>
              <w:right w:val="single" w:sz="4" w:space="0" w:color="auto"/>
            </w:tcBorders>
          </w:tcPr>
          <w:p w14:paraId="5B298E59" w14:textId="06DC9EAC" w:rsidR="00A22B0C" w:rsidRPr="000D5169" w:rsidRDefault="00A22B0C" w:rsidP="004E10EF">
            <w:pPr>
              <w:pStyle w:val="TableEntry"/>
            </w:pPr>
            <w:r w:rsidRPr="000D5169">
              <w:t>1..1</w:t>
            </w:r>
          </w:p>
        </w:tc>
        <w:tc>
          <w:tcPr>
            <w:tcW w:w="1871" w:type="dxa"/>
            <w:tcBorders>
              <w:top w:val="single" w:sz="4" w:space="0" w:color="auto"/>
              <w:left w:val="single" w:sz="4" w:space="0" w:color="auto"/>
              <w:bottom w:val="single" w:sz="4" w:space="0" w:color="auto"/>
              <w:right w:val="single" w:sz="4" w:space="0" w:color="auto"/>
            </w:tcBorders>
          </w:tcPr>
          <w:p w14:paraId="7CB5A15C" w14:textId="21FF5340" w:rsidR="00A22B0C" w:rsidRPr="000D5169" w:rsidRDefault="00A22B0C" w:rsidP="004E10EF">
            <w:pPr>
              <w:pStyle w:val="TableEntry"/>
            </w:pPr>
            <w:r w:rsidRPr="000D5169">
              <w:t>Kind of resource</w:t>
            </w:r>
          </w:p>
        </w:tc>
        <w:tc>
          <w:tcPr>
            <w:tcW w:w="2629" w:type="dxa"/>
            <w:tcBorders>
              <w:top w:val="single" w:sz="4" w:space="0" w:color="auto"/>
              <w:left w:val="single" w:sz="4" w:space="0" w:color="auto"/>
              <w:bottom w:val="single" w:sz="4" w:space="0" w:color="auto"/>
              <w:right w:val="single" w:sz="4" w:space="0" w:color="auto"/>
            </w:tcBorders>
          </w:tcPr>
          <w:p w14:paraId="5EFC3397" w14:textId="3EF3E02C" w:rsidR="00A22B0C" w:rsidRPr="000D5169" w:rsidRDefault="00A22B0C" w:rsidP="004E10EF">
            <w:pPr>
              <w:pStyle w:val="TableEntry"/>
              <w:rPr>
                <w:bCs/>
              </w:rPr>
            </w:pPr>
            <w:r w:rsidRPr="000D5169">
              <w:rPr>
                <w:bCs/>
              </w:rPr>
              <w:t>This version of the profile requires kind which is used to generate the request resources.</w:t>
            </w:r>
          </w:p>
        </w:tc>
      </w:tr>
      <w:tr w:rsidR="00A22B0C" w:rsidRPr="000D5169" w14:paraId="6FF48637"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191F025" w14:textId="16E32C25" w:rsidR="00A22B0C" w:rsidRPr="000D5169" w:rsidRDefault="00A22B0C" w:rsidP="004E10EF">
            <w:pPr>
              <w:pStyle w:val="TableEntry"/>
            </w:pPr>
            <w:r w:rsidRPr="000D5169">
              <w:t>.... code</w:t>
            </w:r>
          </w:p>
        </w:tc>
        <w:tc>
          <w:tcPr>
            <w:tcW w:w="911" w:type="dxa"/>
            <w:tcBorders>
              <w:top w:val="single" w:sz="4" w:space="0" w:color="auto"/>
              <w:left w:val="single" w:sz="4" w:space="0" w:color="auto"/>
              <w:bottom w:val="single" w:sz="4" w:space="0" w:color="auto"/>
              <w:right w:val="single" w:sz="4" w:space="0" w:color="auto"/>
            </w:tcBorders>
          </w:tcPr>
          <w:p w14:paraId="26B6731D" w14:textId="77777777" w:rsidR="00A22B0C" w:rsidRPr="000D5169"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406AF7CD" w14:textId="77777777" w:rsidR="00A22B0C" w:rsidRPr="000D5169" w:rsidRDefault="00A22B0C" w:rsidP="004E10EF">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0B2D2C26"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62B14C43" w14:textId="6446CCD6" w:rsidR="00A22B0C" w:rsidRPr="000D5169" w:rsidRDefault="00A22B0C" w:rsidP="004E10EF">
            <w:pPr>
              <w:pStyle w:val="TableEntry"/>
            </w:pPr>
            <w:r w:rsidRPr="000D5169">
              <w:t>Detail type of activity</w:t>
            </w:r>
          </w:p>
        </w:tc>
        <w:tc>
          <w:tcPr>
            <w:tcW w:w="2629" w:type="dxa"/>
            <w:tcBorders>
              <w:top w:val="single" w:sz="4" w:space="0" w:color="auto"/>
              <w:left w:val="single" w:sz="4" w:space="0" w:color="auto"/>
              <w:bottom w:val="single" w:sz="4" w:space="0" w:color="auto"/>
              <w:right w:val="single" w:sz="4" w:space="0" w:color="auto"/>
            </w:tcBorders>
          </w:tcPr>
          <w:p w14:paraId="46C7898B" w14:textId="77777777" w:rsidR="00A22B0C" w:rsidRPr="000D5169" w:rsidRDefault="00A22B0C" w:rsidP="004E10EF">
            <w:pPr>
              <w:pStyle w:val="TableEntry"/>
              <w:rPr>
                <w:bCs/>
              </w:rPr>
            </w:pPr>
          </w:p>
        </w:tc>
      </w:tr>
      <w:tr w:rsidR="00A22B0C" w:rsidRPr="000D5169" w14:paraId="3E51D516"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2CDDB54" w14:textId="0582D00B" w:rsidR="00A22B0C" w:rsidRPr="000D5169" w:rsidRDefault="00A22B0C" w:rsidP="004E10EF">
            <w:pPr>
              <w:pStyle w:val="TableEntry"/>
            </w:pPr>
            <w:r w:rsidRPr="000D5169">
              <w:lastRenderedPageBreak/>
              <w:t>.... timing[x]</w:t>
            </w:r>
          </w:p>
        </w:tc>
        <w:tc>
          <w:tcPr>
            <w:tcW w:w="911" w:type="dxa"/>
            <w:tcBorders>
              <w:top w:val="single" w:sz="4" w:space="0" w:color="auto"/>
              <w:left w:val="single" w:sz="4" w:space="0" w:color="auto"/>
              <w:bottom w:val="single" w:sz="4" w:space="0" w:color="auto"/>
              <w:right w:val="single" w:sz="4" w:space="0" w:color="auto"/>
            </w:tcBorders>
          </w:tcPr>
          <w:p w14:paraId="7E63D5FE" w14:textId="77777777" w:rsidR="00A22B0C" w:rsidRPr="000D5169"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57155F1E" w14:textId="0FC57255" w:rsidR="00A22B0C" w:rsidRPr="000D5169" w:rsidRDefault="0012488B" w:rsidP="004E10EF">
            <w:pPr>
              <w:pStyle w:val="TableEntry"/>
              <w:rPr>
                <w:bCs/>
              </w:rPr>
            </w:pPr>
            <w:r w:rsidRPr="000D5169">
              <w:rPr>
                <w:bCs/>
              </w:rPr>
              <w:t>0</w:t>
            </w:r>
            <w:r w:rsidR="00A22B0C" w:rsidRPr="000D5169">
              <w:rPr>
                <w:bCs/>
              </w:rPr>
              <w:t>..1</w:t>
            </w:r>
          </w:p>
        </w:tc>
        <w:tc>
          <w:tcPr>
            <w:tcW w:w="1505" w:type="dxa"/>
            <w:tcBorders>
              <w:top w:val="single" w:sz="4" w:space="0" w:color="auto"/>
              <w:left w:val="single" w:sz="4" w:space="0" w:color="auto"/>
              <w:bottom w:val="single" w:sz="4" w:space="0" w:color="auto"/>
              <w:right w:val="single" w:sz="4" w:space="0" w:color="auto"/>
            </w:tcBorders>
          </w:tcPr>
          <w:p w14:paraId="222D5C82" w14:textId="38C4144F" w:rsidR="00A22B0C" w:rsidRPr="000D5169" w:rsidRDefault="00A22B0C" w:rsidP="004E10EF">
            <w:pPr>
              <w:pStyle w:val="TableEntry"/>
            </w:pPr>
            <w:r w:rsidRPr="000D5169">
              <w:t>1..1</w:t>
            </w:r>
          </w:p>
        </w:tc>
        <w:tc>
          <w:tcPr>
            <w:tcW w:w="1871" w:type="dxa"/>
            <w:tcBorders>
              <w:top w:val="single" w:sz="4" w:space="0" w:color="auto"/>
              <w:left w:val="single" w:sz="4" w:space="0" w:color="auto"/>
              <w:bottom w:val="single" w:sz="4" w:space="0" w:color="auto"/>
              <w:right w:val="single" w:sz="4" w:space="0" w:color="auto"/>
            </w:tcBorders>
          </w:tcPr>
          <w:p w14:paraId="69EEE6D3" w14:textId="5F0371B0" w:rsidR="00A22B0C" w:rsidRPr="000D5169" w:rsidRDefault="00A22B0C" w:rsidP="004E10EF">
            <w:pPr>
              <w:pStyle w:val="TableEntry"/>
            </w:pPr>
            <w:r w:rsidRPr="000D5169">
              <w:t>When activity is to occur</w:t>
            </w:r>
          </w:p>
        </w:tc>
        <w:tc>
          <w:tcPr>
            <w:tcW w:w="2629" w:type="dxa"/>
            <w:tcBorders>
              <w:top w:val="single" w:sz="4" w:space="0" w:color="auto"/>
              <w:left w:val="single" w:sz="4" w:space="0" w:color="auto"/>
              <w:bottom w:val="single" w:sz="4" w:space="0" w:color="auto"/>
              <w:right w:val="single" w:sz="4" w:space="0" w:color="auto"/>
            </w:tcBorders>
          </w:tcPr>
          <w:p w14:paraId="0D1A2032" w14:textId="05DD659A" w:rsidR="00A22B0C" w:rsidRPr="000D5169" w:rsidRDefault="00A22B0C" w:rsidP="004E10EF">
            <w:pPr>
              <w:pStyle w:val="TableEntry"/>
              <w:rPr>
                <w:bCs/>
              </w:rPr>
            </w:pPr>
            <w:r w:rsidRPr="000D5169">
              <w:rPr>
                <w:bCs/>
              </w:rPr>
              <w:t xml:space="preserve">This version of the profile requires timing of when the </w:t>
            </w:r>
            <w:proofErr w:type="spellStart"/>
            <w:r w:rsidRPr="000D5169">
              <w:rPr>
                <w:bCs/>
              </w:rPr>
              <w:t>activityDefinition</w:t>
            </w:r>
            <w:proofErr w:type="spellEnd"/>
            <w:r w:rsidRPr="000D5169">
              <w:rPr>
                <w:bCs/>
              </w:rPr>
              <w:t xml:space="preserve"> is to occur. </w:t>
            </w:r>
          </w:p>
        </w:tc>
      </w:tr>
      <w:tr w:rsidR="00A22B0C" w:rsidRPr="000D5169" w14:paraId="7414485D"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4688C4D" w14:textId="386024A5" w:rsidR="00A22B0C" w:rsidRPr="000D5169" w:rsidRDefault="00A22B0C" w:rsidP="004E10EF">
            <w:pPr>
              <w:pStyle w:val="TableEntry"/>
            </w:pPr>
            <w:r w:rsidRPr="000D5169">
              <w:t xml:space="preserve">..... </w:t>
            </w:r>
            <w:proofErr w:type="spellStart"/>
            <w:r w:rsidRPr="000D5169">
              <w:t>timingTiming</w:t>
            </w:r>
            <w:proofErr w:type="spellEnd"/>
          </w:p>
        </w:tc>
        <w:tc>
          <w:tcPr>
            <w:tcW w:w="911" w:type="dxa"/>
            <w:tcBorders>
              <w:top w:val="single" w:sz="4" w:space="0" w:color="auto"/>
              <w:left w:val="single" w:sz="4" w:space="0" w:color="auto"/>
              <w:bottom w:val="single" w:sz="4" w:space="0" w:color="auto"/>
              <w:right w:val="single" w:sz="4" w:space="0" w:color="auto"/>
            </w:tcBorders>
          </w:tcPr>
          <w:p w14:paraId="19DB419D" w14:textId="77777777" w:rsidR="00A22B0C" w:rsidRPr="000D5169"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0B70DD22" w14:textId="60A91BFF" w:rsidR="00A22B0C" w:rsidRPr="000D5169" w:rsidRDefault="00A22B0C" w:rsidP="004E10EF">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35DEFE6A"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03E02491" w14:textId="4142AC76" w:rsidR="00A22B0C" w:rsidRPr="000D5169" w:rsidRDefault="00A22B0C" w:rsidP="004E10EF">
            <w:pPr>
              <w:pStyle w:val="TableEntry"/>
            </w:pPr>
          </w:p>
        </w:tc>
        <w:tc>
          <w:tcPr>
            <w:tcW w:w="2629" w:type="dxa"/>
            <w:tcBorders>
              <w:top w:val="single" w:sz="4" w:space="0" w:color="auto"/>
              <w:left w:val="single" w:sz="4" w:space="0" w:color="auto"/>
              <w:bottom w:val="single" w:sz="4" w:space="0" w:color="auto"/>
              <w:right w:val="single" w:sz="4" w:space="0" w:color="auto"/>
            </w:tcBorders>
          </w:tcPr>
          <w:p w14:paraId="48E77F87" w14:textId="77777777" w:rsidR="00A22B0C" w:rsidRPr="000D5169" w:rsidRDefault="00A22B0C" w:rsidP="004E10EF">
            <w:pPr>
              <w:pStyle w:val="TableEntry"/>
              <w:rPr>
                <w:bCs/>
              </w:rPr>
            </w:pPr>
          </w:p>
        </w:tc>
      </w:tr>
      <w:tr w:rsidR="00A22B0C" w:rsidRPr="000D5169" w14:paraId="62B4EE0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9290E52" w14:textId="474326B7" w:rsidR="00A22B0C" w:rsidRPr="000D5169" w:rsidRDefault="00A22B0C" w:rsidP="004E10EF">
            <w:pPr>
              <w:pStyle w:val="TableEntry"/>
            </w:pPr>
            <w:r w:rsidRPr="000D5169">
              <w:t xml:space="preserve">..... </w:t>
            </w:r>
            <w:proofErr w:type="spellStart"/>
            <w:r w:rsidRPr="000D5169">
              <w:t>timingDateTime</w:t>
            </w:r>
            <w:proofErr w:type="spellEnd"/>
          </w:p>
        </w:tc>
        <w:tc>
          <w:tcPr>
            <w:tcW w:w="911" w:type="dxa"/>
            <w:tcBorders>
              <w:top w:val="single" w:sz="4" w:space="0" w:color="auto"/>
              <w:left w:val="single" w:sz="4" w:space="0" w:color="auto"/>
              <w:bottom w:val="single" w:sz="4" w:space="0" w:color="auto"/>
              <w:right w:val="single" w:sz="4" w:space="0" w:color="auto"/>
            </w:tcBorders>
          </w:tcPr>
          <w:p w14:paraId="4717476A" w14:textId="77777777" w:rsidR="00A22B0C" w:rsidRPr="000D5169"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31B8F5D" w14:textId="2E7357E9" w:rsidR="00A22B0C" w:rsidRPr="000D5169" w:rsidRDefault="00A22B0C" w:rsidP="004E10EF">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2559212C"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3357C52B" w14:textId="46D2F04A" w:rsidR="00A22B0C" w:rsidRPr="000D5169" w:rsidRDefault="00A22B0C" w:rsidP="004E10EF">
            <w:pPr>
              <w:pStyle w:val="TableEntry"/>
            </w:pPr>
          </w:p>
        </w:tc>
        <w:tc>
          <w:tcPr>
            <w:tcW w:w="2629" w:type="dxa"/>
            <w:tcBorders>
              <w:top w:val="single" w:sz="4" w:space="0" w:color="auto"/>
              <w:left w:val="single" w:sz="4" w:space="0" w:color="auto"/>
              <w:bottom w:val="single" w:sz="4" w:space="0" w:color="auto"/>
              <w:right w:val="single" w:sz="4" w:space="0" w:color="auto"/>
            </w:tcBorders>
          </w:tcPr>
          <w:p w14:paraId="4933C90E" w14:textId="77777777" w:rsidR="00A22B0C" w:rsidRPr="000D5169" w:rsidRDefault="00A22B0C" w:rsidP="004E10EF">
            <w:pPr>
              <w:pStyle w:val="TableEntry"/>
              <w:rPr>
                <w:bCs/>
              </w:rPr>
            </w:pPr>
          </w:p>
        </w:tc>
      </w:tr>
      <w:tr w:rsidR="00A22B0C" w:rsidRPr="000D5169" w14:paraId="0C5DBA01"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21CA1D7" w14:textId="169624E8" w:rsidR="00A22B0C" w:rsidRPr="000D5169" w:rsidRDefault="00A22B0C" w:rsidP="004E10EF">
            <w:pPr>
              <w:pStyle w:val="TableEntry"/>
            </w:pPr>
            <w:r w:rsidRPr="000D5169">
              <w:t xml:space="preserve">..... </w:t>
            </w:r>
            <w:proofErr w:type="spellStart"/>
            <w:r w:rsidRPr="000D5169">
              <w:t>timingPeriod</w:t>
            </w:r>
            <w:proofErr w:type="spellEnd"/>
            <w:r w:rsidRPr="000D5169">
              <w:tab/>
            </w:r>
          </w:p>
        </w:tc>
        <w:tc>
          <w:tcPr>
            <w:tcW w:w="911" w:type="dxa"/>
            <w:tcBorders>
              <w:top w:val="single" w:sz="4" w:space="0" w:color="auto"/>
              <w:left w:val="single" w:sz="4" w:space="0" w:color="auto"/>
              <w:bottom w:val="single" w:sz="4" w:space="0" w:color="auto"/>
              <w:right w:val="single" w:sz="4" w:space="0" w:color="auto"/>
            </w:tcBorders>
          </w:tcPr>
          <w:p w14:paraId="2F799564" w14:textId="77777777" w:rsidR="00A22B0C" w:rsidRPr="000D5169"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664E076" w14:textId="3946DB41" w:rsidR="00A22B0C" w:rsidRPr="000D5169" w:rsidRDefault="00A22B0C" w:rsidP="004E10EF">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12A54E7A"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4704057B" w14:textId="675A6A1A" w:rsidR="00A22B0C" w:rsidRPr="000D5169" w:rsidRDefault="00A22B0C" w:rsidP="004E10EF">
            <w:pPr>
              <w:pStyle w:val="TableEntry"/>
            </w:pPr>
          </w:p>
        </w:tc>
        <w:tc>
          <w:tcPr>
            <w:tcW w:w="2629" w:type="dxa"/>
            <w:tcBorders>
              <w:top w:val="single" w:sz="4" w:space="0" w:color="auto"/>
              <w:left w:val="single" w:sz="4" w:space="0" w:color="auto"/>
              <w:bottom w:val="single" w:sz="4" w:space="0" w:color="auto"/>
              <w:right w:val="single" w:sz="4" w:space="0" w:color="auto"/>
            </w:tcBorders>
          </w:tcPr>
          <w:p w14:paraId="005307C5" w14:textId="2379D603" w:rsidR="00A22B0C" w:rsidRPr="000D5169" w:rsidRDefault="00A22B0C" w:rsidP="004E10EF">
            <w:pPr>
              <w:pStyle w:val="TableEntry"/>
              <w:rPr>
                <w:bCs/>
              </w:rPr>
            </w:pPr>
          </w:p>
        </w:tc>
      </w:tr>
      <w:tr w:rsidR="00A22B0C" w:rsidRPr="000D5169" w14:paraId="0994DBB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2B57D01" w14:textId="1302731B" w:rsidR="00A22B0C" w:rsidRPr="000D5169" w:rsidRDefault="00A22B0C" w:rsidP="000B171D">
            <w:pPr>
              <w:pStyle w:val="TableEntry"/>
            </w:pPr>
            <w:r w:rsidRPr="000D5169">
              <w:t xml:space="preserve">..... </w:t>
            </w:r>
            <w:proofErr w:type="spellStart"/>
            <w:r w:rsidRPr="000D5169">
              <w:t>timingRange</w:t>
            </w:r>
            <w:proofErr w:type="spellEnd"/>
            <w:r w:rsidRPr="000D5169">
              <w:tab/>
            </w:r>
          </w:p>
        </w:tc>
        <w:tc>
          <w:tcPr>
            <w:tcW w:w="911" w:type="dxa"/>
            <w:tcBorders>
              <w:top w:val="single" w:sz="4" w:space="0" w:color="auto"/>
              <w:left w:val="single" w:sz="4" w:space="0" w:color="auto"/>
              <w:bottom w:val="single" w:sz="4" w:space="0" w:color="auto"/>
              <w:right w:val="single" w:sz="4" w:space="0" w:color="auto"/>
            </w:tcBorders>
          </w:tcPr>
          <w:p w14:paraId="0789398B"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67137D5" w14:textId="52417F89" w:rsidR="00A22B0C" w:rsidRPr="000D5169" w:rsidRDefault="00A22B0C" w:rsidP="000B171D">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6DA780F2"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3077C200" w14:textId="6AC0486D" w:rsidR="00A22B0C" w:rsidRPr="000D5169" w:rsidRDefault="00A22B0C" w:rsidP="000B171D">
            <w:pPr>
              <w:pStyle w:val="TableEntry"/>
            </w:pPr>
          </w:p>
        </w:tc>
        <w:tc>
          <w:tcPr>
            <w:tcW w:w="2629" w:type="dxa"/>
            <w:tcBorders>
              <w:top w:val="single" w:sz="4" w:space="0" w:color="auto"/>
              <w:left w:val="single" w:sz="4" w:space="0" w:color="auto"/>
              <w:bottom w:val="single" w:sz="4" w:space="0" w:color="auto"/>
              <w:right w:val="single" w:sz="4" w:space="0" w:color="auto"/>
            </w:tcBorders>
          </w:tcPr>
          <w:p w14:paraId="7D5A3AF6" w14:textId="77777777" w:rsidR="00A22B0C" w:rsidRPr="000D5169" w:rsidRDefault="00A22B0C" w:rsidP="000B171D">
            <w:pPr>
              <w:pStyle w:val="TableEntry"/>
              <w:rPr>
                <w:bCs/>
              </w:rPr>
            </w:pPr>
          </w:p>
        </w:tc>
      </w:tr>
      <w:tr w:rsidR="00A22B0C" w:rsidRPr="000D5169" w14:paraId="1530AA77"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EBDC822" w14:textId="31FCC066" w:rsidR="00A22B0C" w:rsidRPr="000D5169" w:rsidRDefault="00A22B0C" w:rsidP="000B171D">
            <w:pPr>
              <w:pStyle w:val="TableEntry"/>
            </w:pPr>
            <w:r w:rsidRPr="000D5169">
              <w:t>.... location</w:t>
            </w:r>
          </w:p>
        </w:tc>
        <w:tc>
          <w:tcPr>
            <w:tcW w:w="911" w:type="dxa"/>
            <w:tcBorders>
              <w:top w:val="single" w:sz="4" w:space="0" w:color="auto"/>
              <w:left w:val="single" w:sz="4" w:space="0" w:color="auto"/>
              <w:bottom w:val="single" w:sz="4" w:space="0" w:color="auto"/>
              <w:right w:val="single" w:sz="4" w:space="0" w:color="auto"/>
            </w:tcBorders>
          </w:tcPr>
          <w:p w14:paraId="41B39339"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2123C781" w14:textId="6AB7349B" w:rsidR="00A22B0C" w:rsidRPr="000D5169" w:rsidRDefault="00A22B0C" w:rsidP="000B171D">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0AB70B3E"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74A95283" w14:textId="4E0AADB6" w:rsidR="00A22B0C" w:rsidRPr="000D5169" w:rsidRDefault="00A22B0C" w:rsidP="000B171D">
            <w:pPr>
              <w:pStyle w:val="TableEntry"/>
            </w:pPr>
            <w:r w:rsidRPr="000D5169">
              <w:t>Where it should happen</w:t>
            </w:r>
          </w:p>
        </w:tc>
        <w:tc>
          <w:tcPr>
            <w:tcW w:w="2629" w:type="dxa"/>
            <w:tcBorders>
              <w:top w:val="single" w:sz="4" w:space="0" w:color="auto"/>
              <w:left w:val="single" w:sz="4" w:space="0" w:color="auto"/>
              <w:bottom w:val="single" w:sz="4" w:space="0" w:color="auto"/>
              <w:right w:val="single" w:sz="4" w:space="0" w:color="auto"/>
            </w:tcBorders>
          </w:tcPr>
          <w:p w14:paraId="1ECF63B4" w14:textId="77777777" w:rsidR="00A22B0C" w:rsidRPr="000D5169" w:rsidRDefault="00A22B0C" w:rsidP="000B171D">
            <w:pPr>
              <w:pStyle w:val="TableEntry"/>
              <w:rPr>
                <w:bCs/>
              </w:rPr>
            </w:pPr>
          </w:p>
        </w:tc>
      </w:tr>
      <w:tr w:rsidR="00A22B0C" w:rsidRPr="000D5169" w14:paraId="1C2F7685"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70841F2" w14:textId="25F1F04D" w:rsidR="00A22B0C" w:rsidRPr="000D5169" w:rsidRDefault="00A22B0C" w:rsidP="000B171D">
            <w:pPr>
              <w:pStyle w:val="TableEntry"/>
            </w:pPr>
            <w:r w:rsidRPr="000D5169">
              <w:t>.... participant</w:t>
            </w:r>
          </w:p>
        </w:tc>
        <w:tc>
          <w:tcPr>
            <w:tcW w:w="911" w:type="dxa"/>
            <w:tcBorders>
              <w:top w:val="single" w:sz="4" w:space="0" w:color="auto"/>
              <w:left w:val="single" w:sz="4" w:space="0" w:color="auto"/>
              <w:bottom w:val="single" w:sz="4" w:space="0" w:color="auto"/>
              <w:right w:val="single" w:sz="4" w:space="0" w:color="auto"/>
            </w:tcBorders>
          </w:tcPr>
          <w:p w14:paraId="62D6828E"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A5B70C7" w14:textId="70FC0FCD" w:rsidR="00A22B0C" w:rsidRPr="000D5169" w:rsidRDefault="00A22B0C" w:rsidP="000B171D">
            <w:pPr>
              <w:pStyle w:val="TableEntry"/>
              <w:rPr>
                <w:bCs/>
              </w:rPr>
            </w:pPr>
            <w:proofErr w:type="gramStart"/>
            <w:r w:rsidRPr="000D5169">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7832D38E"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0102716A" w14:textId="2B37011F" w:rsidR="00A22B0C" w:rsidRPr="000D5169" w:rsidRDefault="00A22B0C" w:rsidP="000B171D">
            <w:pPr>
              <w:pStyle w:val="TableEntry"/>
            </w:pPr>
            <w:r w:rsidRPr="000D5169">
              <w:t>Who should participate in the action</w:t>
            </w:r>
          </w:p>
        </w:tc>
        <w:tc>
          <w:tcPr>
            <w:tcW w:w="2629" w:type="dxa"/>
            <w:tcBorders>
              <w:top w:val="single" w:sz="4" w:space="0" w:color="auto"/>
              <w:left w:val="single" w:sz="4" w:space="0" w:color="auto"/>
              <w:bottom w:val="single" w:sz="4" w:space="0" w:color="auto"/>
              <w:right w:val="single" w:sz="4" w:space="0" w:color="auto"/>
            </w:tcBorders>
          </w:tcPr>
          <w:p w14:paraId="55C5B14B" w14:textId="77777777" w:rsidR="00A22B0C" w:rsidRPr="000D5169" w:rsidRDefault="00A22B0C" w:rsidP="000B171D">
            <w:pPr>
              <w:pStyle w:val="TableEntry"/>
              <w:rPr>
                <w:bCs/>
              </w:rPr>
            </w:pPr>
          </w:p>
        </w:tc>
      </w:tr>
      <w:tr w:rsidR="00A22B0C" w:rsidRPr="000D5169" w14:paraId="00426815"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3E29D50" w14:textId="72B3394F" w:rsidR="00A22B0C" w:rsidRPr="000D5169" w:rsidRDefault="00A22B0C" w:rsidP="000B171D">
            <w:pPr>
              <w:pStyle w:val="TableEntry"/>
            </w:pPr>
            <w:r w:rsidRPr="000D5169">
              <w:t>..... type</w:t>
            </w:r>
          </w:p>
        </w:tc>
        <w:tc>
          <w:tcPr>
            <w:tcW w:w="911" w:type="dxa"/>
            <w:tcBorders>
              <w:top w:val="single" w:sz="4" w:space="0" w:color="auto"/>
              <w:left w:val="single" w:sz="4" w:space="0" w:color="auto"/>
              <w:bottom w:val="single" w:sz="4" w:space="0" w:color="auto"/>
              <w:right w:val="single" w:sz="4" w:space="0" w:color="auto"/>
            </w:tcBorders>
          </w:tcPr>
          <w:p w14:paraId="07B9ED78"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02D7BB30" w14:textId="458DC3AF" w:rsidR="00A22B0C" w:rsidRPr="000D5169" w:rsidRDefault="00A22B0C" w:rsidP="000B171D">
            <w:pPr>
              <w:pStyle w:val="TableEntry"/>
              <w:rPr>
                <w:bCs/>
              </w:rPr>
            </w:pPr>
            <w:r w:rsidRPr="000D5169">
              <w:rPr>
                <w:bCs/>
              </w:rPr>
              <w:t>1..1</w:t>
            </w:r>
          </w:p>
        </w:tc>
        <w:tc>
          <w:tcPr>
            <w:tcW w:w="1505" w:type="dxa"/>
            <w:tcBorders>
              <w:top w:val="single" w:sz="4" w:space="0" w:color="auto"/>
              <w:left w:val="single" w:sz="4" w:space="0" w:color="auto"/>
              <w:bottom w:val="single" w:sz="4" w:space="0" w:color="auto"/>
              <w:right w:val="single" w:sz="4" w:space="0" w:color="auto"/>
            </w:tcBorders>
          </w:tcPr>
          <w:p w14:paraId="604D67C0"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2934C275" w14:textId="50EAF1DC" w:rsidR="00A22B0C" w:rsidRPr="000D5169" w:rsidRDefault="00A22B0C" w:rsidP="000B171D">
            <w:pPr>
              <w:pStyle w:val="TableEntry"/>
            </w:pPr>
            <w:r w:rsidRPr="000D5169">
              <w:t>Patient | practitioner | related-person</w:t>
            </w:r>
          </w:p>
        </w:tc>
        <w:tc>
          <w:tcPr>
            <w:tcW w:w="2629" w:type="dxa"/>
            <w:tcBorders>
              <w:top w:val="single" w:sz="4" w:space="0" w:color="auto"/>
              <w:left w:val="single" w:sz="4" w:space="0" w:color="auto"/>
              <w:bottom w:val="single" w:sz="4" w:space="0" w:color="auto"/>
              <w:right w:val="single" w:sz="4" w:space="0" w:color="auto"/>
            </w:tcBorders>
          </w:tcPr>
          <w:p w14:paraId="6814C7D0" w14:textId="77777777" w:rsidR="00A22B0C" w:rsidRPr="000D5169" w:rsidRDefault="00A22B0C" w:rsidP="000B171D">
            <w:pPr>
              <w:pStyle w:val="TableEntry"/>
              <w:rPr>
                <w:bCs/>
              </w:rPr>
            </w:pPr>
          </w:p>
        </w:tc>
      </w:tr>
      <w:tr w:rsidR="00A22B0C" w:rsidRPr="000D5169" w14:paraId="4EBB7077"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E9FA83A" w14:textId="79DD7813" w:rsidR="00A22B0C" w:rsidRPr="000D5169" w:rsidRDefault="00A22B0C" w:rsidP="000B171D">
            <w:pPr>
              <w:pStyle w:val="TableEntry"/>
            </w:pPr>
            <w:r w:rsidRPr="000D5169">
              <w:t>..... role</w:t>
            </w:r>
          </w:p>
        </w:tc>
        <w:tc>
          <w:tcPr>
            <w:tcW w:w="911" w:type="dxa"/>
            <w:tcBorders>
              <w:top w:val="single" w:sz="4" w:space="0" w:color="auto"/>
              <w:left w:val="single" w:sz="4" w:space="0" w:color="auto"/>
              <w:bottom w:val="single" w:sz="4" w:space="0" w:color="auto"/>
              <w:right w:val="single" w:sz="4" w:space="0" w:color="auto"/>
            </w:tcBorders>
          </w:tcPr>
          <w:p w14:paraId="1E056E33"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161540E" w14:textId="5924AB2A" w:rsidR="00A22B0C" w:rsidRPr="000D5169" w:rsidRDefault="00A22B0C" w:rsidP="000B171D">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45088DDC" w14:textId="77777777" w:rsidR="00A22B0C" w:rsidRPr="000D5169" w:rsidRDefault="00A22B0C" w:rsidP="00070A9B">
            <w:pPr>
              <w:pStyle w:val="TableEntry"/>
            </w:pPr>
          </w:p>
        </w:tc>
        <w:tc>
          <w:tcPr>
            <w:tcW w:w="1871" w:type="dxa"/>
            <w:tcBorders>
              <w:top w:val="single" w:sz="4" w:space="0" w:color="auto"/>
              <w:left w:val="single" w:sz="4" w:space="0" w:color="auto"/>
              <w:bottom w:val="single" w:sz="4" w:space="0" w:color="auto"/>
              <w:right w:val="single" w:sz="4" w:space="0" w:color="auto"/>
            </w:tcBorders>
          </w:tcPr>
          <w:p w14:paraId="1DE26B9D" w14:textId="2E659D1F" w:rsidR="00A22B0C" w:rsidRPr="000D5169" w:rsidRDefault="00E87EE8" w:rsidP="00070A9B">
            <w:pPr>
              <w:pStyle w:val="TableEntry"/>
            </w:pPr>
            <w:r>
              <w:t xml:space="preserve">E.g., </w:t>
            </w:r>
            <w:r w:rsidR="00A22B0C" w:rsidRPr="000D5169">
              <w:t xml:space="preserve">Nurse, Surgeon, Parent, </w:t>
            </w:r>
            <w:r>
              <w:t>etc.</w:t>
            </w:r>
          </w:p>
        </w:tc>
        <w:tc>
          <w:tcPr>
            <w:tcW w:w="2629" w:type="dxa"/>
            <w:tcBorders>
              <w:top w:val="single" w:sz="4" w:space="0" w:color="auto"/>
              <w:left w:val="single" w:sz="4" w:space="0" w:color="auto"/>
              <w:bottom w:val="single" w:sz="4" w:space="0" w:color="auto"/>
              <w:right w:val="single" w:sz="4" w:space="0" w:color="auto"/>
            </w:tcBorders>
          </w:tcPr>
          <w:p w14:paraId="1247274D" w14:textId="77777777" w:rsidR="00A22B0C" w:rsidRPr="000D5169" w:rsidRDefault="00A22B0C" w:rsidP="000B171D">
            <w:pPr>
              <w:pStyle w:val="TableEntry"/>
              <w:rPr>
                <w:bCs/>
              </w:rPr>
            </w:pPr>
          </w:p>
        </w:tc>
      </w:tr>
      <w:tr w:rsidR="00A22B0C" w:rsidRPr="000D5169" w14:paraId="7A68FC00"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7D6679D" w14:textId="46D7FD4D" w:rsidR="00A22B0C" w:rsidRPr="000D5169" w:rsidRDefault="00A22B0C" w:rsidP="000B171D">
            <w:pPr>
              <w:pStyle w:val="TableEntry"/>
            </w:pPr>
            <w:r w:rsidRPr="000D5169">
              <w:t>.... product</w:t>
            </w:r>
          </w:p>
        </w:tc>
        <w:tc>
          <w:tcPr>
            <w:tcW w:w="911" w:type="dxa"/>
            <w:tcBorders>
              <w:top w:val="single" w:sz="4" w:space="0" w:color="auto"/>
              <w:left w:val="single" w:sz="4" w:space="0" w:color="auto"/>
              <w:bottom w:val="single" w:sz="4" w:space="0" w:color="auto"/>
              <w:right w:val="single" w:sz="4" w:space="0" w:color="auto"/>
            </w:tcBorders>
          </w:tcPr>
          <w:p w14:paraId="4751B878"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251EA38B" w14:textId="2CAD41D7" w:rsidR="00A22B0C" w:rsidRPr="000D5169" w:rsidRDefault="00A22B0C" w:rsidP="000B171D">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7DE4152C"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2374DE12" w14:textId="743705BD" w:rsidR="00A22B0C" w:rsidRPr="000D5169" w:rsidRDefault="00A22B0C" w:rsidP="000B171D">
            <w:pPr>
              <w:pStyle w:val="TableEntry"/>
            </w:pPr>
            <w:r w:rsidRPr="000D5169">
              <w:t>What's administered/supplied</w:t>
            </w:r>
          </w:p>
        </w:tc>
        <w:tc>
          <w:tcPr>
            <w:tcW w:w="2629" w:type="dxa"/>
            <w:tcBorders>
              <w:top w:val="single" w:sz="4" w:space="0" w:color="auto"/>
              <w:left w:val="single" w:sz="4" w:space="0" w:color="auto"/>
              <w:bottom w:val="single" w:sz="4" w:space="0" w:color="auto"/>
              <w:right w:val="single" w:sz="4" w:space="0" w:color="auto"/>
            </w:tcBorders>
          </w:tcPr>
          <w:p w14:paraId="55781275" w14:textId="77777777" w:rsidR="00A22B0C" w:rsidRPr="000D5169" w:rsidRDefault="00A22B0C" w:rsidP="000B171D">
            <w:pPr>
              <w:pStyle w:val="TableEntry"/>
              <w:rPr>
                <w:bCs/>
              </w:rPr>
            </w:pPr>
          </w:p>
        </w:tc>
      </w:tr>
      <w:tr w:rsidR="00A22B0C" w:rsidRPr="000D5169" w14:paraId="28F02846"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898829D" w14:textId="7EC57F05" w:rsidR="00A22B0C" w:rsidRPr="000D5169" w:rsidRDefault="00A22B0C" w:rsidP="000B171D">
            <w:pPr>
              <w:pStyle w:val="TableEntry"/>
            </w:pPr>
            <w:r w:rsidRPr="000D5169">
              <w:t xml:space="preserve">..... </w:t>
            </w:r>
            <w:proofErr w:type="spellStart"/>
            <w:r w:rsidRPr="000D5169">
              <w:t>productReference</w:t>
            </w:r>
            <w:proofErr w:type="spellEnd"/>
          </w:p>
        </w:tc>
        <w:tc>
          <w:tcPr>
            <w:tcW w:w="911" w:type="dxa"/>
            <w:tcBorders>
              <w:top w:val="single" w:sz="4" w:space="0" w:color="auto"/>
              <w:left w:val="single" w:sz="4" w:space="0" w:color="auto"/>
              <w:bottom w:val="single" w:sz="4" w:space="0" w:color="auto"/>
              <w:right w:val="single" w:sz="4" w:space="0" w:color="auto"/>
            </w:tcBorders>
          </w:tcPr>
          <w:p w14:paraId="7DD78930"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0B6F391" w14:textId="77777777" w:rsidR="00A22B0C" w:rsidRPr="000D5169" w:rsidRDefault="00A22B0C" w:rsidP="000B171D">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416BABC5"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15AAE8B5" w14:textId="320D4062" w:rsidR="00A22B0C" w:rsidRPr="000D5169" w:rsidRDefault="00A22B0C" w:rsidP="000B171D">
            <w:pPr>
              <w:pStyle w:val="TableEntry"/>
            </w:pPr>
          </w:p>
        </w:tc>
        <w:tc>
          <w:tcPr>
            <w:tcW w:w="2629" w:type="dxa"/>
            <w:tcBorders>
              <w:top w:val="single" w:sz="4" w:space="0" w:color="auto"/>
              <w:left w:val="single" w:sz="4" w:space="0" w:color="auto"/>
              <w:bottom w:val="single" w:sz="4" w:space="0" w:color="auto"/>
              <w:right w:val="single" w:sz="4" w:space="0" w:color="auto"/>
            </w:tcBorders>
          </w:tcPr>
          <w:p w14:paraId="58AE11DD" w14:textId="77777777" w:rsidR="00A22B0C" w:rsidRPr="000D5169" w:rsidRDefault="00A22B0C" w:rsidP="000B171D">
            <w:pPr>
              <w:pStyle w:val="TableEntry"/>
              <w:rPr>
                <w:bCs/>
              </w:rPr>
            </w:pPr>
          </w:p>
        </w:tc>
      </w:tr>
      <w:tr w:rsidR="00A22B0C" w:rsidRPr="000D5169" w14:paraId="44782EDC"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045C8DE" w14:textId="71DACF02" w:rsidR="00A22B0C" w:rsidRPr="000D5169" w:rsidRDefault="00A22B0C" w:rsidP="000B171D">
            <w:pPr>
              <w:pStyle w:val="TableEntry"/>
            </w:pPr>
            <w:r w:rsidRPr="000D5169">
              <w:t xml:space="preserve">..... </w:t>
            </w:r>
            <w:proofErr w:type="spellStart"/>
            <w:r w:rsidRPr="000D5169">
              <w:t>productCodeableCOncept</w:t>
            </w:r>
            <w:proofErr w:type="spellEnd"/>
          </w:p>
        </w:tc>
        <w:tc>
          <w:tcPr>
            <w:tcW w:w="911" w:type="dxa"/>
            <w:tcBorders>
              <w:top w:val="single" w:sz="4" w:space="0" w:color="auto"/>
              <w:left w:val="single" w:sz="4" w:space="0" w:color="auto"/>
              <w:bottom w:val="single" w:sz="4" w:space="0" w:color="auto"/>
              <w:right w:val="single" w:sz="4" w:space="0" w:color="auto"/>
            </w:tcBorders>
          </w:tcPr>
          <w:p w14:paraId="3037B268"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3C41DBD" w14:textId="6E896DFD" w:rsidR="00A22B0C" w:rsidRPr="000D5169" w:rsidRDefault="00A22B0C" w:rsidP="000B171D">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329156E5"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75B5D351" w14:textId="5AA978EF" w:rsidR="00A22B0C" w:rsidRPr="000D5169" w:rsidRDefault="00A22B0C" w:rsidP="000B171D">
            <w:pPr>
              <w:pStyle w:val="TableEntry"/>
            </w:pPr>
          </w:p>
        </w:tc>
        <w:tc>
          <w:tcPr>
            <w:tcW w:w="2629" w:type="dxa"/>
            <w:tcBorders>
              <w:top w:val="single" w:sz="4" w:space="0" w:color="auto"/>
              <w:left w:val="single" w:sz="4" w:space="0" w:color="auto"/>
              <w:bottom w:val="single" w:sz="4" w:space="0" w:color="auto"/>
              <w:right w:val="single" w:sz="4" w:space="0" w:color="auto"/>
            </w:tcBorders>
          </w:tcPr>
          <w:p w14:paraId="5B78CDB3" w14:textId="77777777" w:rsidR="00A22B0C" w:rsidRPr="000D5169" w:rsidRDefault="00A22B0C" w:rsidP="000B171D">
            <w:pPr>
              <w:pStyle w:val="TableEntry"/>
              <w:rPr>
                <w:bCs/>
              </w:rPr>
            </w:pPr>
          </w:p>
        </w:tc>
      </w:tr>
      <w:tr w:rsidR="00A22B0C" w:rsidRPr="000D5169" w14:paraId="40632D9C"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1AA77CD" w14:textId="2BF2C154" w:rsidR="00A22B0C" w:rsidRPr="000D5169" w:rsidRDefault="00A22B0C" w:rsidP="000B171D">
            <w:pPr>
              <w:pStyle w:val="TableEntry"/>
            </w:pPr>
            <w:r w:rsidRPr="000D5169">
              <w:t>.... quantity</w:t>
            </w:r>
          </w:p>
        </w:tc>
        <w:tc>
          <w:tcPr>
            <w:tcW w:w="911" w:type="dxa"/>
            <w:tcBorders>
              <w:top w:val="single" w:sz="4" w:space="0" w:color="auto"/>
              <w:left w:val="single" w:sz="4" w:space="0" w:color="auto"/>
              <w:bottom w:val="single" w:sz="4" w:space="0" w:color="auto"/>
              <w:right w:val="single" w:sz="4" w:space="0" w:color="auto"/>
            </w:tcBorders>
          </w:tcPr>
          <w:p w14:paraId="13C2D110"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3DB0145" w14:textId="35519358" w:rsidR="00A22B0C" w:rsidRPr="000D5169" w:rsidRDefault="00A22B0C" w:rsidP="000B171D">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253314D5"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73CC7F37" w14:textId="0CBF6284" w:rsidR="00A22B0C" w:rsidRPr="000D5169" w:rsidRDefault="00A22B0C" w:rsidP="000B171D">
            <w:pPr>
              <w:pStyle w:val="TableEntry"/>
            </w:pPr>
            <w:r w:rsidRPr="000D5169">
              <w:t>How much is administered/consumed/supplied</w:t>
            </w:r>
          </w:p>
        </w:tc>
        <w:tc>
          <w:tcPr>
            <w:tcW w:w="2629" w:type="dxa"/>
            <w:tcBorders>
              <w:top w:val="single" w:sz="4" w:space="0" w:color="auto"/>
              <w:left w:val="single" w:sz="4" w:space="0" w:color="auto"/>
              <w:bottom w:val="single" w:sz="4" w:space="0" w:color="auto"/>
              <w:right w:val="single" w:sz="4" w:space="0" w:color="auto"/>
            </w:tcBorders>
          </w:tcPr>
          <w:p w14:paraId="0739684E" w14:textId="7D36DB19" w:rsidR="00A22B0C" w:rsidRPr="000D5169" w:rsidRDefault="00A22B0C" w:rsidP="000B171D">
            <w:pPr>
              <w:pStyle w:val="TableEntry"/>
              <w:rPr>
                <w:bCs/>
              </w:rPr>
            </w:pPr>
          </w:p>
        </w:tc>
      </w:tr>
      <w:tr w:rsidR="00A22B0C" w:rsidRPr="000D5169" w14:paraId="161D5345"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7D99922" w14:textId="32BFCCC1" w:rsidR="00A22B0C" w:rsidRPr="000D5169" w:rsidRDefault="00A22B0C" w:rsidP="000B171D">
            <w:pPr>
              <w:pStyle w:val="TableEntry"/>
            </w:pPr>
            <w:r w:rsidRPr="000D5169">
              <w:t>.... dosage</w:t>
            </w:r>
          </w:p>
        </w:tc>
        <w:tc>
          <w:tcPr>
            <w:tcW w:w="911" w:type="dxa"/>
            <w:tcBorders>
              <w:top w:val="single" w:sz="4" w:space="0" w:color="auto"/>
              <w:left w:val="single" w:sz="4" w:space="0" w:color="auto"/>
              <w:bottom w:val="single" w:sz="4" w:space="0" w:color="auto"/>
              <w:right w:val="single" w:sz="4" w:space="0" w:color="auto"/>
            </w:tcBorders>
          </w:tcPr>
          <w:p w14:paraId="31D47090"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DEF1B88" w14:textId="52DBF1B3" w:rsidR="00A22B0C" w:rsidRPr="000D5169" w:rsidRDefault="00A22B0C" w:rsidP="000B171D">
            <w:pPr>
              <w:pStyle w:val="TableEntry"/>
              <w:rPr>
                <w:bCs/>
              </w:rPr>
            </w:pPr>
            <w:proofErr w:type="gramStart"/>
            <w:r w:rsidRPr="000D5169">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72A1471D"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18FFF45E" w14:textId="33B2EFAB" w:rsidR="00A22B0C" w:rsidRPr="000D5169" w:rsidRDefault="00A22B0C" w:rsidP="000B171D">
            <w:pPr>
              <w:pStyle w:val="TableEntry"/>
            </w:pPr>
            <w:r w:rsidRPr="000D5169">
              <w:t>Detailed dosage instructions</w:t>
            </w:r>
          </w:p>
        </w:tc>
        <w:tc>
          <w:tcPr>
            <w:tcW w:w="2629" w:type="dxa"/>
            <w:tcBorders>
              <w:top w:val="single" w:sz="4" w:space="0" w:color="auto"/>
              <w:left w:val="single" w:sz="4" w:space="0" w:color="auto"/>
              <w:bottom w:val="single" w:sz="4" w:space="0" w:color="auto"/>
              <w:right w:val="single" w:sz="4" w:space="0" w:color="auto"/>
            </w:tcBorders>
          </w:tcPr>
          <w:p w14:paraId="2E4E8A53" w14:textId="77777777" w:rsidR="00A22B0C" w:rsidRPr="000D5169" w:rsidRDefault="00A22B0C" w:rsidP="000B171D">
            <w:pPr>
              <w:pStyle w:val="TableEntry"/>
              <w:rPr>
                <w:bCs/>
              </w:rPr>
            </w:pPr>
          </w:p>
        </w:tc>
      </w:tr>
      <w:tr w:rsidR="00A22B0C" w:rsidRPr="000D5169" w14:paraId="19F95107"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E102B9F" w14:textId="7FB8D011" w:rsidR="00A22B0C" w:rsidRPr="000D5169" w:rsidRDefault="00A22B0C" w:rsidP="000B171D">
            <w:pPr>
              <w:pStyle w:val="TableEntry"/>
            </w:pPr>
            <w:r w:rsidRPr="000D5169">
              <w:t xml:space="preserve">.... </w:t>
            </w:r>
            <w:proofErr w:type="spellStart"/>
            <w:r w:rsidRPr="000D5169">
              <w:t>bodySite</w:t>
            </w:r>
            <w:proofErr w:type="spellEnd"/>
          </w:p>
        </w:tc>
        <w:tc>
          <w:tcPr>
            <w:tcW w:w="911" w:type="dxa"/>
            <w:tcBorders>
              <w:top w:val="single" w:sz="4" w:space="0" w:color="auto"/>
              <w:left w:val="single" w:sz="4" w:space="0" w:color="auto"/>
              <w:bottom w:val="single" w:sz="4" w:space="0" w:color="auto"/>
              <w:right w:val="single" w:sz="4" w:space="0" w:color="auto"/>
            </w:tcBorders>
          </w:tcPr>
          <w:p w14:paraId="4D665D62"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B1964B9" w14:textId="58ECE2A2" w:rsidR="00A22B0C" w:rsidRPr="000D5169" w:rsidRDefault="00A22B0C" w:rsidP="000B171D">
            <w:pPr>
              <w:pStyle w:val="TableEntry"/>
              <w:rPr>
                <w:bCs/>
              </w:rPr>
            </w:pPr>
            <w:proofErr w:type="gramStart"/>
            <w:r w:rsidRPr="000D5169">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0C61548E"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4839EB2B" w14:textId="30321521" w:rsidR="00A22B0C" w:rsidRPr="000D5169" w:rsidRDefault="00A22B0C" w:rsidP="000B171D">
            <w:pPr>
              <w:pStyle w:val="TableEntry"/>
            </w:pPr>
            <w:r w:rsidRPr="000D5169">
              <w:t>What part of body to perform on</w:t>
            </w:r>
          </w:p>
        </w:tc>
        <w:tc>
          <w:tcPr>
            <w:tcW w:w="2629" w:type="dxa"/>
            <w:tcBorders>
              <w:top w:val="single" w:sz="4" w:space="0" w:color="auto"/>
              <w:left w:val="single" w:sz="4" w:space="0" w:color="auto"/>
              <w:bottom w:val="single" w:sz="4" w:space="0" w:color="auto"/>
              <w:right w:val="single" w:sz="4" w:space="0" w:color="auto"/>
            </w:tcBorders>
          </w:tcPr>
          <w:p w14:paraId="70FFA211" w14:textId="1923E506" w:rsidR="00A22B0C" w:rsidRPr="000D5169" w:rsidRDefault="00A22B0C" w:rsidP="000B171D">
            <w:pPr>
              <w:pStyle w:val="TableEntry"/>
              <w:rPr>
                <w:bCs/>
              </w:rPr>
            </w:pPr>
          </w:p>
        </w:tc>
      </w:tr>
      <w:tr w:rsidR="00A22B0C" w:rsidRPr="000D5169" w14:paraId="5F747182"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CA62DEC" w14:textId="3C3D9091" w:rsidR="00A22B0C" w:rsidRPr="000D5169" w:rsidRDefault="00A22B0C" w:rsidP="000B171D">
            <w:pPr>
              <w:pStyle w:val="TableEntry"/>
            </w:pPr>
            <w:r w:rsidRPr="000D5169">
              <w:t>.... transform</w:t>
            </w:r>
          </w:p>
        </w:tc>
        <w:tc>
          <w:tcPr>
            <w:tcW w:w="911" w:type="dxa"/>
            <w:tcBorders>
              <w:top w:val="single" w:sz="4" w:space="0" w:color="auto"/>
              <w:left w:val="single" w:sz="4" w:space="0" w:color="auto"/>
              <w:bottom w:val="single" w:sz="4" w:space="0" w:color="auto"/>
              <w:right w:val="single" w:sz="4" w:space="0" w:color="auto"/>
            </w:tcBorders>
          </w:tcPr>
          <w:p w14:paraId="5E3C68EF"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4E928D7D" w14:textId="02085046" w:rsidR="00A22B0C" w:rsidRPr="000D5169" w:rsidRDefault="00A22B0C" w:rsidP="000B171D">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40B97EC1"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674AC721" w14:textId="0CF57C98" w:rsidR="00A22B0C" w:rsidRPr="000D5169" w:rsidRDefault="00A22B0C" w:rsidP="000B171D">
            <w:pPr>
              <w:pStyle w:val="TableEntry"/>
            </w:pPr>
            <w:r w:rsidRPr="000D5169">
              <w:t>Transform to apply the template</w:t>
            </w:r>
          </w:p>
        </w:tc>
        <w:tc>
          <w:tcPr>
            <w:tcW w:w="2629" w:type="dxa"/>
            <w:tcBorders>
              <w:top w:val="single" w:sz="4" w:space="0" w:color="auto"/>
              <w:left w:val="single" w:sz="4" w:space="0" w:color="auto"/>
              <w:bottom w:val="single" w:sz="4" w:space="0" w:color="auto"/>
              <w:right w:val="single" w:sz="4" w:space="0" w:color="auto"/>
            </w:tcBorders>
          </w:tcPr>
          <w:p w14:paraId="3AC62B35" w14:textId="36086252" w:rsidR="00A22B0C" w:rsidRPr="000D5169" w:rsidRDefault="00A22B0C" w:rsidP="000B171D">
            <w:pPr>
              <w:pStyle w:val="TableEntry"/>
              <w:rPr>
                <w:bCs/>
              </w:rPr>
            </w:pPr>
          </w:p>
        </w:tc>
      </w:tr>
      <w:tr w:rsidR="00A22B0C" w:rsidRPr="000D5169" w14:paraId="5A2C7DA4"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11337F97" w14:textId="45137688" w:rsidR="00A22B0C" w:rsidRPr="000D5169" w:rsidRDefault="00A22B0C" w:rsidP="000B171D">
            <w:pPr>
              <w:pStyle w:val="TableEntry"/>
            </w:pPr>
            <w:r w:rsidRPr="000D5169">
              <w:t xml:space="preserve">.... </w:t>
            </w:r>
            <w:proofErr w:type="spellStart"/>
            <w:r w:rsidRPr="000D5169">
              <w:t>dynamicValue</w:t>
            </w:r>
            <w:proofErr w:type="spellEnd"/>
          </w:p>
        </w:tc>
        <w:tc>
          <w:tcPr>
            <w:tcW w:w="911" w:type="dxa"/>
            <w:tcBorders>
              <w:top w:val="single" w:sz="4" w:space="0" w:color="auto"/>
              <w:left w:val="single" w:sz="4" w:space="0" w:color="auto"/>
              <w:bottom w:val="single" w:sz="4" w:space="0" w:color="auto"/>
              <w:right w:val="single" w:sz="4" w:space="0" w:color="auto"/>
            </w:tcBorders>
          </w:tcPr>
          <w:p w14:paraId="7FB284E4"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EA11224" w14:textId="3FAFBA7A" w:rsidR="00A22B0C" w:rsidRPr="000D5169" w:rsidRDefault="00A22B0C" w:rsidP="000B171D">
            <w:pPr>
              <w:pStyle w:val="TableEntry"/>
              <w:rPr>
                <w:bCs/>
              </w:rPr>
            </w:pPr>
            <w:proofErr w:type="gramStart"/>
            <w:r w:rsidRPr="000D5169">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6F96E038"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0441DDE7" w14:textId="27407A0C" w:rsidR="00A22B0C" w:rsidRPr="000D5169" w:rsidRDefault="00A22B0C" w:rsidP="000B171D">
            <w:pPr>
              <w:pStyle w:val="TableEntry"/>
            </w:pPr>
            <w:r w:rsidRPr="000D5169">
              <w:t>Dynamic aspects of the definition</w:t>
            </w:r>
          </w:p>
        </w:tc>
        <w:tc>
          <w:tcPr>
            <w:tcW w:w="2629" w:type="dxa"/>
            <w:tcBorders>
              <w:top w:val="single" w:sz="4" w:space="0" w:color="auto"/>
              <w:left w:val="single" w:sz="4" w:space="0" w:color="auto"/>
              <w:bottom w:val="single" w:sz="4" w:space="0" w:color="auto"/>
              <w:right w:val="single" w:sz="4" w:space="0" w:color="auto"/>
            </w:tcBorders>
          </w:tcPr>
          <w:p w14:paraId="6DEA8CE7" w14:textId="77777777" w:rsidR="00A22B0C" w:rsidRPr="000D5169" w:rsidRDefault="00A22B0C" w:rsidP="000B171D">
            <w:pPr>
              <w:pStyle w:val="TableEntry"/>
              <w:rPr>
                <w:bCs/>
              </w:rPr>
            </w:pPr>
          </w:p>
        </w:tc>
      </w:tr>
      <w:tr w:rsidR="00A22B0C" w:rsidRPr="000D5169" w14:paraId="61FCDC83"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7DCE301" w14:textId="1E4CA72E" w:rsidR="00A22B0C" w:rsidRPr="000D5169" w:rsidRDefault="00A22B0C" w:rsidP="000B171D">
            <w:pPr>
              <w:pStyle w:val="TableEntry"/>
            </w:pPr>
            <w:r w:rsidRPr="000D5169">
              <w:lastRenderedPageBreak/>
              <w:t>..... description</w:t>
            </w:r>
          </w:p>
        </w:tc>
        <w:tc>
          <w:tcPr>
            <w:tcW w:w="911" w:type="dxa"/>
            <w:tcBorders>
              <w:top w:val="single" w:sz="4" w:space="0" w:color="auto"/>
              <w:left w:val="single" w:sz="4" w:space="0" w:color="auto"/>
              <w:bottom w:val="single" w:sz="4" w:space="0" w:color="auto"/>
              <w:right w:val="single" w:sz="4" w:space="0" w:color="auto"/>
            </w:tcBorders>
          </w:tcPr>
          <w:p w14:paraId="6FFD82D0"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B9063AA" w14:textId="0A43AB99" w:rsidR="00A22B0C" w:rsidRPr="000D5169" w:rsidRDefault="00A22B0C" w:rsidP="000B171D">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3DA3B70E"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1D4C6593" w14:textId="0A24B796" w:rsidR="00A22B0C" w:rsidRPr="000D5169" w:rsidRDefault="00A22B0C" w:rsidP="000B171D">
            <w:pPr>
              <w:pStyle w:val="TableEntry"/>
            </w:pPr>
            <w:r w:rsidRPr="000D5169">
              <w:t>Natural language description of the dynamic value</w:t>
            </w:r>
          </w:p>
        </w:tc>
        <w:tc>
          <w:tcPr>
            <w:tcW w:w="2629" w:type="dxa"/>
            <w:tcBorders>
              <w:top w:val="single" w:sz="4" w:space="0" w:color="auto"/>
              <w:left w:val="single" w:sz="4" w:space="0" w:color="auto"/>
              <w:bottom w:val="single" w:sz="4" w:space="0" w:color="auto"/>
              <w:right w:val="single" w:sz="4" w:space="0" w:color="auto"/>
            </w:tcBorders>
          </w:tcPr>
          <w:p w14:paraId="16E172C6" w14:textId="77777777" w:rsidR="00A22B0C" w:rsidRPr="000D5169" w:rsidRDefault="00A22B0C" w:rsidP="000B171D">
            <w:pPr>
              <w:pStyle w:val="TableEntry"/>
              <w:rPr>
                <w:bCs/>
              </w:rPr>
            </w:pPr>
          </w:p>
        </w:tc>
      </w:tr>
      <w:tr w:rsidR="00A22B0C" w:rsidRPr="000D5169" w14:paraId="3DDA9ACA"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CA46B7A" w14:textId="31428466" w:rsidR="00A22B0C" w:rsidRPr="000D5169" w:rsidRDefault="00A22B0C" w:rsidP="000B171D">
            <w:pPr>
              <w:pStyle w:val="TableEntry"/>
            </w:pPr>
            <w:r w:rsidRPr="000D5169">
              <w:t>..... path</w:t>
            </w:r>
          </w:p>
        </w:tc>
        <w:tc>
          <w:tcPr>
            <w:tcW w:w="911" w:type="dxa"/>
            <w:tcBorders>
              <w:top w:val="single" w:sz="4" w:space="0" w:color="auto"/>
              <w:left w:val="single" w:sz="4" w:space="0" w:color="auto"/>
              <w:bottom w:val="single" w:sz="4" w:space="0" w:color="auto"/>
              <w:right w:val="single" w:sz="4" w:space="0" w:color="auto"/>
            </w:tcBorders>
          </w:tcPr>
          <w:p w14:paraId="0ABBF1A7"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7324E56" w14:textId="79CB37B9" w:rsidR="00A22B0C" w:rsidRPr="000D5169" w:rsidRDefault="00A22B0C" w:rsidP="000B171D">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73D11309"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0FF41BB4" w14:textId="4CB26B74" w:rsidR="00A22B0C" w:rsidRPr="000D5169" w:rsidRDefault="00A22B0C" w:rsidP="000B171D">
            <w:pPr>
              <w:pStyle w:val="TableEntry"/>
            </w:pPr>
            <w:r w:rsidRPr="000D5169">
              <w:t>The path to the element to be set dynamically</w:t>
            </w:r>
          </w:p>
        </w:tc>
        <w:tc>
          <w:tcPr>
            <w:tcW w:w="2629" w:type="dxa"/>
            <w:tcBorders>
              <w:top w:val="single" w:sz="4" w:space="0" w:color="auto"/>
              <w:left w:val="single" w:sz="4" w:space="0" w:color="auto"/>
              <w:bottom w:val="single" w:sz="4" w:space="0" w:color="auto"/>
              <w:right w:val="single" w:sz="4" w:space="0" w:color="auto"/>
            </w:tcBorders>
          </w:tcPr>
          <w:p w14:paraId="22D76F6E" w14:textId="77777777" w:rsidR="00A22B0C" w:rsidRPr="000D5169" w:rsidRDefault="00A22B0C" w:rsidP="000B171D">
            <w:pPr>
              <w:pStyle w:val="TableEntry"/>
              <w:rPr>
                <w:bCs/>
              </w:rPr>
            </w:pPr>
          </w:p>
        </w:tc>
      </w:tr>
      <w:tr w:rsidR="00A22B0C" w:rsidRPr="000D5169" w14:paraId="05ACB776"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6710A55" w14:textId="6F5ABAA6" w:rsidR="00A22B0C" w:rsidRPr="000D5169" w:rsidRDefault="00A22B0C" w:rsidP="000B171D">
            <w:pPr>
              <w:pStyle w:val="TableEntry"/>
            </w:pPr>
            <w:r w:rsidRPr="000D5169">
              <w:t>..... language</w:t>
            </w:r>
          </w:p>
        </w:tc>
        <w:tc>
          <w:tcPr>
            <w:tcW w:w="911" w:type="dxa"/>
            <w:tcBorders>
              <w:top w:val="single" w:sz="4" w:space="0" w:color="auto"/>
              <w:left w:val="single" w:sz="4" w:space="0" w:color="auto"/>
              <w:bottom w:val="single" w:sz="4" w:space="0" w:color="auto"/>
              <w:right w:val="single" w:sz="4" w:space="0" w:color="auto"/>
            </w:tcBorders>
          </w:tcPr>
          <w:p w14:paraId="39A61547"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38B19B0" w14:textId="3FBEA7C5" w:rsidR="00A22B0C" w:rsidRPr="000D5169" w:rsidRDefault="00A22B0C" w:rsidP="000B171D">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050B328B"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7A65470E" w14:textId="36D42E91" w:rsidR="00A22B0C" w:rsidRPr="000D5169" w:rsidRDefault="00A22B0C" w:rsidP="000B171D">
            <w:pPr>
              <w:pStyle w:val="TableEntry"/>
            </w:pPr>
            <w:r w:rsidRPr="000D5169">
              <w:t>Language of the expression</w:t>
            </w:r>
          </w:p>
        </w:tc>
        <w:tc>
          <w:tcPr>
            <w:tcW w:w="2629" w:type="dxa"/>
            <w:tcBorders>
              <w:top w:val="single" w:sz="4" w:space="0" w:color="auto"/>
              <w:left w:val="single" w:sz="4" w:space="0" w:color="auto"/>
              <w:bottom w:val="single" w:sz="4" w:space="0" w:color="auto"/>
              <w:right w:val="single" w:sz="4" w:space="0" w:color="auto"/>
            </w:tcBorders>
          </w:tcPr>
          <w:p w14:paraId="1A63E74A" w14:textId="77777777" w:rsidR="00A22B0C" w:rsidRPr="000D5169" w:rsidRDefault="00A22B0C" w:rsidP="000B171D">
            <w:pPr>
              <w:pStyle w:val="TableEntry"/>
              <w:rPr>
                <w:bCs/>
              </w:rPr>
            </w:pPr>
          </w:p>
        </w:tc>
      </w:tr>
      <w:tr w:rsidR="00A22B0C" w:rsidRPr="000D5169" w14:paraId="0C1C82B5"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E06D879" w14:textId="4329C6CB" w:rsidR="00A22B0C" w:rsidRPr="000D5169" w:rsidRDefault="00A22B0C" w:rsidP="000B171D">
            <w:pPr>
              <w:pStyle w:val="TableEntry"/>
            </w:pPr>
            <w:r w:rsidRPr="000D5169">
              <w:t>..... expression</w:t>
            </w:r>
          </w:p>
        </w:tc>
        <w:tc>
          <w:tcPr>
            <w:tcW w:w="911" w:type="dxa"/>
            <w:tcBorders>
              <w:top w:val="single" w:sz="4" w:space="0" w:color="auto"/>
              <w:left w:val="single" w:sz="4" w:space="0" w:color="auto"/>
              <w:bottom w:val="single" w:sz="4" w:space="0" w:color="auto"/>
              <w:right w:val="single" w:sz="4" w:space="0" w:color="auto"/>
            </w:tcBorders>
          </w:tcPr>
          <w:p w14:paraId="77AB730B"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07696C14" w14:textId="5B1D06B7" w:rsidR="00A22B0C" w:rsidRPr="000D5169" w:rsidRDefault="00A22B0C" w:rsidP="000B171D">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762D2580"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7263F123" w14:textId="199EA503" w:rsidR="00A22B0C" w:rsidRPr="000D5169" w:rsidRDefault="00A22B0C" w:rsidP="000B171D">
            <w:pPr>
              <w:pStyle w:val="TableEntry"/>
            </w:pPr>
            <w:r w:rsidRPr="000D5169">
              <w:t>An expression that provides the dynamic value for the customization</w:t>
            </w:r>
          </w:p>
        </w:tc>
        <w:tc>
          <w:tcPr>
            <w:tcW w:w="2629" w:type="dxa"/>
            <w:tcBorders>
              <w:top w:val="single" w:sz="4" w:space="0" w:color="auto"/>
              <w:left w:val="single" w:sz="4" w:space="0" w:color="auto"/>
              <w:bottom w:val="single" w:sz="4" w:space="0" w:color="auto"/>
              <w:right w:val="single" w:sz="4" w:space="0" w:color="auto"/>
            </w:tcBorders>
          </w:tcPr>
          <w:p w14:paraId="7F26BC8E" w14:textId="77777777" w:rsidR="00A22B0C" w:rsidRPr="000D5169" w:rsidRDefault="00A22B0C" w:rsidP="000B171D">
            <w:pPr>
              <w:pStyle w:val="TableEntry"/>
              <w:rPr>
                <w:bCs/>
              </w:rPr>
            </w:pPr>
          </w:p>
        </w:tc>
      </w:tr>
    </w:tbl>
    <w:p w14:paraId="2791189C" w14:textId="77777777" w:rsidR="00FE095D" w:rsidRPr="000D5169" w:rsidRDefault="00FE095D" w:rsidP="00414FDA">
      <w:pPr>
        <w:pStyle w:val="BodyText"/>
      </w:pPr>
    </w:p>
    <w:p w14:paraId="32D9F9FD" w14:textId="1B764778" w:rsidR="005B18DB" w:rsidRPr="00D251BA" w:rsidRDefault="005B18DB" w:rsidP="00D251BA">
      <w:pPr>
        <w:pStyle w:val="BodyText"/>
      </w:pPr>
      <w:r w:rsidRPr="000D5169">
        <w:t xml:space="preserve">A FHIR </w:t>
      </w:r>
      <w:proofErr w:type="spellStart"/>
      <w:r w:rsidRPr="000D5169">
        <w:t>ActivityDefinition</w:t>
      </w:r>
      <w:proofErr w:type="spellEnd"/>
      <w:r w:rsidRPr="000D5169">
        <w:t xml:space="preserve"> </w:t>
      </w:r>
      <w:proofErr w:type="spellStart"/>
      <w:r w:rsidRPr="000D5169">
        <w:t>StructureDefinition</w:t>
      </w:r>
      <w:proofErr w:type="spellEnd"/>
      <w:r w:rsidRPr="000D5169">
        <w:t xml:space="preserve"> can be found in implementation materials – see ITI TF-2x: Appendix W for instructions on how to get to the implementation materials. </w:t>
      </w:r>
    </w:p>
    <w:p w14:paraId="48C0B4AB" w14:textId="3F8D82A6" w:rsidR="00F77101" w:rsidRPr="000D5169" w:rsidRDefault="00F77101" w:rsidP="00D251BA">
      <w:pPr>
        <w:pStyle w:val="Heading3"/>
      </w:pPr>
      <w:bookmarkStart w:id="563" w:name="_Toc514934519"/>
      <w:r w:rsidRPr="000D5169">
        <w:t>6.6.5 Task</w:t>
      </w:r>
      <w:bookmarkEnd w:id="563"/>
    </w:p>
    <w:p w14:paraId="4D1F4FF6" w14:textId="212939B3" w:rsidR="00E92614" w:rsidRPr="000D5169" w:rsidRDefault="006E57CF" w:rsidP="006E57CF">
      <w:pPr>
        <w:pStyle w:val="BodyText"/>
      </w:pPr>
      <w:r w:rsidRPr="000D5169">
        <w:t>Task resources are resources that repres</w:t>
      </w:r>
      <w:r w:rsidR="005B449D" w:rsidRPr="000D5169">
        <w:t xml:space="preserve">ent a task to be performed. Task resources can be one of </w:t>
      </w:r>
      <w:proofErr w:type="spellStart"/>
      <w:r w:rsidR="005B449D" w:rsidRPr="000D5169">
        <w:t>activityDefinition.kind</w:t>
      </w:r>
      <w:proofErr w:type="spellEnd"/>
      <w:r w:rsidR="005B449D" w:rsidRPr="000D5169">
        <w:t xml:space="preserve"> which is the kind of resource the activity definition defines as </w:t>
      </w:r>
      <w:r w:rsidR="002638EC" w:rsidRPr="000D5169">
        <w:t xml:space="preserve">request </w:t>
      </w:r>
      <w:r w:rsidR="005B449D" w:rsidRPr="000D5169">
        <w:t>resources to be used. The purpose of profiling the task resource is to support cases when t</w:t>
      </w:r>
      <w:r w:rsidRPr="000D5169">
        <w:t>he Task resource</w:t>
      </w:r>
      <w:r w:rsidR="005B449D" w:rsidRPr="000D5169">
        <w:t xml:space="preserve"> is used </w:t>
      </w:r>
      <w:r w:rsidR="002638EC" w:rsidRPr="000D5169">
        <w:t xml:space="preserve">to support care planning workflow. </w:t>
      </w:r>
      <w:r w:rsidR="00E92614" w:rsidRPr="000D5169">
        <w:t>In this situation, the PlanDefinition uses the Task resource</w:t>
      </w:r>
      <w:r w:rsidR="002638EC" w:rsidRPr="000D5169">
        <w:t xml:space="preserve"> to leverage care planning</w:t>
      </w:r>
      <w:r w:rsidR="000D5169" w:rsidRPr="000D5169">
        <w:t xml:space="preserve">. </w:t>
      </w:r>
    </w:p>
    <w:p w14:paraId="5821AC0E" w14:textId="4AE2ABE7" w:rsidR="006E57CF" w:rsidRPr="000D5169" w:rsidRDefault="006E57CF" w:rsidP="006E57CF">
      <w:pPr>
        <w:pStyle w:val="BodyText"/>
      </w:pPr>
      <w:r w:rsidRPr="000D5169">
        <w:t xml:space="preserve">The following table shows the </w:t>
      </w:r>
      <w:proofErr w:type="spellStart"/>
      <w:r w:rsidRPr="000D5169">
        <w:t>DynamicCarePlanTask</w:t>
      </w:r>
      <w:proofErr w:type="spellEnd"/>
      <w:r w:rsidRPr="000D5169">
        <w:t xml:space="preserve"> </w:t>
      </w:r>
      <w:proofErr w:type="spellStart"/>
      <w:r w:rsidRPr="000D5169">
        <w:t>StructureDefinition</w:t>
      </w:r>
      <w:proofErr w:type="spellEnd"/>
      <w:r w:rsidRPr="000D5169">
        <w:t>, which constrains the Task resource</w:t>
      </w:r>
      <w:r w:rsidR="005B449D" w:rsidRPr="000D5169">
        <w:t xml:space="preserve"> when the Task resource is used for the care planning process</w:t>
      </w:r>
      <w:r w:rsidRPr="000D5169">
        <w:t xml:space="preserve">. It is important to note that Task resources can be one of </w:t>
      </w:r>
      <w:proofErr w:type="spellStart"/>
      <w:r w:rsidRPr="000D5169">
        <w:t>activityDefinition.kind</w:t>
      </w:r>
      <w:proofErr w:type="spellEnd"/>
      <w:r w:rsidRPr="000D5169">
        <w:t xml:space="preserve"> which is the kind of resource the activity definition defines as resources to be used. </w:t>
      </w:r>
    </w:p>
    <w:p w14:paraId="43707EB7" w14:textId="684AD430" w:rsidR="00B21764" w:rsidRPr="000D5169" w:rsidRDefault="00B21764" w:rsidP="00B21764">
      <w:pPr>
        <w:pStyle w:val="TableTitle"/>
      </w:pPr>
      <w:r w:rsidRPr="000D5169">
        <w:t>Table 6.6.5-1: Task resource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883"/>
        <w:gridCol w:w="1405"/>
        <w:gridCol w:w="1362"/>
        <w:gridCol w:w="1477"/>
        <w:gridCol w:w="2208"/>
      </w:tblGrid>
      <w:tr w:rsidR="00036B45" w:rsidRPr="000D5169" w14:paraId="60C7F679" w14:textId="77777777" w:rsidTr="00D251BA">
        <w:trPr>
          <w:cantSplit/>
          <w:trHeight w:val="300"/>
          <w:tblHeader/>
        </w:trPr>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2E3FA044" w14:textId="77777777" w:rsidR="00036B45" w:rsidRPr="000D5169" w:rsidRDefault="00036B45" w:rsidP="00036B45">
            <w:pPr>
              <w:pStyle w:val="TableEntryHeader"/>
            </w:pPr>
            <w:r w:rsidRPr="000D5169">
              <w:t>Name</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02AFDA9C" w14:textId="77777777" w:rsidR="00036B45" w:rsidRPr="000D5169" w:rsidRDefault="00036B45" w:rsidP="00036B45">
            <w:pPr>
              <w:pStyle w:val="TableEntryHeader"/>
            </w:pPr>
            <w:r w:rsidRPr="000D5169">
              <w:t>Flags</w:t>
            </w:r>
          </w:p>
        </w:tc>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2F6241A7" w14:textId="00358E72" w:rsidR="00036B45" w:rsidRPr="000D5169" w:rsidRDefault="00036B45" w:rsidP="00036B45">
            <w:pPr>
              <w:pStyle w:val="TableEntryHeader"/>
            </w:pPr>
            <w:r w:rsidRPr="000D5169">
              <w:t>Base Card.</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07FCA8FA" w14:textId="111C7055" w:rsidR="00036B45" w:rsidRPr="000D5169" w:rsidRDefault="00036B45" w:rsidP="00036B45">
            <w:pPr>
              <w:pStyle w:val="TableEntryHeader"/>
            </w:pPr>
            <w:r w:rsidRPr="000D5169">
              <w:t>IHE PCC Constraint Card.</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14:paraId="677D793D" w14:textId="28A97510" w:rsidR="00036B45" w:rsidRPr="000D5169" w:rsidRDefault="00036B45" w:rsidP="00036B45">
            <w:pPr>
              <w:pStyle w:val="TableEntryHeader"/>
            </w:pPr>
            <w:r w:rsidRPr="000D5169">
              <w:t>Description &amp; Constraints</w:t>
            </w:r>
          </w:p>
        </w:tc>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53A0F446" w14:textId="77777777" w:rsidR="00036B45" w:rsidRPr="000D5169" w:rsidRDefault="00036B45" w:rsidP="00036B45">
            <w:pPr>
              <w:pStyle w:val="TableEntryHeader"/>
            </w:pPr>
            <w:r w:rsidRPr="000D5169">
              <w:t>(Profile) Comments</w:t>
            </w:r>
          </w:p>
        </w:tc>
      </w:tr>
      <w:tr w:rsidR="00647801" w:rsidRPr="000D5169" w14:paraId="6077E860" w14:textId="77777777" w:rsidTr="00D251BA">
        <w:trPr>
          <w:cantSplit/>
          <w:trHeight w:val="300"/>
        </w:trPr>
        <w:tc>
          <w:tcPr>
            <w:tcW w:w="0" w:type="auto"/>
            <w:tcBorders>
              <w:top w:val="single" w:sz="4" w:space="0" w:color="auto"/>
              <w:left w:val="single" w:sz="4" w:space="0" w:color="auto"/>
              <w:bottom w:val="single" w:sz="4" w:space="0" w:color="auto"/>
              <w:right w:val="single" w:sz="4" w:space="0" w:color="auto"/>
            </w:tcBorders>
            <w:noWrap/>
            <w:hideMark/>
          </w:tcPr>
          <w:p w14:paraId="72476003" w14:textId="663F1D88" w:rsidR="00647801" w:rsidRPr="000D5169" w:rsidRDefault="00647801" w:rsidP="004E10EF">
            <w:pPr>
              <w:pStyle w:val="TableEntry"/>
            </w:pPr>
            <w:r w:rsidRPr="000D5169">
              <w:t>.. Task</w:t>
            </w:r>
          </w:p>
        </w:tc>
        <w:tc>
          <w:tcPr>
            <w:tcW w:w="0" w:type="auto"/>
            <w:tcBorders>
              <w:top w:val="single" w:sz="4" w:space="0" w:color="auto"/>
              <w:left w:val="single" w:sz="4" w:space="0" w:color="auto"/>
              <w:bottom w:val="single" w:sz="4" w:space="0" w:color="auto"/>
              <w:right w:val="single" w:sz="4" w:space="0" w:color="auto"/>
            </w:tcBorders>
          </w:tcPr>
          <w:p w14:paraId="373B4E0C" w14:textId="77777777" w:rsidR="00647801" w:rsidRPr="000D5169"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noWrap/>
            <w:hideMark/>
          </w:tcPr>
          <w:p w14:paraId="792DFF0B" w14:textId="77777777" w:rsidR="00647801" w:rsidRPr="000D5169" w:rsidRDefault="00647801" w:rsidP="004E10EF">
            <w:pPr>
              <w:pStyle w:val="TableEntry"/>
            </w:pPr>
            <w:r w:rsidRPr="000D5169">
              <w:t> </w:t>
            </w:r>
          </w:p>
        </w:tc>
        <w:tc>
          <w:tcPr>
            <w:tcW w:w="0" w:type="auto"/>
            <w:tcBorders>
              <w:top w:val="single" w:sz="4" w:space="0" w:color="auto"/>
              <w:left w:val="single" w:sz="4" w:space="0" w:color="auto"/>
              <w:bottom w:val="single" w:sz="4" w:space="0" w:color="auto"/>
              <w:right w:val="single" w:sz="4" w:space="0" w:color="auto"/>
            </w:tcBorders>
          </w:tcPr>
          <w:p w14:paraId="1631658C" w14:textId="77777777" w:rsidR="00647801" w:rsidRPr="000D5169"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hideMark/>
          </w:tcPr>
          <w:p w14:paraId="749E3D48" w14:textId="02EB4136" w:rsidR="00647801" w:rsidRPr="000D5169" w:rsidRDefault="00647801" w:rsidP="004E10EF">
            <w:pPr>
              <w:pStyle w:val="TableEntry"/>
            </w:pPr>
            <w:r w:rsidRPr="000D5169">
              <w:t>A task to be performed</w:t>
            </w:r>
          </w:p>
        </w:tc>
        <w:tc>
          <w:tcPr>
            <w:tcW w:w="0" w:type="auto"/>
            <w:tcBorders>
              <w:top w:val="single" w:sz="4" w:space="0" w:color="auto"/>
              <w:left w:val="single" w:sz="4" w:space="0" w:color="auto"/>
              <w:bottom w:val="single" w:sz="4" w:space="0" w:color="auto"/>
              <w:right w:val="single" w:sz="4" w:space="0" w:color="auto"/>
            </w:tcBorders>
            <w:noWrap/>
            <w:hideMark/>
          </w:tcPr>
          <w:p w14:paraId="75A1EFC2" w14:textId="77777777" w:rsidR="00647801" w:rsidRPr="000D5169" w:rsidRDefault="00647801" w:rsidP="004E10EF">
            <w:pPr>
              <w:pStyle w:val="TableEntry"/>
            </w:pPr>
            <w:r w:rsidRPr="000D5169">
              <w:t> </w:t>
            </w:r>
          </w:p>
        </w:tc>
      </w:tr>
      <w:tr w:rsidR="00F74758" w:rsidRPr="000D5169" w14:paraId="5752BD13"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hideMark/>
          </w:tcPr>
          <w:p w14:paraId="0F3456AD" w14:textId="77777777" w:rsidR="00F74758" w:rsidRPr="000D5169" w:rsidRDefault="00F74758" w:rsidP="00F74758">
            <w:pPr>
              <w:pStyle w:val="TableEntry"/>
            </w:pPr>
            <w:r w:rsidRPr="000D5169">
              <w:t xml:space="preserve">... identifier </w:t>
            </w:r>
          </w:p>
        </w:tc>
        <w:tc>
          <w:tcPr>
            <w:tcW w:w="0" w:type="auto"/>
            <w:tcBorders>
              <w:top w:val="single" w:sz="4" w:space="0" w:color="auto"/>
              <w:left w:val="single" w:sz="4" w:space="0" w:color="auto"/>
              <w:bottom w:val="single" w:sz="4" w:space="0" w:color="auto"/>
              <w:right w:val="single" w:sz="4" w:space="0" w:color="auto"/>
            </w:tcBorders>
          </w:tcPr>
          <w:p w14:paraId="65EDF433" w14:textId="77777777" w:rsidR="00F74758" w:rsidRPr="000D5169" w:rsidRDefault="00F74758" w:rsidP="00F74758">
            <w:pPr>
              <w:pStyle w:val="TableEntry"/>
              <w:rPr>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noWrap/>
            <w:hideMark/>
          </w:tcPr>
          <w:p w14:paraId="74BE420F" w14:textId="23A08D67" w:rsidR="00F74758" w:rsidRPr="000D5169" w:rsidRDefault="00F74758" w:rsidP="00F74758">
            <w:pPr>
              <w:pStyle w:val="TableEntry"/>
            </w:pPr>
            <w:proofErr w:type="gramStart"/>
            <w:r w:rsidRPr="000D5169">
              <w:t>0</w:t>
            </w:r>
            <w:r w:rsidR="00414FDA" w:rsidRPr="000D5169">
              <w:t>..</w:t>
            </w:r>
            <w:r w:rsidRPr="000D5169">
              <w:t>*</w:t>
            </w:r>
            <w:proofErr w:type="gramEnd"/>
          </w:p>
        </w:tc>
        <w:tc>
          <w:tcPr>
            <w:tcW w:w="0" w:type="auto"/>
            <w:tcBorders>
              <w:top w:val="single" w:sz="4" w:space="0" w:color="auto"/>
              <w:left w:val="single" w:sz="4" w:space="0" w:color="auto"/>
              <w:bottom w:val="single" w:sz="4" w:space="0" w:color="auto"/>
              <w:right w:val="single" w:sz="4" w:space="0" w:color="auto"/>
            </w:tcBorders>
          </w:tcPr>
          <w:p w14:paraId="39070670" w14:textId="615D74D8" w:rsidR="00F74758" w:rsidRPr="000D5169" w:rsidRDefault="00F74758" w:rsidP="00F74758">
            <w:pPr>
              <w:pStyle w:val="TableEntry"/>
            </w:pPr>
            <w:proofErr w:type="gramStart"/>
            <w:r w:rsidRPr="000D5169">
              <w:t>1</w:t>
            </w:r>
            <w:r w:rsidR="00414FDA" w:rsidRPr="000D5169">
              <w:t>..</w:t>
            </w:r>
            <w:r w:rsidRPr="000D5169">
              <w:t>*</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41F92B1E" w14:textId="001176CB" w:rsidR="00F74758" w:rsidRPr="000D5169" w:rsidRDefault="00F74758" w:rsidP="00F74758">
            <w:pPr>
              <w:pStyle w:val="TableEntry"/>
            </w:pPr>
            <w:r w:rsidRPr="000D5169">
              <w:t>External Ids for this task</w:t>
            </w:r>
          </w:p>
        </w:tc>
        <w:tc>
          <w:tcPr>
            <w:tcW w:w="0" w:type="auto"/>
            <w:tcBorders>
              <w:top w:val="single" w:sz="4" w:space="0" w:color="auto"/>
              <w:left w:val="single" w:sz="4" w:space="0" w:color="auto"/>
              <w:bottom w:val="single" w:sz="4" w:space="0" w:color="auto"/>
              <w:right w:val="single" w:sz="4" w:space="0" w:color="auto"/>
            </w:tcBorders>
            <w:hideMark/>
          </w:tcPr>
          <w:p w14:paraId="0EF7E682" w14:textId="474B41F2" w:rsidR="00F74758" w:rsidRPr="000D5169" w:rsidRDefault="00F74758" w:rsidP="00F74758">
            <w:pPr>
              <w:pStyle w:val="TableEntry"/>
              <w:rPr>
                <w:b/>
                <w:bCs/>
              </w:rPr>
            </w:pPr>
            <w:r w:rsidRPr="000D5169">
              <w:rPr>
                <w:b/>
                <w:bCs/>
              </w:rPr>
              <w:t>This version of the profile requires at least one identifier.</w:t>
            </w:r>
          </w:p>
        </w:tc>
      </w:tr>
      <w:tr w:rsidR="00F74758" w:rsidRPr="000D5169" w14:paraId="518E4A8E"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48FE4FE" w14:textId="7C124CF6" w:rsidR="00F74758" w:rsidRPr="000D5169" w:rsidRDefault="00F74758" w:rsidP="00F74758">
            <w:pPr>
              <w:pStyle w:val="TableEntry"/>
            </w:pPr>
            <w:r w:rsidRPr="000D5169">
              <w:t>... definition[x]</w:t>
            </w:r>
          </w:p>
        </w:tc>
        <w:tc>
          <w:tcPr>
            <w:tcW w:w="0" w:type="auto"/>
            <w:tcBorders>
              <w:top w:val="single" w:sz="4" w:space="0" w:color="auto"/>
              <w:left w:val="single" w:sz="4" w:space="0" w:color="auto"/>
              <w:bottom w:val="single" w:sz="4" w:space="0" w:color="auto"/>
              <w:right w:val="single" w:sz="4" w:space="0" w:color="auto"/>
            </w:tcBorders>
          </w:tcPr>
          <w:p w14:paraId="0F50A5FD" w14:textId="77777777" w:rsidR="00F74758" w:rsidRPr="000D5169" w:rsidRDefault="00F74758" w:rsidP="00F74758">
            <w:pPr>
              <w:pStyle w:val="TableEntry"/>
              <w:rPr>
                <w:b/>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3FC99DA" w14:textId="0C4C97E7" w:rsidR="00F74758" w:rsidRPr="000D5169" w:rsidRDefault="00F74758" w:rsidP="00F74758">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4BA061D1" w14:textId="55403523" w:rsidR="00F74758" w:rsidRPr="00D251BA" w:rsidRDefault="00F74758" w:rsidP="00085A70">
            <w:pPr>
              <w:pStyle w:val="TableEntry"/>
            </w:pPr>
            <w:r w:rsidRPr="00D251BA">
              <w:t>1..1</w:t>
            </w:r>
          </w:p>
        </w:tc>
        <w:tc>
          <w:tcPr>
            <w:tcW w:w="0" w:type="auto"/>
            <w:tcBorders>
              <w:top w:val="single" w:sz="4" w:space="0" w:color="auto"/>
              <w:left w:val="single" w:sz="4" w:space="0" w:color="auto"/>
              <w:bottom w:val="single" w:sz="4" w:space="0" w:color="auto"/>
              <w:right w:val="single" w:sz="4" w:space="0" w:color="auto"/>
            </w:tcBorders>
          </w:tcPr>
          <w:p w14:paraId="2CA709DA" w14:textId="5D8ED579" w:rsidR="00F74758" w:rsidRPr="000D5169" w:rsidRDefault="00F74758" w:rsidP="00085A70">
            <w:pPr>
              <w:pStyle w:val="TableEntry"/>
            </w:pPr>
            <w:r w:rsidRPr="00D251BA">
              <w:t>Formal definition of task</w:t>
            </w:r>
          </w:p>
        </w:tc>
        <w:tc>
          <w:tcPr>
            <w:tcW w:w="0" w:type="auto"/>
            <w:tcBorders>
              <w:top w:val="single" w:sz="4" w:space="0" w:color="auto"/>
              <w:left w:val="single" w:sz="4" w:space="0" w:color="auto"/>
              <w:bottom w:val="single" w:sz="4" w:space="0" w:color="auto"/>
              <w:right w:val="single" w:sz="4" w:space="0" w:color="auto"/>
            </w:tcBorders>
          </w:tcPr>
          <w:p w14:paraId="1F31B8E1" w14:textId="4D095F4E" w:rsidR="00F74758" w:rsidRPr="00D251BA" w:rsidRDefault="00F74758" w:rsidP="00D251BA">
            <w:pPr>
              <w:pStyle w:val="TableEntry"/>
              <w:rPr>
                <w:b/>
                <w:bCs/>
              </w:rPr>
            </w:pPr>
            <w:r w:rsidRPr="00D251BA">
              <w:rPr>
                <w:b/>
                <w:bCs/>
              </w:rPr>
              <w:t>This version of the profile requires at least one definition.</w:t>
            </w:r>
          </w:p>
        </w:tc>
      </w:tr>
      <w:tr w:rsidR="00647801" w:rsidRPr="000D5169" w14:paraId="16D8D7C2"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ACF19FA" w14:textId="59232968" w:rsidR="00647801" w:rsidRPr="000D5169" w:rsidRDefault="00647801" w:rsidP="004E10EF">
            <w:pPr>
              <w:pStyle w:val="TableEntry"/>
            </w:pPr>
            <w:r w:rsidRPr="000D5169">
              <w:lastRenderedPageBreak/>
              <w:t xml:space="preserve">.... </w:t>
            </w:r>
            <w:proofErr w:type="spellStart"/>
            <w:r w:rsidRPr="000D5169">
              <w:t>definitionUri</w:t>
            </w:r>
            <w:proofErr w:type="spellEnd"/>
          </w:p>
        </w:tc>
        <w:tc>
          <w:tcPr>
            <w:tcW w:w="0" w:type="auto"/>
            <w:tcBorders>
              <w:top w:val="single" w:sz="4" w:space="0" w:color="auto"/>
              <w:left w:val="single" w:sz="4" w:space="0" w:color="auto"/>
              <w:bottom w:val="single" w:sz="4" w:space="0" w:color="auto"/>
              <w:right w:val="single" w:sz="4" w:space="0" w:color="auto"/>
            </w:tcBorders>
          </w:tcPr>
          <w:p w14:paraId="56247757" w14:textId="418A37BD" w:rsidR="00647801" w:rsidRPr="000D5169" w:rsidRDefault="00647801" w:rsidP="004E10EF">
            <w:pPr>
              <w:pStyle w:val="TableEntry"/>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003378B" w14:textId="69A3874B" w:rsidR="00647801" w:rsidRPr="000D5169" w:rsidRDefault="00647801" w:rsidP="004E10EF">
            <w:pPr>
              <w:pStyle w:val="TableEntry"/>
              <w:rPr>
                <w:b/>
                <w:bCs/>
              </w:rPr>
            </w:pPr>
          </w:p>
        </w:tc>
        <w:tc>
          <w:tcPr>
            <w:tcW w:w="0" w:type="auto"/>
            <w:tcBorders>
              <w:top w:val="single" w:sz="4" w:space="0" w:color="auto"/>
              <w:left w:val="single" w:sz="4" w:space="0" w:color="auto"/>
              <w:bottom w:val="single" w:sz="4" w:space="0" w:color="auto"/>
              <w:right w:val="single" w:sz="4" w:space="0" w:color="auto"/>
            </w:tcBorders>
          </w:tcPr>
          <w:p w14:paraId="2FE1BBB9" w14:textId="77777777" w:rsidR="00647801" w:rsidRPr="000D5169"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2676C1C3" w14:textId="62D5671D" w:rsidR="00647801" w:rsidRPr="000D5169"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34F42FC1" w14:textId="799ADEE9" w:rsidR="00647801" w:rsidRPr="000D5169" w:rsidRDefault="00647801" w:rsidP="004E10EF">
            <w:pPr>
              <w:pStyle w:val="TableEntry"/>
              <w:rPr>
                <w:b/>
                <w:bCs/>
              </w:rPr>
            </w:pPr>
          </w:p>
        </w:tc>
      </w:tr>
      <w:tr w:rsidR="00647801" w:rsidRPr="000D5169" w14:paraId="0CBE759B"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17D9DC62" w14:textId="14078B8E" w:rsidR="00647801" w:rsidRPr="000D5169" w:rsidRDefault="00647801" w:rsidP="004E10EF">
            <w:pPr>
              <w:pStyle w:val="TableEntry"/>
            </w:pPr>
            <w:r w:rsidRPr="000D5169">
              <w:t xml:space="preserve">.... </w:t>
            </w:r>
            <w:proofErr w:type="spellStart"/>
            <w:r w:rsidRPr="000D5169">
              <w:t>definitionReference</w:t>
            </w:r>
            <w:proofErr w:type="spellEnd"/>
          </w:p>
        </w:tc>
        <w:tc>
          <w:tcPr>
            <w:tcW w:w="0" w:type="auto"/>
            <w:tcBorders>
              <w:top w:val="single" w:sz="4" w:space="0" w:color="auto"/>
              <w:left w:val="single" w:sz="4" w:space="0" w:color="auto"/>
              <w:bottom w:val="single" w:sz="4" w:space="0" w:color="auto"/>
              <w:right w:val="single" w:sz="4" w:space="0" w:color="auto"/>
            </w:tcBorders>
          </w:tcPr>
          <w:p w14:paraId="1BE86A34" w14:textId="205B188D" w:rsidR="00647801" w:rsidRPr="000D5169" w:rsidRDefault="00647801" w:rsidP="004E10EF">
            <w:pPr>
              <w:pStyle w:val="TableEntry"/>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E3F151F" w14:textId="6E893249" w:rsidR="00647801" w:rsidRPr="000D5169" w:rsidRDefault="00647801" w:rsidP="004E10EF">
            <w:pPr>
              <w:pStyle w:val="TableEntry"/>
              <w:rPr>
                <w:b/>
                <w:bCs/>
              </w:rPr>
            </w:pPr>
          </w:p>
        </w:tc>
        <w:tc>
          <w:tcPr>
            <w:tcW w:w="0" w:type="auto"/>
            <w:tcBorders>
              <w:top w:val="single" w:sz="4" w:space="0" w:color="auto"/>
              <w:left w:val="single" w:sz="4" w:space="0" w:color="auto"/>
              <w:bottom w:val="single" w:sz="4" w:space="0" w:color="auto"/>
              <w:right w:val="single" w:sz="4" w:space="0" w:color="auto"/>
            </w:tcBorders>
          </w:tcPr>
          <w:p w14:paraId="3F2E82F8" w14:textId="77777777" w:rsidR="00647801" w:rsidRPr="000D5169"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151A2400" w14:textId="01EB692D" w:rsidR="00647801" w:rsidRPr="000D5169"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26E3D065" w14:textId="456694BE" w:rsidR="00647801" w:rsidRPr="000D5169" w:rsidRDefault="00647801" w:rsidP="004E10EF">
            <w:pPr>
              <w:pStyle w:val="TableEntry"/>
              <w:rPr>
                <w:b/>
                <w:bCs/>
              </w:rPr>
            </w:pPr>
          </w:p>
        </w:tc>
      </w:tr>
      <w:tr w:rsidR="00647801" w:rsidRPr="000D5169" w14:paraId="3EE88EB2"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01B276A8" w14:textId="595866CC" w:rsidR="00647801" w:rsidRPr="000D5169" w:rsidRDefault="00647801" w:rsidP="004E10EF">
            <w:pPr>
              <w:pStyle w:val="TableEntry"/>
            </w:pPr>
            <w:r w:rsidRPr="000D5169">
              <w:t xml:space="preserve">... </w:t>
            </w:r>
            <w:proofErr w:type="spellStart"/>
            <w:r w:rsidRPr="000D5169">
              <w:t>basedOn</w:t>
            </w:r>
            <w:proofErr w:type="spellEnd"/>
          </w:p>
        </w:tc>
        <w:tc>
          <w:tcPr>
            <w:tcW w:w="0" w:type="auto"/>
            <w:tcBorders>
              <w:top w:val="single" w:sz="4" w:space="0" w:color="auto"/>
              <w:left w:val="single" w:sz="4" w:space="0" w:color="auto"/>
              <w:bottom w:val="single" w:sz="4" w:space="0" w:color="auto"/>
              <w:right w:val="single" w:sz="4" w:space="0" w:color="auto"/>
            </w:tcBorders>
          </w:tcPr>
          <w:p w14:paraId="367EB91D" w14:textId="2CD51DE5" w:rsidR="00647801" w:rsidRPr="000D5169" w:rsidRDefault="00647801" w:rsidP="004E10EF">
            <w:pPr>
              <w:pStyle w:val="TableEntry"/>
              <w:rPr>
                <w:b/>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noWrap/>
          </w:tcPr>
          <w:p w14:paraId="36905C37" w14:textId="7ECAE9E4" w:rsidR="00647801" w:rsidRPr="000D5169" w:rsidRDefault="00647801" w:rsidP="004E10EF">
            <w:pPr>
              <w:pStyle w:val="TableEntry"/>
              <w:rPr>
                <w:bCs/>
              </w:rPr>
            </w:pPr>
            <w:proofErr w:type="gramStart"/>
            <w:r w:rsidRPr="000D5169">
              <w:rPr>
                <w:bCs/>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564C3985" w14:textId="77777777" w:rsidR="00647801" w:rsidRPr="000D5169"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5B2E69D1" w14:textId="76633098" w:rsidR="00647801" w:rsidRPr="000D5169" w:rsidRDefault="00647801" w:rsidP="004E10EF">
            <w:pPr>
              <w:pStyle w:val="TableEntry"/>
            </w:pPr>
            <w:r w:rsidRPr="000D5169">
              <w:t>Request fulfilled by this task</w:t>
            </w:r>
          </w:p>
        </w:tc>
        <w:tc>
          <w:tcPr>
            <w:tcW w:w="0" w:type="auto"/>
            <w:tcBorders>
              <w:top w:val="single" w:sz="4" w:space="0" w:color="auto"/>
              <w:left w:val="single" w:sz="4" w:space="0" w:color="auto"/>
              <w:bottom w:val="single" w:sz="4" w:space="0" w:color="auto"/>
              <w:right w:val="single" w:sz="4" w:space="0" w:color="auto"/>
            </w:tcBorders>
          </w:tcPr>
          <w:p w14:paraId="1E9E6DD7" w14:textId="77777777" w:rsidR="00647801" w:rsidRPr="000D5169" w:rsidRDefault="00647801" w:rsidP="004E10EF">
            <w:pPr>
              <w:pStyle w:val="TableEntry"/>
              <w:rPr>
                <w:b/>
                <w:bCs/>
              </w:rPr>
            </w:pPr>
          </w:p>
        </w:tc>
      </w:tr>
      <w:tr w:rsidR="00647801" w:rsidRPr="000D5169" w14:paraId="419B5FA6"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AB72857" w14:textId="78B47351" w:rsidR="00647801" w:rsidRPr="000D5169" w:rsidRDefault="00647801" w:rsidP="004E10EF">
            <w:pPr>
              <w:pStyle w:val="TableEntry"/>
            </w:pPr>
            <w:r w:rsidRPr="000D5169">
              <w:t xml:space="preserve">... </w:t>
            </w:r>
            <w:proofErr w:type="spellStart"/>
            <w:r w:rsidRPr="000D5169">
              <w:t>groupIdentifier</w:t>
            </w:r>
            <w:proofErr w:type="spellEnd"/>
          </w:p>
        </w:tc>
        <w:tc>
          <w:tcPr>
            <w:tcW w:w="0" w:type="auto"/>
            <w:tcBorders>
              <w:top w:val="single" w:sz="4" w:space="0" w:color="auto"/>
              <w:left w:val="single" w:sz="4" w:space="0" w:color="auto"/>
              <w:bottom w:val="single" w:sz="4" w:space="0" w:color="auto"/>
              <w:right w:val="single" w:sz="4" w:space="0" w:color="auto"/>
            </w:tcBorders>
          </w:tcPr>
          <w:p w14:paraId="5F937E1A" w14:textId="1FC603FF" w:rsidR="00647801" w:rsidRPr="000D5169" w:rsidRDefault="00647801" w:rsidP="004E10EF">
            <w:pPr>
              <w:pStyle w:val="TableEntry"/>
              <w:rPr>
                <w:b/>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85985E2" w14:textId="77777777" w:rsidR="00647801" w:rsidRPr="000D5169" w:rsidRDefault="00647801" w:rsidP="004E10EF">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61E1417A" w14:textId="77777777" w:rsidR="00647801" w:rsidRPr="000D5169"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5D721228" w14:textId="4547785C" w:rsidR="00647801" w:rsidRPr="000D5169" w:rsidRDefault="00647801" w:rsidP="004E10EF">
            <w:pPr>
              <w:pStyle w:val="TableEntry"/>
            </w:pPr>
            <w:r w:rsidRPr="000D5169">
              <w:t>Requisition or grouper id</w:t>
            </w:r>
          </w:p>
        </w:tc>
        <w:tc>
          <w:tcPr>
            <w:tcW w:w="0" w:type="auto"/>
            <w:tcBorders>
              <w:top w:val="single" w:sz="4" w:space="0" w:color="auto"/>
              <w:left w:val="single" w:sz="4" w:space="0" w:color="auto"/>
              <w:bottom w:val="single" w:sz="4" w:space="0" w:color="auto"/>
              <w:right w:val="single" w:sz="4" w:space="0" w:color="auto"/>
            </w:tcBorders>
          </w:tcPr>
          <w:p w14:paraId="7C2F6750" w14:textId="77777777" w:rsidR="00647801" w:rsidRPr="000D5169" w:rsidRDefault="00647801" w:rsidP="004E10EF">
            <w:pPr>
              <w:pStyle w:val="TableEntry"/>
              <w:rPr>
                <w:b/>
                <w:bCs/>
              </w:rPr>
            </w:pPr>
          </w:p>
        </w:tc>
      </w:tr>
      <w:tr w:rsidR="00647801" w:rsidRPr="000D5169" w14:paraId="08F1A362"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00B13940" w14:textId="04B46A46" w:rsidR="00647801" w:rsidRPr="000D5169" w:rsidRDefault="00647801" w:rsidP="004E10EF">
            <w:pPr>
              <w:pStyle w:val="TableEntry"/>
            </w:pPr>
            <w:r w:rsidRPr="000D5169">
              <w:t xml:space="preserve">... </w:t>
            </w:r>
            <w:proofErr w:type="spellStart"/>
            <w:r w:rsidRPr="000D5169">
              <w:t>partOf</w:t>
            </w:r>
            <w:proofErr w:type="spellEnd"/>
          </w:p>
        </w:tc>
        <w:tc>
          <w:tcPr>
            <w:tcW w:w="0" w:type="auto"/>
            <w:tcBorders>
              <w:top w:val="single" w:sz="4" w:space="0" w:color="auto"/>
              <w:left w:val="single" w:sz="4" w:space="0" w:color="auto"/>
              <w:bottom w:val="single" w:sz="4" w:space="0" w:color="auto"/>
              <w:right w:val="single" w:sz="4" w:space="0" w:color="auto"/>
            </w:tcBorders>
          </w:tcPr>
          <w:p w14:paraId="29EE0CD7" w14:textId="77777777" w:rsidR="00647801" w:rsidRPr="000D5169" w:rsidRDefault="00647801" w:rsidP="004E10EF">
            <w:pPr>
              <w:pStyle w:val="TableEntry"/>
              <w:rPr>
                <w:b/>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noWrap/>
          </w:tcPr>
          <w:p w14:paraId="2C6F5D9D" w14:textId="338097B9" w:rsidR="00647801" w:rsidRPr="000D5169" w:rsidRDefault="00647801" w:rsidP="004E10EF">
            <w:pPr>
              <w:pStyle w:val="TableEntry"/>
              <w:rPr>
                <w:b/>
                <w:bCs/>
              </w:rPr>
            </w:pPr>
            <w:proofErr w:type="gramStart"/>
            <w:r w:rsidRPr="000D5169">
              <w:rPr>
                <w:bCs/>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3F3DE068" w14:textId="77777777" w:rsidR="00647801" w:rsidRPr="000D5169"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47671648" w14:textId="1999E048" w:rsidR="00647801" w:rsidRPr="000D5169" w:rsidRDefault="00647801" w:rsidP="004E10EF">
            <w:pPr>
              <w:pStyle w:val="TableEntry"/>
            </w:pPr>
            <w:r w:rsidRPr="000D5169">
              <w:t>Composite task</w:t>
            </w:r>
          </w:p>
        </w:tc>
        <w:tc>
          <w:tcPr>
            <w:tcW w:w="0" w:type="auto"/>
            <w:tcBorders>
              <w:top w:val="single" w:sz="4" w:space="0" w:color="auto"/>
              <w:left w:val="single" w:sz="4" w:space="0" w:color="auto"/>
              <w:bottom w:val="single" w:sz="4" w:space="0" w:color="auto"/>
              <w:right w:val="single" w:sz="4" w:space="0" w:color="auto"/>
            </w:tcBorders>
          </w:tcPr>
          <w:p w14:paraId="58CE99DD" w14:textId="42EDEDAF" w:rsidR="00647801" w:rsidRPr="000D5169" w:rsidRDefault="00647801" w:rsidP="004E10EF">
            <w:pPr>
              <w:pStyle w:val="TableEntry"/>
              <w:rPr>
                <w:b/>
                <w:bCs/>
              </w:rPr>
            </w:pPr>
          </w:p>
        </w:tc>
      </w:tr>
      <w:tr w:rsidR="00647801" w:rsidRPr="000D5169" w14:paraId="6AC6BE3F"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9158FE3" w14:textId="42159522" w:rsidR="00647801" w:rsidRPr="000D5169" w:rsidRDefault="00647801" w:rsidP="004E10EF">
            <w:pPr>
              <w:pStyle w:val="TableEntry"/>
            </w:pPr>
            <w:r w:rsidRPr="000D5169">
              <w:t>... status</w:t>
            </w:r>
          </w:p>
        </w:tc>
        <w:tc>
          <w:tcPr>
            <w:tcW w:w="0" w:type="auto"/>
            <w:tcBorders>
              <w:top w:val="single" w:sz="4" w:space="0" w:color="auto"/>
              <w:left w:val="single" w:sz="4" w:space="0" w:color="auto"/>
              <w:bottom w:val="single" w:sz="4" w:space="0" w:color="auto"/>
              <w:right w:val="single" w:sz="4" w:space="0" w:color="auto"/>
            </w:tcBorders>
          </w:tcPr>
          <w:p w14:paraId="0B3DD488" w14:textId="77777777" w:rsidR="00647801" w:rsidRPr="000D5169" w:rsidRDefault="00647801" w:rsidP="004E10EF">
            <w:pPr>
              <w:pStyle w:val="TableEntry"/>
              <w:rPr>
                <w:b/>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E0F0972" w14:textId="77777777" w:rsidR="00647801" w:rsidRPr="000D5169" w:rsidRDefault="00647801" w:rsidP="004E10EF">
            <w:pPr>
              <w:pStyle w:val="TableEntry"/>
              <w:rPr>
                <w:bCs/>
              </w:rPr>
            </w:pPr>
            <w:r w:rsidRPr="000D5169">
              <w:rPr>
                <w:bCs/>
              </w:rPr>
              <w:t>1..1</w:t>
            </w:r>
          </w:p>
        </w:tc>
        <w:tc>
          <w:tcPr>
            <w:tcW w:w="0" w:type="auto"/>
            <w:tcBorders>
              <w:top w:val="single" w:sz="4" w:space="0" w:color="auto"/>
              <w:left w:val="single" w:sz="4" w:space="0" w:color="auto"/>
              <w:bottom w:val="single" w:sz="4" w:space="0" w:color="auto"/>
              <w:right w:val="single" w:sz="4" w:space="0" w:color="auto"/>
            </w:tcBorders>
          </w:tcPr>
          <w:p w14:paraId="20137907" w14:textId="77777777" w:rsidR="00647801" w:rsidRPr="000D5169"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01EA426B" w14:textId="43D6BCBD" w:rsidR="00647801" w:rsidRPr="000D5169" w:rsidRDefault="00647801" w:rsidP="004E10EF">
            <w:pPr>
              <w:pStyle w:val="TableEntry"/>
            </w:pPr>
            <w:r w:rsidRPr="000D5169">
              <w:t>draft | requested | received | accepted | +</w:t>
            </w:r>
          </w:p>
        </w:tc>
        <w:tc>
          <w:tcPr>
            <w:tcW w:w="0" w:type="auto"/>
            <w:tcBorders>
              <w:top w:val="single" w:sz="4" w:space="0" w:color="auto"/>
              <w:left w:val="single" w:sz="4" w:space="0" w:color="auto"/>
              <w:bottom w:val="single" w:sz="4" w:space="0" w:color="auto"/>
              <w:right w:val="single" w:sz="4" w:space="0" w:color="auto"/>
            </w:tcBorders>
          </w:tcPr>
          <w:p w14:paraId="1302BAD8" w14:textId="0054F260" w:rsidR="00647801" w:rsidRPr="000D5169" w:rsidRDefault="00647801" w:rsidP="004E10EF">
            <w:pPr>
              <w:pStyle w:val="TableEntry"/>
              <w:rPr>
                <w:b/>
                <w:bCs/>
              </w:rPr>
            </w:pPr>
          </w:p>
        </w:tc>
      </w:tr>
      <w:tr w:rsidR="00647801" w:rsidRPr="000D5169" w14:paraId="173D5D5F"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657D5632" w14:textId="3473BC81" w:rsidR="00647801" w:rsidRPr="000D5169" w:rsidRDefault="00647801" w:rsidP="004E10EF">
            <w:pPr>
              <w:pStyle w:val="TableEntry"/>
            </w:pPr>
            <w:r w:rsidRPr="000D5169">
              <w:t xml:space="preserve">... </w:t>
            </w:r>
            <w:proofErr w:type="spellStart"/>
            <w:r w:rsidRPr="000D5169">
              <w:t>statusReason</w:t>
            </w:r>
            <w:proofErr w:type="spellEnd"/>
          </w:p>
        </w:tc>
        <w:tc>
          <w:tcPr>
            <w:tcW w:w="0" w:type="auto"/>
            <w:tcBorders>
              <w:top w:val="single" w:sz="4" w:space="0" w:color="auto"/>
              <w:left w:val="single" w:sz="4" w:space="0" w:color="auto"/>
              <w:bottom w:val="single" w:sz="4" w:space="0" w:color="auto"/>
              <w:right w:val="single" w:sz="4" w:space="0" w:color="auto"/>
            </w:tcBorders>
          </w:tcPr>
          <w:p w14:paraId="146097CE" w14:textId="77777777" w:rsidR="00647801" w:rsidRPr="000D5169" w:rsidRDefault="00647801" w:rsidP="004E10EF">
            <w:pPr>
              <w:pStyle w:val="TableEntry"/>
              <w:rPr>
                <w:b/>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noWrap/>
          </w:tcPr>
          <w:p w14:paraId="58AC72EE" w14:textId="6D925F78" w:rsidR="00647801" w:rsidRPr="000D5169" w:rsidRDefault="00647801" w:rsidP="004E10EF">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50818E9C" w14:textId="77777777" w:rsidR="00647801" w:rsidRPr="000D5169"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6AC1FE08" w14:textId="2616B745" w:rsidR="00647801" w:rsidRPr="000D5169" w:rsidRDefault="00647801" w:rsidP="004E10EF">
            <w:pPr>
              <w:pStyle w:val="TableEntry"/>
            </w:pPr>
            <w:r w:rsidRPr="000D5169">
              <w:t>Reason for current status</w:t>
            </w:r>
          </w:p>
        </w:tc>
        <w:tc>
          <w:tcPr>
            <w:tcW w:w="0" w:type="auto"/>
            <w:tcBorders>
              <w:top w:val="single" w:sz="4" w:space="0" w:color="auto"/>
              <w:left w:val="single" w:sz="4" w:space="0" w:color="auto"/>
              <w:bottom w:val="single" w:sz="4" w:space="0" w:color="auto"/>
              <w:right w:val="single" w:sz="4" w:space="0" w:color="auto"/>
            </w:tcBorders>
          </w:tcPr>
          <w:p w14:paraId="2F3B767D" w14:textId="06023905" w:rsidR="00647801" w:rsidRPr="000D5169" w:rsidRDefault="00647801" w:rsidP="004E10EF">
            <w:pPr>
              <w:pStyle w:val="TableEntry"/>
              <w:rPr>
                <w:b/>
                <w:bCs/>
              </w:rPr>
            </w:pPr>
          </w:p>
        </w:tc>
      </w:tr>
      <w:tr w:rsidR="00647801" w:rsidRPr="000D5169" w14:paraId="5B0C1C65"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2833D5B0" w14:textId="105B9FBF" w:rsidR="00647801" w:rsidRPr="000D5169" w:rsidRDefault="00647801" w:rsidP="004E10EF">
            <w:pPr>
              <w:pStyle w:val="TableEntry"/>
            </w:pPr>
            <w:r w:rsidRPr="000D5169">
              <w:t xml:space="preserve">... </w:t>
            </w:r>
            <w:proofErr w:type="spellStart"/>
            <w:r w:rsidRPr="000D5169">
              <w:t>businessStatus</w:t>
            </w:r>
            <w:proofErr w:type="spellEnd"/>
            <w:r w:rsidRPr="000D5169">
              <w:tab/>
            </w:r>
          </w:p>
        </w:tc>
        <w:tc>
          <w:tcPr>
            <w:tcW w:w="0" w:type="auto"/>
            <w:tcBorders>
              <w:top w:val="single" w:sz="4" w:space="0" w:color="auto"/>
              <w:left w:val="single" w:sz="4" w:space="0" w:color="auto"/>
              <w:bottom w:val="single" w:sz="4" w:space="0" w:color="auto"/>
              <w:right w:val="single" w:sz="4" w:space="0" w:color="auto"/>
            </w:tcBorders>
          </w:tcPr>
          <w:p w14:paraId="6799820C" w14:textId="2168A4B8" w:rsidR="00647801" w:rsidRPr="000D5169" w:rsidRDefault="00647801" w:rsidP="004E10EF">
            <w:pPr>
              <w:pStyle w:val="TableEntry"/>
              <w:rPr>
                <w:b/>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noWrap/>
          </w:tcPr>
          <w:p w14:paraId="071F00A5" w14:textId="77777777" w:rsidR="00647801" w:rsidRPr="000D5169" w:rsidRDefault="00647801" w:rsidP="004E10EF">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241B12C8" w14:textId="77777777" w:rsidR="00647801" w:rsidRPr="000D5169"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4B687E33" w14:textId="2F6C8244" w:rsidR="00647801" w:rsidRPr="000D5169" w:rsidRDefault="00E87EE8" w:rsidP="004E10EF">
            <w:pPr>
              <w:pStyle w:val="TableEntry"/>
            </w:pPr>
            <w:r>
              <w:t xml:space="preserve">E.g., </w:t>
            </w:r>
            <w:r w:rsidR="00647801" w:rsidRPr="000D5169">
              <w:t>"Specimen collected", "IV prepped"</w:t>
            </w:r>
          </w:p>
        </w:tc>
        <w:tc>
          <w:tcPr>
            <w:tcW w:w="0" w:type="auto"/>
            <w:tcBorders>
              <w:top w:val="single" w:sz="4" w:space="0" w:color="auto"/>
              <w:left w:val="single" w:sz="4" w:space="0" w:color="auto"/>
              <w:bottom w:val="single" w:sz="4" w:space="0" w:color="auto"/>
              <w:right w:val="single" w:sz="4" w:space="0" w:color="auto"/>
            </w:tcBorders>
          </w:tcPr>
          <w:p w14:paraId="02BE5694" w14:textId="77777777" w:rsidR="00647801" w:rsidRPr="000D5169" w:rsidRDefault="00647801" w:rsidP="004E10EF">
            <w:pPr>
              <w:pStyle w:val="TableEntry"/>
              <w:rPr>
                <w:b/>
                <w:bCs/>
              </w:rPr>
            </w:pPr>
          </w:p>
        </w:tc>
      </w:tr>
      <w:tr w:rsidR="00647801" w:rsidRPr="000D5169" w14:paraId="2F474029"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7AAA241C" w14:textId="10FB3178" w:rsidR="00647801" w:rsidRPr="000D5169" w:rsidRDefault="00647801" w:rsidP="004E10EF">
            <w:pPr>
              <w:pStyle w:val="TableEntry"/>
            </w:pPr>
            <w:r w:rsidRPr="000D5169">
              <w:t>... intent</w:t>
            </w:r>
          </w:p>
        </w:tc>
        <w:tc>
          <w:tcPr>
            <w:tcW w:w="0" w:type="auto"/>
            <w:tcBorders>
              <w:top w:val="single" w:sz="4" w:space="0" w:color="auto"/>
              <w:left w:val="single" w:sz="4" w:space="0" w:color="auto"/>
              <w:bottom w:val="single" w:sz="4" w:space="0" w:color="auto"/>
              <w:right w:val="single" w:sz="4" w:space="0" w:color="auto"/>
            </w:tcBorders>
          </w:tcPr>
          <w:p w14:paraId="6C3839B5" w14:textId="4434A03B" w:rsidR="00647801" w:rsidRPr="000D5169" w:rsidRDefault="00647801" w:rsidP="004E10EF">
            <w:pPr>
              <w:pStyle w:val="TableEntry"/>
              <w:rPr>
                <w:b/>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noWrap/>
          </w:tcPr>
          <w:p w14:paraId="440AD88E" w14:textId="77777777" w:rsidR="00647801" w:rsidRPr="000D5169" w:rsidRDefault="00647801" w:rsidP="004E10EF">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17B30DD4" w14:textId="77777777" w:rsidR="00647801" w:rsidRPr="000D5169"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6F22868A" w14:textId="3DAC57DA" w:rsidR="00647801" w:rsidRPr="000D5169" w:rsidRDefault="00647801" w:rsidP="004E10EF">
            <w:pPr>
              <w:pStyle w:val="TableEntry"/>
            </w:pPr>
            <w:r w:rsidRPr="000D5169">
              <w:t>proposal | plan | order +</w:t>
            </w:r>
          </w:p>
        </w:tc>
        <w:tc>
          <w:tcPr>
            <w:tcW w:w="0" w:type="auto"/>
            <w:tcBorders>
              <w:top w:val="single" w:sz="4" w:space="0" w:color="auto"/>
              <w:left w:val="single" w:sz="4" w:space="0" w:color="auto"/>
              <w:bottom w:val="single" w:sz="4" w:space="0" w:color="auto"/>
              <w:right w:val="single" w:sz="4" w:space="0" w:color="auto"/>
            </w:tcBorders>
          </w:tcPr>
          <w:p w14:paraId="1A905CDD" w14:textId="77777777" w:rsidR="00647801" w:rsidRPr="000D5169" w:rsidRDefault="00647801" w:rsidP="004E10EF">
            <w:pPr>
              <w:pStyle w:val="TableEntry"/>
              <w:rPr>
                <w:b/>
                <w:bCs/>
              </w:rPr>
            </w:pPr>
          </w:p>
        </w:tc>
      </w:tr>
      <w:tr w:rsidR="00647801" w:rsidRPr="000D5169" w14:paraId="08DD853C"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5B752F5F" w14:textId="3FD64D4D" w:rsidR="00647801" w:rsidRPr="000D5169" w:rsidRDefault="00647801" w:rsidP="004E10EF">
            <w:pPr>
              <w:pStyle w:val="TableEntry"/>
            </w:pPr>
            <w:r w:rsidRPr="000D5169">
              <w:t>... priority</w:t>
            </w:r>
          </w:p>
        </w:tc>
        <w:tc>
          <w:tcPr>
            <w:tcW w:w="0" w:type="auto"/>
            <w:tcBorders>
              <w:top w:val="single" w:sz="4" w:space="0" w:color="auto"/>
              <w:left w:val="single" w:sz="4" w:space="0" w:color="auto"/>
              <w:bottom w:val="single" w:sz="4" w:space="0" w:color="auto"/>
              <w:right w:val="single" w:sz="4" w:space="0" w:color="auto"/>
            </w:tcBorders>
          </w:tcPr>
          <w:p w14:paraId="39A73E7B" w14:textId="77777777" w:rsidR="00647801" w:rsidRPr="000D5169" w:rsidRDefault="00647801" w:rsidP="004E10EF">
            <w:pPr>
              <w:pStyle w:val="TableEntry"/>
              <w:rPr>
                <w:b/>
                <w:bCs/>
              </w:rPr>
            </w:pPr>
          </w:p>
        </w:tc>
        <w:tc>
          <w:tcPr>
            <w:tcW w:w="0" w:type="auto"/>
            <w:tcBorders>
              <w:top w:val="single" w:sz="4" w:space="0" w:color="auto"/>
              <w:left w:val="single" w:sz="4" w:space="0" w:color="auto"/>
              <w:bottom w:val="single" w:sz="4" w:space="0" w:color="auto"/>
              <w:right w:val="single" w:sz="4" w:space="0" w:color="auto"/>
            </w:tcBorders>
            <w:noWrap/>
          </w:tcPr>
          <w:p w14:paraId="6014CEE5" w14:textId="77777777" w:rsidR="00647801" w:rsidRPr="000D5169" w:rsidRDefault="00647801" w:rsidP="004E10EF">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16FFD583" w14:textId="77777777" w:rsidR="00647801" w:rsidRPr="000D5169"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19521BB5" w14:textId="4B264A5E" w:rsidR="00647801" w:rsidRPr="000D5169" w:rsidRDefault="00647801" w:rsidP="004E10EF">
            <w:pPr>
              <w:pStyle w:val="TableEntry"/>
            </w:pPr>
            <w:r w:rsidRPr="000D5169">
              <w:t>normal | urgent | asap | stat</w:t>
            </w:r>
          </w:p>
        </w:tc>
        <w:tc>
          <w:tcPr>
            <w:tcW w:w="0" w:type="auto"/>
            <w:tcBorders>
              <w:top w:val="single" w:sz="4" w:space="0" w:color="auto"/>
              <w:left w:val="single" w:sz="4" w:space="0" w:color="auto"/>
              <w:bottom w:val="single" w:sz="4" w:space="0" w:color="auto"/>
              <w:right w:val="single" w:sz="4" w:space="0" w:color="auto"/>
            </w:tcBorders>
          </w:tcPr>
          <w:p w14:paraId="7DFDB389" w14:textId="77777777" w:rsidR="00647801" w:rsidRPr="000D5169" w:rsidRDefault="00647801" w:rsidP="004E10EF">
            <w:pPr>
              <w:pStyle w:val="TableEntry"/>
              <w:rPr>
                <w:b/>
                <w:bCs/>
              </w:rPr>
            </w:pPr>
          </w:p>
        </w:tc>
      </w:tr>
      <w:tr w:rsidR="00F74758" w:rsidRPr="000D5169" w14:paraId="08D9FD65"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354D0904" w14:textId="5C198181" w:rsidR="00F74758" w:rsidRPr="000D5169" w:rsidRDefault="00F74758" w:rsidP="00F74758">
            <w:pPr>
              <w:pStyle w:val="TableEntry"/>
            </w:pPr>
            <w:r w:rsidRPr="000D5169">
              <w:t>... code</w:t>
            </w:r>
          </w:p>
        </w:tc>
        <w:tc>
          <w:tcPr>
            <w:tcW w:w="0" w:type="auto"/>
            <w:tcBorders>
              <w:top w:val="single" w:sz="4" w:space="0" w:color="auto"/>
              <w:left w:val="single" w:sz="4" w:space="0" w:color="auto"/>
              <w:bottom w:val="single" w:sz="4" w:space="0" w:color="auto"/>
              <w:right w:val="single" w:sz="4" w:space="0" w:color="auto"/>
            </w:tcBorders>
          </w:tcPr>
          <w:p w14:paraId="675FBD76" w14:textId="3D289227" w:rsidR="00F74758" w:rsidRPr="000D5169" w:rsidRDefault="00F74758" w:rsidP="00F74758">
            <w:pPr>
              <w:pStyle w:val="TableEntry"/>
              <w:rPr>
                <w:b/>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noWrap/>
          </w:tcPr>
          <w:p w14:paraId="5EF43DFE" w14:textId="3655CB10" w:rsidR="00F74758" w:rsidRPr="000D5169" w:rsidRDefault="00F74758" w:rsidP="00F74758">
            <w:pPr>
              <w:pStyle w:val="TableEntry"/>
              <w:rPr>
                <w:b/>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1E68A662" w14:textId="0113E74E" w:rsidR="00F74758" w:rsidRPr="000D5169" w:rsidRDefault="00F74758" w:rsidP="00F74758">
            <w:pPr>
              <w:pStyle w:val="TableEntry"/>
            </w:pPr>
            <w:r w:rsidRPr="000D5169">
              <w:t>1..1</w:t>
            </w:r>
          </w:p>
        </w:tc>
        <w:tc>
          <w:tcPr>
            <w:tcW w:w="0" w:type="auto"/>
            <w:tcBorders>
              <w:top w:val="single" w:sz="4" w:space="0" w:color="auto"/>
              <w:left w:val="single" w:sz="4" w:space="0" w:color="auto"/>
              <w:bottom w:val="single" w:sz="4" w:space="0" w:color="auto"/>
              <w:right w:val="single" w:sz="4" w:space="0" w:color="auto"/>
            </w:tcBorders>
          </w:tcPr>
          <w:p w14:paraId="5AFB2937" w14:textId="6FAEC280" w:rsidR="00F74758" w:rsidRPr="000D5169" w:rsidRDefault="00F74758" w:rsidP="00F74758">
            <w:pPr>
              <w:pStyle w:val="TableEntry"/>
            </w:pPr>
            <w:r w:rsidRPr="000D5169">
              <w:t>Task Type</w:t>
            </w:r>
          </w:p>
        </w:tc>
        <w:tc>
          <w:tcPr>
            <w:tcW w:w="0" w:type="auto"/>
            <w:tcBorders>
              <w:top w:val="single" w:sz="4" w:space="0" w:color="auto"/>
              <w:left w:val="single" w:sz="4" w:space="0" w:color="auto"/>
              <w:bottom w:val="single" w:sz="4" w:space="0" w:color="auto"/>
              <w:right w:val="single" w:sz="4" w:space="0" w:color="auto"/>
            </w:tcBorders>
          </w:tcPr>
          <w:p w14:paraId="70690B0E" w14:textId="37666E17" w:rsidR="00F74758" w:rsidRPr="000D5169" w:rsidRDefault="00F74758" w:rsidP="00F74758">
            <w:pPr>
              <w:pStyle w:val="TableEntry"/>
              <w:rPr>
                <w:b/>
                <w:bCs/>
              </w:rPr>
            </w:pPr>
            <w:r w:rsidRPr="000D5169">
              <w:rPr>
                <w:b/>
                <w:bCs/>
              </w:rPr>
              <w:t>This version of the profile requires a code.</w:t>
            </w:r>
          </w:p>
        </w:tc>
      </w:tr>
      <w:tr w:rsidR="00F74758" w:rsidRPr="000D5169" w14:paraId="39341019"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DDAAEFC" w14:textId="6C0C9362" w:rsidR="00F74758" w:rsidRPr="000D5169" w:rsidRDefault="00F74758" w:rsidP="00F74758">
            <w:pPr>
              <w:pStyle w:val="TableEntry"/>
            </w:pPr>
            <w:r w:rsidRPr="000D5169">
              <w:t>... description</w:t>
            </w:r>
          </w:p>
        </w:tc>
        <w:tc>
          <w:tcPr>
            <w:tcW w:w="0" w:type="auto"/>
            <w:tcBorders>
              <w:top w:val="single" w:sz="4" w:space="0" w:color="auto"/>
              <w:left w:val="single" w:sz="4" w:space="0" w:color="auto"/>
              <w:bottom w:val="single" w:sz="4" w:space="0" w:color="auto"/>
              <w:right w:val="single" w:sz="4" w:space="0" w:color="auto"/>
            </w:tcBorders>
          </w:tcPr>
          <w:p w14:paraId="3977C23A" w14:textId="77777777" w:rsidR="00F74758" w:rsidRPr="000D5169" w:rsidRDefault="00F74758" w:rsidP="00F74758">
            <w:pPr>
              <w:pStyle w:val="TableEntry"/>
              <w:rPr>
                <w:b/>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2630C41" w14:textId="32D1588D" w:rsidR="00F74758" w:rsidRPr="000D5169" w:rsidRDefault="00F74758" w:rsidP="00F74758">
            <w:pPr>
              <w:pStyle w:val="TableEntry"/>
              <w:rPr>
                <w:b/>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02531398" w14:textId="5F181334" w:rsidR="00F74758" w:rsidRPr="000D5169" w:rsidRDefault="00F74758" w:rsidP="00F74758">
            <w:pPr>
              <w:pStyle w:val="TableEntry"/>
            </w:pPr>
            <w:r w:rsidRPr="000D5169">
              <w:t>1..1</w:t>
            </w:r>
          </w:p>
        </w:tc>
        <w:tc>
          <w:tcPr>
            <w:tcW w:w="0" w:type="auto"/>
            <w:tcBorders>
              <w:top w:val="single" w:sz="4" w:space="0" w:color="auto"/>
              <w:left w:val="single" w:sz="4" w:space="0" w:color="auto"/>
              <w:bottom w:val="single" w:sz="4" w:space="0" w:color="auto"/>
              <w:right w:val="single" w:sz="4" w:space="0" w:color="auto"/>
            </w:tcBorders>
          </w:tcPr>
          <w:p w14:paraId="6CD9E3A4" w14:textId="2FC3B713" w:rsidR="00F74758" w:rsidRPr="000D5169" w:rsidRDefault="00F74758" w:rsidP="00F74758">
            <w:pPr>
              <w:pStyle w:val="TableEntry"/>
            </w:pPr>
            <w:r w:rsidRPr="000D5169">
              <w:t>Human-readable explanation of task</w:t>
            </w:r>
          </w:p>
        </w:tc>
        <w:tc>
          <w:tcPr>
            <w:tcW w:w="0" w:type="auto"/>
            <w:tcBorders>
              <w:top w:val="single" w:sz="4" w:space="0" w:color="auto"/>
              <w:left w:val="single" w:sz="4" w:space="0" w:color="auto"/>
              <w:bottom w:val="single" w:sz="4" w:space="0" w:color="auto"/>
              <w:right w:val="single" w:sz="4" w:space="0" w:color="auto"/>
            </w:tcBorders>
          </w:tcPr>
          <w:p w14:paraId="7DFEF619" w14:textId="24F2F857" w:rsidR="00F74758" w:rsidRPr="000D5169" w:rsidRDefault="00F74758" w:rsidP="00F74758">
            <w:pPr>
              <w:pStyle w:val="TableEntry"/>
              <w:rPr>
                <w:b/>
                <w:bCs/>
              </w:rPr>
            </w:pPr>
            <w:r w:rsidRPr="000D5169">
              <w:rPr>
                <w:b/>
                <w:bCs/>
              </w:rPr>
              <w:t>This version of the profile requires a description.</w:t>
            </w:r>
          </w:p>
        </w:tc>
      </w:tr>
      <w:tr w:rsidR="00647801" w:rsidRPr="000D5169" w14:paraId="26C45C19"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1D5A6208" w14:textId="68515669" w:rsidR="00647801" w:rsidRPr="000D5169" w:rsidRDefault="00647801" w:rsidP="00EB44DA">
            <w:pPr>
              <w:pStyle w:val="TableEntry"/>
            </w:pPr>
            <w:r w:rsidRPr="000D5169">
              <w:t>... focus</w:t>
            </w:r>
          </w:p>
        </w:tc>
        <w:tc>
          <w:tcPr>
            <w:tcW w:w="0" w:type="auto"/>
            <w:tcBorders>
              <w:top w:val="single" w:sz="4" w:space="0" w:color="auto"/>
              <w:left w:val="single" w:sz="4" w:space="0" w:color="auto"/>
              <w:bottom w:val="single" w:sz="4" w:space="0" w:color="auto"/>
              <w:right w:val="single" w:sz="4" w:space="0" w:color="auto"/>
            </w:tcBorders>
          </w:tcPr>
          <w:p w14:paraId="2F6F834E" w14:textId="77777777" w:rsidR="00647801" w:rsidRPr="000D5169" w:rsidRDefault="00647801" w:rsidP="00EB44DA">
            <w:pPr>
              <w:pStyle w:val="TableEntry"/>
              <w:rPr>
                <w:b/>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noWrap/>
          </w:tcPr>
          <w:p w14:paraId="640D1C3A" w14:textId="34708C76" w:rsidR="00647801" w:rsidRPr="000D5169" w:rsidRDefault="00647801" w:rsidP="00EB44DA">
            <w:pPr>
              <w:pStyle w:val="TableEntry"/>
              <w:rPr>
                <w:b/>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12AC6138"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6600D58E" w14:textId="482370D4" w:rsidR="00647801" w:rsidRPr="000D5169" w:rsidRDefault="00647801" w:rsidP="00EB44DA">
            <w:pPr>
              <w:pStyle w:val="TableEntry"/>
            </w:pPr>
            <w:r w:rsidRPr="000D5169">
              <w:t>What task is acting on</w:t>
            </w:r>
          </w:p>
        </w:tc>
        <w:tc>
          <w:tcPr>
            <w:tcW w:w="0" w:type="auto"/>
            <w:tcBorders>
              <w:top w:val="single" w:sz="4" w:space="0" w:color="auto"/>
              <w:left w:val="single" w:sz="4" w:space="0" w:color="auto"/>
              <w:bottom w:val="single" w:sz="4" w:space="0" w:color="auto"/>
              <w:right w:val="single" w:sz="4" w:space="0" w:color="auto"/>
            </w:tcBorders>
          </w:tcPr>
          <w:p w14:paraId="490D856C" w14:textId="147FEBB3" w:rsidR="00647801" w:rsidRPr="000D5169" w:rsidRDefault="00647801" w:rsidP="00EB44DA">
            <w:pPr>
              <w:pStyle w:val="TableEntry"/>
              <w:rPr>
                <w:b/>
                <w:bCs/>
              </w:rPr>
            </w:pPr>
          </w:p>
        </w:tc>
      </w:tr>
      <w:tr w:rsidR="00647801" w:rsidRPr="000D5169" w14:paraId="5787D208"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560DF915" w14:textId="4FD821B2" w:rsidR="00647801" w:rsidRPr="000D5169" w:rsidRDefault="00647801" w:rsidP="00EB44DA">
            <w:pPr>
              <w:pStyle w:val="TableEntry"/>
            </w:pPr>
            <w:r w:rsidRPr="000D5169">
              <w:t>... for</w:t>
            </w:r>
          </w:p>
        </w:tc>
        <w:tc>
          <w:tcPr>
            <w:tcW w:w="0" w:type="auto"/>
            <w:tcBorders>
              <w:top w:val="single" w:sz="4" w:space="0" w:color="auto"/>
              <w:left w:val="single" w:sz="4" w:space="0" w:color="auto"/>
              <w:bottom w:val="single" w:sz="4" w:space="0" w:color="auto"/>
              <w:right w:val="single" w:sz="4" w:space="0" w:color="auto"/>
            </w:tcBorders>
          </w:tcPr>
          <w:p w14:paraId="711977D6" w14:textId="77777777" w:rsidR="00647801" w:rsidRPr="000D5169" w:rsidRDefault="00647801" w:rsidP="00EB44DA">
            <w:pPr>
              <w:pStyle w:val="TableEntry"/>
              <w:rPr>
                <w:b/>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noWrap/>
          </w:tcPr>
          <w:p w14:paraId="79174B71" w14:textId="39CB518C" w:rsidR="00647801" w:rsidRPr="000D5169" w:rsidRDefault="00647801" w:rsidP="00EB44DA">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5E90F555"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0DB63440" w14:textId="7A1A508C" w:rsidR="00647801" w:rsidRPr="000D5169" w:rsidRDefault="00647801" w:rsidP="00EB44DA">
            <w:pPr>
              <w:pStyle w:val="TableEntry"/>
            </w:pPr>
            <w:r w:rsidRPr="000D5169">
              <w:t>Beneficiary of the Task</w:t>
            </w:r>
          </w:p>
        </w:tc>
        <w:tc>
          <w:tcPr>
            <w:tcW w:w="0" w:type="auto"/>
            <w:tcBorders>
              <w:top w:val="single" w:sz="4" w:space="0" w:color="auto"/>
              <w:left w:val="single" w:sz="4" w:space="0" w:color="auto"/>
              <w:bottom w:val="single" w:sz="4" w:space="0" w:color="auto"/>
              <w:right w:val="single" w:sz="4" w:space="0" w:color="auto"/>
            </w:tcBorders>
          </w:tcPr>
          <w:p w14:paraId="21FF3B04" w14:textId="77777777" w:rsidR="00647801" w:rsidRPr="000D5169" w:rsidRDefault="00647801" w:rsidP="00EB44DA">
            <w:pPr>
              <w:pStyle w:val="TableEntry"/>
              <w:rPr>
                <w:b/>
                <w:bCs/>
              </w:rPr>
            </w:pPr>
          </w:p>
        </w:tc>
      </w:tr>
      <w:tr w:rsidR="00647801" w:rsidRPr="000D5169" w14:paraId="205AEFCC"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109164FC" w14:textId="70CE4297" w:rsidR="00647801" w:rsidRPr="000D5169" w:rsidRDefault="00647801" w:rsidP="00EB44DA">
            <w:pPr>
              <w:pStyle w:val="TableEntry"/>
            </w:pPr>
            <w:r w:rsidRPr="000D5169">
              <w:t>... context</w:t>
            </w:r>
          </w:p>
        </w:tc>
        <w:tc>
          <w:tcPr>
            <w:tcW w:w="0" w:type="auto"/>
            <w:tcBorders>
              <w:top w:val="single" w:sz="4" w:space="0" w:color="auto"/>
              <w:left w:val="single" w:sz="4" w:space="0" w:color="auto"/>
              <w:bottom w:val="single" w:sz="4" w:space="0" w:color="auto"/>
              <w:right w:val="single" w:sz="4" w:space="0" w:color="auto"/>
            </w:tcBorders>
          </w:tcPr>
          <w:p w14:paraId="34DBD67D" w14:textId="591A90C7" w:rsidR="00647801" w:rsidRPr="000D5169" w:rsidRDefault="00647801" w:rsidP="00EB44DA">
            <w:pPr>
              <w:pStyle w:val="TableEntry"/>
              <w:rPr>
                <w:b/>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noWrap/>
          </w:tcPr>
          <w:p w14:paraId="70C04310" w14:textId="182293D5" w:rsidR="00647801" w:rsidRPr="000D5169" w:rsidRDefault="00647801" w:rsidP="00EB44DA">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500FF804"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1AD9ABDC" w14:textId="7A209C0F" w:rsidR="00647801" w:rsidRPr="000D5169" w:rsidRDefault="00647801" w:rsidP="00EB44DA">
            <w:pPr>
              <w:pStyle w:val="TableEntry"/>
            </w:pPr>
            <w:r w:rsidRPr="000D5169">
              <w:t>Healthcare event during which this task originated</w:t>
            </w:r>
          </w:p>
        </w:tc>
        <w:tc>
          <w:tcPr>
            <w:tcW w:w="0" w:type="auto"/>
            <w:tcBorders>
              <w:top w:val="single" w:sz="4" w:space="0" w:color="auto"/>
              <w:left w:val="single" w:sz="4" w:space="0" w:color="auto"/>
              <w:bottom w:val="single" w:sz="4" w:space="0" w:color="auto"/>
              <w:right w:val="single" w:sz="4" w:space="0" w:color="auto"/>
            </w:tcBorders>
          </w:tcPr>
          <w:p w14:paraId="2BA2D1E4" w14:textId="77777777" w:rsidR="00647801" w:rsidRPr="000D5169" w:rsidRDefault="00647801" w:rsidP="00EB44DA">
            <w:pPr>
              <w:pStyle w:val="TableEntry"/>
              <w:rPr>
                <w:b/>
                <w:bCs/>
              </w:rPr>
            </w:pPr>
          </w:p>
        </w:tc>
      </w:tr>
      <w:tr w:rsidR="00647801" w:rsidRPr="000D5169" w14:paraId="05DFCE16"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5BAE2206" w14:textId="14673727" w:rsidR="00647801" w:rsidRPr="000D5169" w:rsidRDefault="00647801" w:rsidP="00EB44DA">
            <w:pPr>
              <w:pStyle w:val="TableEntry"/>
            </w:pPr>
            <w:r w:rsidRPr="000D5169">
              <w:lastRenderedPageBreak/>
              <w:t xml:space="preserve">... </w:t>
            </w:r>
            <w:proofErr w:type="spellStart"/>
            <w:r w:rsidRPr="000D5169">
              <w:t>executionPeriod</w:t>
            </w:r>
            <w:proofErr w:type="spellEnd"/>
          </w:p>
        </w:tc>
        <w:tc>
          <w:tcPr>
            <w:tcW w:w="0" w:type="auto"/>
            <w:tcBorders>
              <w:top w:val="single" w:sz="4" w:space="0" w:color="auto"/>
              <w:left w:val="single" w:sz="4" w:space="0" w:color="auto"/>
              <w:bottom w:val="single" w:sz="4" w:space="0" w:color="auto"/>
              <w:right w:val="single" w:sz="4" w:space="0" w:color="auto"/>
            </w:tcBorders>
          </w:tcPr>
          <w:p w14:paraId="425C33DF" w14:textId="79539B23" w:rsidR="00647801" w:rsidRPr="000D5169" w:rsidRDefault="00647801" w:rsidP="00EB44DA">
            <w:pPr>
              <w:pStyle w:val="TableEntry"/>
              <w:rPr>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noWrap/>
          </w:tcPr>
          <w:p w14:paraId="663EB6DE" w14:textId="60F752B8" w:rsidR="00647801" w:rsidRPr="000D5169" w:rsidRDefault="00647801" w:rsidP="00EB44DA">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1B4A1DF5" w14:textId="135DE3E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0EFA6015" w14:textId="0FAA8201" w:rsidR="00647801" w:rsidRPr="000D5169" w:rsidRDefault="00647801" w:rsidP="00EB44DA">
            <w:pPr>
              <w:pStyle w:val="TableEntry"/>
            </w:pPr>
            <w:r w:rsidRPr="000D5169">
              <w:t>Start and end time of execution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44BBA7" w14:textId="791CE35A" w:rsidR="00647801" w:rsidRPr="000D5169" w:rsidRDefault="00647801" w:rsidP="00EB44DA">
            <w:pPr>
              <w:pStyle w:val="TableEntry"/>
              <w:rPr>
                <w:b/>
                <w:bCs/>
              </w:rPr>
            </w:pPr>
          </w:p>
        </w:tc>
      </w:tr>
      <w:tr w:rsidR="00F74758" w:rsidRPr="000D5169" w14:paraId="61E04969"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5F1E25A" w14:textId="016A4883" w:rsidR="00F74758" w:rsidRPr="000D5169" w:rsidRDefault="00F74758" w:rsidP="00F74758">
            <w:pPr>
              <w:pStyle w:val="TableEntry"/>
            </w:pPr>
            <w:r w:rsidRPr="000D5169">
              <w:t xml:space="preserve">... </w:t>
            </w:r>
            <w:proofErr w:type="spellStart"/>
            <w:r w:rsidRPr="000D5169">
              <w:t>authoredOn</w:t>
            </w:r>
            <w:proofErr w:type="spellEnd"/>
          </w:p>
        </w:tc>
        <w:tc>
          <w:tcPr>
            <w:tcW w:w="0" w:type="auto"/>
            <w:tcBorders>
              <w:top w:val="single" w:sz="4" w:space="0" w:color="auto"/>
              <w:left w:val="single" w:sz="4" w:space="0" w:color="auto"/>
              <w:bottom w:val="single" w:sz="4" w:space="0" w:color="auto"/>
              <w:right w:val="single" w:sz="4" w:space="0" w:color="auto"/>
            </w:tcBorders>
          </w:tcPr>
          <w:p w14:paraId="5B859805" w14:textId="191D9C48" w:rsidR="00F74758" w:rsidRPr="000D5169" w:rsidRDefault="00F74758" w:rsidP="00F74758">
            <w:pPr>
              <w:pStyle w:val="TableEntry"/>
              <w:rPr>
                <w:bCs/>
              </w:rPr>
            </w:pPr>
            <w:r w:rsidRPr="000D5169">
              <w:rPr>
                <w:bCs/>
              </w:rPr>
              <w:t>I</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F25E570" w14:textId="33D66CF2" w:rsidR="00F74758" w:rsidRPr="000D5169" w:rsidRDefault="00F74758" w:rsidP="00F74758">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1B2EB2ED" w14:textId="6B2429E9" w:rsidR="00F74758" w:rsidRPr="000D5169" w:rsidRDefault="00F74758" w:rsidP="00F74758">
            <w:pPr>
              <w:pStyle w:val="TableEntry"/>
            </w:pPr>
            <w:r w:rsidRPr="000D5169">
              <w:t>1..1</w:t>
            </w:r>
          </w:p>
        </w:tc>
        <w:tc>
          <w:tcPr>
            <w:tcW w:w="0" w:type="auto"/>
            <w:tcBorders>
              <w:top w:val="single" w:sz="4" w:space="0" w:color="auto"/>
              <w:left w:val="single" w:sz="4" w:space="0" w:color="auto"/>
              <w:bottom w:val="single" w:sz="4" w:space="0" w:color="auto"/>
              <w:right w:val="single" w:sz="4" w:space="0" w:color="auto"/>
            </w:tcBorders>
          </w:tcPr>
          <w:p w14:paraId="5BDFC98F" w14:textId="056BFF52" w:rsidR="00F74758" w:rsidRPr="000D5169" w:rsidRDefault="00F74758" w:rsidP="00F74758">
            <w:pPr>
              <w:pStyle w:val="TableEntry"/>
            </w:pPr>
            <w:r w:rsidRPr="000D5169">
              <w:t>Task Creation Date</w:t>
            </w:r>
          </w:p>
        </w:tc>
        <w:tc>
          <w:tcPr>
            <w:tcW w:w="0" w:type="auto"/>
            <w:tcBorders>
              <w:top w:val="single" w:sz="4" w:space="0" w:color="auto"/>
              <w:left w:val="single" w:sz="4" w:space="0" w:color="auto"/>
              <w:bottom w:val="single" w:sz="4" w:space="0" w:color="auto"/>
              <w:right w:val="single" w:sz="4" w:space="0" w:color="auto"/>
            </w:tcBorders>
          </w:tcPr>
          <w:p w14:paraId="334464EB" w14:textId="41E45A33" w:rsidR="00F74758" w:rsidRPr="000D5169" w:rsidRDefault="00F74758" w:rsidP="00F74758">
            <w:pPr>
              <w:pStyle w:val="TableEntry"/>
              <w:rPr>
                <w:b/>
                <w:bCs/>
              </w:rPr>
            </w:pPr>
            <w:r w:rsidRPr="000D5169">
              <w:rPr>
                <w:b/>
                <w:bCs/>
              </w:rPr>
              <w:t xml:space="preserve">This version of the profile requires an </w:t>
            </w:r>
            <w:proofErr w:type="spellStart"/>
            <w:r w:rsidRPr="000D5169">
              <w:rPr>
                <w:b/>
                <w:bCs/>
              </w:rPr>
              <w:t>authoredOn</w:t>
            </w:r>
            <w:proofErr w:type="spellEnd"/>
            <w:r w:rsidRPr="000D5169">
              <w:rPr>
                <w:b/>
                <w:bCs/>
              </w:rPr>
              <w:t>.</w:t>
            </w:r>
          </w:p>
        </w:tc>
      </w:tr>
      <w:tr w:rsidR="00F74758" w:rsidRPr="000D5169" w14:paraId="518CF19F"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46D2A44" w14:textId="2765250B" w:rsidR="00F74758" w:rsidRPr="000D5169" w:rsidRDefault="00F74758" w:rsidP="00F74758">
            <w:pPr>
              <w:pStyle w:val="TableEntry"/>
            </w:pPr>
            <w:r w:rsidRPr="000D5169">
              <w:t xml:space="preserve">... </w:t>
            </w:r>
            <w:proofErr w:type="spellStart"/>
            <w:r w:rsidRPr="000D5169">
              <w:t>lastModified</w:t>
            </w:r>
            <w:proofErr w:type="spellEnd"/>
          </w:p>
        </w:tc>
        <w:tc>
          <w:tcPr>
            <w:tcW w:w="0" w:type="auto"/>
            <w:tcBorders>
              <w:top w:val="single" w:sz="4" w:space="0" w:color="auto"/>
              <w:left w:val="single" w:sz="4" w:space="0" w:color="auto"/>
              <w:bottom w:val="single" w:sz="4" w:space="0" w:color="auto"/>
              <w:right w:val="single" w:sz="4" w:space="0" w:color="auto"/>
            </w:tcBorders>
          </w:tcPr>
          <w:p w14:paraId="1AFB6CD7" w14:textId="1B56E133" w:rsidR="00F74758" w:rsidRPr="000D5169" w:rsidRDefault="00F74758" w:rsidP="00F74758">
            <w:pPr>
              <w:pStyle w:val="TableEntry"/>
              <w:rPr>
                <w:bCs/>
              </w:rPr>
            </w:pPr>
            <w:r w:rsidRPr="000D5169">
              <w:rPr>
                <w:bCs/>
              </w:rPr>
              <w:t>Σ I</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A8B2A94" w14:textId="77777777" w:rsidR="00F74758" w:rsidRPr="000D5169" w:rsidRDefault="00F74758" w:rsidP="00F74758">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42FB950A" w14:textId="255E6A03" w:rsidR="00F74758" w:rsidRPr="000D5169" w:rsidRDefault="00F74758" w:rsidP="00F74758">
            <w:pPr>
              <w:pStyle w:val="TableEntry"/>
            </w:pPr>
            <w:r w:rsidRPr="000D5169">
              <w:t>1..1</w:t>
            </w:r>
          </w:p>
        </w:tc>
        <w:tc>
          <w:tcPr>
            <w:tcW w:w="0" w:type="auto"/>
            <w:tcBorders>
              <w:top w:val="single" w:sz="4" w:space="0" w:color="auto"/>
              <w:left w:val="single" w:sz="4" w:space="0" w:color="auto"/>
              <w:bottom w:val="single" w:sz="4" w:space="0" w:color="auto"/>
              <w:right w:val="single" w:sz="4" w:space="0" w:color="auto"/>
            </w:tcBorders>
          </w:tcPr>
          <w:p w14:paraId="07ED4BA2" w14:textId="6992E22C" w:rsidR="00F74758" w:rsidRPr="000D5169" w:rsidRDefault="00F74758" w:rsidP="00F74758">
            <w:pPr>
              <w:pStyle w:val="TableEntry"/>
            </w:pPr>
            <w:r w:rsidRPr="000D5169">
              <w:t>Task Last Modified Date</w:t>
            </w:r>
          </w:p>
        </w:tc>
        <w:tc>
          <w:tcPr>
            <w:tcW w:w="0" w:type="auto"/>
            <w:tcBorders>
              <w:top w:val="single" w:sz="4" w:space="0" w:color="auto"/>
              <w:left w:val="single" w:sz="4" w:space="0" w:color="auto"/>
              <w:bottom w:val="single" w:sz="4" w:space="0" w:color="auto"/>
              <w:right w:val="single" w:sz="4" w:space="0" w:color="auto"/>
            </w:tcBorders>
          </w:tcPr>
          <w:p w14:paraId="357B2D7D" w14:textId="11D58F7D" w:rsidR="00F74758" w:rsidRPr="000D5169" w:rsidRDefault="00F74758" w:rsidP="00F74758">
            <w:pPr>
              <w:pStyle w:val="TableEntry"/>
              <w:rPr>
                <w:b/>
                <w:bCs/>
              </w:rPr>
            </w:pPr>
            <w:r w:rsidRPr="000D5169">
              <w:rPr>
                <w:b/>
                <w:bCs/>
              </w:rPr>
              <w:t xml:space="preserve">This version of the profile requires a </w:t>
            </w:r>
            <w:proofErr w:type="spellStart"/>
            <w:r w:rsidRPr="000D5169">
              <w:rPr>
                <w:b/>
                <w:bCs/>
              </w:rPr>
              <w:t>lastModified</w:t>
            </w:r>
            <w:proofErr w:type="spellEnd"/>
            <w:r w:rsidRPr="000D5169">
              <w:rPr>
                <w:b/>
                <w:bCs/>
              </w:rPr>
              <w:t>.</w:t>
            </w:r>
          </w:p>
        </w:tc>
      </w:tr>
      <w:tr w:rsidR="00F74758" w:rsidRPr="000D5169" w14:paraId="0E101386"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271E391B" w14:textId="7C173B40" w:rsidR="00F74758" w:rsidRPr="000D5169" w:rsidRDefault="00F74758" w:rsidP="00F74758">
            <w:pPr>
              <w:pStyle w:val="TableEntry"/>
            </w:pPr>
            <w:r w:rsidRPr="000D5169">
              <w:t>... requester</w:t>
            </w:r>
          </w:p>
        </w:tc>
        <w:tc>
          <w:tcPr>
            <w:tcW w:w="0" w:type="auto"/>
            <w:tcBorders>
              <w:top w:val="single" w:sz="4" w:space="0" w:color="auto"/>
              <w:left w:val="single" w:sz="4" w:space="0" w:color="auto"/>
              <w:bottom w:val="single" w:sz="4" w:space="0" w:color="auto"/>
              <w:right w:val="single" w:sz="4" w:space="0" w:color="auto"/>
            </w:tcBorders>
          </w:tcPr>
          <w:p w14:paraId="4D817A34" w14:textId="7F32440E" w:rsidR="00F74758" w:rsidRPr="000D5169" w:rsidRDefault="00F74758" w:rsidP="00F74758">
            <w:pPr>
              <w:pStyle w:val="TableEntry"/>
              <w:rPr>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noWrap/>
          </w:tcPr>
          <w:p w14:paraId="7B39FBF9" w14:textId="051FDE3C" w:rsidR="00F74758" w:rsidRPr="000D5169" w:rsidRDefault="00F74758" w:rsidP="00F74758">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10D1FD19" w14:textId="4E1F36A5" w:rsidR="00F74758" w:rsidRPr="000D5169" w:rsidRDefault="00F74758" w:rsidP="00F74758">
            <w:pPr>
              <w:pStyle w:val="TableEntry"/>
            </w:pPr>
            <w:r w:rsidRPr="000D5169">
              <w:t>1..1</w:t>
            </w:r>
          </w:p>
        </w:tc>
        <w:tc>
          <w:tcPr>
            <w:tcW w:w="0" w:type="auto"/>
            <w:tcBorders>
              <w:top w:val="single" w:sz="4" w:space="0" w:color="auto"/>
              <w:left w:val="single" w:sz="4" w:space="0" w:color="auto"/>
              <w:bottom w:val="single" w:sz="4" w:space="0" w:color="auto"/>
              <w:right w:val="single" w:sz="4" w:space="0" w:color="auto"/>
            </w:tcBorders>
          </w:tcPr>
          <w:p w14:paraId="7A846C8D" w14:textId="48917F6B" w:rsidR="00F74758" w:rsidRPr="000D5169" w:rsidRDefault="00F74758" w:rsidP="00F74758">
            <w:pPr>
              <w:pStyle w:val="TableEntry"/>
            </w:pPr>
            <w:r w:rsidRPr="000D5169">
              <w:t>Who is asking for task to be done</w:t>
            </w:r>
          </w:p>
        </w:tc>
        <w:tc>
          <w:tcPr>
            <w:tcW w:w="0" w:type="auto"/>
            <w:tcBorders>
              <w:top w:val="single" w:sz="4" w:space="0" w:color="auto"/>
              <w:left w:val="single" w:sz="4" w:space="0" w:color="auto"/>
              <w:bottom w:val="single" w:sz="4" w:space="0" w:color="auto"/>
              <w:right w:val="single" w:sz="4" w:space="0" w:color="auto"/>
            </w:tcBorders>
          </w:tcPr>
          <w:p w14:paraId="4545490B" w14:textId="22B86884" w:rsidR="00F74758" w:rsidRPr="000D5169" w:rsidRDefault="00F74758" w:rsidP="00F74758">
            <w:pPr>
              <w:pStyle w:val="TableEntry"/>
              <w:rPr>
                <w:b/>
                <w:bCs/>
              </w:rPr>
            </w:pPr>
            <w:r w:rsidRPr="000D5169">
              <w:rPr>
                <w:b/>
                <w:bCs/>
              </w:rPr>
              <w:t>This version of the profile requires a requester.</w:t>
            </w:r>
          </w:p>
        </w:tc>
      </w:tr>
      <w:tr w:rsidR="00647801" w:rsidRPr="000D5169" w14:paraId="56627F6B"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19C9BE12" w14:textId="1AE322AE" w:rsidR="00647801" w:rsidRPr="000D5169" w:rsidRDefault="00647801" w:rsidP="00EB44DA">
            <w:pPr>
              <w:pStyle w:val="TableEntry"/>
            </w:pPr>
            <w:r w:rsidRPr="000D5169">
              <w:t>.... agent</w:t>
            </w:r>
          </w:p>
        </w:tc>
        <w:tc>
          <w:tcPr>
            <w:tcW w:w="0" w:type="auto"/>
            <w:tcBorders>
              <w:top w:val="single" w:sz="4" w:space="0" w:color="auto"/>
              <w:left w:val="single" w:sz="4" w:space="0" w:color="auto"/>
              <w:bottom w:val="single" w:sz="4" w:space="0" w:color="auto"/>
              <w:right w:val="single" w:sz="4" w:space="0" w:color="auto"/>
            </w:tcBorders>
          </w:tcPr>
          <w:p w14:paraId="6B8D6977" w14:textId="40EBEF87" w:rsidR="00647801" w:rsidRPr="000D5169" w:rsidRDefault="00647801" w:rsidP="00EB44DA">
            <w:pPr>
              <w:pStyle w:val="TableEntry"/>
              <w:rPr>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noWrap/>
          </w:tcPr>
          <w:p w14:paraId="2B13EB86" w14:textId="6F491324" w:rsidR="00647801" w:rsidRPr="000D5169" w:rsidRDefault="00647801" w:rsidP="00EB44DA">
            <w:pPr>
              <w:pStyle w:val="TableEntry"/>
              <w:rPr>
                <w:bCs/>
              </w:rPr>
            </w:pPr>
            <w:r w:rsidRPr="000D5169">
              <w:rPr>
                <w:bCs/>
              </w:rPr>
              <w:t>1..1</w:t>
            </w:r>
          </w:p>
        </w:tc>
        <w:tc>
          <w:tcPr>
            <w:tcW w:w="0" w:type="auto"/>
            <w:tcBorders>
              <w:top w:val="single" w:sz="4" w:space="0" w:color="auto"/>
              <w:left w:val="single" w:sz="4" w:space="0" w:color="auto"/>
              <w:bottom w:val="single" w:sz="4" w:space="0" w:color="auto"/>
              <w:right w:val="single" w:sz="4" w:space="0" w:color="auto"/>
            </w:tcBorders>
          </w:tcPr>
          <w:p w14:paraId="601AD558"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363F3FBC" w14:textId="62E757A9" w:rsidR="00647801" w:rsidRPr="000D5169" w:rsidRDefault="00647801" w:rsidP="00EB44DA">
            <w:pPr>
              <w:pStyle w:val="TableEntry"/>
            </w:pPr>
            <w:r w:rsidRPr="000D5169">
              <w:t>Individual asking for task</w:t>
            </w:r>
          </w:p>
        </w:tc>
        <w:tc>
          <w:tcPr>
            <w:tcW w:w="0" w:type="auto"/>
            <w:tcBorders>
              <w:top w:val="single" w:sz="4" w:space="0" w:color="auto"/>
              <w:left w:val="single" w:sz="4" w:space="0" w:color="auto"/>
              <w:bottom w:val="single" w:sz="4" w:space="0" w:color="auto"/>
              <w:right w:val="single" w:sz="4" w:space="0" w:color="auto"/>
            </w:tcBorders>
          </w:tcPr>
          <w:p w14:paraId="337CD0C9" w14:textId="77777777" w:rsidR="00647801" w:rsidRPr="000D5169" w:rsidRDefault="00647801" w:rsidP="00EB44DA">
            <w:pPr>
              <w:pStyle w:val="TableEntry"/>
              <w:rPr>
                <w:b/>
                <w:bCs/>
              </w:rPr>
            </w:pPr>
          </w:p>
        </w:tc>
      </w:tr>
      <w:tr w:rsidR="00647801" w:rsidRPr="000D5169" w14:paraId="00BD7225"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1BBF01E4" w14:textId="5D6E4F9B" w:rsidR="00647801" w:rsidRPr="000D5169" w:rsidRDefault="00647801" w:rsidP="00EB44DA">
            <w:pPr>
              <w:pStyle w:val="TableEntry"/>
            </w:pPr>
            <w:r w:rsidRPr="000D5169">
              <w:t xml:space="preserve">.... </w:t>
            </w:r>
            <w:proofErr w:type="spellStart"/>
            <w:r w:rsidRPr="000D5169">
              <w:t>onBehalfOf</w:t>
            </w:r>
            <w:proofErr w:type="spellEnd"/>
          </w:p>
        </w:tc>
        <w:tc>
          <w:tcPr>
            <w:tcW w:w="0" w:type="auto"/>
            <w:tcBorders>
              <w:top w:val="single" w:sz="4" w:space="0" w:color="auto"/>
              <w:left w:val="single" w:sz="4" w:space="0" w:color="auto"/>
              <w:bottom w:val="single" w:sz="4" w:space="0" w:color="auto"/>
              <w:right w:val="single" w:sz="4" w:space="0" w:color="auto"/>
            </w:tcBorders>
          </w:tcPr>
          <w:p w14:paraId="09B84F63" w14:textId="77777777" w:rsidR="00647801" w:rsidRPr="000D5169"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7ECA4E58" w14:textId="712E4F83" w:rsidR="00647801" w:rsidRPr="000D5169" w:rsidRDefault="00647801" w:rsidP="00EB44DA">
            <w:pPr>
              <w:pStyle w:val="TableEntry"/>
              <w:rPr>
                <w:b/>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039672DA"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322C8DD1" w14:textId="007780D7" w:rsidR="00647801" w:rsidRPr="000D5169" w:rsidRDefault="00647801" w:rsidP="00EB44DA">
            <w:pPr>
              <w:pStyle w:val="TableEntry"/>
            </w:pPr>
            <w:r w:rsidRPr="000D5169">
              <w:t>Organization individual is acting for</w:t>
            </w:r>
          </w:p>
        </w:tc>
        <w:tc>
          <w:tcPr>
            <w:tcW w:w="0" w:type="auto"/>
            <w:tcBorders>
              <w:top w:val="single" w:sz="4" w:space="0" w:color="auto"/>
              <w:left w:val="single" w:sz="4" w:space="0" w:color="auto"/>
              <w:bottom w:val="single" w:sz="4" w:space="0" w:color="auto"/>
              <w:right w:val="single" w:sz="4" w:space="0" w:color="auto"/>
            </w:tcBorders>
          </w:tcPr>
          <w:p w14:paraId="72494A8A" w14:textId="2EAE8AB0" w:rsidR="00647801" w:rsidRPr="000D5169" w:rsidRDefault="00647801" w:rsidP="00EB44DA">
            <w:pPr>
              <w:pStyle w:val="TableEntry"/>
              <w:rPr>
                <w:b/>
                <w:bCs/>
              </w:rPr>
            </w:pPr>
          </w:p>
        </w:tc>
      </w:tr>
      <w:tr w:rsidR="00647801" w:rsidRPr="000D5169" w14:paraId="0287C1A1"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ED09907" w14:textId="2F6212FD" w:rsidR="00647801" w:rsidRPr="000D5169" w:rsidRDefault="00647801" w:rsidP="00EB44DA">
            <w:pPr>
              <w:pStyle w:val="TableEntry"/>
            </w:pPr>
            <w:r w:rsidRPr="000D5169">
              <w:t xml:space="preserve">... </w:t>
            </w:r>
            <w:proofErr w:type="spellStart"/>
            <w:r w:rsidRPr="000D5169">
              <w:t>performerType</w:t>
            </w:r>
            <w:proofErr w:type="spellEnd"/>
          </w:p>
        </w:tc>
        <w:tc>
          <w:tcPr>
            <w:tcW w:w="0" w:type="auto"/>
            <w:tcBorders>
              <w:top w:val="single" w:sz="4" w:space="0" w:color="auto"/>
              <w:left w:val="single" w:sz="4" w:space="0" w:color="auto"/>
              <w:bottom w:val="single" w:sz="4" w:space="0" w:color="auto"/>
              <w:right w:val="single" w:sz="4" w:space="0" w:color="auto"/>
            </w:tcBorders>
          </w:tcPr>
          <w:p w14:paraId="238BAC77" w14:textId="77777777" w:rsidR="00647801" w:rsidRPr="000D5169"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4064071B" w14:textId="78DCE95C" w:rsidR="00647801" w:rsidRPr="000D5169" w:rsidRDefault="00647801" w:rsidP="00EB44DA">
            <w:pPr>
              <w:pStyle w:val="TableEntry"/>
              <w:rPr>
                <w:bCs/>
              </w:rPr>
            </w:pPr>
            <w:proofErr w:type="gramStart"/>
            <w:r w:rsidRPr="000D5169">
              <w:rPr>
                <w:bCs/>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2A3530C1"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58716149" w14:textId="3DC0D842" w:rsidR="00647801" w:rsidRPr="000D5169" w:rsidRDefault="00647801" w:rsidP="00EB44DA">
            <w:pPr>
              <w:pStyle w:val="TableEntry"/>
            </w:pPr>
            <w:r w:rsidRPr="000D5169">
              <w:t>requester | dispatcher | scheduler | performer | monitor | manager | acquirer | reviewer</w:t>
            </w:r>
          </w:p>
        </w:tc>
        <w:tc>
          <w:tcPr>
            <w:tcW w:w="0" w:type="auto"/>
            <w:tcBorders>
              <w:top w:val="single" w:sz="4" w:space="0" w:color="auto"/>
              <w:left w:val="single" w:sz="4" w:space="0" w:color="auto"/>
              <w:bottom w:val="single" w:sz="4" w:space="0" w:color="auto"/>
              <w:right w:val="single" w:sz="4" w:space="0" w:color="auto"/>
            </w:tcBorders>
          </w:tcPr>
          <w:p w14:paraId="10AE1C7E" w14:textId="77777777" w:rsidR="00647801" w:rsidRPr="000D5169" w:rsidRDefault="00647801" w:rsidP="00EB44DA">
            <w:pPr>
              <w:pStyle w:val="TableEntry"/>
              <w:rPr>
                <w:b/>
                <w:bCs/>
              </w:rPr>
            </w:pPr>
          </w:p>
        </w:tc>
      </w:tr>
      <w:tr w:rsidR="00647801" w:rsidRPr="000D5169" w14:paraId="7A44D684"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D1BE547" w14:textId="181F27A8" w:rsidR="00647801" w:rsidRPr="000D5169" w:rsidRDefault="00647801" w:rsidP="00EB44DA">
            <w:pPr>
              <w:pStyle w:val="TableEntry"/>
            </w:pPr>
            <w:r w:rsidRPr="000D5169">
              <w:t>... owner</w:t>
            </w:r>
          </w:p>
        </w:tc>
        <w:tc>
          <w:tcPr>
            <w:tcW w:w="0" w:type="auto"/>
            <w:tcBorders>
              <w:top w:val="single" w:sz="4" w:space="0" w:color="auto"/>
              <w:left w:val="single" w:sz="4" w:space="0" w:color="auto"/>
              <w:bottom w:val="single" w:sz="4" w:space="0" w:color="auto"/>
              <w:right w:val="single" w:sz="4" w:space="0" w:color="auto"/>
            </w:tcBorders>
          </w:tcPr>
          <w:p w14:paraId="22379995" w14:textId="7F2EA527" w:rsidR="00647801" w:rsidRPr="000D5169" w:rsidRDefault="00647801" w:rsidP="00EB44DA">
            <w:pPr>
              <w:pStyle w:val="TableEntry"/>
              <w:rPr>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A0BA9DE" w14:textId="5BBB8FFD" w:rsidR="00647801" w:rsidRPr="000D5169" w:rsidRDefault="00647801" w:rsidP="00EB44DA">
            <w:pPr>
              <w:pStyle w:val="TableEntry"/>
              <w:rPr>
                <w:b/>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63D1AEB1" w14:textId="388BF2BB" w:rsidR="00647801" w:rsidRPr="000D5169" w:rsidRDefault="00F74758" w:rsidP="00EB44DA">
            <w:pPr>
              <w:pStyle w:val="TableEntry"/>
            </w:pPr>
            <w:r w:rsidRPr="000D5169">
              <w:t>1..1</w:t>
            </w:r>
          </w:p>
        </w:tc>
        <w:tc>
          <w:tcPr>
            <w:tcW w:w="0" w:type="auto"/>
            <w:tcBorders>
              <w:top w:val="single" w:sz="4" w:space="0" w:color="auto"/>
              <w:left w:val="single" w:sz="4" w:space="0" w:color="auto"/>
              <w:bottom w:val="single" w:sz="4" w:space="0" w:color="auto"/>
              <w:right w:val="single" w:sz="4" w:space="0" w:color="auto"/>
            </w:tcBorders>
          </w:tcPr>
          <w:p w14:paraId="3C808117" w14:textId="559C2F5C" w:rsidR="00647801" w:rsidRPr="000D5169" w:rsidRDefault="00647801" w:rsidP="00EB44DA">
            <w:pPr>
              <w:pStyle w:val="TableEntry"/>
            </w:pPr>
            <w:r w:rsidRPr="000D5169">
              <w:t>Responsible individual</w:t>
            </w:r>
          </w:p>
        </w:tc>
        <w:tc>
          <w:tcPr>
            <w:tcW w:w="0" w:type="auto"/>
            <w:tcBorders>
              <w:top w:val="single" w:sz="4" w:space="0" w:color="auto"/>
              <w:left w:val="single" w:sz="4" w:space="0" w:color="auto"/>
              <w:bottom w:val="single" w:sz="4" w:space="0" w:color="auto"/>
              <w:right w:val="single" w:sz="4" w:space="0" w:color="auto"/>
            </w:tcBorders>
          </w:tcPr>
          <w:p w14:paraId="28E52839" w14:textId="526806BA" w:rsidR="00647801" w:rsidRPr="000D5169" w:rsidRDefault="00F74758" w:rsidP="00EB44DA">
            <w:pPr>
              <w:pStyle w:val="TableEntry"/>
              <w:rPr>
                <w:b/>
                <w:bCs/>
              </w:rPr>
            </w:pPr>
            <w:r w:rsidRPr="000D5169">
              <w:rPr>
                <w:b/>
                <w:bCs/>
              </w:rPr>
              <w:t>This version of the profile requires an owner.</w:t>
            </w:r>
          </w:p>
        </w:tc>
      </w:tr>
      <w:tr w:rsidR="00647801" w:rsidRPr="000D5169" w14:paraId="37A73482"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3DE66E8E" w14:textId="128866DE" w:rsidR="00647801" w:rsidRPr="000D5169" w:rsidRDefault="00647801" w:rsidP="00EB44DA">
            <w:pPr>
              <w:pStyle w:val="TableEntry"/>
            </w:pPr>
            <w:r w:rsidRPr="000D5169">
              <w:t>... reason</w:t>
            </w:r>
          </w:p>
        </w:tc>
        <w:tc>
          <w:tcPr>
            <w:tcW w:w="0" w:type="auto"/>
            <w:tcBorders>
              <w:top w:val="single" w:sz="4" w:space="0" w:color="auto"/>
              <w:left w:val="single" w:sz="4" w:space="0" w:color="auto"/>
              <w:bottom w:val="single" w:sz="4" w:space="0" w:color="auto"/>
              <w:right w:val="single" w:sz="4" w:space="0" w:color="auto"/>
            </w:tcBorders>
          </w:tcPr>
          <w:p w14:paraId="4C2C06F1" w14:textId="77777777" w:rsidR="00647801" w:rsidRPr="000D5169"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50131EB8" w14:textId="0D0B6108" w:rsidR="00647801" w:rsidRPr="000D5169" w:rsidRDefault="00647801" w:rsidP="00EB44DA">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52415786"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088E6A84" w14:textId="7E27A712" w:rsidR="00647801" w:rsidRPr="000D5169" w:rsidRDefault="00647801" w:rsidP="00EB44DA">
            <w:pPr>
              <w:pStyle w:val="TableEntry"/>
            </w:pPr>
            <w:r w:rsidRPr="000D5169">
              <w:t>Why task is needed</w:t>
            </w:r>
          </w:p>
        </w:tc>
        <w:tc>
          <w:tcPr>
            <w:tcW w:w="0" w:type="auto"/>
            <w:tcBorders>
              <w:top w:val="single" w:sz="4" w:space="0" w:color="auto"/>
              <w:left w:val="single" w:sz="4" w:space="0" w:color="auto"/>
              <w:bottom w:val="single" w:sz="4" w:space="0" w:color="auto"/>
              <w:right w:val="single" w:sz="4" w:space="0" w:color="auto"/>
            </w:tcBorders>
          </w:tcPr>
          <w:p w14:paraId="5A98EC1E" w14:textId="77777777" w:rsidR="00647801" w:rsidRPr="000D5169" w:rsidRDefault="00647801" w:rsidP="00EB44DA">
            <w:pPr>
              <w:pStyle w:val="TableEntry"/>
              <w:rPr>
                <w:b/>
                <w:bCs/>
              </w:rPr>
            </w:pPr>
          </w:p>
        </w:tc>
      </w:tr>
      <w:tr w:rsidR="00647801" w:rsidRPr="000D5169" w14:paraId="188CE058"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24963180" w14:textId="3E43C967" w:rsidR="00647801" w:rsidRPr="000D5169" w:rsidRDefault="00647801" w:rsidP="00EB44DA">
            <w:pPr>
              <w:pStyle w:val="TableEntry"/>
            </w:pPr>
            <w:r w:rsidRPr="000D5169">
              <w:t>... note</w:t>
            </w:r>
          </w:p>
        </w:tc>
        <w:tc>
          <w:tcPr>
            <w:tcW w:w="0" w:type="auto"/>
            <w:tcBorders>
              <w:top w:val="single" w:sz="4" w:space="0" w:color="auto"/>
              <w:left w:val="single" w:sz="4" w:space="0" w:color="auto"/>
              <w:bottom w:val="single" w:sz="4" w:space="0" w:color="auto"/>
              <w:right w:val="single" w:sz="4" w:space="0" w:color="auto"/>
            </w:tcBorders>
          </w:tcPr>
          <w:p w14:paraId="30F5BFE9" w14:textId="77777777" w:rsidR="00647801" w:rsidRPr="000D5169"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5ED02143" w14:textId="4BD85DD9" w:rsidR="00647801" w:rsidRPr="000D5169" w:rsidRDefault="00647801" w:rsidP="00EB44DA">
            <w:pPr>
              <w:pStyle w:val="TableEntry"/>
              <w:rPr>
                <w:bCs/>
              </w:rPr>
            </w:pPr>
            <w:proofErr w:type="gramStart"/>
            <w:r w:rsidRPr="000D5169">
              <w:rPr>
                <w:bCs/>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134A1822"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7198FC73" w14:textId="2FC77E6E" w:rsidR="00647801" w:rsidRPr="000D5169" w:rsidRDefault="00647801" w:rsidP="00EB44DA">
            <w:pPr>
              <w:pStyle w:val="TableEntry"/>
            </w:pPr>
            <w:r w:rsidRPr="000D5169">
              <w:t>Comments made about the task</w:t>
            </w:r>
          </w:p>
        </w:tc>
        <w:tc>
          <w:tcPr>
            <w:tcW w:w="0" w:type="auto"/>
            <w:tcBorders>
              <w:top w:val="single" w:sz="4" w:space="0" w:color="auto"/>
              <w:left w:val="single" w:sz="4" w:space="0" w:color="auto"/>
              <w:bottom w:val="single" w:sz="4" w:space="0" w:color="auto"/>
              <w:right w:val="single" w:sz="4" w:space="0" w:color="auto"/>
            </w:tcBorders>
          </w:tcPr>
          <w:p w14:paraId="1519C450" w14:textId="77777777" w:rsidR="00647801" w:rsidRPr="000D5169" w:rsidRDefault="00647801" w:rsidP="00EB44DA">
            <w:pPr>
              <w:pStyle w:val="TableEntry"/>
              <w:rPr>
                <w:b/>
                <w:bCs/>
              </w:rPr>
            </w:pPr>
          </w:p>
        </w:tc>
      </w:tr>
      <w:tr w:rsidR="00647801" w:rsidRPr="000D5169" w14:paraId="55B9CCC7"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6F875B0B" w14:textId="3EF1B51F" w:rsidR="00647801" w:rsidRPr="000D5169" w:rsidRDefault="00647801" w:rsidP="00EB44DA">
            <w:pPr>
              <w:pStyle w:val="TableEntry"/>
            </w:pPr>
            <w:r w:rsidRPr="000D5169">
              <w:t xml:space="preserve">... </w:t>
            </w:r>
            <w:proofErr w:type="spellStart"/>
            <w:r w:rsidRPr="000D5169">
              <w:t>relevantHistory</w:t>
            </w:r>
            <w:proofErr w:type="spellEnd"/>
            <w:r w:rsidRPr="000D5169">
              <w:tab/>
            </w:r>
          </w:p>
        </w:tc>
        <w:tc>
          <w:tcPr>
            <w:tcW w:w="0" w:type="auto"/>
            <w:tcBorders>
              <w:top w:val="single" w:sz="4" w:space="0" w:color="auto"/>
              <w:left w:val="single" w:sz="4" w:space="0" w:color="auto"/>
              <w:bottom w:val="single" w:sz="4" w:space="0" w:color="auto"/>
              <w:right w:val="single" w:sz="4" w:space="0" w:color="auto"/>
            </w:tcBorders>
          </w:tcPr>
          <w:p w14:paraId="36BCB559" w14:textId="77777777" w:rsidR="00647801" w:rsidRPr="000D5169"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0085F705" w14:textId="048CE1DE" w:rsidR="00647801" w:rsidRPr="000D5169" w:rsidRDefault="00647801" w:rsidP="00EB44DA">
            <w:pPr>
              <w:pStyle w:val="TableEntry"/>
              <w:rPr>
                <w:b/>
                <w:bCs/>
              </w:rPr>
            </w:pPr>
            <w:proofErr w:type="gramStart"/>
            <w:r w:rsidRPr="000D5169">
              <w:rPr>
                <w:bCs/>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55037530"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2E622C92" w14:textId="1C8C7F7C" w:rsidR="00647801" w:rsidRPr="000D5169" w:rsidRDefault="00647801" w:rsidP="00EB44DA">
            <w:pPr>
              <w:pStyle w:val="TableEntry"/>
            </w:pPr>
            <w:r w:rsidRPr="000D5169">
              <w:t>Key events in history of the Task</w:t>
            </w:r>
          </w:p>
        </w:tc>
        <w:tc>
          <w:tcPr>
            <w:tcW w:w="0" w:type="auto"/>
            <w:tcBorders>
              <w:top w:val="single" w:sz="4" w:space="0" w:color="auto"/>
              <w:left w:val="single" w:sz="4" w:space="0" w:color="auto"/>
              <w:bottom w:val="single" w:sz="4" w:space="0" w:color="auto"/>
              <w:right w:val="single" w:sz="4" w:space="0" w:color="auto"/>
            </w:tcBorders>
          </w:tcPr>
          <w:p w14:paraId="0754A7E6" w14:textId="77777777" w:rsidR="00647801" w:rsidRPr="000D5169" w:rsidRDefault="00647801" w:rsidP="00EB44DA">
            <w:pPr>
              <w:pStyle w:val="TableEntry"/>
              <w:rPr>
                <w:b/>
                <w:bCs/>
              </w:rPr>
            </w:pPr>
          </w:p>
        </w:tc>
      </w:tr>
      <w:tr w:rsidR="00647801" w:rsidRPr="000D5169" w14:paraId="2C1B9187"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53F1C28D" w14:textId="33DD9D88" w:rsidR="00647801" w:rsidRPr="000D5169" w:rsidRDefault="00647801" w:rsidP="00EB44DA">
            <w:pPr>
              <w:pStyle w:val="TableEntry"/>
            </w:pPr>
            <w:r w:rsidRPr="000D5169">
              <w:t>... restrictions</w:t>
            </w:r>
          </w:p>
        </w:tc>
        <w:tc>
          <w:tcPr>
            <w:tcW w:w="0" w:type="auto"/>
            <w:tcBorders>
              <w:top w:val="single" w:sz="4" w:space="0" w:color="auto"/>
              <w:left w:val="single" w:sz="4" w:space="0" w:color="auto"/>
              <w:bottom w:val="single" w:sz="4" w:space="0" w:color="auto"/>
              <w:right w:val="single" w:sz="4" w:space="0" w:color="auto"/>
            </w:tcBorders>
          </w:tcPr>
          <w:p w14:paraId="7CC16BB1" w14:textId="77777777" w:rsidR="00647801" w:rsidRPr="000D5169"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234D68A7" w14:textId="0A895519" w:rsidR="00647801" w:rsidRPr="000D5169" w:rsidRDefault="00647801" w:rsidP="00EB44DA">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045B42FC"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6BB4922D" w14:textId="00B394AC" w:rsidR="00647801" w:rsidRPr="000D5169" w:rsidRDefault="00647801" w:rsidP="00EB44DA">
            <w:pPr>
              <w:pStyle w:val="TableEntry"/>
            </w:pPr>
            <w:r w:rsidRPr="000D5169">
              <w:t>Constraints on fulfillment tasks</w:t>
            </w:r>
          </w:p>
        </w:tc>
        <w:tc>
          <w:tcPr>
            <w:tcW w:w="0" w:type="auto"/>
            <w:tcBorders>
              <w:top w:val="single" w:sz="4" w:space="0" w:color="auto"/>
              <w:left w:val="single" w:sz="4" w:space="0" w:color="auto"/>
              <w:bottom w:val="single" w:sz="4" w:space="0" w:color="auto"/>
              <w:right w:val="single" w:sz="4" w:space="0" w:color="auto"/>
            </w:tcBorders>
          </w:tcPr>
          <w:p w14:paraId="0958BB71" w14:textId="77777777" w:rsidR="00647801" w:rsidRPr="000D5169" w:rsidRDefault="00647801" w:rsidP="00EB44DA">
            <w:pPr>
              <w:pStyle w:val="TableEntry"/>
              <w:rPr>
                <w:b/>
                <w:bCs/>
              </w:rPr>
            </w:pPr>
          </w:p>
        </w:tc>
      </w:tr>
      <w:tr w:rsidR="00647801" w:rsidRPr="000D5169" w14:paraId="0FE5056F"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38AAB9B7" w14:textId="7732CA4B" w:rsidR="00647801" w:rsidRPr="000D5169" w:rsidRDefault="00647801" w:rsidP="00EB44DA">
            <w:pPr>
              <w:pStyle w:val="TableEntry"/>
            </w:pPr>
            <w:r w:rsidRPr="000D5169">
              <w:t>.... repetitions</w:t>
            </w:r>
          </w:p>
        </w:tc>
        <w:tc>
          <w:tcPr>
            <w:tcW w:w="0" w:type="auto"/>
            <w:tcBorders>
              <w:top w:val="single" w:sz="4" w:space="0" w:color="auto"/>
              <w:left w:val="single" w:sz="4" w:space="0" w:color="auto"/>
              <w:bottom w:val="single" w:sz="4" w:space="0" w:color="auto"/>
              <w:right w:val="single" w:sz="4" w:space="0" w:color="auto"/>
            </w:tcBorders>
          </w:tcPr>
          <w:p w14:paraId="08A37AE0" w14:textId="77777777" w:rsidR="00647801" w:rsidRPr="000D5169" w:rsidRDefault="00647801" w:rsidP="00EB44DA">
            <w:pPr>
              <w:pStyle w:val="TableEntry"/>
              <w:rPr>
                <w:b/>
                <w:bCs/>
              </w:rPr>
            </w:pPr>
          </w:p>
        </w:tc>
        <w:tc>
          <w:tcPr>
            <w:tcW w:w="0" w:type="auto"/>
            <w:tcBorders>
              <w:top w:val="single" w:sz="4" w:space="0" w:color="auto"/>
              <w:left w:val="single" w:sz="4" w:space="0" w:color="auto"/>
              <w:bottom w:val="single" w:sz="4" w:space="0" w:color="auto"/>
              <w:right w:val="single" w:sz="4" w:space="0" w:color="auto"/>
            </w:tcBorders>
            <w:noWrap/>
          </w:tcPr>
          <w:p w14:paraId="02AD8B3E" w14:textId="6CBA3C49" w:rsidR="00647801" w:rsidRPr="000D5169" w:rsidRDefault="00647801" w:rsidP="00EB44DA">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032E9333"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56C36EE9" w14:textId="3C256F60" w:rsidR="00647801" w:rsidRPr="000D5169" w:rsidRDefault="00647801" w:rsidP="00EB44DA">
            <w:pPr>
              <w:pStyle w:val="TableEntry"/>
            </w:pPr>
            <w:r w:rsidRPr="000D5169">
              <w:t>How many times to repeat</w:t>
            </w:r>
          </w:p>
        </w:tc>
        <w:tc>
          <w:tcPr>
            <w:tcW w:w="0" w:type="auto"/>
            <w:tcBorders>
              <w:top w:val="single" w:sz="4" w:space="0" w:color="auto"/>
              <w:left w:val="single" w:sz="4" w:space="0" w:color="auto"/>
              <w:bottom w:val="single" w:sz="4" w:space="0" w:color="auto"/>
              <w:right w:val="single" w:sz="4" w:space="0" w:color="auto"/>
            </w:tcBorders>
          </w:tcPr>
          <w:p w14:paraId="2282D2FD" w14:textId="77777777" w:rsidR="00647801" w:rsidRPr="000D5169" w:rsidRDefault="00647801" w:rsidP="00EB44DA">
            <w:pPr>
              <w:pStyle w:val="TableEntry"/>
              <w:rPr>
                <w:b/>
                <w:bCs/>
              </w:rPr>
            </w:pPr>
          </w:p>
        </w:tc>
      </w:tr>
      <w:tr w:rsidR="00647801" w:rsidRPr="000D5169" w14:paraId="1B1E0EEE"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600E3EC6" w14:textId="4235700B" w:rsidR="00647801" w:rsidRPr="000D5169" w:rsidRDefault="00647801" w:rsidP="00EB44DA">
            <w:pPr>
              <w:pStyle w:val="TableEntry"/>
            </w:pPr>
            <w:r w:rsidRPr="000D5169">
              <w:t>.... period</w:t>
            </w:r>
          </w:p>
        </w:tc>
        <w:tc>
          <w:tcPr>
            <w:tcW w:w="0" w:type="auto"/>
            <w:tcBorders>
              <w:top w:val="single" w:sz="4" w:space="0" w:color="auto"/>
              <w:left w:val="single" w:sz="4" w:space="0" w:color="auto"/>
              <w:bottom w:val="single" w:sz="4" w:space="0" w:color="auto"/>
              <w:right w:val="single" w:sz="4" w:space="0" w:color="auto"/>
            </w:tcBorders>
          </w:tcPr>
          <w:p w14:paraId="1D8B2EC3" w14:textId="77777777" w:rsidR="00647801" w:rsidRPr="000D5169"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7F8DB9D7" w14:textId="0E4C5D2E" w:rsidR="00647801" w:rsidRPr="000D5169" w:rsidRDefault="00647801" w:rsidP="00EB44DA">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02ED39D2"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7B1F667C" w14:textId="2CD1AD2C" w:rsidR="00647801" w:rsidRPr="000D5169" w:rsidRDefault="00647801" w:rsidP="00EB44DA">
            <w:pPr>
              <w:pStyle w:val="TableEntry"/>
            </w:pPr>
            <w:r w:rsidRPr="000D5169">
              <w:t>When fulfillment sought</w:t>
            </w:r>
          </w:p>
        </w:tc>
        <w:tc>
          <w:tcPr>
            <w:tcW w:w="0" w:type="auto"/>
            <w:tcBorders>
              <w:top w:val="single" w:sz="4" w:space="0" w:color="auto"/>
              <w:left w:val="single" w:sz="4" w:space="0" w:color="auto"/>
              <w:bottom w:val="single" w:sz="4" w:space="0" w:color="auto"/>
              <w:right w:val="single" w:sz="4" w:space="0" w:color="auto"/>
            </w:tcBorders>
          </w:tcPr>
          <w:p w14:paraId="7EABAD23" w14:textId="77777777" w:rsidR="00647801" w:rsidRPr="000D5169" w:rsidRDefault="00647801" w:rsidP="00EB44DA">
            <w:pPr>
              <w:pStyle w:val="TableEntry"/>
              <w:rPr>
                <w:b/>
                <w:bCs/>
              </w:rPr>
            </w:pPr>
          </w:p>
        </w:tc>
      </w:tr>
      <w:tr w:rsidR="00647801" w:rsidRPr="000D5169" w14:paraId="1393DEB7"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6B2F73A2" w14:textId="28CDC829" w:rsidR="00647801" w:rsidRPr="000D5169" w:rsidRDefault="00647801" w:rsidP="00EB44DA">
            <w:pPr>
              <w:pStyle w:val="TableEntry"/>
            </w:pPr>
            <w:r w:rsidRPr="000D5169">
              <w:lastRenderedPageBreak/>
              <w:t>.... recipient</w:t>
            </w:r>
          </w:p>
        </w:tc>
        <w:tc>
          <w:tcPr>
            <w:tcW w:w="0" w:type="auto"/>
            <w:tcBorders>
              <w:top w:val="single" w:sz="4" w:space="0" w:color="auto"/>
              <w:left w:val="single" w:sz="4" w:space="0" w:color="auto"/>
              <w:bottom w:val="single" w:sz="4" w:space="0" w:color="auto"/>
              <w:right w:val="single" w:sz="4" w:space="0" w:color="auto"/>
            </w:tcBorders>
          </w:tcPr>
          <w:p w14:paraId="16741061" w14:textId="77777777" w:rsidR="00647801" w:rsidRPr="000D5169"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7DA51CE5" w14:textId="6435B304" w:rsidR="00647801" w:rsidRPr="000D5169" w:rsidRDefault="00647801" w:rsidP="00EB44DA">
            <w:pPr>
              <w:pStyle w:val="TableEntry"/>
              <w:rPr>
                <w:bCs/>
              </w:rPr>
            </w:pPr>
            <w:proofErr w:type="gramStart"/>
            <w:r w:rsidRPr="000D5169">
              <w:rPr>
                <w:bCs/>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7FD1A6A8"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42527E38" w14:textId="61CFE6AF" w:rsidR="00647801" w:rsidRPr="000D5169" w:rsidRDefault="00647801" w:rsidP="00EB44DA">
            <w:pPr>
              <w:pStyle w:val="TableEntry"/>
            </w:pPr>
            <w:r w:rsidRPr="000D5169">
              <w:t>For whom is fulfillment sought?</w:t>
            </w:r>
          </w:p>
        </w:tc>
        <w:tc>
          <w:tcPr>
            <w:tcW w:w="0" w:type="auto"/>
            <w:tcBorders>
              <w:top w:val="single" w:sz="4" w:space="0" w:color="auto"/>
              <w:left w:val="single" w:sz="4" w:space="0" w:color="auto"/>
              <w:bottom w:val="single" w:sz="4" w:space="0" w:color="auto"/>
              <w:right w:val="single" w:sz="4" w:space="0" w:color="auto"/>
            </w:tcBorders>
          </w:tcPr>
          <w:p w14:paraId="71C0FC16" w14:textId="77777777" w:rsidR="00647801" w:rsidRPr="000D5169" w:rsidRDefault="00647801" w:rsidP="00EB44DA">
            <w:pPr>
              <w:pStyle w:val="TableEntry"/>
              <w:rPr>
                <w:b/>
                <w:bCs/>
              </w:rPr>
            </w:pPr>
          </w:p>
        </w:tc>
      </w:tr>
      <w:tr w:rsidR="00647801" w:rsidRPr="000D5169" w14:paraId="43BF9861"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2AD3DCBC" w14:textId="32245361" w:rsidR="00647801" w:rsidRPr="000D5169" w:rsidRDefault="00647801" w:rsidP="00EB44DA">
            <w:pPr>
              <w:pStyle w:val="TableEntry"/>
            </w:pPr>
            <w:r w:rsidRPr="000D5169">
              <w:t>... input</w:t>
            </w:r>
          </w:p>
        </w:tc>
        <w:tc>
          <w:tcPr>
            <w:tcW w:w="0" w:type="auto"/>
            <w:tcBorders>
              <w:top w:val="single" w:sz="4" w:space="0" w:color="auto"/>
              <w:left w:val="single" w:sz="4" w:space="0" w:color="auto"/>
              <w:bottom w:val="single" w:sz="4" w:space="0" w:color="auto"/>
              <w:right w:val="single" w:sz="4" w:space="0" w:color="auto"/>
            </w:tcBorders>
          </w:tcPr>
          <w:p w14:paraId="1CC7F25D" w14:textId="77777777" w:rsidR="00647801" w:rsidRPr="000D5169"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3DA99A00" w14:textId="39E89CD0" w:rsidR="00647801" w:rsidRPr="000D5169" w:rsidRDefault="00647801" w:rsidP="00EB44DA">
            <w:pPr>
              <w:pStyle w:val="TableEntry"/>
              <w:rPr>
                <w:bCs/>
              </w:rPr>
            </w:pPr>
            <w:proofErr w:type="gramStart"/>
            <w:r w:rsidRPr="000D5169">
              <w:rPr>
                <w:bCs/>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2060F7D2"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2E85BF07" w14:textId="28F37F22" w:rsidR="00647801" w:rsidRPr="000D5169" w:rsidRDefault="00647801" w:rsidP="00EB44DA">
            <w:pPr>
              <w:pStyle w:val="TableEntry"/>
            </w:pPr>
            <w:r w:rsidRPr="000D5169">
              <w:t>Information used to perform task</w:t>
            </w:r>
          </w:p>
        </w:tc>
        <w:tc>
          <w:tcPr>
            <w:tcW w:w="0" w:type="auto"/>
            <w:tcBorders>
              <w:top w:val="single" w:sz="4" w:space="0" w:color="auto"/>
              <w:left w:val="single" w:sz="4" w:space="0" w:color="auto"/>
              <w:bottom w:val="single" w:sz="4" w:space="0" w:color="auto"/>
              <w:right w:val="single" w:sz="4" w:space="0" w:color="auto"/>
            </w:tcBorders>
          </w:tcPr>
          <w:p w14:paraId="5BFE3EE4" w14:textId="410FCABA" w:rsidR="00647801" w:rsidRPr="000D5169" w:rsidRDefault="00647801" w:rsidP="00EB44DA">
            <w:pPr>
              <w:pStyle w:val="TableEntry"/>
              <w:rPr>
                <w:b/>
                <w:bCs/>
              </w:rPr>
            </w:pPr>
          </w:p>
        </w:tc>
      </w:tr>
      <w:tr w:rsidR="00647801" w:rsidRPr="000D5169" w14:paraId="34E49F07"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28459C21" w14:textId="5613BE5C" w:rsidR="00647801" w:rsidRPr="000D5169" w:rsidRDefault="00647801" w:rsidP="00EB44DA">
            <w:pPr>
              <w:pStyle w:val="TableEntry"/>
            </w:pPr>
            <w:r w:rsidRPr="000D5169">
              <w:t>.... type</w:t>
            </w:r>
          </w:p>
        </w:tc>
        <w:tc>
          <w:tcPr>
            <w:tcW w:w="0" w:type="auto"/>
            <w:tcBorders>
              <w:top w:val="single" w:sz="4" w:space="0" w:color="auto"/>
              <w:left w:val="single" w:sz="4" w:space="0" w:color="auto"/>
              <w:bottom w:val="single" w:sz="4" w:space="0" w:color="auto"/>
              <w:right w:val="single" w:sz="4" w:space="0" w:color="auto"/>
            </w:tcBorders>
          </w:tcPr>
          <w:p w14:paraId="11835E21" w14:textId="77777777" w:rsidR="00647801" w:rsidRPr="000D5169" w:rsidRDefault="00647801" w:rsidP="00EB44DA">
            <w:pPr>
              <w:pStyle w:val="TableEntry"/>
              <w:rPr>
                <w:b/>
                <w:bCs/>
              </w:rPr>
            </w:pPr>
          </w:p>
        </w:tc>
        <w:tc>
          <w:tcPr>
            <w:tcW w:w="0" w:type="auto"/>
            <w:tcBorders>
              <w:top w:val="single" w:sz="4" w:space="0" w:color="auto"/>
              <w:left w:val="single" w:sz="4" w:space="0" w:color="auto"/>
              <w:bottom w:val="single" w:sz="4" w:space="0" w:color="auto"/>
              <w:right w:val="single" w:sz="4" w:space="0" w:color="auto"/>
            </w:tcBorders>
            <w:noWrap/>
          </w:tcPr>
          <w:p w14:paraId="77BEDE0B" w14:textId="6DC6B0F9" w:rsidR="00647801" w:rsidRPr="000D5169" w:rsidRDefault="00647801" w:rsidP="00EB44DA">
            <w:pPr>
              <w:pStyle w:val="TableEntry"/>
              <w:rPr>
                <w:bCs/>
              </w:rPr>
            </w:pPr>
            <w:r w:rsidRPr="000D5169">
              <w:rPr>
                <w:bCs/>
              </w:rPr>
              <w:t>1..1</w:t>
            </w:r>
          </w:p>
        </w:tc>
        <w:tc>
          <w:tcPr>
            <w:tcW w:w="0" w:type="auto"/>
            <w:tcBorders>
              <w:top w:val="single" w:sz="4" w:space="0" w:color="auto"/>
              <w:left w:val="single" w:sz="4" w:space="0" w:color="auto"/>
              <w:bottom w:val="single" w:sz="4" w:space="0" w:color="auto"/>
              <w:right w:val="single" w:sz="4" w:space="0" w:color="auto"/>
            </w:tcBorders>
          </w:tcPr>
          <w:p w14:paraId="57703835"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705945D4" w14:textId="430FFD2B" w:rsidR="00647801" w:rsidRPr="000D5169" w:rsidRDefault="00647801" w:rsidP="00EB44DA">
            <w:pPr>
              <w:pStyle w:val="TableEntry"/>
            </w:pPr>
            <w:r w:rsidRPr="000D5169">
              <w:t>Label for the input</w:t>
            </w:r>
          </w:p>
        </w:tc>
        <w:tc>
          <w:tcPr>
            <w:tcW w:w="0" w:type="auto"/>
            <w:tcBorders>
              <w:top w:val="single" w:sz="4" w:space="0" w:color="auto"/>
              <w:left w:val="single" w:sz="4" w:space="0" w:color="auto"/>
              <w:bottom w:val="single" w:sz="4" w:space="0" w:color="auto"/>
              <w:right w:val="single" w:sz="4" w:space="0" w:color="auto"/>
            </w:tcBorders>
          </w:tcPr>
          <w:p w14:paraId="2BD8BD58" w14:textId="77777777" w:rsidR="00647801" w:rsidRPr="000D5169" w:rsidRDefault="00647801" w:rsidP="00EB44DA">
            <w:pPr>
              <w:pStyle w:val="TableEntry"/>
              <w:rPr>
                <w:b/>
                <w:bCs/>
              </w:rPr>
            </w:pPr>
          </w:p>
        </w:tc>
      </w:tr>
      <w:tr w:rsidR="00647801" w:rsidRPr="000D5169" w14:paraId="139585B0"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41B5A303" w14:textId="059FCAC7" w:rsidR="00647801" w:rsidRPr="000D5169" w:rsidRDefault="00647801" w:rsidP="00EB44DA">
            <w:pPr>
              <w:pStyle w:val="TableEntry"/>
            </w:pPr>
            <w:r w:rsidRPr="000D5169">
              <w:t>.... value[x]</w:t>
            </w:r>
          </w:p>
        </w:tc>
        <w:tc>
          <w:tcPr>
            <w:tcW w:w="0" w:type="auto"/>
            <w:tcBorders>
              <w:top w:val="single" w:sz="4" w:space="0" w:color="auto"/>
              <w:left w:val="single" w:sz="4" w:space="0" w:color="auto"/>
              <w:bottom w:val="single" w:sz="4" w:space="0" w:color="auto"/>
              <w:right w:val="single" w:sz="4" w:space="0" w:color="auto"/>
            </w:tcBorders>
          </w:tcPr>
          <w:p w14:paraId="703B9143" w14:textId="77777777" w:rsidR="00647801" w:rsidRPr="000D5169" w:rsidRDefault="00647801" w:rsidP="00EB44DA">
            <w:pPr>
              <w:pStyle w:val="TableEntry"/>
              <w:rPr>
                <w:b/>
                <w:bCs/>
              </w:rPr>
            </w:pPr>
          </w:p>
        </w:tc>
        <w:tc>
          <w:tcPr>
            <w:tcW w:w="0" w:type="auto"/>
            <w:tcBorders>
              <w:top w:val="single" w:sz="4" w:space="0" w:color="auto"/>
              <w:left w:val="single" w:sz="4" w:space="0" w:color="auto"/>
              <w:bottom w:val="single" w:sz="4" w:space="0" w:color="auto"/>
              <w:right w:val="single" w:sz="4" w:space="0" w:color="auto"/>
            </w:tcBorders>
            <w:noWrap/>
          </w:tcPr>
          <w:p w14:paraId="3840BC1D" w14:textId="4A11DFFF" w:rsidR="00647801" w:rsidRPr="000D5169" w:rsidRDefault="00647801" w:rsidP="00EB44DA">
            <w:pPr>
              <w:pStyle w:val="TableEntry"/>
              <w:rPr>
                <w:bCs/>
              </w:rPr>
            </w:pPr>
            <w:r w:rsidRPr="000D5169">
              <w:rPr>
                <w:bCs/>
              </w:rPr>
              <w:t>1..1</w:t>
            </w:r>
          </w:p>
        </w:tc>
        <w:tc>
          <w:tcPr>
            <w:tcW w:w="0" w:type="auto"/>
            <w:tcBorders>
              <w:top w:val="single" w:sz="4" w:space="0" w:color="auto"/>
              <w:left w:val="single" w:sz="4" w:space="0" w:color="auto"/>
              <w:bottom w:val="single" w:sz="4" w:space="0" w:color="auto"/>
              <w:right w:val="single" w:sz="4" w:space="0" w:color="auto"/>
            </w:tcBorders>
          </w:tcPr>
          <w:p w14:paraId="4F738A0E"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267D7948" w14:textId="07291E14" w:rsidR="00647801" w:rsidRPr="000D5169" w:rsidRDefault="00647801" w:rsidP="00EB44DA">
            <w:pPr>
              <w:pStyle w:val="TableEntry"/>
            </w:pPr>
            <w:r w:rsidRPr="000D5169">
              <w:t>Content to use in performing the task</w:t>
            </w:r>
          </w:p>
        </w:tc>
        <w:tc>
          <w:tcPr>
            <w:tcW w:w="0" w:type="auto"/>
            <w:tcBorders>
              <w:top w:val="single" w:sz="4" w:space="0" w:color="auto"/>
              <w:left w:val="single" w:sz="4" w:space="0" w:color="auto"/>
              <w:bottom w:val="single" w:sz="4" w:space="0" w:color="auto"/>
              <w:right w:val="single" w:sz="4" w:space="0" w:color="auto"/>
            </w:tcBorders>
          </w:tcPr>
          <w:p w14:paraId="36A28358" w14:textId="77777777" w:rsidR="00647801" w:rsidRPr="000D5169" w:rsidRDefault="00647801" w:rsidP="00EB44DA">
            <w:pPr>
              <w:pStyle w:val="TableEntry"/>
              <w:rPr>
                <w:b/>
                <w:bCs/>
              </w:rPr>
            </w:pPr>
          </w:p>
        </w:tc>
      </w:tr>
      <w:tr w:rsidR="00647801" w:rsidRPr="000D5169" w14:paraId="1C4B348D"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6A3665AF" w14:textId="008519C1" w:rsidR="00647801" w:rsidRPr="000D5169" w:rsidRDefault="00647801" w:rsidP="00746C6E">
            <w:pPr>
              <w:pStyle w:val="TableEntry"/>
            </w:pPr>
            <w:r w:rsidRPr="000D5169">
              <w:t>... output</w:t>
            </w:r>
          </w:p>
        </w:tc>
        <w:tc>
          <w:tcPr>
            <w:tcW w:w="0" w:type="auto"/>
            <w:tcBorders>
              <w:top w:val="single" w:sz="4" w:space="0" w:color="auto"/>
              <w:left w:val="single" w:sz="4" w:space="0" w:color="auto"/>
              <w:bottom w:val="single" w:sz="4" w:space="0" w:color="auto"/>
              <w:right w:val="single" w:sz="4" w:space="0" w:color="auto"/>
            </w:tcBorders>
          </w:tcPr>
          <w:p w14:paraId="43E7E5FB" w14:textId="77777777" w:rsidR="00647801" w:rsidRPr="000D5169" w:rsidRDefault="00647801" w:rsidP="00746C6E">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326EAE3E" w14:textId="38C3AB02" w:rsidR="00647801" w:rsidRPr="000D5169" w:rsidRDefault="00647801" w:rsidP="00746C6E">
            <w:pPr>
              <w:pStyle w:val="TableEntry"/>
              <w:rPr>
                <w:bCs/>
              </w:rPr>
            </w:pPr>
            <w:proofErr w:type="gramStart"/>
            <w:r w:rsidRPr="000D5169">
              <w:rPr>
                <w:bCs/>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4D34AD7C" w14:textId="77777777" w:rsidR="00647801" w:rsidRPr="000D5169" w:rsidRDefault="00647801" w:rsidP="00746C6E">
            <w:pPr>
              <w:pStyle w:val="TableEntry"/>
            </w:pPr>
          </w:p>
        </w:tc>
        <w:tc>
          <w:tcPr>
            <w:tcW w:w="0" w:type="auto"/>
            <w:tcBorders>
              <w:top w:val="single" w:sz="4" w:space="0" w:color="auto"/>
              <w:left w:val="single" w:sz="4" w:space="0" w:color="auto"/>
              <w:bottom w:val="single" w:sz="4" w:space="0" w:color="auto"/>
              <w:right w:val="single" w:sz="4" w:space="0" w:color="auto"/>
            </w:tcBorders>
          </w:tcPr>
          <w:p w14:paraId="5B1F551E" w14:textId="1E841C0C" w:rsidR="00647801" w:rsidRPr="000D5169" w:rsidRDefault="00647801" w:rsidP="00746C6E">
            <w:pPr>
              <w:pStyle w:val="TableEntry"/>
            </w:pPr>
            <w:r w:rsidRPr="000D5169">
              <w:t>Information produced as part of task</w:t>
            </w:r>
          </w:p>
        </w:tc>
        <w:tc>
          <w:tcPr>
            <w:tcW w:w="0" w:type="auto"/>
            <w:tcBorders>
              <w:top w:val="single" w:sz="4" w:space="0" w:color="auto"/>
              <w:left w:val="single" w:sz="4" w:space="0" w:color="auto"/>
              <w:bottom w:val="single" w:sz="4" w:space="0" w:color="auto"/>
              <w:right w:val="single" w:sz="4" w:space="0" w:color="auto"/>
            </w:tcBorders>
          </w:tcPr>
          <w:p w14:paraId="5C113C82" w14:textId="77777777" w:rsidR="00647801" w:rsidRPr="000D5169" w:rsidRDefault="00647801" w:rsidP="00746C6E">
            <w:pPr>
              <w:pStyle w:val="TableEntry"/>
              <w:rPr>
                <w:b/>
                <w:bCs/>
              </w:rPr>
            </w:pPr>
          </w:p>
        </w:tc>
      </w:tr>
      <w:tr w:rsidR="00647801" w:rsidRPr="000D5169" w14:paraId="34F21B03"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0C2BB93A" w14:textId="17DB19A4" w:rsidR="00647801" w:rsidRPr="000D5169" w:rsidRDefault="00647801" w:rsidP="00746C6E">
            <w:pPr>
              <w:pStyle w:val="TableEntry"/>
            </w:pPr>
            <w:r w:rsidRPr="000D5169">
              <w:t>.... type</w:t>
            </w:r>
          </w:p>
        </w:tc>
        <w:tc>
          <w:tcPr>
            <w:tcW w:w="0" w:type="auto"/>
            <w:tcBorders>
              <w:top w:val="single" w:sz="4" w:space="0" w:color="auto"/>
              <w:left w:val="single" w:sz="4" w:space="0" w:color="auto"/>
              <w:bottom w:val="single" w:sz="4" w:space="0" w:color="auto"/>
              <w:right w:val="single" w:sz="4" w:space="0" w:color="auto"/>
            </w:tcBorders>
          </w:tcPr>
          <w:p w14:paraId="046D9BCC" w14:textId="77777777" w:rsidR="00647801" w:rsidRPr="000D5169" w:rsidRDefault="00647801" w:rsidP="00746C6E">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7BFE9DA6" w14:textId="34B52A87" w:rsidR="00647801" w:rsidRPr="000D5169" w:rsidRDefault="00647801" w:rsidP="00746C6E">
            <w:pPr>
              <w:pStyle w:val="TableEntry"/>
              <w:rPr>
                <w:bCs/>
              </w:rPr>
            </w:pPr>
            <w:r w:rsidRPr="000D5169">
              <w:rPr>
                <w:bCs/>
              </w:rPr>
              <w:t>1..1</w:t>
            </w:r>
          </w:p>
        </w:tc>
        <w:tc>
          <w:tcPr>
            <w:tcW w:w="0" w:type="auto"/>
            <w:tcBorders>
              <w:top w:val="single" w:sz="4" w:space="0" w:color="auto"/>
              <w:left w:val="single" w:sz="4" w:space="0" w:color="auto"/>
              <w:bottom w:val="single" w:sz="4" w:space="0" w:color="auto"/>
              <w:right w:val="single" w:sz="4" w:space="0" w:color="auto"/>
            </w:tcBorders>
          </w:tcPr>
          <w:p w14:paraId="33C38F7E" w14:textId="77777777" w:rsidR="00647801" w:rsidRPr="000D5169" w:rsidRDefault="00647801" w:rsidP="00746C6E">
            <w:pPr>
              <w:pStyle w:val="TableEntry"/>
            </w:pPr>
          </w:p>
        </w:tc>
        <w:tc>
          <w:tcPr>
            <w:tcW w:w="0" w:type="auto"/>
            <w:tcBorders>
              <w:top w:val="single" w:sz="4" w:space="0" w:color="auto"/>
              <w:left w:val="single" w:sz="4" w:space="0" w:color="auto"/>
              <w:bottom w:val="single" w:sz="4" w:space="0" w:color="auto"/>
              <w:right w:val="single" w:sz="4" w:space="0" w:color="auto"/>
            </w:tcBorders>
          </w:tcPr>
          <w:p w14:paraId="71F2E083" w14:textId="78F03F91" w:rsidR="00647801" w:rsidRPr="000D5169" w:rsidRDefault="00647801" w:rsidP="00746C6E">
            <w:pPr>
              <w:pStyle w:val="TableEntry"/>
            </w:pPr>
            <w:r w:rsidRPr="000D5169">
              <w:t>Label for output</w:t>
            </w:r>
          </w:p>
        </w:tc>
        <w:tc>
          <w:tcPr>
            <w:tcW w:w="0" w:type="auto"/>
            <w:tcBorders>
              <w:top w:val="single" w:sz="4" w:space="0" w:color="auto"/>
              <w:left w:val="single" w:sz="4" w:space="0" w:color="auto"/>
              <w:bottom w:val="single" w:sz="4" w:space="0" w:color="auto"/>
              <w:right w:val="single" w:sz="4" w:space="0" w:color="auto"/>
            </w:tcBorders>
          </w:tcPr>
          <w:p w14:paraId="0D9C017F" w14:textId="77777777" w:rsidR="00647801" w:rsidRPr="000D5169" w:rsidRDefault="00647801" w:rsidP="00746C6E">
            <w:pPr>
              <w:pStyle w:val="TableEntry"/>
              <w:rPr>
                <w:b/>
                <w:bCs/>
              </w:rPr>
            </w:pPr>
          </w:p>
        </w:tc>
      </w:tr>
      <w:tr w:rsidR="00647801" w:rsidRPr="000D5169" w14:paraId="53A00485"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47030C92" w14:textId="27DDE5E0" w:rsidR="00647801" w:rsidRPr="000D5169" w:rsidRDefault="00647801" w:rsidP="00746C6E">
            <w:pPr>
              <w:pStyle w:val="TableEntry"/>
            </w:pPr>
            <w:r w:rsidRPr="000D5169">
              <w:t>.... value[x]</w:t>
            </w:r>
          </w:p>
        </w:tc>
        <w:tc>
          <w:tcPr>
            <w:tcW w:w="0" w:type="auto"/>
            <w:tcBorders>
              <w:top w:val="single" w:sz="4" w:space="0" w:color="auto"/>
              <w:left w:val="single" w:sz="4" w:space="0" w:color="auto"/>
              <w:bottom w:val="single" w:sz="4" w:space="0" w:color="auto"/>
              <w:right w:val="single" w:sz="4" w:space="0" w:color="auto"/>
            </w:tcBorders>
          </w:tcPr>
          <w:p w14:paraId="5B0605A5" w14:textId="77777777" w:rsidR="00647801" w:rsidRPr="000D5169" w:rsidRDefault="00647801" w:rsidP="00746C6E">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11136529" w14:textId="04713C69" w:rsidR="00647801" w:rsidRPr="000D5169" w:rsidRDefault="00647801" w:rsidP="00746C6E">
            <w:pPr>
              <w:pStyle w:val="TableEntry"/>
              <w:rPr>
                <w:bCs/>
              </w:rPr>
            </w:pPr>
            <w:r w:rsidRPr="000D5169">
              <w:rPr>
                <w:bCs/>
              </w:rPr>
              <w:t>1..1</w:t>
            </w:r>
          </w:p>
        </w:tc>
        <w:tc>
          <w:tcPr>
            <w:tcW w:w="0" w:type="auto"/>
            <w:tcBorders>
              <w:top w:val="single" w:sz="4" w:space="0" w:color="auto"/>
              <w:left w:val="single" w:sz="4" w:space="0" w:color="auto"/>
              <w:bottom w:val="single" w:sz="4" w:space="0" w:color="auto"/>
              <w:right w:val="single" w:sz="4" w:space="0" w:color="auto"/>
            </w:tcBorders>
          </w:tcPr>
          <w:p w14:paraId="610D1465" w14:textId="77777777" w:rsidR="00647801" w:rsidRPr="000D5169" w:rsidRDefault="00647801" w:rsidP="00746C6E">
            <w:pPr>
              <w:pStyle w:val="TableEntry"/>
            </w:pPr>
          </w:p>
        </w:tc>
        <w:tc>
          <w:tcPr>
            <w:tcW w:w="0" w:type="auto"/>
            <w:tcBorders>
              <w:top w:val="single" w:sz="4" w:space="0" w:color="auto"/>
              <w:left w:val="single" w:sz="4" w:space="0" w:color="auto"/>
              <w:bottom w:val="single" w:sz="4" w:space="0" w:color="auto"/>
              <w:right w:val="single" w:sz="4" w:space="0" w:color="auto"/>
            </w:tcBorders>
          </w:tcPr>
          <w:p w14:paraId="301C7DAF" w14:textId="7064AB50" w:rsidR="00647801" w:rsidRPr="000D5169" w:rsidRDefault="00647801" w:rsidP="00746C6E">
            <w:pPr>
              <w:pStyle w:val="TableEntry"/>
            </w:pPr>
            <w:r w:rsidRPr="000D5169">
              <w:t>Result of output</w:t>
            </w:r>
          </w:p>
        </w:tc>
        <w:tc>
          <w:tcPr>
            <w:tcW w:w="0" w:type="auto"/>
            <w:tcBorders>
              <w:top w:val="single" w:sz="4" w:space="0" w:color="auto"/>
              <w:left w:val="single" w:sz="4" w:space="0" w:color="auto"/>
              <w:bottom w:val="single" w:sz="4" w:space="0" w:color="auto"/>
              <w:right w:val="single" w:sz="4" w:space="0" w:color="auto"/>
            </w:tcBorders>
          </w:tcPr>
          <w:p w14:paraId="500E675C" w14:textId="77777777" w:rsidR="00647801" w:rsidRPr="000D5169" w:rsidRDefault="00647801" w:rsidP="00746C6E">
            <w:pPr>
              <w:pStyle w:val="TableEntry"/>
              <w:rPr>
                <w:b/>
                <w:bCs/>
              </w:rPr>
            </w:pPr>
          </w:p>
        </w:tc>
      </w:tr>
    </w:tbl>
    <w:p w14:paraId="3E89AFA4" w14:textId="77777777" w:rsidR="004B0C04" w:rsidRPr="000D5169" w:rsidRDefault="004B0C04" w:rsidP="005B18DB">
      <w:pPr>
        <w:pStyle w:val="BodyText"/>
      </w:pPr>
    </w:p>
    <w:p w14:paraId="1EE13440" w14:textId="31A26857" w:rsidR="005B18DB" w:rsidRPr="000D5169" w:rsidRDefault="005B18DB" w:rsidP="005B18DB">
      <w:pPr>
        <w:pStyle w:val="BodyText"/>
      </w:pPr>
      <w:r w:rsidRPr="000D5169">
        <w:t xml:space="preserve">A FHIR Task </w:t>
      </w:r>
      <w:proofErr w:type="spellStart"/>
      <w:r w:rsidRPr="000D5169">
        <w:t>StructureDefinition</w:t>
      </w:r>
      <w:proofErr w:type="spellEnd"/>
      <w:r w:rsidRPr="000D5169">
        <w:t xml:space="preserve"> can be found in implementation materials – see ITI TF-2x: Appendix W for instructions on how to get to the implementation materials. </w:t>
      </w:r>
    </w:p>
    <w:p w14:paraId="524E5F55" w14:textId="77777777" w:rsidR="004E10EF" w:rsidRPr="000D5169" w:rsidRDefault="004E10EF" w:rsidP="006E57CF">
      <w:pPr>
        <w:pStyle w:val="BodyText"/>
      </w:pPr>
    </w:p>
    <w:p w14:paraId="5C0DC13E" w14:textId="77777777" w:rsidR="00EA4EA1" w:rsidRPr="000D5169" w:rsidRDefault="00EA4EA1" w:rsidP="00207571">
      <w:pPr>
        <w:pStyle w:val="PartTitle"/>
        <w:rPr>
          <w:highlight w:val="yellow"/>
        </w:rPr>
      </w:pPr>
      <w:bookmarkStart w:id="564" w:name="_Toc514934520"/>
      <w:r w:rsidRPr="000D5169">
        <w:lastRenderedPageBreak/>
        <w:t>Appendices</w:t>
      </w:r>
      <w:bookmarkEnd w:id="564"/>
      <w:r w:rsidRPr="000D5169">
        <w:rPr>
          <w:highlight w:val="yellow"/>
        </w:rPr>
        <w:t xml:space="preserve"> </w:t>
      </w:r>
    </w:p>
    <w:p w14:paraId="28E4D838" w14:textId="6F59C596" w:rsidR="002016D9" w:rsidRPr="00D251BA" w:rsidRDefault="002016D9" w:rsidP="00D251BA">
      <w:pPr>
        <w:pStyle w:val="Heading1"/>
        <w:numPr>
          <w:ilvl w:val="0"/>
          <w:numId w:val="0"/>
        </w:numPr>
        <w:rPr>
          <w:bCs/>
        </w:rPr>
      </w:pPr>
      <w:bookmarkStart w:id="565" w:name="_Toc514934521"/>
      <w:r w:rsidRPr="00D251BA">
        <w:rPr>
          <w:bCs/>
        </w:rPr>
        <w:lastRenderedPageBreak/>
        <w:t>Appendix D – DCP Proposed Mapping to XDW Profiles</w:t>
      </w:r>
      <w:bookmarkEnd w:id="565"/>
    </w:p>
    <w:p w14:paraId="4BBD4D2C" w14:textId="77777777" w:rsidR="003254E4" w:rsidRPr="000D5169" w:rsidRDefault="003254E4" w:rsidP="003254E4">
      <w:r w:rsidRPr="000D5169">
        <w:t>Cross-Enterprise Document Workflow (XDW) is a profile that provides the ability to define and manage workflows by sharing XDW “Workflow Document”. XDW Workflow Document keeps track of the state (current and previous) and all related input/output Documents involved in the workflow process.</w:t>
      </w:r>
    </w:p>
    <w:p w14:paraId="3846704B" w14:textId="77777777" w:rsidR="003254E4" w:rsidRPr="000D5169" w:rsidRDefault="003254E4" w:rsidP="003254E4">
      <w:r w:rsidRPr="000D5169">
        <w:t>XDW Workflow Document is made up of selected XDW “tasks” that defines all the needed process that completes the workflow. The list of needed process is the XDW “Workflow Definition”.</w:t>
      </w:r>
    </w:p>
    <w:p w14:paraId="014EC8E3" w14:textId="18547742" w:rsidR="003254E4" w:rsidRPr="000D5169" w:rsidRDefault="003254E4" w:rsidP="003254E4">
      <w:r w:rsidRPr="000D5169">
        <w:t xml:space="preserve">The DCP </w:t>
      </w:r>
      <w:r w:rsidR="00E87EE8">
        <w:t>Profile</w:t>
      </w:r>
      <w:r w:rsidRPr="000D5169">
        <w:t xml:space="preserve"> provides the ability to use Plan Definition and its referenced Activity Definitions to create actions. The actions created by the Activity Definition resource can be used as part of the care planning process. FHIR Task resource is one of the resources used in the care planning process. There exists a lot of similarity between XDW and DCP constructs. The following section provides a comparison between XDW and DCP elements as it relates to care planning. </w:t>
      </w:r>
    </w:p>
    <w:p w14:paraId="467D658F" w14:textId="7B6FCF9A" w:rsidR="003254E4" w:rsidRPr="00D251BA" w:rsidRDefault="00DC3EF2" w:rsidP="00D251BA">
      <w:pPr>
        <w:pStyle w:val="Heading2"/>
        <w:numPr>
          <w:ilvl w:val="0"/>
          <w:numId w:val="0"/>
        </w:numPr>
        <w:rPr>
          <w:bCs/>
          <w:noProof w:val="0"/>
        </w:rPr>
      </w:pPr>
      <w:bookmarkStart w:id="566" w:name="_Toc514934522"/>
      <w:r w:rsidRPr="00D251BA">
        <w:rPr>
          <w:bCs/>
          <w:noProof w:val="0"/>
        </w:rPr>
        <w:t>D.1</w:t>
      </w:r>
      <w:r w:rsidR="00C775A1" w:rsidRPr="00D251BA">
        <w:rPr>
          <w:bCs/>
          <w:noProof w:val="0"/>
        </w:rPr>
        <w:t xml:space="preserve"> </w:t>
      </w:r>
      <w:r w:rsidR="003254E4" w:rsidRPr="00D251BA">
        <w:rPr>
          <w:bCs/>
          <w:noProof w:val="0"/>
        </w:rPr>
        <w:t>Concepts</w:t>
      </w:r>
      <w:bookmarkEnd w:id="566"/>
      <w:r w:rsidR="003254E4" w:rsidRPr="00D251BA">
        <w:rPr>
          <w:bCs/>
          <w:noProof w:val="0"/>
        </w:rPr>
        <w:t xml:space="preserve"> </w:t>
      </w:r>
    </w:p>
    <w:p w14:paraId="53AE0886" w14:textId="0B7C42BB" w:rsidR="003254E4" w:rsidRPr="000D5169" w:rsidRDefault="003254E4" w:rsidP="003254E4">
      <w:r w:rsidRPr="000D5169">
        <w:t xml:space="preserve">Starting from the strong relations existing between DCP and XDW </w:t>
      </w:r>
      <w:r w:rsidR="00E87EE8">
        <w:t>Profile</w:t>
      </w:r>
      <w:r w:rsidRPr="000D5169">
        <w:t>s, it’s possible to individuate a parallelism between the objects involved in these two profiles:</w:t>
      </w:r>
    </w:p>
    <w:p w14:paraId="5689DF5C" w14:textId="50EBD361" w:rsidR="003254E4" w:rsidRPr="000D5169" w:rsidRDefault="003254E4" w:rsidP="00D251BA">
      <w:pPr>
        <w:pStyle w:val="ListNumber2"/>
        <w:numPr>
          <w:ilvl w:val="0"/>
          <w:numId w:val="29"/>
        </w:numPr>
      </w:pPr>
      <w:r w:rsidRPr="000D5169">
        <w:t xml:space="preserve">The Plan Definition provides support for Activity Definition to support the care planning process in the DCP </w:t>
      </w:r>
      <w:r w:rsidR="00E87EE8">
        <w:t>Profile</w:t>
      </w:r>
      <w:r w:rsidRPr="000D5169">
        <w:t xml:space="preserve">. This can be correlated with the Workflow Definition defined in XDW </w:t>
      </w:r>
      <w:r w:rsidR="00E87EE8">
        <w:t>Profile</w:t>
      </w:r>
      <w:r w:rsidRPr="000D5169">
        <w:t>s.</w:t>
      </w:r>
    </w:p>
    <w:p w14:paraId="024AAEBB" w14:textId="77777777" w:rsidR="003254E4" w:rsidRPr="000D5169" w:rsidRDefault="003254E4" w:rsidP="00D251BA">
      <w:pPr>
        <w:pStyle w:val="ListNumber2"/>
      </w:pPr>
      <w:r w:rsidRPr="000D5169">
        <w:t>The Activity Definition references the Task resource which can correlated with XDW Task defined in the XDW Workflow Definition.</w:t>
      </w:r>
    </w:p>
    <w:p w14:paraId="061DFB67" w14:textId="02190BF4" w:rsidR="003254E4" w:rsidRPr="000D5169" w:rsidRDefault="003254E4" w:rsidP="00D251BA">
      <w:pPr>
        <w:pStyle w:val="ListNumber2"/>
      </w:pPr>
      <w:r w:rsidRPr="000D5169">
        <w:t xml:space="preserve">The FHIR Care Plan use of the FHIR Task resource can be correlated with XDW Workflow Document as defined in XDW </w:t>
      </w:r>
      <w:r w:rsidR="00E87EE8">
        <w:t>Profile</w:t>
      </w:r>
      <w:r w:rsidRPr="000D5169">
        <w:t>.</w:t>
      </w:r>
    </w:p>
    <w:p w14:paraId="47424C20" w14:textId="77777777" w:rsidR="003254E4" w:rsidRPr="000D5169" w:rsidRDefault="003254E4" w:rsidP="00D251BA">
      <w:pPr>
        <w:pStyle w:val="ListNumber2"/>
      </w:pPr>
      <w:r w:rsidRPr="000D5169">
        <w:t>The Activity Definition’s referenced request and task resources as used by the DCP can be correlated with active XDW Tasks used in an XDW application. The FHIR Task resource has been profiled to support this workflow (see 6.6.5).</w:t>
      </w:r>
    </w:p>
    <w:p w14:paraId="556F50D0" w14:textId="15EC4FB5" w:rsidR="003254E4" w:rsidRPr="00D251BA" w:rsidRDefault="00DC3EF2" w:rsidP="00D251BA">
      <w:pPr>
        <w:pStyle w:val="Heading2"/>
        <w:numPr>
          <w:ilvl w:val="0"/>
          <w:numId w:val="0"/>
        </w:numPr>
        <w:rPr>
          <w:bCs/>
          <w:noProof w:val="0"/>
        </w:rPr>
      </w:pPr>
      <w:bookmarkStart w:id="567" w:name="_Toc514934523"/>
      <w:r w:rsidRPr="00D251BA">
        <w:rPr>
          <w:bCs/>
          <w:noProof w:val="0"/>
        </w:rPr>
        <w:t>D.2</w:t>
      </w:r>
      <w:r w:rsidR="00C775A1" w:rsidRPr="00D251BA">
        <w:rPr>
          <w:bCs/>
          <w:noProof w:val="0"/>
        </w:rPr>
        <w:t xml:space="preserve"> </w:t>
      </w:r>
      <w:r w:rsidR="003254E4" w:rsidRPr="00D251BA">
        <w:rPr>
          <w:bCs/>
          <w:noProof w:val="0"/>
        </w:rPr>
        <w:t>DCP to XDW Concept Mapping</w:t>
      </w:r>
      <w:bookmarkEnd w:id="567"/>
    </w:p>
    <w:p w14:paraId="2A7C2D61" w14:textId="25BA91D9" w:rsidR="003254E4" w:rsidRPr="000D5169" w:rsidRDefault="003254E4" w:rsidP="00D251BA">
      <w:pPr>
        <w:pStyle w:val="BodyText"/>
      </w:pPr>
      <w:r w:rsidRPr="000D5169">
        <w:t xml:space="preserve">In </w:t>
      </w:r>
      <w:r w:rsidR="00754764" w:rsidRPr="000D5169">
        <w:t>an</w:t>
      </w:r>
      <w:r w:rsidRPr="000D5169">
        <w:t xml:space="preserve"> XDW environment, DCP transactions can be mapped to XDW transactions using the following guideline:</w:t>
      </w:r>
    </w:p>
    <w:p w14:paraId="78E5B8B4" w14:textId="6F57A160" w:rsidR="003254E4" w:rsidRPr="000D5169" w:rsidRDefault="003254E4" w:rsidP="00D251BA">
      <w:pPr>
        <w:pStyle w:val="ListNumber2"/>
        <w:numPr>
          <w:ilvl w:val="0"/>
          <w:numId w:val="28"/>
        </w:numPr>
      </w:pPr>
      <w:r w:rsidRPr="000D5169">
        <w:t>[PCC-37] Update Care Plan transaction can be mapped to the creation of a Workflow Document. When this transaction is used to update a Care Plan, the mapping lead to the update of the Workflow Document already created. The Workflow Document elements</w:t>
      </w:r>
      <w:r w:rsidR="004F5E3C" w:rsidRPr="000D5169">
        <w:t xml:space="preserve"> shall be defined per the</w:t>
      </w:r>
      <w:r w:rsidRPr="000D5169">
        <w:t xml:space="preserve"> </w:t>
      </w:r>
      <w:r w:rsidR="004F5E3C" w:rsidRPr="000D5169">
        <w:t xml:space="preserve">concept mappings below. </w:t>
      </w:r>
    </w:p>
    <w:p w14:paraId="1FEBC2C2" w14:textId="77777777" w:rsidR="003254E4" w:rsidRPr="000D5169" w:rsidRDefault="003254E4" w:rsidP="00D251BA">
      <w:pPr>
        <w:pStyle w:val="ListNumber2"/>
      </w:pPr>
      <w:r w:rsidRPr="000D5169">
        <w:t>[PCC-38] Retrieve Care Plan transaction can be mapped to the retrieve of a Workflow Document.</w:t>
      </w:r>
    </w:p>
    <w:p w14:paraId="329B5F93" w14:textId="0048DBB5" w:rsidR="003254E4" w:rsidRPr="000D5169" w:rsidRDefault="003254E4" w:rsidP="00D251BA">
      <w:pPr>
        <w:pStyle w:val="ListNumber2"/>
      </w:pPr>
      <w:r w:rsidRPr="000D5169">
        <w:lastRenderedPageBreak/>
        <w:t>[PCC-41] Search for Care Plan transaction can be mapped to a query for searching Workflow Documents.</w:t>
      </w:r>
    </w:p>
    <w:p w14:paraId="2B89A784" w14:textId="77777777" w:rsidR="003079F5" w:rsidRPr="000D5169" w:rsidRDefault="003079F5" w:rsidP="00D251BA">
      <w:pPr>
        <w:pStyle w:val="BodyText"/>
      </w:pPr>
      <w:r w:rsidRPr="000D5169">
        <w:rPr>
          <w:noProof/>
          <w:lang w:eastAsia="it-IT"/>
        </w:rPr>
        <w:drawing>
          <wp:inline distT="0" distB="0" distL="0" distR="0" wp14:anchorId="4B0A6EF0" wp14:editId="475E7904">
            <wp:extent cx="5943600" cy="2165985"/>
            <wp:effectExtent l="0" t="0" r="0" b="5715"/>
            <wp:docPr id="688" name="Immagin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6..png"/>
                    <pic:cNvPicPr/>
                  </pic:nvPicPr>
                  <pic:blipFill>
                    <a:blip r:embed="rId55">
                      <a:extLst>
                        <a:ext uri="{28A0092B-C50C-407E-A947-70E740481C1C}">
                          <a14:useLocalDpi xmlns:a14="http://schemas.microsoft.com/office/drawing/2010/main" val="0"/>
                        </a:ext>
                      </a:extLst>
                    </a:blip>
                    <a:stretch>
                      <a:fillRect/>
                    </a:stretch>
                  </pic:blipFill>
                  <pic:spPr>
                    <a:xfrm>
                      <a:off x="0" y="0"/>
                      <a:ext cx="5950466" cy="2168487"/>
                    </a:xfrm>
                    <a:prstGeom prst="rect">
                      <a:avLst/>
                    </a:prstGeom>
                  </pic:spPr>
                </pic:pic>
              </a:graphicData>
            </a:graphic>
          </wp:inline>
        </w:drawing>
      </w:r>
    </w:p>
    <w:p w14:paraId="7DC5B412" w14:textId="5E6441C6" w:rsidR="00D67CAD" w:rsidRPr="000D5169" w:rsidRDefault="00D67CAD" w:rsidP="00D251BA">
      <w:pPr>
        <w:pStyle w:val="FigureTitle"/>
      </w:pPr>
      <w:r w:rsidRPr="000D5169">
        <w:t xml:space="preserve">Figure </w:t>
      </w:r>
      <w:r w:rsidR="00DC3EF2">
        <w:t>D.2</w:t>
      </w:r>
      <w:r w:rsidRPr="000D5169">
        <w:t>-1: DCP to XDW Concept Mapping Diagram</w:t>
      </w:r>
    </w:p>
    <w:p w14:paraId="7B07C7F1" w14:textId="473C22C5" w:rsidR="00216647" w:rsidRPr="000D5169" w:rsidRDefault="00DC3EF2" w:rsidP="00D251BA">
      <w:pPr>
        <w:pStyle w:val="Heading3"/>
      </w:pPr>
      <w:bookmarkStart w:id="568" w:name="_Toc514934524"/>
      <w:r>
        <w:t>D.2</w:t>
      </w:r>
      <w:r w:rsidR="002510A3" w:rsidRPr="000D5169">
        <w:t xml:space="preserve">.1 </w:t>
      </w:r>
      <w:r w:rsidR="00216647" w:rsidRPr="000D5169">
        <w:t xml:space="preserve">Mapping DCP </w:t>
      </w:r>
      <w:r w:rsidR="002510A3" w:rsidRPr="000D5169">
        <w:t xml:space="preserve">CarePlan resource </w:t>
      </w:r>
      <w:r w:rsidR="00216647" w:rsidRPr="000D5169">
        <w:t>to XDW Workflow Document</w:t>
      </w:r>
      <w:bookmarkEnd w:id="568"/>
    </w:p>
    <w:p w14:paraId="14449DA9" w14:textId="73B24A8C" w:rsidR="00216647" w:rsidRPr="000D5169" w:rsidRDefault="00216647" w:rsidP="00D251BA">
      <w:pPr>
        <w:pStyle w:val="BodyText"/>
      </w:pPr>
      <w:r w:rsidRPr="000D5169">
        <w:t xml:space="preserve">The purpose of this mapping exercise is to demonstrate a situation in which the DCP FHIR based profile and XDW </w:t>
      </w:r>
      <w:r w:rsidR="00E87EE8">
        <w:t>Profile</w:t>
      </w:r>
      <w:r w:rsidRPr="000D5169">
        <w:t xml:space="preserve">s can correlate. In order to support this, </w:t>
      </w:r>
      <w:r w:rsidR="002510A3" w:rsidRPr="000D5169">
        <w:t>mapping between DCP CarePlan</w:t>
      </w:r>
      <w:r w:rsidRPr="000D5169">
        <w:t xml:space="preserve"> resources and XDW Workflow Document is provided below. The purpose for doing this is to support the ability for DCP Care Plan Service that receives a CarePlan with referenced Task resources, will be able to translate this information into an XDW Workflow Document. </w:t>
      </w:r>
    </w:p>
    <w:p w14:paraId="27610D79" w14:textId="19E2D173" w:rsidR="00216647" w:rsidRPr="000D5169" w:rsidRDefault="002510A3" w:rsidP="000C7F8B">
      <w:pPr>
        <w:pStyle w:val="TableTitle"/>
        <w:rPr>
          <w:szCs w:val="22"/>
        </w:rPr>
      </w:pPr>
      <w:r w:rsidRPr="000D5169">
        <w:t xml:space="preserve">Table </w:t>
      </w:r>
      <w:r w:rsidR="00DC3EF2">
        <w:t>D.2</w:t>
      </w:r>
      <w:r w:rsidRPr="000D5169">
        <w:t>.1-1: DCP CarePlan resource to XDW Workflow Mapping</w:t>
      </w:r>
    </w:p>
    <w:tbl>
      <w:tblPr>
        <w:tblStyle w:val="TableGrid"/>
        <w:tblW w:w="10075" w:type="dxa"/>
        <w:tblLayout w:type="fixed"/>
        <w:tblLook w:val="04A0" w:firstRow="1" w:lastRow="0" w:firstColumn="1" w:lastColumn="0" w:noHBand="0" w:noVBand="1"/>
      </w:tblPr>
      <w:tblGrid>
        <w:gridCol w:w="2605"/>
        <w:gridCol w:w="3150"/>
        <w:gridCol w:w="2520"/>
        <w:gridCol w:w="1800"/>
      </w:tblGrid>
      <w:tr w:rsidR="000643B3" w:rsidRPr="000D5169" w14:paraId="75A90D72" w14:textId="77777777" w:rsidTr="00D251BA">
        <w:trPr>
          <w:cantSplit/>
          <w:tblHeader/>
        </w:trPr>
        <w:tc>
          <w:tcPr>
            <w:tcW w:w="2605" w:type="dxa"/>
            <w:shd w:val="clear" w:color="auto" w:fill="D9D9D9" w:themeFill="background1" w:themeFillShade="D9"/>
          </w:tcPr>
          <w:p w14:paraId="514EB3D2" w14:textId="77777777" w:rsidR="00216647" w:rsidRPr="000D5169" w:rsidRDefault="00216647" w:rsidP="00D251BA">
            <w:pPr>
              <w:pStyle w:val="TableEntryHeader"/>
            </w:pPr>
            <w:r w:rsidRPr="000D5169">
              <w:t>CarePlan resource elements</w:t>
            </w:r>
          </w:p>
        </w:tc>
        <w:tc>
          <w:tcPr>
            <w:tcW w:w="3150" w:type="dxa"/>
            <w:shd w:val="clear" w:color="auto" w:fill="D9D9D9" w:themeFill="background1" w:themeFillShade="D9"/>
          </w:tcPr>
          <w:p w14:paraId="53556976" w14:textId="77777777" w:rsidR="00216647" w:rsidRPr="000D5169" w:rsidRDefault="00216647" w:rsidP="00D251BA">
            <w:pPr>
              <w:pStyle w:val="TableEntryHeader"/>
            </w:pPr>
            <w:r w:rsidRPr="000D5169">
              <w:t>Description</w:t>
            </w:r>
          </w:p>
        </w:tc>
        <w:tc>
          <w:tcPr>
            <w:tcW w:w="2520" w:type="dxa"/>
            <w:shd w:val="clear" w:color="auto" w:fill="D9D9D9" w:themeFill="background1" w:themeFillShade="D9"/>
          </w:tcPr>
          <w:p w14:paraId="0EBBBC78" w14:textId="77777777" w:rsidR="00216647" w:rsidRPr="000D5169" w:rsidRDefault="00216647" w:rsidP="00D251BA">
            <w:pPr>
              <w:pStyle w:val="TableEntryHeader"/>
            </w:pPr>
            <w:r w:rsidRPr="000D5169">
              <w:t>XDW Workflow Document elements</w:t>
            </w:r>
          </w:p>
        </w:tc>
        <w:tc>
          <w:tcPr>
            <w:tcW w:w="1800" w:type="dxa"/>
            <w:shd w:val="clear" w:color="auto" w:fill="D9D9D9" w:themeFill="background1" w:themeFillShade="D9"/>
          </w:tcPr>
          <w:p w14:paraId="533A10F3" w14:textId="77777777" w:rsidR="00216647" w:rsidRPr="000D5169" w:rsidRDefault="00216647" w:rsidP="00D251BA">
            <w:pPr>
              <w:pStyle w:val="TableEntryHeader"/>
            </w:pPr>
            <w:r w:rsidRPr="000D5169">
              <w:t>Notes</w:t>
            </w:r>
          </w:p>
        </w:tc>
      </w:tr>
      <w:tr w:rsidR="00414FDA" w:rsidRPr="000D5169" w14:paraId="06131434" w14:textId="77777777" w:rsidTr="00D251BA">
        <w:trPr>
          <w:cantSplit/>
        </w:trPr>
        <w:tc>
          <w:tcPr>
            <w:tcW w:w="2605" w:type="dxa"/>
          </w:tcPr>
          <w:p w14:paraId="7175C014" w14:textId="77777777" w:rsidR="00216647" w:rsidRPr="000D5169" w:rsidRDefault="00216647" w:rsidP="000643B3">
            <w:pPr>
              <w:pStyle w:val="TableEntry"/>
            </w:pPr>
            <w:r w:rsidRPr="000D5169">
              <w:t>id</w:t>
            </w:r>
          </w:p>
        </w:tc>
        <w:tc>
          <w:tcPr>
            <w:tcW w:w="3150" w:type="dxa"/>
          </w:tcPr>
          <w:p w14:paraId="4D56AE3C" w14:textId="77777777" w:rsidR="00216647" w:rsidRPr="000D5169" w:rsidRDefault="00216647" w:rsidP="000643B3">
            <w:pPr>
              <w:pStyle w:val="TableEntry"/>
            </w:pPr>
            <w:r w:rsidRPr="000D5169">
              <w:t>Document Id</w:t>
            </w:r>
          </w:p>
        </w:tc>
        <w:tc>
          <w:tcPr>
            <w:tcW w:w="2520" w:type="dxa"/>
          </w:tcPr>
          <w:p w14:paraId="11670E17" w14:textId="77777777" w:rsidR="00216647" w:rsidRPr="000D5169" w:rsidRDefault="00216647" w:rsidP="00D251BA">
            <w:pPr>
              <w:pStyle w:val="TableEntry"/>
            </w:pPr>
            <w:r w:rsidRPr="000D5169">
              <w:t>id</w:t>
            </w:r>
          </w:p>
        </w:tc>
        <w:tc>
          <w:tcPr>
            <w:tcW w:w="1800" w:type="dxa"/>
          </w:tcPr>
          <w:p w14:paraId="3994371D" w14:textId="77777777" w:rsidR="00216647" w:rsidRPr="000D5169" w:rsidRDefault="00216647" w:rsidP="00D251BA">
            <w:pPr>
              <w:pStyle w:val="TableEntry"/>
            </w:pPr>
          </w:p>
        </w:tc>
      </w:tr>
      <w:tr w:rsidR="00414FDA" w:rsidRPr="000D5169" w14:paraId="4377A651" w14:textId="77777777" w:rsidTr="00D251BA">
        <w:trPr>
          <w:cantSplit/>
        </w:trPr>
        <w:tc>
          <w:tcPr>
            <w:tcW w:w="2605" w:type="dxa"/>
          </w:tcPr>
          <w:p w14:paraId="24FAB901" w14:textId="77777777" w:rsidR="00216647" w:rsidRPr="000D5169" w:rsidRDefault="00216647" w:rsidP="000643B3">
            <w:pPr>
              <w:pStyle w:val="TableEntry"/>
            </w:pPr>
            <w:r w:rsidRPr="000D5169">
              <w:t>meta</w:t>
            </w:r>
          </w:p>
        </w:tc>
        <w:tc>
          <w:tcPr>
            <w:tcW w:w="3150" w:type="dxa"/>
          </w:tcPr>
          <w:p w14:paraId="419811FC" w14:textId="77777777" w:rsidR="00216647" w:rsidRPr="000D5169" w:rsidRDefault="00216647" w:rsidP="000643B3">
            <w:pPr>
              <w:pStyle w:val="TableEntry"/>
            </w:pPr>
            <w:r w:rsidRPr="000D5169">
              <w:t>meta elements for resource</w:t>
            </w:r>
          </w:p>
        </w:tc>
        <w:tc>
          <w:tcPr>
            <w:tcW w:w="2520" w:type="dxa"/>
          </w:tcPr>
          <w:p w14:paraId="01F6DA5A" w14:textId="77777777" w:rsidR="00216647" w:rsidRPr="000D5169" w:rsidRDefault="00216647" w:rsidP="00D251BA">
            <w:pPr>
              <w:pStyle w:val="TableEntry"/>
            </w:pPr>
            <w:r w:rsidRPr="000D5169">
              <w:t>Mapping defined on children elements</w:t>
            </w:r>
          </w:p>
        </w:tc>
        <w:tc>
          <w:tcPr>
            <w:tcW w:w="1800" w:type="dxa"/>
          </w:tcPr>
          <w:p w14:paraId="76234E16" w14:textId="77777777" w:rsidR="00216647" w:rsidRPr="000D5169" w:rsidRDefault="00216647" w:rsidP="00D251BA">
            <w:pPr>
              <w:pStyle w:val="TableEntry"/>
            </w:pPr>
          </w:p>
        </w:tc>
      </w:tr>
      <w:tr w:rsidR="00414FDA" w:rsidRPr="000D5169" w14:paraId="49556111" w14:textId="77777777" w:rsidTr="00D251BA">
        <w:trPr>
          <w:cantSplit/>
        </w:trPr>
        <w:tc>
          <w:tcPr>
            <w:tcW w:w="2605" w:type="dxa"/>
          </w:tcPr>
          <w:p w14:paraId="5365E849" w14:textId="759D3AF8" w:rsidR="00140D31" w:rsidRPr="000D5169" w:rsidRDefault="00140D31" w:rsidP="000643B3">
            <w:pPr>
              <w:pStyle w:val="TableEntry"/>
            </w:pPr>
            <w:r w:rsidRPr="000D5169">
              <w:t xml:space="preserve">… </w:t>
            </w:r>
            <w:proofErr w:type="spellStart"/>
            <w:r w:rsidRPr="000D5169">
              <w:t>versionId</w:t>
            </w:r>
            <w:proofErr w:type="spellEnd"/>
          </w:p>
        </w:tc>
        <w:tc>
          <w:tcPr>
            <w:tcW w:w="3150" w:type="dxa"/>
          </w:tcPr>
          <w:tbl>
            <w:tblPr>
              <w:tblW w:w="343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436"/>
            </w:tblGrid>
            <w:tr w:rsidR="00140D31" w:rsidRPr="000D5169" w14:paraId="4AE09B44" w14:textId="77777777" w:rsidTr="004C6712">
              <w:tc>
                <w:tcPr>
                  <w:tcW w:w="3436" w:type="dxa"/>
                  <w:shd w:val="clear" w:color="auto" w:fill="FFFFFF"/>
                  <w:tcMar>
                    <w:top w:w="45" w:type="dxa"/>
                    <w:left w:w="45" w:type="dxa"/>
                    <w:bottom w:w="45" w:type="dxa"/>
                    <w:right w:w="45" w:type="dxa"/>
                  </w:tcMar>
                  <w:hideMark/>
                </w:tcPr>
                <w:p w14:paraId="7BC8E71A" w14:textId="77777777" w:rsidR="00085A70" w:rsidRPr="000D5169" w:rsidRDefault="00140D31" w:rsidP="00085A70">
                  <w:pPr>
                    <w:pStyle w:val="TableEntry"/>
                  </w:pPr>
                  <w:r w:rsidRPr="000D5169">
                    <w:t xml:space="preserve">The version specific identifier, as it </w:t>
                  </w:r>
                </w:p>
                <w:p w14:paraId="3DACBBB4" w14:textId="77777777" w:rsidR="00085A70" w:rsidRPr="000D5169" w:rsidRDefault="00140D31" w:rsidP="00085A70">
                  <w:pPr>
                    <w:pStyle w:val="TableEntry"/>
                  </w:pPr>
                  <w:r w:rsidRPr="000D5169">
                    <w:t>appears in the version portion of the</w:t>
                  </w:r>
                </w:p>
                <w:p w14:paraId="078D180F" w14:textId="2D89F488" w:rsidR="00140D31" w:rsidRPr="00D251BA" w:rsidRDefault="00140D31" w:rsidP="00085A70">
                  <w:pPr>
                    <w:pStyle w:val="TableEntry"/>
                  </w:pPr>
                  <w:r w:rsidRPr="000D5169">
                    <w:t xml:space="preserve"> URL. This value changes when the resource is created, updated, or deleted.</w:t>
                  </w:r>
                </w:p>
              </w:tc>
            </w:tr>
          </w:tbl>
          <w:p w14:paraId="25B152CD" w14:textId="77777777" w:rsidR="00140D31" w:rsidRPr="000D5169" w:rsidRDefault="00140D31" w:rsidP="00D251BA">
            <w:pPr>
              <w:pStyle w:val="TableEntry"/>
            </w:pPr>
          </w:p>
        </w:tc>
        <w:tc>
          <w:tcPr>
            <w:tcW w:w="2520" w:type="dxa"/>
          </w:tcPr>
          <w:p w14:paraId="1EC246CF" w14:textId="77777777" w:rsidR="00140D31" w:rsidRPr="000D5169" w:rsidRDefault="00140D31" w:rsidP="00D251BA">
            <w:pPr>
              <w:pStyle w:val="TableEntry"/>
            </w:pPr>
            <w:proofErr w:type="spellStart"/>
            <w:r w:rsidRPr="000D5169">
              <w:t>workflowDocumentSequenceNumber</w:t>
            </w:r>
            <w:proofErr w:type="spellEnd"/>
          </w:p>
        </w:tc>
        <w:tc>
          <w:tcPr>
            <w:tcW w:w="1800" w:type="dxa"/>
          </w:tcPr>
          <w:p w14:paraId="1E233FDA" w14:textId="77777777" w:rsidR="00140D31" w:rsidRPr="000D5169" w:rsidRDefault="00140D31" w:rsidP="00D251BA">
            <w:pPr>
              <w:pStyle w:val="TableEntry"/>
            </w:pPr>
          </w:p>
        </w:tc>
      </w:tr>
      <w:tr w:rsidR="00414FDA" w:rsidRPr="000D5169" w14:paraId="3BDA7280" w14:textId="77777777" w:rsidTr="00D251BA">
        <w:trPr>
          <w:cantSplit/>
        </w:trPr>
        <w:tc>
          <w:tcPr>
            <w:tcW w:w="2605" w:type="dxa"/>
          </w:tcPr>
          <w:p w14:paraId="33D4691C" w14:textId="0CE7103F" w:rsidR="00140D31" w:rsidRPr="000D5169" w:rsidRDefault="00140D31" w:rsidP="000643B3">
            <w:pPr>
              <w:pStyle w:val="TableEntry"/>
            </w:pPr>
            <w:r w:rsidRPr="000D5169">
              <w:t xml:space="preserve">… </w:t>
            </w:r>
            <w:proofErr w:type="spellStart"/>
            <w:r w:rsidRPr="000D5169">
              <w:t>lastUpdated</w:t>
            </w:r>
            <w:proofErr w:type="spellEnd"/>
          </w:p>
        </w:tc>
        <w:tc>
          <w:tcPr>
            <w:tcW w:w="3150" w:type="dxa"/>
          </w:tcPr>
          <w:p w14:paraId="76D128EA" w14:textId="77777777" w:rsidR="00140D31" w:rsidRPr="000D5169" w:rsidRDefault="00140D31" w:rsidP="000643B3">
            <w:pPr>
              <w:pStyle w:val="TableEntry"/>
            </w:pPr>
            <w:r w:rsidRPr="000D5169">
              <w:t>When the last update occurred</w:t>
            </w:r>
          </w:p>
        </w:tc>
        <w:tc>
          <w:tcPr>
            <w:tcW w:w="2520" w:type="dxa"/>
          </w:tcPr>
          <w:p w14:paraId="511B9FBA" w14:textId="77777777" w:rsidR="00140D31" w:rsidRPr="000D5169" w:rsidRDefault="00140D31" w:rsidP="00D251BA">
            <w:pPr>
              <w:pStyle w:val="TableEntry"/>
            </w:pPr>
            <w:proofErr w:type="spellStart"/>
            <w:r w:rsidRPr="000D5169">
              <w:t>effectiveTime</w:t>
            </w:r>
            <w:proofErr w:type="spellEnd"/>
          </w:p>
        </w:tc>
        <w:tc>
          <w:tcPr>
            <w:tcW w:w="1800" w:type="dxa"/>
          </w:tcPr>
          <w:p w14:paraId="2BCB9330" w14:textId="77777777" w:rsidR="00140D31" w:rsidRPr="000D5169" w:rsidRDefault="00140D31" w:rsidP="00D251BA">
            <w:pPr>
              <w:pStyle w:val="TableEntry"/>
            </w:pPr>
          </w:p>
        </w:tc>
      </w:tr>
      <w:tr w:rsidR="00414FDA" w:rsidRPr="000D5169" w14:paraId="652321A4" w14:textId="77777777" w:rsidTr="00D251BA">
        <w:trPr>
          <w:cantSplit/>
        </w:trPr>
        <w:tc>
          <w:tcPr>
            <w:tcW w:w="2605" w:type="dxa"/>
          </w:tcPr>
          <w:p w14:paraId="0B82EF4C" w14:textId="30559848" w:rsidR="00140D31" w:rsidRPr="000D5169" w:rsidRDefault="00140D31" w:rsidP="000643B3">
            <w:pPr>
              <w:pStyle w:val="TableEntry"/>
              <w:rPr>
                <w:bCs/>
              </w:rPr>
            </w:pPr>
            <w:r w:rsidRPr="000D5169">
              <w:rPr>
                <w:bCs/>
              </w:rPr>
              <w:t>… security</w:t>
            </w:r>
          </w:p>
        </w:tc>
        <w:tc>
          <w:tcPr>
            <w:tcW w:w="3150" w:type="dxa"/>
          </w:tcPr>
          <w:p w14:paraId="3922DF99" w14:textId="77777777" w:rsidR="00140D31" w:rsidRPr="000D5169" w:rsidRDefault="00140D31" w:rsidP="000643B3">
            <w:pPr>
              <w:pStyle w:val="TableEntry"/>
              <w:rPr>
                <w:bCs/>
              </w:rPr>
            </w:pPr>
            <w:r w:rsidRPr="000D5169">
              <w:rPr>
                <w:bCs/>
              </w:rPr>
              <w:t>Security labels applied to this resource</w:t>
            </w:r>
          </w:p>
        </w:tc>
        <w:tc>
          <w:tcPr>
            <w:tcW w:w="2520" w:type="dxa"/>
          </w:tcPr>
          <w:p w14:paraId="09E8B1C6" w14:textId="77777777" w:rsidR="00140D31" w:rsidRPr="000D5169" w:rsidRDefault="00140D31" w:rsidP="00D251BA">
            <w:pPr>
              <w:pStyle w:val="TableEntry"/>
            </w:pPr>
            <w:proofErr w:type="spellStart"/>
            <w:r w:rsidRPr="000D5169">
              <w:t>confidentialityCode</w:t>
            </w:r>
            <w:proofErr w:type="spellEnd"/>
          </w:p>
        </w:tc>
        <w:tc>
          <w:tcPr>
            <w:tcW w:w="1800" w:type="dxa"/>
          </w:tcPr>
          <w:p w14:paraId="3EF8AD74" w14:textId="77777777" w:rsidR="00140D31" w:rsidRPr="000D5169" w:rsidRDefault="00140D31" w:rsidP="00D251BA">
            <w:pPr>
              <w:pStyle w:val="TableEntry"/>
            </w:pPr>
          </w:p>
        </w:tc>
      </w:tr>
      <w:tr w:rsidR="00414FDA" w:rsidRPr="000D5169" w14:paraId="0B5DC083" w14:textId="77777777" w:rsidTr="00D251BA">
        <w:trPr>
          <w:cantSplit/>
        </w:trPr>
        <w:tc>
          <w:tcPr>
            <w:tcW w:w="2605" w:type="dxa"/>
          </w:tcPr>
          <w:p w14:paraId="0FCE7D01" w14:textId="77777777" w:rsidR="00216647" w:rsidRPr="000D5169" w:rsidRDefault="00216647" w:rsidP="000643B3">
            <w:pPr>
              <w:pStyle w:val="TableEntry"/>
            </w:pPr>
            <w:proofErr w:type="spellStart"/>
            <w:r w:rsidRPr="000D5169">
              <w:t>implicitRules</w:t>
            </w:r>
            <w:proofErr w:type="spellEnd"/>
          </w:p>
        </w:tc>
        <w:tc>
          <w:tcPr>
            <w:tcW w:w="3150" w:type="dxa"/>
          </w:tcPr>
          <w:p w14:paraId="7F9E3C77" w14:textId="77777777" w:rsidR="00216647" w:rsidRPr="000D5169" w:rsidRDefault="00216647" w:rsidP="00D251BA">
            <w:pPr>
              <w:pStyle w:val="TableEntry"/>
            </w:pPr>
            <w:r w:rsidRPr="000D5169">
              <w:t>A reference to a set of rules that were followed when the resource was constructed, and which must be understood when processing the content. (</w:t>
            </w:r>
            <w:proofErr w:type="spellStart"/>
            <w:r w:rsidRPr="000D5169">
              <w:t>uri</w:t>
            </w:r>
            <w:proofErr w:type="spellEnd"/>
            <w:r w:rsidRPr="000D5169">
              <w:t>)</w:t>
            </w:r>
          </w:p>
        </w:tc>
        <w:tc>
          <w:tcPr>
            <w:tcW w:w="2520" w:type="dxa"/>
          </w:tcPr>
          <w:p w14:paraId="7482AEC4" w14:textId="2076D163" w:rsidR="00216647" w:rsidRPr="000D5169" w:rsidRDefault="00216647" w:rsidP="00D251BA">
            <w:pPr>
              <w:pStyle w:val="TableEntry"/>
            </w:pPr>
            <w:proofErr w:type="spellStart"/>
            <w:r w:rsidRPr="000D5169">
              <w:t>workflowDefinitionReference</w:t>
            </w:r>
            <w:proofErr w:type="spellEnd"/>
            <w:r w:rsidRPr="000D5169">
              <w:t xml:space="preserve"> (</w:t>
            </w:r>
            <w:proofErr w:type="spellStart"/>
            <w:proofErr w:type="gramStart"/>
            <w:r w:rsidRPr="000D5169">
              <w:t>urn:oid</w:t>
            </w:r>
            <w:proofErr w:type="spellEnd"/>
            <w:proofErr w:type="gramEnd"/>
            <w:r w:rsidRPr="000D5169">
              <w:t>:</w:t>
            </w:r>
            <w:r w:rsidR="000643B3" w:rsidRPr="000D5169">
              <w:t xml:space="preserve"> t</w:t>
            </w:r>
            <w:r w:rsidRPr="000D5169">
              <w:t>hat defines the kind of Workflow Document)</w:t>
            </w:r>
          </w:p>
        </w:tc>
        <w:tc>
          <w:tcPr>
            <w:tcW w:w="1800" w:type="dxa"/>
          </w:tcPr>
          <w:p w14:paraId="54779A0D" w14:textId="77777777" w:rsidR="00216647" w:rsidRPr="000D5169" w:rsidRDefault="00216647" w:rsidP="00D251BA">
            <w:pPr>
              <w:pStyle w:val="TableEntry"/>
            </w:pPr>
            <w:r w:rsidRPr="000D5169">
              <w:t xml:space="preserve">Could be the solution for FHIR </w:t>
            </w:r>
            <w:proofErr w:type="spellStart"/>
            <w:r w:rsidRPr="000D5169">
              <w:t>typeCode</w:t>
            </w:r>
            <w:proofErr w:type="spellEnd"/>
          </w:p>
        </w:tc>
      </w:tr>
      <w:tr w:rsidR="00414FDA" w:rsidRPr="000D5169" w14:paraId="2B59EBF6" w14:textId="77777777" w:rsidTr="00D251BA">
        <w:trPr>
          <w:cantSplit/>
        </w:trPr>
        <w:tc>
          <w:tcPr>
            <w:tcW w:w="2605" w:type="dxa"/>
          </w:tcPr>
          <w:p w14:paraId="26AF28A0" w14:textId="77777777" w:rsidR="00216647" w:rsidRPr="000D5169" w:rsidRDefault="00216647" w:rsidP="000643B3">
            <w:pPr>
              <w:pStyle w:val="TableEntry"/>
            </w:pPr>
            <w:r w:rsidRPr="000D5169">
              <w:lastRenderedPageBreak/>
              <w:t xml:space="preserve">identifier </w:t>
            </w:r>
          </w:p>
        </w:tc>
        <w:tc>
          <w:tcPr>
            <w:tcW w:w="3150" w:type="dxa"/>
          </w:tcPr>
          <w:p w14:paraId="28B63D18" w14:textId="77777777" w:rsidR="00216647" w:rsidRPr="000D5169" w:rsidRDefault="00216647" w:rsidP="000643B3">
            <w:pPr>
              <w:pStyle w:val="TableEntry"/>
            </w:pPr>
            <w:r w:rsidRPr="000D5169">
              <w:t>External Ids for this plan. This version of the profile requires at least one identifier</w:t>
            </w:r>
          </w:p>
        </w:tc>
        <w:tc>
          <w:tcPr>
            <w:tcW w:w="2520" w:type="dxa"/>
          </w:tcPr>
          <w:p w14:paraId="725299AF" w14:textId="77777777" w:rsidR="00216647" w:rsidRPr="000D5169" w:rsidRDefault="00216647" w:rsidP="00D251BA">
            <w:pPr>
              <w:pStyle w:val="TableEntry"/>
            </w:pPr>
            <w:proofErr w:type="spellStart"/>
            <w:r w:rsidRPr="000D5169">
              <w:t>workflowInstanceId</w:t>
            </w:r>
            <w:proofErr w:type="spellEnd"/>
          </w:p>
        </w:tc>
        <w:tc>
          <w:tcPr>
            <w:tcW w:w="1800" w:type="dxa"/>
          </w:tcPr>
          <w:p w14:paraId="65DEB1DA" w14:textId="77777777" w:rsidR="00216647" w:rsidRPr="000D5169" w:rsidRDefault="00216647" w:rsidP="00D251BA">
            <w:pPr>
              <w:pStyle w:val="TableEntry"/>
            </w:pPr>
          </w:p>
        </w:tc>
      </w:tr>
      <w:tr w:rsidR="00414FDA" w:rsidRPr="000D5169" w14:paraId="5B1670F7" w14:textId="77777777" w:rsidTr="00D251BA">
        <w:trPr>
          <w:cantSplit/>
        </w:trPr>
        <w:tc>
          <w:tcPr>
            <w:tcW w:w="2605" w:type="dxa"/>
          </w:tcPr>
          <w:p w14:paraId="33BE0832" w14:textId="77777777" w:rsidR="00216647" w:rsidRPr="000D5169" w:rsidRDefault="00216647" w:rsidP="000643B3">
            <w:pPr>
              <w:pStyle w:val="TableEntry"/>
            </w:pPr>
            <w:r w:rsidRPr="000D5169">
              <w:t>definition</w:t>
            </w:r>
          </w:p>
        </w:tc>
        <w:tc>
          <w:tcPr>
            <w:tcW w:w="3150" w:type="dxa"/>
          </w:tcPr>
          <w:p w14:paraId="1C4D391D" w14:textId="77777777" w:rsidR="00216647" w:rsidRPr="000D5169" w:rsidRDefault="00216647" w:rsidP="000643B3">
            <w:pPr>
              <w:pStyle w:val="TableEntry"/>
            </w:pPr>
            <w:r w:rsidRPr="000D5169">
              <w:t>Protocol or definition</w:t>
            </w:r>
          </w:p>
        </w:tc>
        <w:tc>
          <w:tcPr>
            <w:tcW w:w="2520" w:type="dxa"/>
          </w:tcPr>
          <w:p w14:paraId="5994C3EF" w14:textId="77777777" w:rsidR="00216647" w:rsidRPr="000D5169" w:rsidRDefault="00216647" w:rsidP="00D251BA">
            <w:pPr>
              <w:pStyle w:val="TableEntry"/>
            </w:pPr>
            <w:proofErr w:type="spellStart"/>
            <w:r w:rsidRPr="000D5169">
              <w:t>TaskList</w:t>
            </w:r>
            <w:proofErr w:type="spellEnd"/>
            <w:r w:rsidRPr="000D5169">
              <w:t>/</w:t>
            </w:r>
            <w:proofErr w:type="spellStart"/>
            <w:r w:rsidRPr="000D5169">
              <w:t>XDWTask</w:t>
            </w:r>
            <w:proofErr w:type="spellEnd"/>
            <w:r w:rsidRPr="000D5169">
              <w:t>/</w:t>
            </w:r>
            <w:proofErr w:type="spellStart"/>
            <w:r w:rsidRPr="000D5169">
              <w:t>TaskData</w:t>
            </w:r>
            <w:proofErr w:type="spellEnd"/>
            <w:r w:rsidRPr="000D5169">
              <w:t>/input for the first task with FHIR resource PlanDefinition</w:t>
            </w:r>
          </w:p>
        </w:tc>
        <w:tc>
          <w:tcPr>
            <w:tcW w:w="1800" w:type="dxa"/>
          </w:tcPr>
          <w:p w14:paraId="3B2D7CB8" w14:textId="77777777" w:rsidR="00216647" w:rsidRPr="000D5169" w:rsidRDefault="00216647" w:rsidP="00D251BA">
            <w:pPr>
              <w:pStyle w:val="TableEntry"/>
            </w:pPr>
          </w:p>
        </w:tc>
      </w:tr>
      <w:tr w:rsidR="00414FDA" w:rsidRPr="000D5169" w14:paraId="069747A8" w14:textId="77777777" w:rsidTr="00D251BA">
        <w:trPr>
          <w:cantSplit/>
        </w:trPr>
        <w:tc>
          <w:tcPr>
            <w:tcW w:w="2605" w:type="dxa"/>
          </w:tcPr>
          <w:p w14:paraId="06F89092" w14:textId="77777777" w:rsidR="00216647" w:rsidRPr="000D5169" w:rsidRDefault="00216647" w:rsidP="000643B3">
            <w:pPr>
              <w:pStyle w:val="TableEntry"/>
            </w:pPr>
            <w:proofErr w:type="spellStart"/>
            <w:r w:rsidRPr="000D5169">
              <w:t>basedOn</w:t>
            </w:r>
            <w:proofErr w:type="spellEnd"/>
          </w:p>
        </w:tc>
        <w:tc>
          <w:tcPr>
            <w:tcW w:w="3150" w:type="dxa"/>
          </w:tcPr>
          <w:p w14:paraId="08CEE68B" w14:textId="77777777" w:rsidR="00216647" w:rsidRPr="000D5169" w:rsidRDefault="00216647" w:rsidP="000643B3">
            <w:pPr>
              <w:pStyle w:val="TableEntry"/>
            </w:pPr>
            <w:r w:rsidRPr="000D5169">
              <w:t xml:space="preserve">Fulfills care plan (reference carePlan). This version of the profile requires that a related </w:t>
            </w:r>
            <w:proofErr w:type="spellStart"/>
            <w:r w:rsidRPr="000D5169">
              <w:t>DynamicCarePlan</w:t>
            </w:r>
            <w:proofErr w:type="spellEnd"/>
            <w:r w:rsidRPr="000D5169">
              <w:t xml:space="preserve"> be referenced when </w:t>
            </w:r>
            <w:proofErr w:type="spellStart"/>
            <w:r w:rsidRPr="000D5169">
              <w:t>basedOn</w:t>
            </w:r>
            <w:proofErr w:type="spellEnd"/>
          </w:p>
        </w:tc>
        <w:tc>
          <w:tcPr>
            <w:tcW w:w="2520" w:type="dxa"/>
          </w:tcPr>
          <w:p w14:paraId="046F0A23" w14:textId="77777777" w:rsidR="00216647" w:rsidRPr="000D5169" w:rsidRDefault="00216647" w:rsidP="00D251BA">
            <w:pPr>
              <w:pStyle w:val="TableEntry"/>
            </w:pPr>
            <w:proofErr w:type="spellStart"/>
            <w:r w:rsidRPr="000D5169">
              <w:t>TaskList</w:t>
            </w:r>
            <w:proofErr w:type="spellEnd"/>
            <w:r w:rsidRPr="000D5169">
              <w:t>/</w:t>
            </w:r>
            <w:proofErr w:type="spellStart"/>
            <w:r w:rsidRPr="000D5169">
              <w:t>XDWTask</w:t>
            </w:r>
            <w:proofErr w:type="spellEnd"/>
            <w:r w:rsidRPr="000D5169">
              <w:t>/</w:t>
            </w:r>
            <w:proofErr w:type="spellStart"/>
            <w:r w:rsidRPr="000D5169">
              <w:t>TaskData</w:t>
            </w:r>
            <w:proofErr w:type="spellEnd"/>
            <w:r w:rsidRPr="000D5169">
              <w:t>/input for the first task with FHIR resource CarePlan</w:t>
            </w:r>
          </w:p>
        </w:tc>
        <w:tc>
          <w:tcPr>
            <w:tcW w:w="1800" w:type="dxa"/>
          </w:tcPr>
          <w:p w14:paraId="32E49790" w14:textId="77777777" w:rsidR="00216647" w:rsidRPr="000D5169" w:rsidRDefault="00216647" w:rsidP="00D251BA">
            <w:pPr>
              <w:pStyle w:val="TableEntry"/>
            </w:pPr>
          </w:p>
        </w:tc>
      </w:tr>
      <w:tr w:rsidR="00414FDA" w:rsidRPr="000D5169" w14:paraId="76F161BD" w14:textId="77777777" w:rsidTr="00D251BA">
        <w:trPr>
          <w:cantSplit/>
        </w:trPr>
        <w:tc>
          <w:tcPr>
            <w:tcW w:w="2605" w:type="dxa"/>
          </w:tcPr>
          <w:p w14:paraId="74A4B16C" w14:textId="77777777" w:rsidR="00216647" w:rsidRPr="000D5169" w:rsidRDefault="00216647" w:rsidP="000643B3">
            <w:pPr>
              <w:pStyle w:val="TableEntry"/>
            </w:pPr>
            <w:r w:rsidRPr="000D5169">
              <w:t>replaces</w:t>
            </w:r>
          </w:p>
        </w:tc>
        <w:tc>
          <w:tcPr>
            <w:tcW w:w="3150" w:type="dxa"/>
          </w:tcPr>
          <w:p w14:paraId="6D3781AE" w14:textId="77777777" w:rsidR="00216647" w:rsidRPr="000D5169" w:rsidRDefault="00216647" w:rsidP="000643B3">
            <w:pPr>
              <w:pStyle w:val="TableEntry"/>
            </w:pPr>
            <w:r w:rsidRPr="000D5169">
              <w:t xml:space="preserve">CarePlan replaced by this CarePlan (reference carePlan). This version of the profile requires that a related </w:t>
            </w:r>
            <w:proofErr w:type="spellStart"/>
            <w:r w:rsidRPr="000D5169">
              <w:t>DynamicCarePlan</w:t>
            </w:r>
            <w:proofErr w:type="spellEnd"/>
            <w:r w:rsidRPr="000D5169">
              <w:t xml:space="preserve"> be referenced when replaced</w:t>
            </w:r>
          </w:p>
        </w:tc>
        <w:tc>
          <w:tcPr>
            <w:tcW w:w="2520" w:type="dxa"/>
          </w:tcPr>
          <w:p w14:paraId="0576DD63" w14:textId="77777777" w:rsidR="00216647" w:rsidRPr="000D5169" w:rsidRDefault="00216647" w:rsidP="00D251BA">
            <w:pPr>
              <w:pStyle w:val="TableEntry"/>
            </w:pPr>
            <w:proofErr w:type="spellStart"/>
            <w:r w:rsidRPr="000D5169">
              <w:t>TaskList</w:t>
            </w:r>
            <w:proofErr w:type="spellEnd"/>
            <w:r w:rsidRPr="000D5169">
              <w:t>/</w:t>
            </w:r>
            <w:proofErr w:type="spellStart"/>
            <w:r w:rsidRPr="000D5169">
              <w:t>XDWTask</w:t>
            </w:r>
            <w:proofErr w:type="spellEnd"/>
            <w:r w:rsidRPr="000D5169">
              <w:t>/</w:t>
            </w:r>
            <w:proofErr w:type="spellStart"/>
            <w:r w:rsidRPr="000D5169">
              <w:t>TaskData</w:t>
            </w:r>
            <w:proofErr w:type="spellEnd"/>
            <w:r w:rsidRPr="000D5169">
              <w:t>/input for the first task with FHIR resource CarePlan</w:t>
            </w:r>
          </w:p>
        </w:tc>
        <w:tc>
          <w:tcPr>
            <w:tcW w:w="1800" w:type="dxa"/>
          </w:tcPr>
          <w:p w14:paraId="3C17C51B" w14:textId="77777777" w:rsidR="00216647" w:rsidRPr="000D5169" w:rsidRDefault="00216647" w:rsidP="00D251BA">
            <w:pPr>
              <w:pStyle w:val="TableEntry"/>
            </w:pPr>
          </w:p>
        </w:tc>
      </w:tr>
      <w:tr w:rsidR="00414FDA" w:rsidRPr="000D5169" w14:paraId="34B619FE" w14:textId="77777777" w:rsidTr="00D251BA">
        <w:trPr>
          <w:cantSplit/>
        </w:trPr>
        <w:tc>
          <w:tcPr>
            <w:tcW w:w="2605" w:type="dxa"/>
          </w:tcPr>
          <w:p w14:paraId="253F940F" w14:textId="77777777" w:rsidR="00216647" w:rsidRPr="000D5169" w:rsidRDefault="00216647" w:rsidP="000643B3">
            <w:pPr>
              <w:pStyle w:val="TableEntry"/>
            </w:pPr>
            <w:proofErr w:type="spellStart"/>
            <w:r w:rsidRPr="000D5169">
              <w:t>partOf</w:t>
            </w:r>
            <w:proofErr w:type="spellEnd"/>
          </w:p>
        </w:tc>
        <w:tc>
          <w:tcPr>
            <w:tcW w:w="3150" w:type="dxa"/>
          </w:tcPr>
          <w:p w14:paraId="131FDBCB" w14:textId="77777777" w:rsidR="00216647" w:rsidRPr="000D5169" w:rsidRDefault="00216647" w:rsidP="000643B3">
            <w:pPr>
              <w:pStyle w:val="TableEntry"/>
            </w:pPr>
            <w:r w:rsidRPr="000D5169">
              <w:t xml:space="preserve">Part of referenced CarePlan (reference carePlan). This version of the profile requires that a related </w:t>
            </w:r>
            <w:proofErr w:type="spellStart"/>
            <w:r w:rsidRPr="000D5169">
              <w:t>DynamicCarePlan</w:t>
            </w:r>
            <w:proofErr w:type="spellEnd"/>
            <w:r w:rsidRPr="000D5169">
              <w:t xml:space="preserve"> be referenced when part of.</w:t>
            </w:r>
          </w:p>
        </w:tc>
        <w:tc>
          <w:tcPr>
            <w:tcW w:w="2520" w:type="dxa"/>
          </w:tcPr>
          <w:p w14:paraId="483FB424" w14:textId="77777777" w:rsidR="00216647" w:rsidRPr="000D5169" w:rsidRDefault="00216647" w:rsidP="00D251BA">
            <w:pPr>
              <w:pStyle w:val="TableEntry"/>
            </w:pPr>
            <w:proofErr w:type="spellStart"/>
            <w:r w:rsidRPr="000D5169">
              <w:t>TaskList</w:t>
            </w:r>
            <w:proofErr w:type="spellEnd"/>
            <w:r w:rsidRPr="000D5169">
              <w:t>/</w:t>
            </w:r>
            <w:proofErr w:type="spellStart"/>
            <w:r w:rsidRPr="000D5169">
              <w:t>XDWTask</w:t>
            </w:r>
            <w:proofErr w:type="spellEnd"/>
            <w:r w:rsidRPr="000D5169">
              <w:t>/</w:t>
            </w:r>
            <w:proofErr w:type="spellStart"/>
            <w:r w:rsidRPr="000D5169">
              <w:t>TaskData</w:t>
            </w:r>
            <w:proofErr w:type="spellEnd"/>
            <w:r w:rsidRPr="000D5169">
              <w:t>/input for the first task with FHIR resource CarePlan</w:t>
            </w:r>
          </w:p>
        </w:tc>
        <w:tc>
          <w:tcPr>
            <w:tcW w:w="1800" w:type="dxa"/>
          </w:tcPr>
          <w:p w14:paraId="4EEEA829" w14:textId="77777777" w:rsidR="00216647" w:rsidRPr="000D5169" w:rsidRDefault="00216647" w:rsidP="00D251BA">
            <w:pPr>
              <w:pStyle w:val="TableEntry"/>
            </w:pPr>
          </w:p>
        </w:tc>
      </w:tr>
      <w:tr w:rsidR="00414FDA" w:rsidRPr="000D5169" w14:paraId="55438302" w14:textId="77777777" w:rsidTr="00D251BA">
        <w:trPr>
          <w:cantSplit/>
        </w:trPr>
        <w:tc>
          <w:tcPr>
            <w:tcW w:w="2605" w:type="dxa"/>
          </w:tcPr>
          <w:p w14:paraId="490FEABB" w14:textId="094B7D7D" w:rsidR="00216647" w:rsidRPr="000D5169" w:rsidRDefault="00216647" w:rsidP="000643B3">
            <w:pPr>
              <w:pStyle w:val="TableEntry"/>
            </w:pPr>
            <w:r w:rsidRPr="000D5169">
              <w:t>status</w:t>
            </w:r>
          </w:p>
        </w:tc>
        <w:tc>
          <w:tcPr>
            <w:tcW w:w="3150" w:type="dxa"/>
          </w:tcPr>
          <w:p w14:paraId="02ACF063" w14:textId="77777777" w:rsidR="00216647" w:rsidRPr="000D5169" w:rsidRDefault="00216647" w:rsidP="000643B3">
            <w:pPr>
              <w:pStyle w:val="TableEntry"/>
            </w:pPr>
            <w:r w:rsidRPr="000D5169">
              <w:t>draft | active | suspended | completed | entered-in-error | cancelled | unknown</w:t>
            </w:r>
          </w:p>
        </w:tc>
        <w:tc>
          <w:tcPr>
            <w:tcW w:w="2520" w:type="dxa"/>
          </w:tcPr>
          <w:p w14:paraId="3F8EC162" w14:textId="77777777" w:rsidR="00216647" w:rsidRPr="000D5169" w:rsidRDefault="00216647" w:rsidP="00D251BA">
            <w:pPr>
              <w:pStyle w:val="TableEntry"/>
            </w:pPr>
            <w:proofErr w:type="spellStart"/>
            <w:r w:rsidRPr="000D5169">
              <w:t>workflowStatus</w:t>
            </w:r>
            <w:proofErr w:type="spellEnd"/>
          </w:p>
        </w:tc>
        <w:tc>
          <w:tcPr>
            <w:tcW w:w="1800" w:type="dxa"/>
          </w:tcPr>
          <w:p w14:paraId="629DA804" w14:textId="77777777" w:rsidR="00216647" w:rsidRPr="000D5169" w:rsidRDefault="00216647" w:rsidP="00D251BA">
            <w:pPr>
              <w:pStyle w:val="TableEntry"/>
            </w:pPr>
          </w:p>
        </w:tc>
      </w:tr>
      <w:tr w:rsidR="00414FDA" w:rsidRPr="000D5169" w14:paraId="5481F8AC" w14:textId="77777777" w:rsidTr="00D251BA">
        <w:trPr>
          <w:cantSplit/>
        </w:trPr>
        <w:tc>
          <w:tcPr>
            <w:tcW w:w="2605" w:type="dxa"/>
          </w:tcPr>
          <w:p w14:paraId="1A05D09A" w14:textId="77777777" w:rsidR="00216647" w:rsidRPr="000D5169" w:rsidRDefault="00216647" w:rsidP="000643B3">
            <w:pPr>
              <w:pStyle w:val="TableEntry"/>
            </w:pPr>
            <w:r w:rsidRPr="000D5169">
              <w:t>intent</w:t>
            </w:r>
          </w:p>
        </w:tc>
        <w:tc>
          <w:tcPr>
            <w:tcW w:w="3150" w:type="dxa"/>
          </w:tcPr>
          <w:p w14:paraId="6C20547F" w14:textId="77777777" w:rsidR="00216647" w:rsidRPr="000D5169" w:rsidRDefault="00216647" w:rsidP="000643B3">
            <w:pPr>
              <w:pStyle w:val="TableEntry"/>
            </w:pPr>
            <w:r w:rsidRPr="000D5169">
              <w:t>proposal | plan | order | option</w:t>
            </w:r>
          </w:p>
        </w:tc>
        <w:tc>
          <w:tcPr>
            <w:tcW w:w="2520" w:type="dxa"/>
          </w:tcPr>
          <w:p w14:paraId="2F5680F4" w14:textId="77777777" w:rsidR="00216647" w:rsidRPr="000D5169" w:rsidRDefault="00216647" w:rsidP="00D251BA">
            <w:pPr>
              <w:pStyle w:val="TableEntry"/>
            </w:pPr>
            <w:r w:rsidRPr="000D5169">
              <w:t>no mapping</w:t>
            </w:r>
          </w:p>
        </w:tc>
        <w:tc>
          <w:tcPr>
            <w:tcW w:w="1800" w:type="dxa"/>
          </w:tcPr>
          <w:p w14:paraId="249DCB03" w14:textId="77777777" w:rsidR="00216647" w:rsidRPr="000D5169" w:rsidRDefault="00216647" w:rsidP="00D251BA">
            <w:pPr>
              <w:pStyle w:val="TableEntry"/>
            </w:pPr>
          </w:p>
        </w:tc>
      </w:tr>
      <w:tr w:rsidR="00414FDA" w:rsidRPr="000D5169" w14:paraId="759E9D62" w14:textId="77777777" w:rsidTr="00D251BA">
        <w:trPr>
          <w:cantSplit/>
        </w:trPr>
        <w:tc>
          <w:tcPr>
            <w:tcW w:w="2605" w:type="dxa"/>
          </w:tcPr>
          <w:p w14:paraId="192DBC5F" w14:textId="77777777" w:rsidR="00216647" w:rsidRPr="000D5169" w:rsidRDefault="00216647" w:rsidP="000643B3">
            <w:pPr>
              <w:pStyle w:val="TableEntry"/>
            </w:pPr>
            <w:r w:rsidRPr="000D5169">
              <w:t>category</w:t>
            </w:r>
          </w:p>
        </w:tc>
        <w:tc>
          <w:tcPr>
            <w:tcW w:w="3150" w:type="dxa"/>
          </w:tcPr>
          <w:p w14:paraId="0AA052D8" w14:textId="3019D291" w:rsidR="00216647" w:rsidRPr="000D5169" w:rsidRDefault="00216647" w:rsidP="000643B3">
            <w:pPr>
              <w:pStyle w:val="TableEntry"/>
            </w:pPr>
            <w:r w:rsidRPr="000D5169">
              <w:t xml:space="preserve">Type of plan. </w:t>
            </w:r>
            <w:r w:rsidRPr="000D5169">
              <w:rPr>
                <w:bCs/>
              </w:rPr>
              <w:t xml:space="preserve">This version of the profile fixes the code system to </w:t>
            </w:r>
            <w:r w:rsidR="00754764" w:rsidRPr="000D5169">
              <w:rPr>
                <w:bCs/>
              </w:rPr>
              <w:t>S</w:t>
            </w:r>
            <w:r w:rsidR="00754764">
              <w:rPr>
                <w:bCs/>
              </w:rPr>
              <w:t>NOMED CT</w:t>
            </w:r>
            <w:r w:rsidRPr="000D5169">
              <w:rPr>
                <w:bCs/>
              </w:rPr>
              <w:t>; http://snomed.info/sct</w:t>
            </w:r>
          </w:p>
        </w:tc>
        <w:tc>
          <w:tcPr>
            <w:tcW w:w="2520" w:type="dxa"/>
          </w:tcPr>
          <w:p w14:paraId="4396E323" w14:textId="77777777" w:rsidR="00216647" w:rsidRPr="000D5169" w:rsidRDefault="00216647" w:rsidP="00D251BA">
            <w:pPr>
              <w:pStyle w:val="TableEntry"/>
            </w:pPr>
            <w:r w:rsidRPr="000D5169">
              <w:t>no mapping</w:t>
            </w:r>
          </w:p>
        </w:tc>
        <w:tc>
          <w:tcPr>
            <w:tcW w:w="1800" w:type="dxa"/>
          </w:tcPr>
          <w:p w14:paraId="0E94982D" w14:textId="77777777" w:rsidR="00216647" w:rsidRPr="000D5169" w:rsidRDefault="00216647" w:rsidP="00D251BA">
            <w:pPr>
              <w:pStyle w:val="TableEntry"/>
            </w:pPr>
          </w:p>
        </w:tc>
      </w:tr>
      <w:tr w:rsidR="00414FDA" w:rsidRPr="000D5169" w14:paraId="5410BEE0" w14:textId="77777777" w:rsidTr="00D251BA">
        <w:trPr>
          <w:cantSplit/>
        </w:trPr>
        <w:tc>
          <w:tcPr>
            <w:tcW w:w="2605" w:type="dxa"/>
          </w:tcPr>
          <w:p w14:paraId="6108AACA" w14:textId="77777777" w:rsidR="00216647" w:rsidRPr="000D5169" w:rsidRDefault="00216647" w:rsidP="000643B3">
            <w:pPr>
              <w:pStyle w:val="TableEntry"/>
            </w:pPr>
            <w:r w:rsidRPr="000D5169">
              <w:t>title</w:t>
            </w:r>
          </w:p>
        </w:tc>
        <w:tc>
          <w:tcPr>
            <w:tcW w:w="3150" w:type="dxa"/>
          </w:tcPr>
          <w:p w14:paraId="248D00B2" w14:textId="77777777" w:rsidR="00216647" w:rsidRPr="000D5169" w:rsidRDefault="00216647" w:rsidP="000643B3">
            <w:pPr>
              <w:pStyle w:val="TableEntry"/>
            </w:pPr>
            <w:r w:rsidRPr="000D5169">
              <w:t>Human-friendly name for the CarePlan</w:t>
            </w:r>
          </w:p>
        </w:tc>
        <w:tc>
          <w:tcPr>
            <w:tcW w:w="2520" w:type="dxa"/>
          </w:tcPr>
          <w:p w14:paraId="50606310" w14:textId="77777777" w:rsidR="00216647" w:rsidRPr="000D5169" w:rsidRDefault="00216647" w:rsidP="00D251BA">
            <w:pPr>
              <w:pStyle w:val="TableEntry"/>
            </w:pPr>
            <w:r w:rsidRPr="000D5169">
              <w:t>title</w:t>
            </w:r>
          </w:p>
        </w:tc>
        <w:tc>
          <w:tcPr>
            <w:tcW w:w="1800" w:type="dxa"/>
          </w:tcPr>
          <w:p w14:paraId="1CC531B5" w14:textId="77777777" w:rsidR="00216647" w:rsidRPr="000D5169" w:rsidRDefault="00216647" w:rsidP="00D251BA">
            <w:pPr>
              <w:pStyle w:val="TableEntry"/>
            </w:pPr>
          </w:p>
        </w:tc>
      </w:tr>
      <w:tr w:rsidR="00414FDA" w:rsidRPr="000D5169" w14:paraId="74E9643A" w14:textId="77777777" w:rsidTr="00D251BA">
        <w:trPr>
          <w:cantSplit/>
        </w:trPr>
        <w:tc>
          <w:tcPr>
            <w:tcW w:w="2605" w:type="dxa"/>
          </w:tcPr>
          <w:p w14:paraId="21777437" w14:textId="77777777" w:rsidR="00216647" w:rsidRPr="000D5169" w:rsidRDefault="00216647" w:rsidP="000643B3">
            <w:pPr>
              <w:pStyle w:val="TableEntry"/>
            </w:pPr>
            <w:r w:rsidRPr="000D5169">
              <w:t>description</w:t>
            </w:r>
          </w:p>
        </w:tc>
        <w:tc>
          <w:tcPr>
            <w:tcW w:w="3150" w:type="dxa"/>
          </w:tcPr>
          <w:p w14:paraId="7EB2177A" w14:textId="77777777" w:rsidR="00216647" w:rsidRPr="000D5169" w:rsidRDefault="00216647" w:rsidP="000643B3">
            <w:pPr>
              <w:pStyle w:val="TableEntry"/>
            </w:pPr>
            <w:r w:rsidRPr="000D5169">
              <w:t xml:space="preserve">Summary of nature of plan. </w:t>
            </w:r>
            <w:r w:rsidRPr="000D5169">
              <w:rPr>
                <w:bCs/>
              </w:rPr>
              <w:t>This version of the profile requires a description</w:t>
            </w:r>
          </w:p>
        </w:tc>
        <w:tc>
          <w:tcPr>
            <w:tcW w:w="2520" w:type="dxa"/>
          </w:tcPr>
          <w:p w14:paraId="113B97B0" w14:textId="77777777" w:rsidR="00216647" w:rsidRPr="000D5169" w:rsidRDefault="00216647" w:rsidP="00D251BA">
            <w:pPr>
              <w:pStyle w:val="TableEntry"/>
            </w:pPr>
            <w:r w:rsidRPr="000D5169">
              <w:t>no mapping</w:t>
            </w:r>
          </w:p>
        </w:tc>
        <w:tc>
          <w:tcPr>
            <w:tcW w:w="1800" w:type="dxa"/>
          </w:tcPr>
          <w:p w14:paraId="3636F1DC" w14:textId="77777777" w:rsidR="00216647" w:rsidRPr="000D5169" w:rsidRDefault="00216647" w:rsidP="00D251BA">
            <w:pPr>
              <w:pStyle w:val="TableEntry"/>
            </w:pPr>
          </w:p>
        </w:tc>
      </w:tr>
      <w:tr w:rsidR="00414FDA" w:rsidRPr="000D5169" w14:paraId="0EFF47E9" w14:textId="77777777" w:rsidTr="00D251BA">
        <w:trPr>
          <w:cantSplit/>
        </w:trPr>
        <w:tc>
          <w:tcPr>
            <w:tcW w:w="2605" w:type="dxa"/>
          </w:tcPr>
          <w:p w14:paraId="38B70712" w14:textId="77777777" w:rsidR="00216647" w:rsidRPr="000D5169" w:rsidRDefault="00216647" w:rsidP="000643B3">
            <w:pPr>
              <w:pStyle w:val="TableEntry"/>
            </w:pPr>
            <w:r w:rsidRPr="000D5169">
              <w:t>subject</w:t>
            </w:r>
            <w:r w:rsidRPr="000D5169">
              <w:tab/>
            </w:r>
          </w:p>
        </w:tc>
        <w:tc>
          <w:tcPr>
            <w:tcW w:w="3150" w:type="dxa"/>
          </w:tcPr>
          <w:p w14:paraId="60971D12" w14:textId="77777777" w:rsidR="00216647" w:rsidRPr="000D5169" w:rsidRDefault="00216647" w:rsidP="000643B3">
            <w:pPr>
              <w:pStyle w:val="TableEntry"/>
            </w:pPr>
            <w:r w:rsidRPr="000D5169">
              <w:rPr>
                <w:bCs/>
              </w:rPr>
              <w:t>Identifies the patient. For this version of the profile, the use of group is not supported.</w:t>
            </w:r>
          </w:p>
        </w:tc>
        <w:tc>
          <w:tcPr>
            <w:tcW w:w="2520" w:type="dxa"/>
          </w:tcPr>
          <w:p w14:paraId="20432C15" w14:textId="77777777" w:rsidR="00216647" w:rsidRPr="000D5169" w:rsidRDefault="00216647" w:rsidP="00D251BA">
            <w:pPr>
              <w:pStyle w:val="TableEntry"/>
            </w:pPr>
            <w:r w:rsidRPr="000D5169">
              <w:t>patient. Patient/id element can be found in the Patient resource referenced in CarePlan/subject element</w:t>
            </w:r>
          </w:p>
        </w:tc>
        <w:tc>
          <w:tcPr>
            <w:tcW w:w="1800" w:type="dxa"/>
          </w:tcPr>
          <w:p w14:paraId="4BFEF4B9" w14:textId="77777777" w:rsidR="00216647" w:rsidRPr="000D5169" w:rsidRDefault="00216647" w:rsidP="00D251BA">
            <w:pPr>
              <w:pStyle w:val="TableEntry"/>
            </w:pPr>
          </w:p>
        </w:tc>
      </w:tr>
      <w:tr w:rsidR="00414FDA" w:rsidRPr="000D5169" w14:paraId="20A45CD9" w14:textId="77777777" w:rsidTr="00D251BA">
        <w:trPr>
          <w:cantSplit/>
        </w:trPr>
        <w:tc>
          <w:tcPr>
            <w:tcW w:w="2605" w:type="dxa"/>
          </w:tcPr>
          <w:p w14:paraId="72765BEE" w14:textId="77777777" w:rsidR="00216647" w:rsidRPr="000D5169" w:rsidRDefault="00216647" w:rsidP="000643B3">
            <w:pPr>
              <w:pStyle w:val="TableEntry"/>
            </w:pPr>
            <w:r w:rsidRPr="000D5169">
              <w:t>context</w:t>
            </w:r>
          </w:p>
        </w:tc>
        <w:tc>
          <w:tcPr>
            <w:tcW w:w="3150" w:type="dxa"/>
          </w:tcPr>
          <w:p w14:paraId="41B1B2B2" w14:textId="77777777" w:rsidR="00216647" w:rsidRPr="000D5169" w:rsidRDefault="00216647" w:rsidP="000643B3">
            <w:pPr>
              <w:pStyle w:val="TableEntry"/>
            </w:pPr>
            <w:r w:rsidRPr="000D5169">
              <w:t xml:space="preserve">Created in context of. </w:t>
            </w:r>
            <w:r w:rsidRPr="000D5169">
              <w:rPr>
                <w:bCs/>
              </w:rPr>
              <w:t>This profile allows for CarePlan creation outside of the context of an encounter or episode</w:t>
            </w:r>
          </w:p>
        </w:tc>
        <w:tc>
          <w:tcPr>
            <w:tcW w:w="2520" w:type="dxa"/>
          </w:tcPr>
          <w:p w14:paraId="59212C9B" w14:textId="77777777" w:rsidR="00216647" w:rsidRPr="000D5169" w:rsidRDefault="00216647" w:rsidP="00D251BA">
            <w:pPr>
              <w:pStyle w:val="TableEntry"/>
            </w:pPr>
            <w:proofErr w:type="spellStart"/>
            <w:r w:rsidRPr="000D5169">
              <w:t>TaskList</w:t>
            </w:r>
            <w:proofErr w:type="spellEnd"/>
            <w:r w:rsidRPr="000D5169">
              <w:t>/</w:t>
            </w:r>
            <w:proofErr w:type="spellStart"/>
            <w:r w:rsidRPr="000D5169">
              <w:t>XDWTask</w:t>
            </w:r>
            <w:proofErr w:type="spellEnd"/>
            <w:r w:rsidRPr="000D5169">
              <w:t>/</w:t>
            </w:r>
            <w:proofErr w:type="spellStart"/>
            <w:r w:rsidRPr="000D5169">
              <w:t>TaskData</w:t>
            </w:r>
            <w:proofErr w:type="spellEnd"/>
            <w:r w:rsidRPr="000D5169">
              <w:t xml:space="preserve">/input for the first task with FHIR resource Encounter or </w:t>
            </w:r>
            <w:proofErr w:type="spellStart"/>
            <w:r w:rsidRPr="000D5169">
              <w:t>EpisodeOfCare</w:t>
            </w:r>
            <w:proofErr w:type="spellEnd"/>
          </w:p>
        </w:tc>
        <w:tc>
          <w:tcPr>
            <w:tcW w:w="1800" w:type="dxa"/>
          </w:tcPr>
          <w:p w14:paraId="68B91D42" w14:textId="77777777" w:rsidR="00216647" w:rsidRPr="000D5169" w:rsidRDefault="00216647" w:rsidP="00D251BA">
            <w:pPr>
              <w:pStyle w:val="TableEntry"/>
            </w:pPr>
          </w:p>
        </w:tc>
      </w:tr>
      <w:tr w:rsidR="00414FDA" w:rsidRPr="000D5169" w14:paraId="11F1D6FD" w14:textId="77777777" w:rsidTr="00D251BA">
        <w:trPr>
          <w:cantSplit/>
        </w:trPr>
        <w:tc>
          <w:tcPr>
            <w:tcW w:w="2605" w:type="dxa"/>
          </w:tcPr>
          <w:p w14:paraId="5C8AAB93" w14:textId="77777777" w:rsidR="00216647" w:rsidRPr="000D5169" w:rsidRDefault="00216647" w:rsidP="000643B3">
            <w:pPr>
              <w:pStyle w:val="TableEntry"/>
            </w:pPr>
            <w:r w:rsidRPr="000D5169">
              <w:t>period</w:t>
            </w:r>
          </w:p>
        </w:tc>
        <w:tc>
          <w:tcPr>
            <w:tcW w:w="3150" w:type="dxa"/>
          </w:tcPr>
          <w:p w14:paraId="4EE50FD3" w14:textId="77777777" w:rsidR="00216647" w:rsidRPr="000D5169" w:rsidRDefault="00216647" w:rsidP="000643B3">
            <w:pPr>
              <w:pStyle w:val="TableEntry"/>
            </w:pPr>
            <w:r w:rsidRPr="000D5169">
              <w:t xml:space="preserve">Time period plan covers. </w:t>
            </w:r>
            <w:r w:rsidRPr="000D5169">
              <w:rPr>
                <w:bCs/>
              </w:rPr>
              <w:t>This version of the profile requires at least a start time for the CarePlan</w:t>
            </w:r>
          </w:p>
        </w:tc>
        <w:tc>
          <w:tcPr>
            <w:tcW w:w="2520" w:type="dxa"/>
          </w:tcPr>
          <w:p w14:paraId="449D014C" w14:textId="77777777" w:rsidR="00216647" w:rsidRPr="000D5169" w:rsidRDefault="00216647" w:rsidP="00D251BA">
            <w:pPr>
              <w:pStyle w:val="TableEntry"/>
            </w:pPr>
            <w:r w:rsidRPr="000D5169">
              <w:t>no mapping</w:t>
            </w:r>
          </w:p>
        </w:tc>
        <w:tc>
          <w:tcPr>
            <w:tcW w:w="1800" w:type="dxa"/>
          </w:tcPr>
          <w:p w14:paraId="56478CCF" w14:textId="77777777" w:rsidR="00216647" w:rsidRPr="000D5169" w:rsidRDefault="00216647" w:rsidP="00D251BA">
            <w:pPr>
              <w:pStyle w:val="TableEntry"/>
            </w:pPr>
          </w:p>
        </w:tc>
      </w:tr>
      <w:tr w:rsidR="00414FDA" w:rsidRPr="000D5169" w14:paraId="274CF15E" w14:textId="77777777" w:rsidTr="00D251BA">
        <w:trPr>
          <w:cantSplit/>
        </w:trPr>
        <w:tc>
          <w:tcPr>
            <w:tcW w:w="2605" w:type="dxa"/>
          </w:tcPr>
          <w:p w14:paraId="05D17012" w14:textId="77777777" w:rsidR="00216647" w:rsidRPr="000D5169" w:rsidRDefault="00216647" w:rsidP="000643B3">
            <w:pPr>
              <w:pStyle w:val="TableEntry"/>
            </w:pPr>
            <w:r w:rsidRPr="000D5169">
              <w:t>author</w:t>
            </w:r>
          </w:p>
        </w:tc>
        <w:tc>
          <w:tcPr>
            <w:tcW w:w="3150" w:type="dxa"/>
          </w:tcPr>
          <w:p w14:paraId="4EC512F1" w14:textId="77777777" w:rsidR="00216647" w:rsidRPr="000D5169" w:rsidRDefault="00216647" w:rsidP="000643B3">
            <w:pPr>
              <w:pStyle w:val="TableEntry"/>
            </w:pPr>
            <w:r w:rsidRPr="000D5169">
              <w:t xml:space="preserve">Who is responsible for contents of the </w:t>
            </w:r>
            <w:proofErr w:type="gramStart"/>
            <w:r w:rsidRPr="000D5169">
              <w:t>plan.</w:t>
            </w:r>
            <w:proofErr w:type="gramEnd"/>
            <w:r w:rsidRPr="000D5169">
              <w:t xml:space="preserve"> </w:t>
            </w:r>
            <w:r w:rsidRPr="000D5169">
              <w:rPr>
                <w:bCs/>
              </w:rPr>
              <w:t>This version of the profile requires at least one author</w:t>
            </w:r>
          </w:p>
        </w:tc>
        <w:tc>
          <w:tcPr>
            <w:tcW w:w="2520" w:type="dxa"/>
          </w:tcPr>
          <w:p w14:paraId="79748E6D" w14:textId="77777777" w:rsidR="00216647" w:rsidRPr="000D5169" w:rsidRDefault="00216647" w:rsidP="00D251BA">
            <w:pPr>
              <w:pStyle w:val="TableEntry"/>
            </w:pPr>
            <w:r w:rsidRPr="000D5169">
              <w:t>author/</w:t>
            </w:r>
            <w:proofErr w:type="spellStart"/>
            <w:r w:rsidRPr="000D5169">
              <w:t>assignedAuthor</w:t>
            </w:r>
            <w:proofErr w:type="spellEnd"/>
            <w:r w:rsidRPr="000D5169">
              <w:t>. author/</w:t>
            </w:r>
            <w:proofErr w:type="spellStart"/>
            <w:r w:rsidRPr="000D5169">
              <w:t>assignedAuthor</w:t>
            </w:r>
            <w:proofErr w:type="spellEnd"/>
            <w:r w:rsidRPr="000D5169">
              <w:t>/id element can be found in the resource referenced in CarePlan/author element</w:t>
            </w:r>
          </w:p>
        </w:tc>
        <w:tc>
          <w:tcPr>
            <w:tcW w:w="1800" w:type="dxa"/>
          </w:tcPr>
          <w:p w14:paraId="0788D480" w14:textId="77777777" w:rsidR="00216647" w:rsidRPr="000D5169" w:rsidRDefault="00216647" w:rsidP="00D251BA">
            <w:pPr>
              <w:pStyle w:val="TableEntry"/>
            </w:pPr>
          </w:p>
        </w:tc>
      </w:tr>
      <w:tr w:rsidR="00414FDA" w:rsidRPr="000D5169" w14:paraId="7F142F3A" w14:textId="77777777" w:rsidTr="00D251BA">
        <w:trPr>
          <w:cantSplit/>
        </w:trPr>
        <w:tc>
          <w:tcPr>
            <w:tcW w:w="2605" w:type="dxa"/>
          </w:tcPr>
          <w:p w14:paraId="4DD465D6" w14:textId="77777777" w:rsidR="00216647" w:rsidRPr="000D5169" w:rsidRDefault="00216647" w:rsidP="000643B3">
            <w:pPr>
              <w:pStyle w:val="TableEntry"/>
            </w:pPr>
            <w:proofErr w:type="spellStart"/>
            <w:r w:rsidRPr="000D5169">
              <w:lastRenderedPageBreak/>
              <w:t>careTeam</w:t>
            </w:r>
            <w:proofErr w:type="spellEnd"/>
          </w:p>
        </w:tc>
        <w:tc>
          <w:tcPr>
            <w:tcW w:w="3150" w:type="dxa"/>
          </w:tcPr>
          <w:p w14:paraId="68538F8B" w14:textId="77777777" w:rsidR="00216647" w:rsidRPr="000D5169" w:rsidRDefault="00216647" w:rsidP="000643B3">
            <w:pPr>
              <w:pStyle w:val="TableEntry"/>
            </w:pPr>
            <w:r w:rsidRPr="000D5169">
              <w:t>Who's involved in plan?</w:t>
            </w:r>
          </w:p>
        </w:tc>
        <w:tc>
          <w:tcPr>
            <w:tcW w:w="2520" w:type="dxa"/>
          </w:tcPr>
          <w:p w14:paraId="68B6A84D" w14:textId="77777777" w:rsidR="00216647" w:rsidRPr="000D5169" w:rsidRDefault="00216647" w:rsidP="00D251BA">
            <w:pPr>
              <w:pStyle w:val="TableEntry"/>
            </w:pPr>
            <w:r w:rsidRPr="000D5169">
              <w:t>no mapping</w:t>
            </w:r>
          </w:p>
        </w:tc>
        <w:tc>
          <w:tcPr>
            <w:tcW w:w="1800" w:type="dxa"/>
          </w:tcPr>
          <w:p w14:paraId="426385E3" w14:textId="77777777" w:rsidR="00216647" w:rsidRPr="000D5169" w:rsidRDefault="00216647" w:rsidP="00D251BA">
            <w:pPr>
              <w:pStyle w:val="TableEntry"/>
            </w:pPr>
          </w:p>
        </w:tc>
      </w:tr>
      <w:tr w:rsidR="00414FDA" w:rsidRPr="000D5169" w14:paraId="05B31584" w14:textId="77777777" w:rsidTr="00D251BA">
        <w:trPr>
          <w:cantSplit/>
        </w:trPr>
        <w:tc>
          <w:tcPr>
            <w:tcW w:w="2605" w:type="dxa"/>
          </w:tcPr>
          <w:p w14:paraId="4464B523" w14:textId="77777777" w:rsidR="00216647" w:rsidRPr="000D5169" w:rsidRDefault="00216647" w:rsidP="000643B3">
            <w:pPr>
              <w:pStyle w:val="TableEntry"/>
            </w:pPr>
            <w:r w:rsidRPr="000D5169">
              <w:t>addresses</w:t>
            </w:r>
          </w:p>
        </w:tc>
        <w:tc>
          <w:tcPr>
            <w:tcW w:w="3150" w:type="dxa"/>
          </w:tcPr>
          <w:p w14:paraId="6685DD4C" w14:textId="77777777" w:rsidR="00216647" w:rsidRPr="000D5169" w:rsidRDefault="00216647" w:rsidP="000643B3">
            <w:pPr>
              <w:pStyle w:val="TableEntry"/>
            </w:pPr>
            <w:r w:rsidRPr="000D5169">
              <w:t xml:space="preserve">Health issues this plan addresses. </w:t>
            </w:r>
            <w:r w:rsidRPr="000D5169">
              <w:rPr>
                <w:bCs/>
              </w:rPr>
              <w:t>This version of the profile requires one of more addressed conditions/problems/concerns/diagnoses</w:t>
            </w:r>
          </w:p>
        </w:tc>
        <w:tc>
          <w:tcPr>
            <w:tcW w:w="2520" w:type="dxa"/>
          </w:tcPr>
          <w:p w14:paraId="3887A7CB" w14:textId="77777777" w:rsidR="00216647" w:rsidRPr="000D5169" w:rsidRDefault="00216647" w:rsidP="00D251BA">
            <w:pPr>
              <w:pStyle w:val="TableEntry"/>
            </w:pPr>
            <w:r w:rsidRPr="000D5169">
              <w:t>no mapping</w:t>
            </w:r>
          </w:p>
        </w:tc>
        <w:tc>
          <w:tcPr>
            <w:tcW w:w="1800" w:type="dxa"/>
          </w:tcPr>
          <w:p w14:paraId="473CE1E6" w14:textId="77777777" w:rsidR="00216647" w:rsidRPr="000D5169" w:rsidRDefault="00216647" w:rsidP="00D251BA">
            <w:pPr>
              <w:pStyle w:val="TableEntry"/>
            </w:pPr>
          </w:p>
        </w:tc>
      </w:tr>
      <w:tr w:rsidR="00414FDA" w:rsidRPr="000D5169" w14:paraId="6E4B489E" w14:textId="77777777" w:rsidTr="00D251BA">
        <w:trPr>
          <w:cantSplit/>
        </w:trPr>
        <w:tc>
          <w:tcPr>
            <w:tcW w:w="2605" w:type="dxa"/>
          </w:tcPr>
          <w:p w14:paraId="424D1E14" w14:textId="77777777" w:rsidR="00216647" w:rsidRPr="000D5169" w:rsidRDefault="00216647" w:rsidP="000643B3">
            <w:pPr>
              <w:pStyle w:val="TableEntry"/>
            </w:pPr>
            <w:proofErr w:type="spellStart"/>
            <w:r w:rsidRPr="000D5169">
              <w:t>supportingInfo</w:t>
            </w:r>
            <w:proofErr w:type="spellEnd"/>
          </w:p>
        </w:tc>
        <w:tc>
          <w:tcPr>
            <w:tcW w:w="3150" w:type="dxa"/>
          </w:tcPr>
          <w:p w14:paraId="2387B6CA" w14:textId="77777777" w:rsidR="00216647" w:rsidRPr="000D5169" w:rsidRDefault="00216647" w:rsidP="000643B3">
            <w:pPr>
              <w:pStyle w:val="TableEntry"/>
            </w:pPr>
            <w:r w:rsidRPr="000D5169">
              <w:t>Information considered as part of plan (reference Any)</w:t>
            </w:r>
          </w:p>
        </w:tc>
        <w:tc>
          <w:tcPr>
            <w:tcW w:w="2520" w:type="dxa"/>
          </w:tcPr>
          <w:p w14:paraId="287C2ED6" w14:textId="77777777" w:rsidR="00216647" w:rsidRPr="000D5169" w:rsidRDefault="00216647" w:rsidP="00D251BA">
            <w:pPr>
              <w:pStyle w:val="TableEntry"/>
            </w:pPr>
            <w:proofErr w:type="spellStart"/>
            <w:r w:rsidRPr="000D5169">
              <w:t>TaskList</w:t>
            </w:r>
            <w:proofErr w:type="spellEnd"/>
            <w:r w:rsidRPr="000D5169">
              <w:t>/</w:t>
            </w:r>
            <w:proofErr w:type="spellStart"/>
            <w:r w:rsidRPr="000D5169">
              <w:t>XDWTask</w:t>
            </w:r>
            <w:proofErr w:type="spellEnd"/>
            <w:r w:rsidRPr="000D5169">
              <w:t>/</w:t>
            </w:r>
            <w:proofErr w:type="spellStart"/>
            <w:r w:rsidRPr="000D5169">
              <w:t>TaskData</w:t>
            </w:r>
            <w:proofErr w:type="spellEnd"/>
            <w:r w:rsidRPr="000D5169">
              <w:t xml:space="preserve">/input or </w:t>
            </w:r>
            <w:proofErr w:type="spellStart"/>
            <w:r w:rsidRPr="000D5169">
              <w:t>TaskList</w:t>
            </w:r>
            <w:proofErr w:type="spellEnd"/>
            <w:r w:rsidRPr="000D5169">
              <w:t>/</w:t>
            </w:r>
            <w:proofErr w:type="spellStart"/>
            <w:r w:rsidRPr="000D5169">
              <w:t>XDWTask</w:t>
            </w:r>
            <w:proofErr w:type="spellEnd"/>
            <w:r w:rsidRPr="000D5169">
              <w:t>/</w:t>
            </w:r>
            <w:proofErr w:type="spellStart"/>
            <w:r w:rsidRPr="000D5169">
              <w:t>TaskData</w:t>
            </w:r>
            <w:proofErr w:type="spellEnd"/>
            <w:r w:rsidRPr="000D5169">
              <w:t>/output of a specific task</w:t>
            </w:r>
          </w:p>
        </w:tc>
        <w:tc>
          <w:tcPr>
            <w:tcW w:w="1800" w:type="dxa"/>
          </w:tcPr>
          <w:p w14:paraId="3F1D9E36" w14:textId="77777777" w:rsidR="00216647" w:rsidRPr="000D5169" w:rsidRDefault="00216647" w:rsidP="00D251BA">
            <w:pPr>
              <w:pStyle w:val="TableEntry"/>
            </w:pPr>
          </w:p>
        </w:tc>
      </w:tr>
      <w:tr w:rsidR="00414FDA" w:rsidRPr="000D5169" w14:paraId="74C418D8" w14:textId="77777777" w:rsidTr="00D251BA">
        <w:trPr>
          <w:cantSplit/>
        </w:trPr>
        <w:tc>
          <w:tcPr>
            <w:tcW w:w="2605" w:type="dxa"/>
          </w:tcPr>
          <w:p w14:paraId="592DCEC8" w14:textId="69AFDA51" w:rsidR="00216647" w:rsidRPr="000D5169" w:rsidRDefault="00216647" w:rsidP="000643B3">
            <w:pPr>
              <w:pStyle w:val="TableEntry"/>
            </w:pPr>
            <w:r w:rsidRPr="000D5169">
              <w:t>goal</w:t>
            </w:r>
          </w:p>
        </w:tc>
        <w:tc>
          <w:tcPr>
            <w:tcW w:w="3150" w:type="dxa"/>
          </w:tcPr>
          <w:p w14:paraId="4D62B263" w14:textId="77777777" w:rsidR="00216647" w:rsidRPr="000D5169" w:rsidRDefault="00216647" w:rsidP="000643B3">
            <w:pPr>
              <w:pStyle w:val="TableEntry"/>
            </w:pPr>
            <w:r w:rsidRPr="000D5169">
              <w:t xml:space="preserve">Desired outcome of plan. </w:t>
            </w:r>
            <w:r w:rsidRPr="000D5169">
              <w:rPr>
                <w:bCs/>
              </w:rPr>
              <w:t>This version of the profile requires at least one Goal.</w:t>
            </w:r>
          </w:p>
        </w:tc>
        <w:tc>
          <w:tcPr>
            <w:tcW w:w="2520" w:type="dxa"/>
          </w:tcPr>
          <w:p w14:paraId="5E6250BC" w14:textId="77777777" w:rsidR="00216647" w:rsidRPr="000D5169" w:rsidRDefault="00216647" w:rsidP="00D251BA">
            <w:pPr>
              <w:pStyle w:val="TableEntry"/>
            </w:pPr>
            <w:r w:rsidRPr="000D5169">
              <w:t>no mapping</w:t>
            </w:r>
          </w:p>
        </w:tc>
        <w:tc>
          <w:tcPr>
            <w:tcW w:w="1800" w:type="dxa"/>
          </w:tcPr>
          <w:p w14:paraId="7CC03527" w14:textId="77777777" w:rsidR="00216647" w:rsidRPr="000D5169" w:rsidRDefault="00216647" w:rsidP="00D251BA">
            <w:pPr>
              <w:pStyle w:val="TableEntry"/>
            </w:pPr>
          </w:p>
        </w:tc>
      </w:tr>
      <w:tr w:rsidR="00414FDA" w:rsidRPr="000D5169" w14:paraId="13531BA6" w14:textId="77777777" w:rsidTr="00D251BA">
        <w:trPr>
          <w:cantSplit/>
        </w:trPr>
        <w:tc>
          <w:tcPr>
            <w:tcW w:w="2605" w:type="dxa"/>
          </w:tcPr>
          <w:p w14:paraId="21FA0417" w14:textId="77777777" w:rsidR="00216647" w:rsidRPr="000D5169" w:rsidRDefault="00216647" w:rsidP="000643B3">
            <w:pPr>
              <w:pStyle w:val="TableEntry"/>
            </w:pPr>
            <w:r w:rsidRPr="000D5169">
              <w:t>activity</w:t>
            </w:r>
          </w:p>
        </w:tc>
        <w:tc>
          <w:tcPr>
            <w:tcW w:w="3150" w:type="dxa"/>
          </w:tcPr>
          <w:p w14:paraId="0F7BB64F" w14:textId="77777777" w:rsidR="00216647" w:rsidRPr="000D5169" w:rsidRDefault="00216647" w:rsidP="000643B3">
            <w:pPr>
              <w:pStyle w:val="TableEntry"/>
            </w:pPr>
            <w:r w:rsidRPr="000D5169">
              <w:t>Action to occur as part of plan</w:t>
            </w:r>
          </w:p>
          <w:p w14:paraId="180DA0E9" w14:textId="77777777" w:rsidR="00216647" w:rsidRPr="000D5169" w:rsidRDefault="00216647" w:rsidP="000643B3">
            <w:pPr>
              <w:pStyle w:val="TableEntry"/>
            </w:pPr>
          </w:p>
          <w:p w14:paraId="5DE2C490" w14:textId="77777777" w:rsidR="00216647" w:rsidRPr="000D5169" w:rsidRDefault="00216647" w:rsidP="000643B3">
            <w:pPr>
              <w:pStyle w:val="TableEntry"/>
            </w:pPr>
            <w:r w:rsidRPr="000D5169">
              <w:t>Provide a reference or detail, not both</w:t>
            </w:r>
          </w:p>
        </w:tc>
        <w:tc>
          <w:tcPr>
            <w:tcW w:w="2520" w:type="dxa"/>
          </w:tcPr>
          <w:p w14:paraId="5F9BB1CF" w14:textId="77777777" w:rsidR="00216647" w:rsidRPr="000D5169" w:rsidRDefault="00216647" w:rsidP="00D251BA">
            <w:pPr>
              <w:pStyle w:val="TableEntry"/>
            </w:pPr>
            <w:r w:rsidRPr="000D5169">
              <w:t>Contains the list of Task references. Mapping is performed on the children elements</w:t>
            </w:r>
          </w:p>
        </w:tc>
        <w:tc>
          <w:tcPr>
            <w:tcW w:w="1800" w:type="dxa"/>
          </w:tcPr>
          <w:p w14:paraId="730148CF" w14:textId="77777777" w:rsidR="00216647" w:rsidRPr="000D5169" w:rsidRDefault="00216647" w:rsidP="00D251BA">
            <w:pPr>
              <w:pStyle w:val="TableEntry"/>
            </w:pPr>
          </w:p>
        </w:tc>
      </w:tr>
      <w:tr w:rsidR="00414FDA" w:rsidRPr="000D5169" w14:paraId="738868EA" w14:textId="77777777" w:rsidTr="00D251BA">
        <w:trPr>
          <w:cantSplit/>
        </w:trPr>
        <w:tc>
          <w:tcPr>
            <w:tcW w:w="2605" w:type="dxa"/>
          </w:tcPr>
          <w:p w14:paraId="3656F566" w14:textId="5D596F7A" w:rsidR="00140D31" w:rsidRPr="000D5169" w:rsidRDefault="00140D31" w:rsidP="000643B3">
            <w:pPr>
              <w:pStyle w:val="TableEntry"/>
            </w:pPr>
            <w:r w:rsidRPr="000D5169">
              <w:t xml:space="preserve">… </w:t>
            </w:r>
            <w:proofErr w:type="spellStart"/>
            <w:r w:rsidRPr="000D5169">
              <w:t>outcomeCodeableConcept</w:t>
            </w:r>
            <w:proofErr w:type="spellEnd"/>
          </w:p>
        </w:tc>
        <w:tc>
          <w:tcPr>
            <w:tcW w:w="3150" w:type="dxa"/>
          </w:tcPr>
          <w:p w14:paraId="41112A7D" w14:textId="77777777" w:rsidR="00140D31" w:rsidRPr="000D5169" w:rsidRDefault="00140D31" w:rsidP="000643B3">
            <w:pPr>
              <w:pStyle w:val="TableEntry"/>
            </w:pPr>
            <w:r w:rsidRPr="000D5169">
              <w:t>Results of the activity</w:t>
            </w:r>
          </w:p>
        </w:tc>
        <w:tc>
          <w:tcPr>
            <w:tcW w:w="2520" w:type="dxa"/>
          </w:tcPr>
          <w:p w14:paraId="4A97CE7B" w14:textId="77777777" w:rsidR="00140D31" w:rsidRPr="000D5169" w:rsidRDefault="00140D31" w:rsidP="00D251BA">
            <w:pPr>
              <w:pStyle w:val="TableEntry"/>
            </w:pPr>
            <w:r w:rsidRPr="000D5169">
              <w:t>no mapping</w:t>
            </w:r>
          </w:p>
        </w:tc>
        <w:tc>
          <w:tcPr>
            <w:tcW w:w="1800" w:type="dxa"/>
          </w:tcPr>
          <w:p w14:paraId="3CD9330E" w14:textId="77777777" w:rsidR="00140D31" w:rsidRPr="000D5169" w:rsidRDefault="00140D31" w:rsidP="00D251BA">
            <w:pPr>
              <w:pStyle w:val="TableEntry"/>
            </w:pPr>
          </w:p>
        </w:tc>
      </w:tr>
      <w:tr w:rsidR="00414FDA" w:rsidRPr="000D5169" w14:paraId="6E92F4B2" w14:textId="77777777" w:rsidTr="00D251BA">
        <w:trPr>
          <w:cantSplit/>
        </w:trPr>
        <w:tc>
          <w:tcPr>
            <w:tcW w:w="2605" w:type="dxa"/>
          </w:tcPr>
          <w:p w14:paraId="1E635BDA" w14:textId="79D4723D" w:rsidR="00140D31" w:rsidRPr="000D5169" w:rsidRDefault="00140D31" w:rsidP="000643B3">
            <w:pPr>
              <w:pStyle w:val="TableEntry"/>
            </w:pPr>
            <w:r w:rsidRPr="000D5169">
              <w:t xml:space="preserve">… </w:t>
            </w:r>
            <w:proofErr w:type="spellStart"/>
            <w:r w:rsidRPr="000D5169">
              <w:t>outcomeReference</w:t>
            </w:r>
            <w:proofErr w:type="spellEnd"/>
          </w:p>
        </w:tc>
        <w:tc>
          <w:tcPr>
            <w:tcW w:w="3150" w:type="dxa"/>
          </w:tcPr>
          <w:p w14:paraId="64C78712" w14:textId="77777777" w:rsidR="00140D31" w:rsidRPr="000D5169" w:rsidRDefault="00140D31" w:rsidP="000643B3">
            <w:pPr>
              <w:pStyle w:val="TableEntry"/>
            </w:pPr>
            <w:r w:rsidRPr="000D5169">
              <w:t>Appointment, Encounter, Procedure, etc. (reference Any)</w:t>
            </w:r>
          </w:p>
        </w:tc>
        <w:tc>
          <w:tcPr>
            <w:tcW w:w="2520" w:type="dxa"/>
          </w:tcPr>
          <w:p w14:paraId="5595A550" w14:textId="77777777" w:rsidR="00140D31" w:rsidRPr="000D5169" w:rsidRDefault="00140D31" w:rsidP="00D251BA">
            <w:pPr>
              <w:pStyle w:val="TableEntry"/>
            </w:pPr>
            <w:proofErr w:type="spellStart"/>
            <w:r w:rsidRPr="000D5169">
              <w:t>TaskList</w:t>
            </w:r>
            <w:proofErr w:type="spellEnd"/>
            <w:r w:rsidRPr="000D5169">
              <w:t>/</w:t>
            </w:r>
            <w:proofErr w:type="spellStart"/>
            <w:r w:rsidRPr="000D5169">
              <w:t>XDWTask</w:t>
            </w:r>
            <w:proofErr w:type="spellEnd"/>
            <w:r w:rsidRPr="000D5169">
              <w:t>/</w:t>
            </w:r>
            <w:proofErr w:type="spellStart"/>
            <w:r w:rsidRPr="000D5169">
              <w:t>TaskData</w:t>
            </w:r>
            <w:proofErr w:type="spellEnd"/>
            <w:r w:rsidRPr="000D5169">
              <w:t>/output of the task referenced in activity/reference element</w:t>
            </w:r>
          </w:p>
        </w:tc>
        <w:tc>
          <w:tcPr>
            <w:tcW w:w="1800" w:type="dxa"/>
          </w:tcPr>
          <w:p w14:paraId="68F3DDDA" w14:textId="77777777" w:rsidR="00140D31" w:rsidRPr="000D5169" w:rsidRDefault="00140D31" w:rsidP="00D251BA">
            <w:pPr>
              <w:pStyle w:val="TableEntry"/>
            </w:pPr>
          </w:p>
        </w:tc>
      </w:tr>
      <w:tr w:rsidR="00414FDA" w:rsidRPr="000D5169" w14:paraId="19527591" w14:textId="77777777" w:rsidTr="00D251BA">
        <w:trPr>
          <w:cantSplit/>
        </w:trPr>
        <w:tc>
          <w:tcPr>
            <w:tcW w:w="2605" w:type="dxa"/>
          </w:tcPr>
          <w:p w14:paraId="34D966AC" w14:textId="0DFED7A4" w:rsidR="00140D31" w:rsidRPr="000D5169" w:rsidRDefault="00140D31" w:rsidP="000643B3">
            <w:pPr>
              <w:pStyle w:val="TableEntry"/>
            </w:pPr>
            <w:r w:rsidRPr="000D5169">
              <w:t>… progress</w:t>
            </w:r>
          </w:p>
        </w:tc>
        <w:tc>
          <w:tcPr>
            <w:tcW w:w="3150" w:type="dxa"/>
          </w:tcPr>
          <w:p w14:paraId="1344B226" w14:textId="77777777" w:rsidR="00140D31" w:rsidRPr="000D5169" w:rsidRDefault="00140D31" w:rsidP="000643B3">
            <w:pPr>
              <w:pStyle w:val="TableEntry"/>
            </w:pPr>
            <w:r w:rsidRPr="000D5169">
              <w:t>Annotation Comments about the activity status/progress</w:t>
            </w:r>
          </w:p>
        </w:tc>
        <w:tc>
          <w:tcPr>
            <w:tcW w:w="2520" w:type="dxa"/>
          </w:tcPr>
          <w:p w14:paraId="4D73113A" w14:textId="77777777" w:rsidR="00140D31" w:rsidRPr="000D5169" w:rsidRDefault="00140D31" w:rsidP="00D251BA">
            <w:pPr>
              <w:pStyle w:val="TableEntry"/>
            </w:pPr>
            <w:r w:rsidRPr="000D5169">
              <w:t>no mapping</w:t>
            </w:r>
          </w:p>
        </w:tc>
        <w:tc>
          <w:tcPr>
            <w:tcW w:w="1800" w:type="dxa"/>
          </w:tcPr>
          <w:p w14:paraId="5268CB77" w14:textId="77777777" w:rsidR="00140D31" w:rsidRPr="000D5169" w:rsidRDefault="00140D31" w:rsidP="00D251BA">
            <w:pPr>
              <w:pStyle w:val="TableEntry"/>
            </w:pPr>
          </w:p>
        </w:tc>
      </w:tr>
      <w:tr w:rsidR="00414FDA" w:rsidRPr="000D5169" w14:paraId="39C37773" w14:textId="77777777" w:rsidTr="00D251BA">
        <w:trPr>
          <w:cantSplit/>
        </w:trPr>
        <w:tc>
          <w:tcPr>
            <w:tcW w:w="2605" w:type="dxa"/>
          </w:tcPr>
          <w:p w14:paraId="1FBFA013" w14:textId="1C33CBEA" w:rsidR="00140D31" w:rsidRPr="000D5169" w:rsidRDefault="00D5359D" w:rsidP="000643B3">
            <w:pPr>
              <w:pStyle w:val="TableEntry"/>
            </w:pPr>
            <w:r w:rsidRPr="000D5169">
              <w:t xml:space="preserve">… </w:t>
            </w:r>
            <w:r w:rsidR="00140D31" w:rsidRPr="000D5169">
              <w:t>reference</w:t>
            </w:r>
          </w:p>
        </w:tc>
        <w:tc>
          <w:tcPr>
            <w:tcW w:w="3150" w:type="dxa"/>
          </w:tcPr>
          <w:p w14:paraId="156CC63B" w14:textId="77777777" w:rsidR="00140D31" w:rsidRPr="000D5169" w:rsidRDefault="00140D31" w:rsidP="000643B3">
            <w:pPr>
              <w:pStyle w:val="TableEntry"/>
            </w:pPr>
            <w:r w:rsidRPr="000D5169">
              <w:t>Activity details defined in specific resource</w:t>
            </w:r>
          </w:p>
        </w:tc>
        <w:tc>
          <w:tcPr>
            <w:tcW w:w="2520" w:type="dxa"/>
          </w:tcPr>
          <w:p w14:paraId="08FD8A4C" w14:textId="68A96131" w:rsidR="00140D31" w:rsidRPr="000D5169" w:rsidRDefault="00140D31" w:rsidP="00D251BA">
            <w:pPr>
              <w:pStyle w:val="TableEntry"/>
            </w:pPr>
            <w:r w:rsidRPr="000D5169">
              <w:t xml:space="preserve">Reference to Task resource – Mapping is on the Task resource (see </w:t>
            </w:r>
            <w:r w:rsidRPr="000D5169">
              <w:rPr>
                <w:b/>
              </w:rPr>
              <w:t>Table 7.3.3-1</w:t>
            </w:r>
            <w:r w:rsidRPr="000D5169">
              <w:t>)</w:t>
            </w:r>
          </w:p>
        </w:tc>
        <w:tc>
          <w:tcPr>
            <w:tcW w:w="1800" w:type="dxa"/>
          </w:tcPr>
          <w:p w14:paraId="01AF3651" w14:textId="77777777" w:rsidR="00140D31" w:rsidRPr="000D5169" w:rsidRDefault="00140D31" w:rsidP="00D251BA">
            <w:pPr>
              <w:pStyle w:val="TableEntry"/>
            </w:pPr>
          </w:p>
        </w:tc>
      </w:tr>
      <w:tr w:rsidR="00414FDA" w:rsidRPr="000D5169" w14:paraId="3A8BEE57" w14:textId="77777777" w:rsidTr="00D251BA">
        <w:trPr>
          <w:cantSplit/>
        </w:trPr>
        <w:tc>
          <w:tcPr>
            <w:tcW w:w="2605" w:type="dxa"/>
          </w:tcPr>
          <w:p w14:paraId="5E4D0887" w14:textId="0CAA37F5" w:rsidR="00D5359D" w:rsidRPr="000D5169" w:rsidRDefault="00D5359D" w:rsidP="000643B3">
            <w:pPr>
              <w:pStyle w:val="TableEntry"/>
            </w:pPr>
            <w:r w:rsidRPr="000D5169">
              <w:t>… details</w:t>
            </w:r>
          </w:p>
        </w:tc>
        <w:tc>
          <w:tcPr>
            <w:tcW w:w="3150" w:type="dxa"/>
          </w:tcPr>
          <w:p w14:paraId="4C4D1B4D" w14:textId="77777777" w:rsidR="00D5359D" w:rsidRPr="000D5169" w:rsidRDefault="00D5359D" w:rsidP="000643B3">
            <w:pPr>
              <w:pStyle w:val="TableEntry"/>
            </w:pPr>
            <w:r w:rsidRPr="000D5169">
              <w:t>In-line definition of activity</w:t>
            </w:r>
          </w:p>
        </w:tc>
        <w:tc>
          <w:tcPr>
            <w:tcW w:w="2520" w:type="dxa"/>
          </w:tcPr>
          <w:p w14:paraId="451D4744" w14:textId="77777777" w:rsidR="00D5359D" w:rsidRPr="000D5169" w:rsidRDefault="00D5359D" w:rsidP="00D251BA">
            <w:pPr>
              <w:pStyle w:val="TableEntry"/>
            </w:pPr>
            <w:r w:rsidRPr="000D5169">
              <w:t>General details of Task resource. Mapping is on children elements.</w:t>
            </w:r>
          </w:p>
        </w:tc>
        <w:tc>
          <w:tcPr>
            <w:tcW w:w="1800" w:type="dxa"/>
          </w:tcPr>
          <w:p w14:paraId="0F43E3EF" w14:textId="77777777" w:rsidR="00D5359D" w:rsidRPr="000D5169" w:rsidRDefault="00D5359D" w:rsidP="00D251BA">
            <w:pPr>
              <w:pStyle w:val="TableEntry"/>
            </w:pPr>
          </w:p>
        </w:tc>
      </w:tr>
      <w:tr w:rsidR="00414FDA" w:rsidRPr="000D5169" w14:paraId="161A7CD4" w14:textId="77777777" w:rsidTr="00D251BA">
        <w:trPr>
          <w:cantSplit/>
        </w:trPr>
        <w:tc>
          <w:tcPr>
            <w:tcW w:w="2605" w:type="dxa"/>
          </w:tcPr>
          <w:p w14:paraId="20222640" w14:textId="60F65824" w:rsidR="00D5359D" w:rsidRPr="000D5169" w:rsidRDefault="00D5359D" w:rsidP="000643B3">
            <w:pPr>
              <w:pStyle w:val="TableEntry"/>
            </w:pPr>
            <w:r w:rsidRPr="000D5169">
              <w:t>…. category</w:t>
            </w:r>
          </w:p>
        </w:tc>
        <w:tc>
          <w:tcPr>
            <w:tcW w:w="3150" w:type="dxa"/>
          </w:tcPr>
          <w:p w14:paraId="59221906" w14:textId="77777777" w:rsidR="00D5359D" w:rsidRPr="000D5169" w:rsidRDefault="00D5359D" w:rsidP="000643B3">
            <w:pPr>
              <w:pStyle w:val="TableEntry"/>
            </w:pPr>
            <w:r w:rsidRPr="000D5169">
              <w:t>diet | drug | encounter | observation | procedure | supply | other</w:t>
            </w:r>
          </w:p>
          <w:p w14:paraId="0C26E8BA" w14:textId="77777777" w:rsidR="00D5359D" w:rsidRPr="000D5169" w:rsidRDefault="00D5359D" w:rsidP="000643B3">
            <w:pPr>
              <w:pStyle w:val="TableEntry"/>
            </w:pPr>
          </w:p>
          <w:p w14:paraId="4BBAF07A" w14:textId="77777777" w:rsidR="00D5359D" w:rsidRPr="000D5169" w:rsidRDefault="00D5359D" w:rsidP="000643B3">
            <w:pPr>
              <w:pStyle w:val="TableEntry"/>
            </w:pPr>
            <w:proofErr w:type="spellStart"/>
            <w:r w:rsidRPr="000D5169">
              <w:t>CarePlanActivityCategory</w:t>
            </w:r>
            <w:proofErr w:type="spellEnd"/>
            <w:r w:rsidRPr="000D5169">
              <w:t xml:space="preserve"> (Example)</w:t>
            </w:r>
          </w:p>
        </w:tc>
        <w:tc>
          <w:tcPr>
            <w:tcW w:w="2520" w:type="dxa"/>
          </w:tcPr>
          <w:p w14:paraId="5DA8480B" w14:textId="77777777" w:rsidR="00D5359D" w:rsidRPr="000D5169" w:rsidRDefault="00D5359D" w:rsidP="00D251BA">
            <w:pPr>
              <w:pStyle w:val="TableEntry"/>
            </w:pPr>
            <w:r w:rsidRPr="000D5169">
              <w:t>no mapping</w:t>
            </w:r>
          </w:p>
        </w:tc>
        <w:tc>
          <w:tcPr>
            <w:tcW w:w="1800" w:type="dxa"/>
          </w:tcPr>
          <w:p w14:paraId="1BE0B207" w14:textId="77777777" w:rsidR="00D5359D" w:rsidRPr="000D5169" w:rsidRDefault="00D5359D" w:rsidP="00D251BA">
            <w:pPr>
              <w:pStyle w:val="TableEntry"/>
            </w:pPr>
          </w:p>
        </w:tc>
      </w:tr>
      <w:tr w:rsidR="00414FDA" w:rsidRPr="000D5169" w14:paraId="0BEF51CE" w14:textId="77777777" w:rsidTr="00D251BA">
        <w:trPr>
          <w:cantSplit/>
        </w:trPr>
        <w:tc>
          <w:tcPr>
            <w:tcW w:w="2605" w:type="dxa"/>
          </w:tcPr>
          <w:p w14:paraId="029C4E5C" w14:textId="54656ABE" w:rsidR="00D5359D" w:rsidRPr="000D5169" w:rsidRDefault="00D5359D" w:rsidP="000643B3">
            <w:pPr>
              <w:pStyle w:val="TableEntry"/>
            </w:pPr>
            <w:r w:rsidRPr="000D5169">
              <w:t>…. definition</w:t>
            </w:r>
          </w:p>
        </w:tc>
        <w:tc>
          <w:tcPr>
            <w:tcW w:w="3150" w:type="dxa"/>
          </w:tcPr>
          <w:p w14:paraId="4176D898" w14:textId="77777777" w:rsidR="00D5359D" w:rsidRPr="000D5169" w:rsidRDefault="00D5359D" w:rsidP="000643B3">
            <w:pPr>
              <w:pStyle w:val="TableEntry"/>
            </w:pPr>
            <w:r w:rsidRPr="000D5169">
              <w:t>Protocol or definition</w:t>
            </w:r>
          </w:p>
        </w:tc>
        <w:tc>
          <w:tcPr>
            <w:tcW w:w="2520" w:type="dxa"/>
          </w:tcPr>
          <w:p w14:paraId="07600967" w14:textId="77777777" w:rsidR="00D5359D" w:rsidRPr="000D5169" w:rsidRDefault="00D5359D" w:rsidP="00D251BA">
            <w:pPr>
              <w:pStyle w:val="TableEntry"/>
            </w:pPr>
            <w:proofErr w:type="spellStart"/>
            <w:r w:rsidRPr="000D5169">
              <w:t>TaskList</w:t>
            </w:r>
            <w:proofErr w:type="spellEnd"/>
            <w:r w:rsidRPr="000D5169">
              <w:t>/</w:t>
            </w:r>
            <w:proofErr w:type="spellStart"/>
            <w:r w:rsidRPr="000D5169">
              <w:t>XDWTask</w:t>
            </w:r>
            <w:proofErr w:type="spellEnd"/>
            <w:r w:rsidRPr="000D5169">
              <w:t>/</w:t>
            </w:r>
            <w:proofErr w:type="spellStart"/>
            <w:r w:rsidRPr="000D5169">
              <w:t>TaskData</w:t>
            </w:r>
            <w:proofErr w:type="spellEnd"/>
            <w:r w:rsidRPr="000D5169">
              <w:t xml:space="preserve">/input with FHIR resource </w:t>
            </w:r>
            <w:proofErr w:type="spellStart"/>
            <w:r w:rsidRPr="000D5169">
              <w:t>ActivityDefinition</w:t>
            </w:r>
            <w:proofErr w:type="spellEnd"/>
          </w:p>
        </w:tc>
        <w:tc>
          <w:tcPr>
            <w:tcW w:w="1800" w:type="dxa"/>
          </w:tcPr>
          <w:p w14:paraId="0A557828" w14:textId="77777777" w:rsidR="00D5359D" w:rsidRPr="000D5169" w:rsidRDefault="00D5359D" w:rsidP="00D251BA">
            <w:pPr>
              <w:pStyle w:val="TableEntry"/>
            </w:pPr>
          </w:p>
        </w:tc>
      </w:tr>
      <w:tr w:rsidR="00414FDA" w:rsidRPr="000D5169" w14:paraId="06BCC523" w14:textId="77777777" w:rsidTr="00D251BA">
        <w:trPr>
          <w:cantSplit/>
        </w:trPr>
        <w:tc>
          <w:tcPr>
            <w:tcW w:w="2605" w:type="dxa"/>
          </w:tcPr>
          <w:p w14:paraId="6C722712" w14:textId="11880A0A" w:rsidR="00D5359D" w:rsidRPr="000D5169" w:rsidRDefault="00D5359D" w:rsidP="000643B3">
            <w:pPr>
              <w:pStyle w:val="TableEntry"/>
            </w:pPr>
            <w:r w:rsidRPr="000D5169">
              <w:t>…. code</w:t>
            </w:r>
          </w:p>
        </w:tc>
        <w:tc>
          <w:tcPr>
            <w:tcW w:w="3150" w:type="dxa"/>
          </w:tcPr>
          <w:p w14:paraId="7251D2CD" w14:textId="77777777" w:rsidR="00D5359D" w:rsidRPr="000D5169" w:rsidRDefault="00D5359D" w:rsidP="000643B3">
            <w:pPr>
              <w:pStyle w:val="TableEntry"/>
            </w:pPr>
            <w:r w:rsidRPr="000D5169">
              <w:t>Detail type of activity</w:t>
            </w:r>
          </w:p>
          <w:p w14:paraId="4810E6A7" w14:textId="77777777" w:rsidR="00D5359D" w:rsidRPr="000D5169" w:rsidRDefault="00D5359D" w:rsidP="000643B3">
            <w:pPr>
              <w:pStyle w:val="TableEntry"/>
            </w:pPr>
          </w:p>
          <w:p w14:paraId="4B6D68F6" w14:textId="77777777" w:rsidR="00D5359D" w:rsidRPr="000D5169" w:rsidRDefault="00D5359D" w:rsidP="000643B3">
            <w:pPr>
              <w:pStyle w:val="TableEntry"/>
            </w:pPr>
            <w:r w:rsidRPr="000D5169">
              <w:t>Care Plan Activity (Example)</w:t>
            </w:r>
          </w:p>
        </w:tc>
        <w:tc>
          <w:tcPr>
            <w:tcW w:w="2520" w:type="dxa"/>
          </w:tcPr>
          <w:p w14:paraId="3F608C78" w14:textId="77777777" w:rsidR="00D5359D" w:rsidRPr="000D5169" w:rsidRDefault="00D5359D" w:rsidP="00D251BA">
            <w:pPr>
              <w:pStyle w:val="TableEntry"/>
            </w:pPr>
            <w:r w:rsidRPr="000D5169">
              <w:t>no mapping</w:t>
            </w:r>
          </w:p>
        </w:tc>
        <w:tc>
          <w:tcPr>
            <w:tcW w:w="1800" w:type="dxa"/>
          </w:tcPr>
          <w:p w14:paraId="75F9AF08" w14:textId="77777777" w:rsidR="00D5359D" w:rsidRPr="000D5169" w:rsidRDefault="00D5359D" w:rsidP="00D251BA">
            <w:pPr>
              <w:pStyle w:val="TableEntry"/>
            </w:pPr>
          </w:p>
        </w:tc>
      </w:tr>
      <w:tr w:rsidR="00414FDA" w:rsidRPr="000D5169" w14:paraId="0F0EAA83" w14:textId="77777777" w:rsidTr="00D251BA">
        <w:trPr>
          <w:cantSplit/>
        </w:trPr>
        <w:tc>
          <w:tcPr>
            <w:tcW w:w="2605" w:type="dxa"/>
          </w:tcPr>
          <w:p w14:paraId="3FA52405" w14:textId="523FB5C4" w:rsidR="00D5359D" w:rsidRPr="000D5169" w:rsidRDefault="00D5359D" w:rsidP="000643B3">
            <w:pPr>
              <w:pStyle w:val="TableEntry"/>
            </w:pPr>
            <w:r w:rsidRPr="000D5169">
              <w:t xml:space="preserve">…. </w:t>
            </w:r>
            <w:proofErr w:type="spellStart"/>
            <w:r w:rsidRPr="000D5169">
              <w:t>reasonCode</w:t>
            </w:r>
            <w:proofErr w:type="spellEnd"/>
          </w:p>
        </w:tc>
        <w:tc>
          <w:tcPr>
            <w:tcW w:w="3150" w:type="dxa"/>
          </w:tcPr>
          <w:p w14:paraId="3D63BB4B" w14:textId="77777777" w:rsidR="00D5359D" w:rsidRPr="000D5169" w:rsidRDefault="00D5359D" w:rsidP="000643B3">
            <w:pPr>
              <w:pStyle w:val="TableEntry"/>
            </w:pPr>
            <w:r w:rsidRPr="000D5169">
              <w:t>Why activity should be done or why activity was prohibited</w:t>
            </w:r>
          </w:p>
          <w:p w14:paraId="3615002B" w14:textId="77777777" w:rsidR="00D5359D" w:rsidRPr="000D5169" w:rsidRDefault="00D5359D" w:rsidP="000643B3">
            <w:pPr>
              <w:pStyle w:val="TableEntry"/>
            </w:pPr>
          </w:p>
          <w:p w14:paraId="5EB435E1" w14:textId="77777777" w:rsidR="00D5359D" w:rsidRPr="000D5169" w:rsidRDefault="00D5359D" w:rsidP="000643B3">
            <w:pPr>
              <w:pStyle w:val="TableEntry"/>
            </w:pPr>
            <w:r w:rsidRPr="000D5169">
              <w:t>Activity Reason (Example)</w:t>
            </w:r>
          </w:p>
        </w:tc>
        <w:tc>
          <w:tcPr>
            <w:tcW w:w="2520" w:type="dxa"/>
          </w:tcPr>
          <w:p w14:paraId="4283E4C9" w14:textId="77777777" w:rsidR="00D5359D" w:rsidRPr="000D5169" w:rsidRDefault="00D5359D" w:rsidP="00D251BA">
            <w:pPr>
              <w:pStyle w:val="TableEntry"/>
            </w:pPr>
            <w:r w:rsidRPr="000D5169">
              <w:t>no mapping</w:t>
            </w:r>
          </w:p>
        </w:tc>
        <w:tc>
          <w:tcPr>
            <w:tcW w:w="1800" w:type="dxa"/>
          </w:tcPr>
          <w:p w14:paraId="58ECCA03" w14:textId="77777777" w:rsidR="00D5359D" w:rsidRPr="000D5169" w:rsidRDefault="00D5359D" w:rsidP="00D251BA">
            <w:pPr>
              <w:pStyle w:val="TableEntry"/>
            </w:pPr>
          </w:p>
        </w:tc>
      </w:tr>
      <w:tr w:rsidR="00414FDA" w:rsidRPr="000D5169" w14:paraId="3E413473" w14:textId="77777777" w:rsidTr="00D251BA">
        <w:trPr>
          <w:cantSplit/>
        </w:trPr>
        <w:tc>
          <w:tcPr>
            <w:tcW w:w="2605" w:type="dxa"/>
          </w:tcPr>
          <w:p w14:paraId="3ED93431" w14:textId="1A5746DF" w:rsidR="00D5359D" w:rsidRPr="000D5169" w:rsidRDefault="00D5359D" w:rsidP="000643B3">
            <w:pPr>
              <w:pStyle w:val="TableEntry"/>
            </w:pPr>
            <w:r w:rsidRPr="000D5169">
              <w:t xml:space="preserve">…. </w:t>
            </w:r>
            <w:proofErr w:type="spellStart"/>
            <w:r w:rsidRPr="000D5169">
              <w:t>reasonReference</w:t>
            </w:r>
            <w:proofErr w:type="spellEnd"/>
          </w:p>
        </w:tc>
        <w:tc>
          <w:tcPr>
            <w:tcW w:w="3150" w:type="dxa"/>
          </w:tcPr>
          <w:p w14:paraId="2DB41A49" w14:textId="77777777" w:rsidR="00D5359D" w:rsidRPr="000D5169" w:rsidRDefault="00D5359D" w:rsidP="000643B3">
            <w:pPr>
              <w:pStyle w:val="TableEntry"/>
            </w:pPr>
            <w:r w:rsidRPr="000D5169">
              <w:t>Condition triggering need for activity</w:t>
            </w:r>
          </w:p>
        </w:tc>
        <w:tc>
          <w:tcPr>
            <w:tcW w:w="2520" w:type="dxa"/>
          </w:tcPr>
          <w:p w14:paraId="71613E3B" w14:textId="77777777" w:rsidR="00D5359D" w:rsidRPr="000D5169" w:rsidRDefault="00D5359D" w:rsidP="00D251BA">
            <w:pPr>
              <w:pStyle w:val="TableEntry"/>
            </w:pPr>
            <w:r w:rsidRPr="000D5169">
              <w:t>no mapping</w:t>
            </w:r>
          </w:p>
        </w:tc>
        <w:tc>
          <w:tcPr>
            <w:tcW w:w="1800" w:type="dxa"/>
          </w:tcPr>
          <w:p w14:paraId="3A9D43DC" w14:textId="77777777" w:rsidR="00D5359D" w:rsidRPr="000D5169" w:rsidRDefault="00D5359D" w:rsidP="00D251BA">
            <w:pPr>
              <w:pStyle w:val="TableEntry"/>
            </w:pPr>
          </w:p>
        </w:tc>
      </w:tr>
      <w:tr w:rsidR="00414FDA" w:rsidRPr="000D5169" w14:paraId="43428B89" w14:textId="77777777" w:rsidTr="00D251BA">
        <w:trPr>
          <w:cantSplit/>
        </w:trPr>
        <w:tc>
          <w:tcPr>
            <w:tcW w:w="2605" w:type="dxa"/>
          </w:tcPr>
          <w:p w14:paraId="3D7B0BEC" w14:textId="53151614" w:rsidR="00D5359D" w:rsidRPr="000D5169" w:rsidRDefault="00D5359D" w:rsidP="000643B3">
            <w:pPr>
              <w:pStyle w:val="TableEntry"/>
            </w:pPr>
            <w:r w:rsidRPr="000D5169">
              <w:t>…. goal</w:t>
            </w:r>
          </w:p>
        </w:tc>
        <w:tc>
          <w:tcPr>
            <w:tcW w:w="3150" w:type="dxa"/>
          </w:tcPr>
          <w:p w14:paraId="34853F0B" w14:textId="77777777" w:rsidR="00D5359D" w:rsidRPr="000D5169" w:rsidRDefault="00D5359D" w:rsidP="000643B3">
            <w:pPr>
              <w:pStyle w:val="TableEntry"/>
            </w:pPr>
            <w:r w:rsidRPr="000D5169">
              <w:t>Goals this activity relates to</w:t>
            </w:r>
          </w:p>
        </w:tc>
        <w:tc>
          <w:tcPr>
            <w:tcW w:w="2520" w:type="dxa"/>
          </w:tcPr>
          <w:p w14:paraId="76D04875" w14:textId="77777777" w:rsidR="00D5359D" w:rsidRPr="000D5169" w:rsidRDefault="00D5359D" w:rsidP="00D251BA">
            <w:pPr>
              <w:pStyle w:val="TableEntry"/>
            </w:pPr>
            <w:r w:rsidRPr="000D5169">
              <w:t>no mapping</w:t>
            </w:r>
          </w:p>
        </w:tc>
        <w:tc>
          <w:tcPr>
            <w:tcW w:w="1800" w:type="dxa"/>
          </w:tcPr>
          <w:p w14:paraId="2F78AAF0" w14:textId="77777777" w:rsidR="00D5359D" w:rsidRPr="000D5169" w:rsidRDefault="00D5359D" w:rsidP="00D251BA">
            <w:pPr>
              <w:pStyle w:val="TableEntry"/>
            </w:pPr>
          </w:p>
        </w:tc>
      </w:tr>
      <w:tr w:rsidR="00414FDA" w:rsidRPr="000D5169" w14:paraId="2182A2F4" w14:textId="77777777" w:rsidTr="00D251BA">
        <w:trPr>
          <w:cantSplit/>
        </w:trPr>
        <w:tc>
          <w:tcPr>
            <w:tcW w:w="2605" w:type="dxa"/>
          </w:tcPr>
          <w:p w14:paraId="0D5DCB4F" w14:textId="63CC76E9" w:rsidR="00D5359D" w:rsidRPr="000D5169" w:rsidRDefault="00D5359D" w:rsidP="000643B3">
            <w:pPr>
              <w:pStyle w:val="TableEntry"/>
            </w:pPr>
            <w:r w:rsidRPr="000D5169">
              <w:lastRenderedPageBreak/>
              <w:t>…. status</w:t>
            </w:r>
          </w:p>
        </w:tc>
        <w:tc>
          <w:tcPr>
            <w:tcW w:w="3150" w:type="dxa"/>
          </w:tcPr>
          <w:p w14:paraId="624D3E89" w14:textId="77777777" w:rsidR="00D5359D" w:rsidRPr="000D5169" w:rsidRDefault="00D5359D" w:rsidP="000643B3">
            <w:pPr>
              <w:pStyle w:val="TableEntry"/>
            </w:pPr>
            <w:r w:rsidRPr="000D5169">
              <w:t>not-started | scheduled | in-progress | on-hold | completed | cancelled | unknown</w:t>
            </w:r>
          </w:p>
          <w:p w14:paraId="4864E762" w14:textId="77777777" w:rsidR="00D5359D" w:rsidRPr="000D5169" w:rsidRDefault="00D5359D" w:rsidP="000643B3">
            <w:pPr>
              <w:pStyle w:val="TableEntry"/>
            </w:pPr>
          </w:p>
          <w:p w14:paraId="620D7DBB" w14:textId="77777777" w:rsidR="00D5359D" w:rsidRPr="000D5169" w:rsidRDefault="00D5359D" w:rsidP="000643B3">
            <w:pPr>
              <w:pStyle w:val="TableEntry"/>
            </w:pPr>
            <w:proofErr w:type="spellStart"/>
            <w:r w:rsidRPr="000D5169">
              <w:t>CarePlanActivityStatus</w:t>
            </w:r>
            <w:proofErr w:type="spellEnd"/>
            <w:r w:rsidRPr="000D5169">
              <w:t xml:space="preserve"> (Required)</w:t>
            </w:r>
          </w:p>
        </w:tc>
        <w:tc>
          <w:tcPr>
            <w:tcW w:w="2520" w:type="dxa"/>
          </w:tcPr>
          <w:p w14:paraId="3A9D54B0" w14:textId="77777777" w:rsidR="00D5359D" w:rsidRPr="000D5169" w:rsidRDefault="00D5359D" w:rsidP="00D251BA">
            <w:pPr>
              <w:pStyle w:val="TableEntry"/>
            </w:pPr>
            <w:proofErr w:type="spellStart"/>
            <w:r w:rsidRPr="000D5169">
              <w:t>TaskList</w:t>
            </w:r>
            <w:proofErr w:type="spellEnd"/>
            <w:r w:rsidRPr="000D5169">
              <w:t>/</w:t>
            </w:r>
            <w:proofErr w:type="spellStart"/>
            <w:r w:rsidRPr="000D5169">
              <w:t>XDWTask</w:t>
            </w:r>
            <w:proofErr w:type="spellEnd"/>
            <w:r w:rsidRPr="000D5169">
              <w:t>/</w:t>
            </w:r>
            <w:proofErr w:type="spellStart"/>
            <w:r w:rsidRPr="000D5169">
              <w:t>TaskData</w:t>
            </w:r>
            <w:proofErr w:type="spellEnd"/>
            <w:r w:rsidRPr="000D5169">
              <w:t>/</w:t>
            </w:r>
            <w:proofErr w:type="spellStart"/>
            <w:r w:rsidRPr="000D5169">
              <w:t>TaskDetails</w:t>
            </w:r>
            <w:proofErr w:type="spellEnd"/>
            <w:r w:rsidRPr="000D5169">
              <w:t>/status</w:t>
            </w:r>
          </w:p>
        </w:tc>
        <w:tc>
          <w:tcPr>
            <w:tcW w:w="1800" w:type="dxa"/>
          </w:tcPr>
          <w:p w14:paraId="40C6B10A" w14:textId="77777777" w:rsidR="00D5359D" w:rsidRPr="000D5169" w:rsidRDefault="00D5359D" w:rsidP="00D251BA">
            <w:pPr>
              <w:pStyle w:val="TableEntry"/>
            </w:pPr>
          </w:p>
        </w:tc>
      </w:tr>
      <w:tr w:rsidR="00414FDA" w:rsidRPr="000D5169" w14:paraId="524F3564" w14:textId="77777777" w:rsidTr="00D251BA">
        <w:trPr>
          <w:cantSplit/>
        </w:trPr>
        <w:tc>
          <w:tcPr>
            <w:tcW w:w="2605" w:type="dxa"/>
          </w:tcPr>
          <w:p w14:paraId="6CAA2604" w14:textId="30D530A3" w:rsidR="00D5359D" w:rsidRPr="000D5169" w:rsidRDefault="00D5359D" w:rsidP="000643B3">
            <w:pPr>
              <w:pStyle w:val="TableEntry"/>
            </w:pPr>
            <w:r w:rsidRPr="000D5169">
              <w:t xml:space="preserve">…. </w:t>
            </w:r>
            <w:proofErr w:type="spellStart"/>
            <w:r w:rsidRPr="000D5169">
              <w:t>statusReason</w:t>
            </w:r>
            <w:proofErr w:type="spellEnd"/>
          </w:p>
        </w:tc>
        <w:tc>
          <w:tcPr>
            <w:tcW w:w="3150" w:type="dxa"/>
          </w:tcPr>
          <w:p w14:paraId="56814A6F" w14:textId="77777777" w:rsidR="00D5359D" w:rsidRPr="000D5169" w:rsidRDefault="00D5359D" w:rsidP="000643B3">
            <w:pPr>
              <w:pStyle w:val="TableEntry"/>
            </w:pPr>
            <w:r w:rsidRPr="000D5169">
              <w:t>Reason for current status</w:t>
            </w:r>
          </w:p>
          <w:p w14:paraId="39115C37" w14:textId="77777777" w:rsidR="00D5359D" w:rsidRPr="000D5169" w:rsidRDefault="00D5359D" w:rsidP="000643B3">
            <w:pPr>
              <w:pStyle w:val="TableEntry"/>
            </w:pPr>
          </w:p>
          <w:p w14:paraId="6A0B864A" w14:textId="77777777" w:rsidR="00D5359D" w:rsidRPr="000D5169" w:rsidRDefault="00D5359D" w:rsidP="000643B3">
            <w:pPr>
              <w:pStyle w:val="TableEntry"/>
            </w:pPr>
            <w:proofErr w:type="spellStart"/>
            <w:r w:rsidRPr="000D5169">
              <w:t>GoalStatusReason</w:t>
            </w:r>
            <w:proofErr w:type="spellEnd"/>
            <w:r w:rsidRPr="000D5169">
              <w:t xml:space="preserve"> (Example)</w:t>
            </w:r>
          </w:p>
        </w:tc>
        <w:tc>
          <w:tcPr>
            <w:tcW w:w="2520" w:type="dxa"/>
          </w:tcPr>
          <w:p w14:paraId="572BBCB1" w14:textId="77777777" w:rsidR="00D5359D" w:rsidRPr="000D5169" w:rsidRDefault="00D5359D" w:rsidP="00D251BA">
            <w:pPr>
              <w:pStyle w:val="TableEntry"/>
            </w:pPr>
            <w:r w:rsidRPr="000D5169">
              <w:t>no mapping</w:t>
            </w:r>
          </w:p>
        </w:tc>
        <w:tc>
          <w:tcPr>
            <w:tcW w:w="1800" w:type="dxa"/>
          </w:tcPr>
          <w:p w14:paraId="43F2BD26" w14:textId="77777777" w:rsidR="00D5359D" w:rsidRPr="000D5169" w:rsidRDefault="00D5359D" w:rsidP="00D251BA">
            <w:pPr>
              <w:pStyle w:val="TableEntry"/>
            </w:pPr>
          </w:p>
        </w:tc>
      </w:tr>
      <w:tr w:rsidR="00414FDA" w:rsidRPr="000D5169" w14:paraId="34DDBDE8" w14:textId="77777777" w:rsidTr="00D251BA">
        <w:trPr>
          <w:cantSplit/>
        </w:trPr>
        <w:tc>
          <w:tcPr>
            <w:tcW w:w="2605" w:type="dxa"/>
          </w:tcPr>
          <w:p w14:paraId="3EBDD655" w14:textId="2FAED82C" w:rsidR="00D5359D" w:rsidRPr="000D5169" w:rsidRDefault="00D5359D" w:rsidP="000643B3">
            <w:pPr>
              <w:pStyle w:val="TableEntry"/>
            </w:pPr>
            <w:r w:rsidRPr="000D5169">
              <w:t>…. prohibited</w:t>
            </w:r>
          </w:p>
        </w:tc>
        <w:tc>
          <w:tcPr>
            <w:tcW w:w="3150" w:type="dxa"/>
          </w:tcPr>
          <w:p w14:paraId="13D44CDA" w14:textId="77777777" w:rsidR="00D5359D" w:rsidRPr="000D5169" w:rsidRDefault="00D5359D" w:rsidP="000643B3">
            <w:pPr>
              <w:pStyle w:val="TableEntry"/>
            </w:pPr>
            <w:r w:rsidRPr="000D5169">
              <w:t>Do NOT do</w:t>
            </w:r>
          </w:p>
        </w:tc>
        <w:tc>
          <w:tcPr>
            <w:tcW w:w="2520" w:type="dxa"/>
          </w:tcPr>
          <w:p w14:paraId="52951618" w14:textId="77777777" w:rsidR="00D5359D" w:rsidRPr="000D5169" w:rsidRDefault="00D5359D" w:rsidP="00D251BA">
            <w:pPr>
              <w:pStyle w:val="TableEntry"/>
            </w:pPr>
            <w:r w:rsidRPr="000D5169">
              <w:t>no mapping</w:t>
            </w:r>
          </w:p>
        </w:tc>
        <w:tc>
          <w:tcPr>
            <w:tcW w:w="1800" w:type="dxa"/>
          </w:tcPr>
          <w:p w14:paraId="3C7D7AD3" w14:textId="77777777" w:rsidR="00D5359D" w:rsidRPr="000D5169" w:rsidRDefault="00D5359D" w:rsidP="00D251BA">
            <w:pPr>
              <w:pStyle w:val="TableEntry"/>
            </w:pPr>
          </w:p>
        </w:tc>
      </w:tr>
      <w:tr w:rsidR="00414FDA" w:rsidRPr="000D5169" w14:paraId="554670A9" w14:textId="77777777" w:rsidTr="00D251BA">
        <w:trPr>
          <w:cantSplit/>
        </w:trPr>
        <w:tc>
          <w:tcPr>
            <w:tcW w:w="2605" w:type="dxa"/>
          </w:tcPr>
          <w:p w14:paraId="55444B8E" w14:textId="7FE08267" w:rsidR="00D5359D" w:rsidRPr="000D5169" w:rsidRDefault="00D5359D" w:rsidP="000643B3">
            <w:pPr>
              <w:pStyle w:val="TableEntry"/>
            </w:pPr>
            <w:r w:rsidRPr="000D5169">
              <w:t>…. Scheduled[x]</w:t>
            </w:r>
          </w:p>
        </w:tc>
        <w:tc>
          <w:tcPr>
            <w:tcW w:w="3150" w:type="dxa"/>
          </w:tcPr>
          <w:p w14:paraId="38135E8D" w14:textId="51A022C2" w:rsidR="00D5359D" w:rsidRPr="000D5169" w:rsidRDefault="00D5359D" w:rsidP="00D251BA">
            <w:pPr>
              <w:pStyle w:val="TableEntry"/>
            </w:pPr>
            <w:r w:rsidRPr="000D5169">
              <w:t>When activity is to occur</w:t>
            </w:r>
          </w:p>
        </w:tc>
        <w:tc>
          <w:tcPr>
            <w:tcW w:w="2520" w:type="dxa"/>
          </w:tcPr>
          <w:p w14:paraId="5A1F2A80" w14:textId="2DF59C00" w:rsidR="00D5359D" w:rsidRPr="000D5169" w:rsidRDefault="00D5359D" w:rsidP="00D251BA">
            <w:pPr>
              <w:pStyle w:val="TableEntry"/>
            </w:pPr>
            <w:r w:rsidRPr="000D5169">
              <w:t>no mapping</w:t>
            </w:r>
          </w:p>
        </w:tc>
        <w:tc>
          <w:tcPr>
            <w:tcW w:w="1800" w:type="dxa"/>
          </w:tcPr>
          <w:p w14:paraId="78AE6430" w14:textId="77777777" w:rsidR="00D5359D" w:rsidRPr="000D5169" w:rsidRDefault="00D5359D" w:rsidP="00D251BA">
            <w:pPr>
              <w:pStyle w:val="TableEntry"/>
            </w:pPr>
          </w:p>
        </w:tc>
      </w:tr>
      <w:tr w:rsidR="00414FDA" w:rsidRPr="000D5169" w14:paraId="5FDA149A" w14:textId="77777777" w:rsidTr="00D251BA">
        <w:trPr>
          <w:cantSplit/>
        </w:trPr>
        <w:tc>
          <w:tcPr>
            <w:tcW w:w="2605" w:type="dxa"/>
          </w:tcPr>
          <w:p w14:paraId="4244122C" w14:textId="3AFEB2CC" w:rsidR="00D5359D" w:rsidRPr="000D5169" w:rsidRDefault="00D5359D" w:rsidP="000643B3">
            <w:pPr>
              <w:pStyle w:val="TableEntry"/>
            </w:pPr>
            <w:r w:rsidRPr="000D5169">
              <w:t xml:space="preserve">….. </w:t>
            </w:r>
            <w:proofErr w:type="spellStart"/>
            <w:r w:rsidRPr="000D5169">
              <w:t>scheduledTiming</w:t>
            </w:r>
            <w:proofErr w:type="spellEnd"/>
          </w:p>
        </w:tc>
        <w:tc>
          <w:tcPr>
            <w:tcW w:w="3150" w:type="dxa"/>
          </w:tcPr>
          <w:p w14:paraId="4879FDFF" w14:textId="17DA605E" w:rsidR="00D5359D" w:rsidRPr="000D5169" w:rsidRDefault="00D5359D" w:rsidP="00D251BA">
            <w:pPr>
              <w:pStyle w:val="TableEntry"/>
            </w:pPr>
          </w:p>
        </w:tc>
        <w:tc>
          <w:tcPr>
            <w:tcW w:w="2520" w:type="dxa"/>
          </w:tcPr>
          <w:p w14:paraId="0B11FB94" w14:textId="77777777" w:rsidR="00D5359D" w:rsidRPr="000D5169" w:rsidRDefault="00D5359D" w:rsidP="00D251BA">
            <w:pPr>
              <w:pStyle w:val="TableEntry"/>
            </w:pPr>
            <w:r w:rsidRPr="000D5169">
              <w:t>no mapping</w:t>
            </w:r>
          </w:p>
        </w:tc>
        <w:tc>
          <w:tcPr>
            <w:tcW w:w="1800" w:type="dxa"/>
          </w:tcPr>
          <w:p w14:paraId="4BED0B5F" w14:textId="77777777" w:rsidR="00D5359D" w:rsidRPr="000D5169" w:rsidRDefault="00D5359D" w:rsidP="00D251BA">
            <w:pPr>
              <w:pStyle w:val="TableEntry"/>
            </w:pPr>
          </w:p>
        </w:tc>
      </w:tr>
      <w:tr w:rsidR="00414FDA" w:rsidRPr="000D5169" w14:paraId="16F79046" w14:textId="77777777" w:rsidTr="00D251BA">
        <w:trPr>
          <w:cantSplit/>
        </w:trPr>
        <w:tc>
          <w:tcPr>
            <w:tcW w:w="2605" w:type="dxa"/>
          </w:tcPr>
          <w:p w14:paraId="7B389FA1" w14:textId="0E1AD2DF" w:rsidR="00D5359D" w:rsidRPr="000D5169" w:rsidRDefault="00D5359D" w:rsidP="000643B3">
            <w:pPr>
              <w:pStyle w:val="TableEntry"/>
            </w:pPr>
            <w:r w:rsidRPr="000D5169">
              <w:t xml:space="preserve">….. </w:t>
            </w:r>
            <w:proofErr w:type="spellStart"/>
            <w:r w:rsidRPr="000D5169">
              <w:t>scheduledPeriod</w:t>
            </w:r>
            <w:proofErr w:type="spellEnd"/>
          </w:p>
        </w:tc>
        <w:tc>
          <w:tcPr>
            <w:tcW w:w="3150" w:type="dxa"/>
          </w:tcPr>
          <w:p w14:paraId="4650D455" w14:textId="2FAFB05E" w:rsidR="00D5359D" w:rsidRPr="000D5169" w:rsidRDefault="00D5359D" w:rsidP="00D251BA">
            <w:pPr>
              <w:pStyle w:val="TableEntry"/>
            </w:pPr>
          </w:p>
        </w:tc>
        <w:tc>
          <w:tcPr>
            <w:tcW w:w="2520" w:type="dxa"/>
          </w:tcPr>
          <w:p w14:paraId="25EE89A3" w14:textId="77777777" w:rsidR="00D5359D" w:rsidRPr="000D5169" w:rsidRDefault="00D5359D" w:rsidP="00D251BA">
            <w:pPr>
              <w:pStyle w:val="TableEntry"/>
            </w:pPr>
            <w:r w:rsidRPr="000D5169">
              <w:t>no mapping</w:t>
            </w:r>
          </w:p>
        </w:tc>
        <w:tc>
          <w:tcPr>
            <w:tcW w:w="1800" w:type="dxa"/>
          </w:tcPr>
          <w:p w14:paraId="4B22F400" w14:textId="77777777" w:rsidR="00D5359D" w:rsidRPr="000D5169" w:rsidRDefault="00D5359D" w:rsidP="00D251BA">
            <w:pPr>
              <w:pStyle w:val="TableEntry"/>
            </w:pPr>
          </w:p>
        </w:tc>
      </w:tr>
      <w:tr w:rsidR="00414FDA" w:rsidRPr="000D5169" w14:paraId="7AE0A83C" w14:textId="77777777" w:rsidTr="00D251BA">
        <w:trPr>
          <w:cantSplit/>
        </w:trPr>
        <w:tc>
          <w:tcPr>
            <w:tcW w:w="2605" w:type="dxa"/>
          </w:tcPr>
          <w:p w14:paraId="2420D6CA" w14:textId="66DF1FE9" w:rsidR="00D5359D" w:rsidRPr="000D5169" w:rsidRDefault="00D5359D" w:rsidP="000643B3">
            <w:pPr>
              <w:pStyle w:val="TableEntry"/>
            </w:pPr>
            <w:r w:rsidRPr="000D5169">
              <w:t xml:space="preserve">…. </w:t>
            </w:r>
            <w:proofErr w:type="spellStart"/>
            <w:r w:rsidRPr="000D5169">
              <w:t>scheduledString</w:t>
            </w:r>
            <w:proofErr w:type="spellEnd"/>
          </w:p>
        </w:tc>
        <w:tc>
          <w:tcPr>
            <w:tcW w:w="3150" w:type="dxa"/>
          </w:tcPr>
          <w:p w14:paraId="1ADCBAAF" w14:textId="020DE529" w:rsidR="00D5359D" w:rsidRPr="000D5169" w:rsidRDefault="00D5359D" w:rsidP="00D251BA">
            <w:pPr>
              <w:pStyle w:val="TableEntry"/>
            </w:pPr>
          </w:p>
        </w:tc>
        <w:tc>
          <w:tcPr>
            <w:tcW w:w="2520" w:type="dxa"/>
          </w:tcPr>
          <w:p w14:paraId="20F28100" w14:textId="77777777" w:rsidR="00D5359D" w:rsidRPr="000D5169" w:rsidRDefault="00D5359D" w:rsidP="00D251BA">
            <w:pPr>
              <w:pStyle w:val="TableEntry"/>
            </w:pPr>
            <w:r w:rsidRPr="000D5169">
              <w:t>no mapping</w:t>
            </w:r>
          </w:p>
        </w:tc>
        <w:tc>
          <w:tcPr>
            <w:tcW w:w="1800" w:type="dxa"/>
          </w:tcPr>
          <w:p w14:paraId="124BA409" w14:textId="77777777" w:rsidR="00D5359D" w:rsidRPr="000D5169" w:rsidRDefault="00D5359D" w:rsidP="00D251BA">
            <w:pPr>
              <w:pStyle w:val="TableEntry"/>
            </w:pPr>
          </w:p>
        </w:tc>
      </w:tr>
      <w:tr w:rsidR="00414FDA" w:rsidRPr="000D5169" w14:paraId="06F888F5" w14:textId="77777777" w:rsidTr="00D251BA">
        <w:trPr>
          <w:cantSplit/>
        </w:trPr>
        <w:tc>
          <w:tcPr>
            <w:tcW w:w="2605" w:type="dxa"/>
          </w:tcPr>
          <w:p w14:paraId="63E2230E" w14:textId="1FCE132A" w:rsidR="00D5359D" w:rsidRPr="000D5169" w:rsidRDefault="00D5359D" w:rsidP="000643B3">
            <w:pPr>
              <w:pStyle w:val="TableEntry"/>
            </w:pPr>
            <w:r w:rsidRPr="000D5169">
              <w:t>…. location</w:t>
            </w:r>
          </w:p>
        </w:tc>
        <w:tc>
          <w:tcPr>
            <w:tcW w:w="3150" w:type="dxa"/>
          </w:tcPr>
          <w:p w14:paraId="7567AB58" w14:textId="77777777" w:rsidR="00D5359D" w:rsidRPr="000D5169" w:rsidRDefault="00D5359D" w:rsidP="000643B3">
            <w:pPr>
              <w:pStyle w:val="TableEntry"/>
            </w:pPr>
            <w:r w:rsidRPr="000D5169">
              <w:t>Where it should happen</w:t>
            </w:r>
          </w:p>
        </w:tc>
        <w:tc>
          <w:tcPr>
            <w:tcW w:w="2520" w:type="dxa"/>
          </w:tcPr>
          <w:p w14:paraId="25255850" w14:textId="77777777" w:rsidR="00D5359D" w:rsidRPr="000D5169" w:rsidRDefault="00D5359D" w:rsidP="00D251BA">
            <w:pPr>
              <w:pStyle w:val="TableEntry"/>
            </w:pPr>
            <w:r w:rsidRPr="000D5169">
              <w:t>no mapping</w:t>
            </w:r>
          </w:p>
        </w:tc>
        <w:tc>
          <w:tcPr>
            <w:tcW w:w="1800" w:type="dxa"/>
          </w:tcPr>
          <w:p w14:paraId="24B9CCF5" w14:textId="77777777" w:rsidR="00D5359D" w:rsidRPr="000D5169" w:rsidRDefault="00D5359D" w:rsidP="00D251BA">
            <w:pPr>
              <w:pStyle w:val="TableEntry"/>
            </w:pPr>
          </w:p>
        </w:tc>
      </w:tr>
      <w:tr w:rsidR="00414FDA" w:rsidRPr="000D5169" w14:paraId="06EFDF5C" w14:textId="77777777" w:rsidTr="00D251BA">
        <w:trPr>
          <w:cantSplit/>
        </w:trPr>
        <w:tc>
          <w:tcPr>
            <w:tcW w:w="2605" w:type="dxa"/>
          </w:tcPr>
          <w:p w14:paraId="3E1798D7" w14:textId="59FE145C" w:rsidR="00D5359D" w:rsidRPr="000D5169" w:rsidRDefault="00D5359D" w:rsidP="000643B3">
            <w:pPr>
              <w:pStyle w:val="TableEntry"/>
            </w:pPr>
            <w:r w:rsidRPr="000D5169">
              <w:t>…. performer</w:t>
            </w:r>
          </w:p>
        </w:tc>
        <w:tc>
          <w:tcPr>
            <w:tcW w:w="3150" w:type="dxa"/>
          </w:tcPr>
          <w:p w14:paraId="2A4F4AB2" w14:textId="77777777" w:rsidR="00D5359D" w:rsidRPr="000D5169" w:rsidRDefault="00D5359D" w:rsidP="000643B3">
            <w:pPr>
              <w:pStyle w:val="TableEntry"/>
            </w:pPr>
            <w:r w:rsidRPr="000D5169">
              <w:t>Who will be responsible?</w:t>
            </w:r>
          </w:p>
        </w:tc>
        <w:tc>
          <w:tcPr>
            <w:tcW w:w="2520" w:type="dxa"/>
          </w:tcPr>
          <w:p w14:paraId="3EF1594B" w14:textId="77777777" w:rsidR="00D5359D" w:rsidRPr="000D5169" w:rsidRDefault="00D5359D" w:rsidP="00D251BA">
            <w:pPr>
              <w:pStyle w:val="TableEntry"/>
            </w:pPr>
            <w:proofErr w:type="spellStart"/>
            <w:r w:rsidRPr="000D5169">
              <w:t>TaskList</w:t>
            </w:r>
            <w:proofErr w:type="spellEnd"/>
            <w:r w:rsidRPr="000D5169">
              <w:t>/</w:t>
            </w:r>
            <w:proofErr w:type="spellStart"/>
            <w:r w:rsidRPr="000D5169">
              <w:t>XDWTask</w:t>
            </w:r>
            <w:proofErr w:type="spellEnd"/>
            <w:r w:rsidRPr="000D5169">
              <w:t>/</w:t>
            </w:r>
            <w:proofErr w:type="spellStart"/>
            <w:r w:rsidRPr="000D5169">
              <w:t>TaskData</w:t>
            </w:r>
            <w:proofErr w:type="spellEnd"/>
            <w:r w:rsidRPr="000D5169">
              <w:t>/</w:t>
            </w:r>
            <w:proofErr w:type="spellStart"/>
            <w:r w:rsidRPr="000D5169">
              <w:t>TaskDetails</w:t>
            </w:r>
            <w:proofErr w:type="spellEnd"/>
            <w:r w:rsidRPr="000D5169">
              <w:t>/</w:t>
            </w:r>
            <w:proofErr w:type="spellStart"/>
            <w:r w:rsidRPr="000D5169">
              <w:t>actualOwner</w:t>
            </w:r>
            <w:proofErr w:type="spellEnd"/>
          </w:p>
        </w:tc>
        <w:tc>
          <w:tcPr>
            <w:tcW w:w="1800" w:type="dxa"/>
          </w:tcPr>
          <w:p w14:paraId="4BFB68CA" w14:textId="77777777" w:rsidR="00D5359D" w:rsidRPr="000D5169" w:rsidRDefault="00D5359D" w:rsidP="00D251BA">
            <w:pPr>
              <w:pStyle w:val="TableEntry"/>
            </w:pPr>
          </w:p>
        </w:tc>
      </w:tr>
      <w:tr w:rsidR="00414FDA" w:rsidRPr="000D5169" w14:paraId="392FDE56" w14:textId="77777777" w:rsidTr="00D251BA">
        <w:trPr>
          <w:cantSplit/>
        </w:trPr>
        <w:tc>
          <w:tcPr>
            <w:tcW w:w="2605" w:type="dxa"/>
          </w:tcPr>
          <w:p w14:paraId="551F59E3" w14:textId="5227C078" w:rsidR="00D5359D" w:rsidRPr="000D5169" w:rsidRDefault="00744FFC" w:rsidP="000643B3">
            <w:pPr>
              <w:pStyle w:val="TableEntry"/>
            </w:pPr>
            <w:r w:rsidRPr="000D5169">
              <w:t>….</w:t>
            </w:r>
            <w:r w:rsidR="008F3DC8" w:rsidRPr="000D5169">
              <w:t xml:space="preserve"> </w:t>
            </w:r>
            <w:r w:rsidRPr="000D5169">
              <w:t>pr</w:t>
            </w:r>
            <w:r w:rsidR="008F3DC8" w:rsidRPr="000D5169">
              <w:t>oduct[x]</w:t>
            </w:r>
            <w:proofErr w:type="spellStart"/>
            <w:r w:rsidRPr="000D5169">
              <w:t>elduledefinition</w:t>
            </w:r>
            <w:proofErr w:type="spellEnd"/>
            <w:r w:rsidRPr="000D5169">
              <w:t xml:space="preserve"> k m the profile because it is causing confusion. </w:t>
            </w:r>
          </w:p>
        </w:tc>
        <w:tc>
          <w:tcPr>
            <w:tcW w:w="3150" w:type="dxa"/>
          </w:tcPr>
          <w:p w14:paraId="1BCC6111" w14:textId="77777777" w:rsidR="008F3DC8" w:rsidRPr="000D5169" w:rsidRDefault="008F3DC8" w:rsidP="000643B3">
            <w:pPr>
              <w:pStyle w:val="TableEntry"/>
            </w:pPr>
            <w:r w:rsidRPr="000D5169">
              <w:t>What is to be administered/supplied</w:t>
            </w:r>
          </w:p>
          <w:p w14:paraId="0AB48EA3" w14:textId="77777777" w:rsidR="008F3DC8" w:rsidRPr="000D5169" w:rsidRDefault="008F3DC8" w:rsidP="000643B3">
            <w:pPr>
              <w:pStyle w:val="TableEntry"/>
            </w:pPr>
          </w:p>
          <w:p w14:paraId="2EC82E36" w14:textId="4BD0C54D" w:rsidR="00D5359D" w:rsidRPr="000D5169" w:rsidRDefault="008F3DC8" w:rsidP="000643B3">
            <w:pPr>
              <w:pStyle w:val="TableEntry"/>
            </w:pPr>
            <w:r w:rsidRPr="000D5169">
              <w:t>SNOMED CT Medication Codes (Example)</w:t>
            </w:r>
          </w:p>
        </w:tc>
        <w:tc>
          <w:tcPr>
            <w:tcW w:w="2520" w:type="dxa"/>
          </w:tcPr>
          <w:p w14:paraId="50A191CD" w14:textId="30A23D76" w:rsidR="00D5359D" w:rsidRPr="000D5169" w:rsidRDefault="008F3DC8" w:rsidP="00D251BA">
            <w:pPr>
              <w:pStyle w:val="TableEntry"/>
            </w:pPr>
            <w:r w:rsidRPr="000D5169">
              <w:t>no mapping</w:t>
            </w:r>
          </w:p>
        </w:tc>
        <w:tc>
          <w:tcPr>
            <w:tcW w:w="1800" w:type="dxa"/>
          </w:tcPr>
          <w:p w14:paraId="61634A8D" w14:textId="77777777" w:rsidR="00D5359D" w:rsidRPr="000D5169" w:rsidRDefault="00D5359D" w:rsidP="00D251BA">
            <w:pPr>
              <w:pStyle w:val="TableEntry"/>
            </w:pPr>
          </w:p>
        </w:tc>
      </w:tr>
      <w:tr w:rsidR="00414FDA" w:rsidRPr="000D5169" w14:paraId="70007063" w14:textId="77777777" w:rsidTr="00D251BA">
        <w:trPr>
          <w:cantSplit/>
        </w:trPr>
        <w:tc>
          <w:tcPr>
            <w:tcW w:w="2605" w:type="dxa"/>
          </w:tcPr>
          <w:p w14:paraId="4B8BBF1C" w14:textId="5FB61F6E" w:rsidR="00D5359D" w:rsidRPr="000D5169" w:rsidRDefault="008F3DC8" w:rsidP="000643B3">
            <w:pPr>
              <w:pStyle w:val="TableEntry"/>
            </w:pPr>
            <w:r w:rsidRPr="000D5169">
              <w:t xml:space="preserve">….. </w:t>
            </w:r>
            <w:proofErr w:type="spellStart"/>
            <w:r w:rsidR="00D5359D" w:rsidRPr="000D5169">
              <w:t>productCodeableConcept</w:t>
            </w:r>
            <w:proofErr w:type="spellEnd"/>
          </w:p>
        </w:tc>
        <w:tc>
          <w:tcPr>
            <w:tcW w:w="3150" w:type="dxa"/>
          </w:tcPr>
          <w:p w14:paraId="670F6F99" w14:textId="5F547FBB" w:rsidR="00D5359D" w:rsidRPr="000D5169" w:rsidRDefault="008F3DC8" w:rsidP="000643B3">
            <w:pPr>
              <w:pStyle w:val="TableEntry"/>
            </w:pPr>
            <w:proofErr w:type="spellStart"/>
            <w:r w:rsidRPr="000D5169">
              <w:t>CodeableConcept</w:t>
            </w:r>
            <w:proofErr w:type="spellEnd"/>
          </w:p>
        </w:tc>
        <w:tc>
          <w:tcPr>
            <w:tcW w:w="2520" w:type="dxa"/>
          </w:tcPr>
          <w:p w14:paraId="56391CAB" w14:textId="77777777" w:rsidR="00D5359D" w:rsidRPr="000D5169" w:rsidRDefault="00D5359D" w:rsidP="00D251BA">
            <w:pPr>
              <w:pStyle w:val="TableEntry"/>
            </w:pPr>
            <w:r w:rsidRPr="000D5169">
              <w:t>no mapping</w:t>
            </w:r>
          </w:p>
        </w:tc>
        <w:tc>
          <w:tcPr>
            <w:tcW w:w="1800" w:type="dxa"/>
          </w:tcPr>
          <w:p w14:paraId="680DAF06" w14:textId="77777777" w:rsidR="00D5359D" w:rsidRPr="000D5169" w:rsidRDefault="00D5359D" w:rsidP="00D251BA">
            <w:pPr>
              <w:pStyle w:val="TableEntry"/>
            </w:pPr>
          </w:p>
        </w:tc>
      </w:tr>
      <w:tr w:rsidR="00414FDA" w:rsidRPr="000D5169" w14:paraId="63BDE3D4" w14:textId="77777777" w:rsidTr="00D251BA">
        <w:trPr>
          <w:cantSplit/>
        </w:trPr>
        <w:tc>
          <w:tcPr>
            <w:tcW w:w="2605" w:type="dxa"/>
          </w:tcPr>
          <w:p w14:paraId="68ED9216" w14:textId="09A528AC" w:rsidR="00D5359D" w:rsidRPr="000D5169" w:rsidRDefault="008F3DC8" w:rsidP="000643B3">
            <w:pPr>
              <w:pStyle w:val="TableEntry"/>
            </w:pPr>
            <w:r w:rsidRPr="000D5169">
              <w:t xml:space="preserve">….. </w:t>
            </w:r>
            <w:proofErr w:type="spellStart"/>
            <w:r w:rsidR="00D5359D" w:rsidRPr="000D5169">
              <w:t>productReference</w:t>
            </w:r>
            <w:proofErr w:type="spellEnd"/>
          </w:p>
        </w:tc>
        <w:tc>
          <w:tcPr>
            <w:tcW w:w="3150" w:type="dxa"/>
          </w:tcPr>
          <w:p w14:paraId="60359070" w14:textId="1757EEC5" w:rsidR="00D5359D" w:rsidRPr="000D5169" w:rsidRDefault="008F3DC8" w:rsidP="000643B3">
            <w:pPr>
              <w:pStyle w:val="TableEntry"/>
            </w:pPr>
            <w:r w:rsidRPr="000D5169">
              <w:t>Reference (</w:t>
            </w:r>
            <w:proofErr w:type="gramStart"/>
            <w:r w:rsidRPr="000D5169">
              <w:t>Medication  |</w:t>
            </w:r>
            <w:proofErr w:type="gramEnd"/>
            <w:r w:rsidRPr="000D5169">
              <w:t xml:space="preserve"> Substance)</w:t>
            </w:r>
          </w:p>
        </w:tc>
        <w:tc>
          <w:tcPr>
            <w:tcW w:w="2520" w:type="dxa"/>
          </w:tcPr>
          <w:p w14:paraId="01F2FEE5" w14:textId="77777777" w:rsidR="00D5359D" w:rsidRPr="000D5169" w:rsidRDefault="00D5359D" w:rsidP="00D251BA">
            <w:pPr>
              <w:pStyle w:val="TableEntry"/>
            </w:pPr>
            <w:r w:rsidRPr="000D5169">
              <w:t>no mapping</w:t>
            </w:r>
          </w:p>
        </w:tc>
        <w:tc>
          <w:tcPr>
            <w:tcW w:w="1800" w:type="dxa"/>
          </w:tcPr>
          <w:p w14:paraId="62294160" w14:textId="77777777" w:rsidR="00D5359D" w:rsidRPr="000D5169" w:rsidRDefault="00D5359D" w:rsidP="00D251BA">
            <w:pPr>
              <w:pStyle w:val="TableEntry"/>
            </w:pPr>
          </w:p>
        </w:tc>
      </w:tr>
      <w:tr w:rsidR="00414FDA" w:rsidRPr="000D5169" w14:paraId="31756007" w14:textId="77777777" w:rsidTr="00D251BA">
        <w:trPr>
          <w:cantSplit/>
        </w:trPr>
        <w:tc>
          <w:tcPr>
            <w:tcW w:w="2605" w:type="dxa"/>
          </w:tcPr>
          <w:p w14:paraId="7CBDE817" w14:textId="0E8638E4" w:rsidR="00D5359D" w:rsidRPr="000D5169" w:rsidRDefault="008F3DC8" w:rsidP="000643B3">
            <w:pPr>
              <w:pStyle w:val="TableEntry"/>
            </w:pPr>
            <w:r w:rsidRPr="000D5169">
              <w:t xml:space="preserve">…. </w:t>
            </w:r>
            <w:proofErr w:type="spellStart"/>
            <w:r w:rsidR="00D5359D" w:rsidRPr="000D5169">
              <w:t>dailyAmount</w:t>
            </w:r>
            <w:proofErr w:type="spellEnd"/>
          </w:p>
        </w:tc>
        <w:tc>
          <w:tcPr>
            <w:tcW w:w="3150" w:type="dxa"/>
          </w:tcPr>
          <w:p w14:paraId="1C7DBBFC" w14:textId="77777777" w:rsidR="00D5359D" w:rsidRPr="000D5169" w:rsidRDefault="00D5359D" w:rsidP="000643B3">
            <w:pPr>
              <w:pStyle w:val="TableEntry"/>
            </w:pPr>
            <w:r w:rsidRPr="000D5169">
              <w:t>How to consume/day?</w:t>
            </w:r>
          </w:p>
        </w:tc>
        <w:tc>
          <w:tcPr>
            <w:tcW w:w="2520" w:type="dxa"/>
          </w:tcPr>
          <w:p w14:paraId="1EA16F51" w14:textId="77777777" w:rsidR="00D5359D" w:rsidRPr="000D5169" w:rsidRDefault="00D5359D" w:rsidP="00D251BA">
            <w:pPr>
              <w:pStyle w:val="TableEntry"/>
            </w:pPr>
            <w:r w:rsidRPr="000D5169">
              <w:t>no mapping</w:t>
            </w:r>
          </w:p>
        </w:tc>
        <w:tc>
          <w:tcPr>
            <w:tcW w:w="1800" w:type="dxa"/>
          </w:tcPr>
          <w:p w14:paraId="323835D1" w14:textId="77777777" w:rsidR="00D5359D" w:rsidRPr="000D5169" w:rsidRDefault="00D5359D" w:rsidP="00D251BA">
            <w:pPr>
              <w:pStyle w:val="TableEntry"/>
            </w:pPr>
          </w:p>
        </w:tc>
      </w:tr>
      <w:tr w:rsidR="00414FDA" w:rsidRPr="000D5169" w14:paraId="62029D54" w14:textId="77777777" w:rsidTr="00D251BA">
        <w:trPr>
          <w:cantSplit/>
        </w:trPr>
        <w:tc>
          <w:tcPr>
            <w:tcW w:w="2605" w:type="dxa"/>
          </w:tcPr>
          <w:p w14:paraId="1BCD555B" w14:textId="7F361D57" w:rsidR="00D5359D" w:rsidRPr="000D5169" w:rsidRDefault="008F3DC8" w:rsidP="000643B3">
            <w:pPr>
              <w:pStyle w:val="TableEntry"/>
            </w:pPr>
            <w:r w:rsidRPr="000D5169">
              <w:t xml:space="preserve">…. </w:t>
            </w:r>
            <w:r w:rsidR="00D5359D" w:rsidRPr="000D5169">
              <w:t>quantity</w:t>
            </w:r>
          </w:p>
        </w:tc>
        <w:tc>
          <w:tcPr>
            <w:tcW w:w="3150" w:type="dxa"/>
          </w:tcPr>
          <w:p w14:paraId="2F503909" w14:textId="77777777" w:rsidR="00D5359D" w:rsidRPr="000D5169" w:rsidRDefault="00D5359D" w:rsidP="000643B3">
            <w:pPr>
              <w:pStyle w:val="TableEntry"/>
            </w:pPr>
            <w:r w:rsidRPr="000D5169">
              <w:t>How much to administer/supply/consume</w:t>
            </w:r>
          </w:p>
        </w:tc>
        <w:tc>
          <w:tcPr>
            <w:tcW w:w="2520" w:type="dxa"/>
          </w:tcPr>
          <w:p w14:paraId="33A8D1DB" w14:textId="77777777" w:rsidR="00D5359D" w:rsidRPr="000D5169" w:rsidRDefault="00D5359D" w:rsidP="00D251BA">
            <w:pPr>
              <w:pStyle w:val="TableEntry"/>
            </w:pPr>
            <w:r w:rsidRPr="000D5169">
              <w:t>no mapping</w:t>
            </w:r>
          </w:p>
        </w:tc>
        <w:tc>
          <w:tcPr>
            <w:tcW w:w="1800" w:type="dxa"/>
          </w:tcPr>
          <w:p w14:paraId="6E879240" w14:textId="77777777" w:rsidR="00D5359D" w:rsidRPr="000D5169" w:rsidRDefault="00D5359D" w:rsidP="00D251BA">
            <w:pPr>
              <w:pStyle w:val="TableEntry"/>
            </w:pPr>
          </w:p>
        </w:tc>
      </w:tr>
      <w:tr w:rsidR="00414FDA" w:rsidRPr="000D5169" w14:paraId="4111C414" w14:textId="77777777" w:rsidTr="00D251BA">
        <w:trPr>
          <w:cantSplit/>
        </w:trPr>
        <w:tc>
          <w:tcPr>
            <w:tcW w:w="2605" w:type="dxa"/>
          </w:tcPr>
          <w:p w14:paraId="438334F7" w14:textId="09C77C2A" w:rsidR="00D5359D" w:rsidRPr="000D5169" w:rsidRDefault="008F3DC8" w:rsidP="000643B3">
            <w:pPr>
              <w:pStyle w:val="TableEntry"/>
            </w:pPr>
            <w:r w:rsidRPr="000D5169">
              <w:t xml:space="preserve">…. </w:t>
            </w:r>
            <w:r w:rsidR="00D5359D" w:rsidRPr="000D5169">
              <w:t>description</w:t>
            </w:r>
          </w:p>
        </w:tc>
        <w:tc>
          <w:tcPr>
            <w:tcW w:w="3150" w:type="dxa"/>
          </w:tcPr>
          <w:p w14:paraId="1B93C7B7" w14:textId="77777777" w:rsidR="00D5359D" w:rsidRPr="000D5169" w:rsidRDefault="00D5359D" w:rsidP="000643B3">
            <w:pPr>
              <w:pStyle w:val="TableEntry"/>
            </w:pPr>
            <w:r w:rsidRPr="000D5169">
              <w:t>Extra info describing activity to perform</w:t>
            </w:r>
          </w:p>
        </w:tc>
        <w:tc>
          <w:tcPr>
            <w:tcW w:w="2520" w:type="dxa"/>
          </w:tcPr>
          <w:p w14:paraId="0F61851C" w14:textId="77777777" w:rsidR="00D5359D" w:rsidRPr="000D5169" w:rsidRDefault="00D5359D" w:rsidP="00D251BA">
            <w:pPr>
              <w:pStyle w:val="TableEntry"/>
            </w:pPr>
            <w:r w:rsidRPr="000D5169">
              <w:t>no mapping</w:t>
            </w:r>
          </w:p>
        </w:tc>
        <w:tc>
          <w:tcPr>
            <w:tcW w:w="1800" w:type="dxa"/>
          </w:tcPr>
          <w:p w14:paraId="2B3C3D8B" w14:textId="77777777" w:rsidR="00D5359D" w:rsidRPr="000D5169" w:rsidRDefault="00D5359D" w:rsidP="00D251BA">
            <w:pPr>
              <w:pStyle w:val="TableEntry"/>
            </w:pPr>
          </w:p>
        </w:tc>
      </w:tr>
      <w:tr w:rsidR="00414FDA" w:rsidRPr="000D5169" w14:paraId="5D600806" w14:textId="77777777" w:rsidTr="00D251BA">
        <w:trPr>
          <w:cantSplit/>
        </w:trPr>
        <w:tc>
          <w:tcPr>
            <w:tcW w:w="2605" w:type="dxa"/>
          </w:tcPr>
          <w:p w14:paraId="3B4ACF7F" w14:textId="77777777" w:rsidR="008F3DC8" w:rsidRPr="000D5169" w:rsidRDefault="008F3DC8" w:rsidP="000643B3">
            <w:pPr>
              <w:pStyle w:val="TableEntry"/>
            </w:pPr>
            <w:r w:rsidRPr="000D5169">
              <w:t>note</w:t>
            </w:r>
          </w:p>
        </w:tc>
        <w:tc>
          <w:tcPr>
            <w:tcW w:w="3150" w:type="dxa"/>
          </w:tcPr>
          <w:p w14:paraId="40071C2B" w14:textId="77777777" w:rsidR="008F3DC8" w:rsidRPr="000D5169" w:rsidRDefault="008F3DC8" w:rsidP="000643B3">
            <w:pPr>
              <w:pStyle w:val="TableEntry"/>
            </w:pPr>
            <w:r w:rsidRPr="000D5169">
              <w:t>Annotation Comments about the plan</w:t>
            </w:r>
          </w:p>
        </w:tc>
        <w:tc>
          <w:tcPr>
            <w:tcW w:w="2520" w:type="dxa"/>
          </w:tcPr>
          <w:p w14:paraId="6BD08013" w14:textId="77777777" w:rsidR="008F3DC8" w:rsidRPr="000D5169" w:rsidRDefault="008F3DC8" w:rsidP="00D251BA">
            <w:pPr>
              <w:pStyle w:val="TableEntry"/>
            </w:pPr>
            <w:r w:rsidRPr="000D5169">
              <w:t>no mapping</w:t>
            </w:r>
          </w:p>
        </w:tc>
        <w:tc>
          <w:tcPr>
            <w:tcW w:w="1800" w:type="dxa"/>
          </w:tcPr>
          <w:p w14:paraId="38CE4CAB" w14:textId="77777777" w:rsidR="008F3DC8" w:rsidRPr="000D5169" w:rsidRDefault="008F3DC8" w:rsidP="00D251BA">
            <w:pPr>
              <w:pStyle w:val="TableEntry"/>
            </w:pPr>
          </w:p>
        </w:tc>
      </w:tr>
    </w:tbl>
    <w:p w14:paraId="467A06B4" w14:textId="77777777" w:rsidR="00E3228F" w:rsidRPr="00D251BA" w:rsidRDefault="00E3228F" w:rsidP="00D251BA">
      <w:pPr>
        <w:pStyle w:val="BodyText"/>
      </w:pPr>
    </w:p>
    <w:p w14:paraId="27DD795C" w14:textId="2479E2C3" w:rsidR="00216647" w:rsidRPr="00D251BA" w:rsidRDefault="00DC3EF2" w:rsidP="00D251BA">
      <w:pPr>
        <w:pStyle w:val="Heading3"/>
      </w:pPr>
      <w:bookmarkStart w:id="569" w:name="_Toc514934525"/>
      <w:r>
        <w:t>D.2</w:t>
      </w:r>
      <w:r w:rsidR="002510A3" w:rsidRPr="000D5169">
        <w:t>.2 Mapping XDW Workflow Document History to CarePlan and Task Resource Ancestor Elements</w:t>
      </w:r>
      <w:bookmarkEnd w:id="569"/>
    </w:p>
    <w:p w14:paraId="7D7FBBE6" w14:textId="72FD269B" w:rsidR="00216647" w:rsidRPr="00D251BA" w:rsidRDefault="00216647" w:rsidP="00D251BA">
      <w:pPr>
        <w:pStyle w:val="BodyText"/>
      </w:pPr>
      <w:r w:rsidRPr="000D5169">
        <w:t>The table below contains XDW Workflow Document history elements. Consideration should be given for use of Provenance resource versus use of the CarePlan resource ancestor elements.</w:t>
      </w:r>
    </w:p>
    <w:p w14:paraId="2858553A" w14:textId="6023966C" w:rsidR="00216647" w:rsidRPr="000D5169" w:rsidRDefault="002510A3" w:rsidP="003079F5">
      <w:pPr>
        <w:pStyle w:val="TableTitle"/>
      </w:pPr>
      <w:r w:rsidRPr="000D5169">
        <w:t xml:space="preserve">Table </w:t>
      </w:r>
      <w:r w:rsidR="00DC3EF2">
        <w:t>D.2</w:t>
      </w:r>
      <w:r w:rsidRPr="000D5169">
        <w:t>.2-1: XDW Workflow Document History</w:t>
      </w:r>
      <w:r w:rsidR="00E10ABA" w:rsidRPr="000D5169">
        <w:t xml:space="preserve"> to CarePlan and </w:t>
      </w:r>
      <w:r w:rsidR="00566C43" w:rsidRPr="000D5169">
        <w:t>Task R</w:t>
      </w:r>
      <w:r w:rsidR="00E10ABA" w:rsidRPr="000D5169">
        <w:t>esource</w:t>
      </w:r>
      <w:r w:rsidR="00566C43" w:rsidRPr="000D5169">
        <w:t xml:space="preserve"> Mapping</w:t>
      </w:r>
      <w:r w:rsidRPr="000D5169">
        <w:t xml:space="preserve"> </w:t>
      </w:r>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216647" w:rsidRPr="000D5169" w14:paraId="15B01DBE" w14:textId="77777777" w:rsidTr="00D251BA">
        <w:trPr>
          <w:cantSplit/>
          <w:tblHeader/>
        </w:trPr>
        <w:tc>
          <w:tcPr>
            <w:tcW w:w="2605" w:type="dxa"/>
            <w:gridSpan w:val="2"/>
            <w:shd w:val="clear" w:color="auto" w:fill="D9D9D9" w:themeFill="background1" w:themeFillShade="D9"/>
          </w:tcPr>
          <w:p w14:paraId="5FCA507C" w14:textId="77777777" w:rsidR="00216647" w:rsidRPr="000D5169" w:rsidRDefault="00216647" w:rsidP="00D251BA">
            <w:pPr>
              <w:pStyle w:val="TableEntryHeader"/>
            </w:pPr>
            <w:r w:rsidRPr="000D5169">
              <w:t>XDW Workflow Document history</w:t>
            </w:r>
          </w:p>
        </w:tc>
        <w:tc>
          <w:tcPr>
            <w:tcW w:w="3150" w:type="dxa"/>
            <w:shd w:val="clear" w:color="auto" w:fill="D9D9D9" w:themeFill="background1" w:themeFillShade="D9"/>
          </w:tcPr>
          <w:p w14:paraId="6F7E8AA6" w14:textId="77777777" w:rsidR="00216647" w:rsidRPr="000D5169" w:rsidRDefault="00216647" w:rsidP="00D251BA">
            <w:pPr>
              <w:pStyle w:val="TableEntryHeader"/>
            </w:pPr>
            <w:r w:rsidRPr="000D5169">
              <w:t>Description</w:t>
            </w:r>
          </w:p>
        </w:tc>
        <w:tc>
          <w:tcPr>
            <w:tcW w:w="2520" w:type="dxa"/>
            <w:shd w:val="clear" w:color="auto" w:fill="D9D9D9" w:themeFill="background1" w:themeFillShade="D9"/>
          </w:tcPr>
          <w:p w14:paraId="6499E7D5" w14:textId="49118991" w:rsidR="00216647" w:rsidRPr="000D5169" w:rsidRDefault="00216647" w:rsidP="00D251BA">
            <w:pPr>
              <w:pStyle w:val="TableEntryHeader"/>
            </w:pPr>
            <w:r w:rsidRPr="000D5169">
              <w:t>CarePlan or Task resource</w:t>
            </w:r>
          </w:p>
        </w:tc>
        <w:tc>
          <w:tcPr>
            <w:tcW w:w="1710" w:type="dxa"/>
            <w:shd w:val="clear" w:color="auto" w:fill="D9D9D9" w:themeFill="background1" w:themeFillShade="D9"/>
          </w:tcPr>
          <w:p w14:paraId="7F5FB503" w14:textId="77777777" w:rsidR="00216647" w:rsidRPr="000D5169" w:rsidRDefault="00216647" w:rsidP="00D251BA">
            <w:pPr>
              <w:pStyle w:val="TableEntryHeader"/>
            </w:pPr>
            <w:r w:rsidRPr="000D5169">
              <w:t>Notes</w:t>
            </w:r>
          </w:p>
        </w:tc>
      </w:tr>
      <w:tr w:rsidR="00216647" w:rsidRPr="000D5169" w14:paraId="5AE27656" w14:textId="77777777" w:rsidTr="00D251BA">
        <w:tc>
          <w:tcPr>
            <w:tcW w:w="2605" w:type="dxa"/>
            <w:gridSpan w:val="2"/>
          </w:tcPr>
          <w:p w14:paraId="2071B9FF" w14:textId="77777777" w:rsidR="00216647" w:rsidRPr="000D5169" w:rsidRDefault="00216647" w:rsidP="00D251BA">
            <w:pPr>
              <w:pStyle w:val="TableEntry"/>
            </w:pPr>
            <w:proofErr w:type="spellStart"/>
            <w:r w:rsidRPr="000D5169">
              <w:t>workflowStatusHistory</w:t>
            </w:r>
            <w:proofErr w:type="spellEnd"/>
            <w:r w:rsidRPr="000D5169">
              <w:t>/</w:t>
            </w:r>
            <w:proofErr w:type="spellStart"/>
            <w:r w:rsidRPr="000D5169">
              <w:t>documentEvent</w:t>
            </w:r>
            <w:proofErr w:type="spellEnd"/>
          </w:p>
        </w:tc>
        <w:tc>
          <w:tcPr>
            <w:tcW w:w="3150" w:type="dxa"/>
          </w:tcPr>
          <w:p w14:paraId="45F9396A" w14:textId="77777777" w:rsidR="00216647" w:rsidRPr="000D5169" w:rsidRDefault="00216647" w:rsidP="00D251BA">
            <w:pPr>
              <w:pStyle w:val="TableEntry"/>
            </w:pPr>
            <w:r w:rsidRPr="000D5169">
              <w:t xml:space="preserve">A detailed event that represents a change of the </w:t>
            </w:r>
            <w:proofErr w:type="spellStart"/>
            <w:r w:rsidRPr="000D5169">
              <w:t>workflowStatus</w:t>
            </w:r>
            <w:proofErr w:type="spellEnd"/>
            <w:r w:rsidRPr="000D5169">
              <w:t xml:space="preserve">. The first </w:t>
            </w:r>
            <w:proofErr w:type="spellStart"/>
            <w:r w:rsidRPr="000D5169">
              <w:t>documentEvent</w:t>
            </w:r>
            <w:proofErr w:type="spellEnd"/>
            <w:r w:rsidRPr="000D5169">
              <w:t xml:space="preserve"> element is added when the workflow document is </w:t>
            </w:r>
            <w:r w:rsidRPr="000D5169">
              <w:lastRenderedPageBreak/>
              <w:t xml:space="preserve">created. A </w:t>
            </w:r>
            <w:proofErr w:type="spellStart"/>
            <w:r w:rsidRPr="000D5169">
              <w:t>documentEvent</w:t>
            </w:r>
            <w:proofErr w:type="spellEnd"/>
            <w:r w:rsidRPr="000D5169">
              <w:t xml:space="preserve"> element is then added whenever the </w:t>
            </w:r>
            <w:proofErr w:type="spellStart"/>
            <w:r w:rsidRPr="000D5169">
              <w:t>workflowStatus</w:t>
            </w:r>
            <w:proofErr w:type="spellEnd"/>
            <w:r w:rsidRPr="000D5169">
              <w:t xml:space="preserve"> of the workflow document changes.</w:t>
            </w:r>
          </w:p>
        </w:tc>
        <w:tc>
          <w:tcPr>
            <w:tcW w:w="2520" w:type="dxa"/>
          </w:tcPr>
          <w:p w14:paraId="051C5FD1" w14:textId="77777777" w:rsidR="00216647" w:rsidRPr="000D5169" w:rsidRDefault="00216647" w:rsidP="00D251BA">
            <w:pPr>
              <w:pStyle w:val="TableEntry"/>
            </w:pPr>
            <w:r w:rsidRPr="000D5169">
              <w:lastRenderedPageBreak/>
              <w:t>Mapping defined on children elements</w:t>
            </w:r>
          </w:p>
        </w:tc>
        <w:tc>
          <w:tcPr>
            <w:tcW w:w="1710" w:type="dxa"/>
          </w:tcPr>
          <w:p w14:paraId="2C949345" w14:textId="77777777" w:rsidR="00216647" w:rsidRPr="000D5169" w:rsidRDefault="00216647" w:rsidP="00D251BA">
            <w:pPr>
              <w:pStyle w:val="TableEntry"/>
            </w:pPr>
          </w:p>
        </w:tc>
      </w:tr>
      <w:tr w:rsidR="00216647" w:rsidRPr="000D5169" w14:paraId="0E9AF894" w14:textId="77777777" w:rsidTr="00D251BA">
        <w:tc>
          <w:tcPr>
            <w:tcW w:w="817" w:type="dxa"/>
          </w:tcPr>
          <w:p w14:paraId="3CE2AAE4" w14:textId="77777777" w:rsidR="00216647" w:rsidRPr="000D5169" w:rsidRDefault="00216647" w:rsidP="00D251BA">
            <w:pPr>
              <w:pStyle w:val="TableEntry"/>
            </w:pPr>
          </w:p>
        </w:tc>
        <w:tc>
          <w:tcPr>
            <w:tcW w:w="1788" w:type="dxa"/>
          </w:tcPr>
          <w:p w14:paraId="5EC2CB03" w14:textId="77777777" w:rsidR="00216647" w:rsidRPr="000D5169" w:rsidRDefault="00216647" w:rsidP="00D251BA">
            <w:pPr>
              <w:pStyle w:val="TableEntry"/>
            </w:pPr>
            <w:proofErr w:type="spellStart"/>
            <w:r w:rsidRPr="000D5169">
              <w:t>eventTime</w:t>
            </w:r>
            <w:proofErr w:type="spellEnd"/>
          </w:p>
        </w:tc>
        <w:tc>
          <w:tcPr>
            <w:tcW w:w="3150" w:type="dxa"/>
          </w:tcPr>
          <w:p w14:paraId="71F3184A" w14:textId="77777777" w:rsidR="00216647" w:rsidRPr="000D5169" w:rsidRDefault="00216647" w:rsidP="00D251BA">
            <w:pPr>
              <w:pStyle w:val="TableEntry"/>
            </w:pPr>
            <w:r w:rsidRPr="000D5169">
              <w:t xml:space="preserve">Time when the specific </w:t>
            </w:r>
            <w:proofErr w:type="spellStart"/>
            <w:r w:rsidRPr="000D5169">
              <w:t>documentEvent</w:t>
            </w:r>
            <w:proofErr w:type="spellEnd"/>
            <w:r w:rsidRPr="000D5169">
              <w:t xml:space="preserve"> element is added to the workflow document</w:t>
            </w:r>
          </w:p>
        </w:tc>
        <w:tc>
          <w:tcPr>
            <w:tcW w:w="2520" w:type="dxa"/>
          </w:tcPr>
          <w:p w14:paraId="15F7C5CC" w14:textId="77777777" w:rsidR="00216647" w:rsidRPr="000D5169" w:rsidRDefault="00216647" w:rsidP="00D251BA">
            <w:pPr>
              <w:pStyle w:val="TableEntry"/>
            </w:pPr>
            <w:r w:rsidRPr="000D5169">
              <w:t>Time of the transaction for a CarePlan/status change</w:t>
            </w:r>
          </w:p>
        </w:tc>
        <w:tc>
          <w:tcPr>
            <w:tcW w:w="1710" w:type="dxa"/>
          </w:tcPr>
          <w:p w14:paraId="5D6BE0C6" w14:textId="77777777" w:rsidR="00216647" w:rsidRPr="000D5169" w:rsidRDefault="00216647" w:rsidP="00D251BA">
            <w:pPr>
              <w:pStyle w:val="TableEntry"/>
            </w:pPr>
          </w:p>
        </w:tc>
      </w:tr>
      <w:tr w:rsidR="00216647" w:rsidRPr="000D5169" w14:paraId="7C5AAF11" w14:textId="77777777" w:rsidTr="00D251BA">
        <w:tc>
          <w:tcPr>
            <w:tcW w:w="817" w:type="dxa"/>
          </w:tcPr>
          <w:p w14:paraId="6A3F07C6" w14:textId="77777777" w:rsidR="00216647" w:rsidRPr="000D5169" w:rsidRDefault="00216647" w:rsidP="00D251BA">
            <w:pPr>
              <w:pStyle w:val="TableEntry"/>
            </w:pPr>
          </w:p>
        </w:tc>
        <w:tc>
          <w:tcPr>
            <w:tcW w:w="1788" w:type="dxa"/>
          </w:tcPr>
          <w:p w14:paraId="0F1A381C" w14:textId="77777777" w:rsidR="00216647" w:rsidRPr="000D5169" w:rsidRDefault="00216647" w:rsidP="00D251BA">
            <w:pPr>
              <w:pStyle w:val="TableEntry"/>
            </w:pPr>
            <w:proofErr w:type="spellStart"/>
            <w:r w:rsidRPr="000D5169">
              <w:t>eventType</w:t>
            </w:r>
            <w:proofErr w:type="spellEnd"/>
          </w:p>
        </w:tc>
        <w:tc>
          <w:tcPr>
            <w:tcW w:w="3150" w:type="dxa"/>
          </w:tcPr>
          <w:p w14:paraId="7BE74357" w14:textId="77777777" w:rsidR="00216647" w:rsidRPr="000D5169" w:rsidRDefault="00216647" w:rsidP="00D251BA">
            <w:pPr>
              <w:pStyle w:val="TableEntry"/>
            </w:pPr>
            <w:r w:rsidRPr="000D5169">
              <w:t xml:space="preserve">The type of event that happens that solicits the modification of the </w:t>
            </w:r>
            <w:proofErr w:type="spellStart"/>
            <w:r w:rsidRPr="000D5169">
              <w:t>workflowStatus</w:t>
            </w:r>
            <w:proofErr w:type="spellEnd"/>
            <w:r w:rsidRPr="000D5169">
              <w:t>. It should be valorized with one of these types: create, stop, suspend, resume, fail, complete</w:t>
            </w:r>
          </w:p>
        </w:tc>
        <w:tc>
          <w:tcPr>
            <w:tcW w:w="2520" w:type="dxa"/>
          </w:tcPr>
          <w:p w14:paraId="720F5125" w14:textId="77777777" w:rsidR="00216647" w:rsidRPr="000D5169" w:rsidRDefault="00216647" w:rsidP="00D251BA">
            <w:pPr>
              <w:pStyle w:val="TableEntry"/>
            </w:pPr>
            <w:r w:rsidRPr="000D5169">
              <w:t>no mapping</w:t>
            </w:r>
          </w:p>
        </w:tc>
        <w:tc>
          <w:tcPr>
            <w:tcW w:w="1710" w:type="dxa"/>
          </w:tcPr>
          <w:p w14:paraId="50A8F20D" w14:textId="77777777" w:rsidR="00216647" w:rsidRPr="000D5169" w:rsidRDefault="00216647" w:rsidP="00D251BA">
            <w:pPr>
              <w:pStyle w:val="TableEntry"/>
            </w:pPr>
          </w:p>
        </w:tc>
      </w:tr>
      <w:tr w:rsidR="00216647" w:rsidRPr="000D5169" w14:paraId="16FA7B9A" w14:textId="77777777" w:rsidTr="00D251BA">
        <w:tc>
          <w:tcPr>
            <w:tcW w:w="817" w:type="dxa"/>
          </w:tcPr>
          <w:p w14:paraId="3DFB10EB" w14:textId="77777777" w:rsidR="00216647" w:rsidRPr="000D5169" w:rsidRDefault="00216647" w:rsidP="00D251BA">
            <w:pPr>
              <w:pStyle w:val="TableEntry"/>
            </w:pPr>
          </w:p>
        </w:tc>
        <w:tc>
          <w:tcPr>
            <w:tcW w:w="1788" w:type="dxa"/>
          </w:tcPr>
          <w:p w14:paraId="63C4D705" w14:textId="77777777" w:rsidR="00216647" w:rsidRPr="000D5169" w:rsidRDefault="00216647" w:rsidP="00D251BA">
            <w:pPr>
              <w:pStyle w:val="TableEntry"/>
            </w:pPr>
            <w:proofErr w:type="spellStart"/>
            <w:r w:rsidRPr="000D5169">
              <w:t>taskEventIdentifier</w:t>
            </w:r>
            <w:proofErr w:type="spellEnd"/>
          </w:p>
        </w:tc>
        <w:tc>
          <w:tcPr>
            <w:tcW w:w="3150" w:type="dxa"/>
          </w:tcPr>
          <w:p w14:paraId="1179B7E1" w14:textId="77777777" w:rsidR="00216647" w:rsidRPr="000D5169" w:rsidRDefault="00216647" w:rsidP="00D251BA">
            <w:pPr>
              <w:pStyle w:val="TableEntry"/>
            </w:pPr>
            <w:r w:rsidRPr="000D5169">
              <w:t xml:space="preserve">Element that permits to track the reference to the </w:t>
            </w:r>
            <w:proofErr w:type="spellStart"/>
            <w:r w:rsidRPr="000D5169">
              <w:t>taskEvent</w:t>
            </w:r>
            <w:proofErr w:type="spellEnd"/>
            <w:r w:rsidRPr="000D5169">
              <w:t xml:space="preserve"> that solicits the modification of the </w:t>
            </w:r>
            <w:proofErr w:type="spellStart"/>
            <w:r w:rsidRPr="000D5169">
              <w:t>workflowStatus</w:t>
            </w:r>
            <w:proofErr w:type="spellEnd"/>
            <w:r w:rsidRPr="000D5169">
              <w:t xml:space="preserve">. It stores the same value of the element </w:t>
            </w:r>
            <w:proofErr w:type="spellStart"/>
            <w:r w:rsidRPr="000D5169">
              <w:t>taskEvent</w:t>
            </w:r>
            <w:proofErr w:type="spellEnd"/>
            <w:r w:rsidRPr="000D5169">
              <w:t xml:space="preserve">/identifier of the </w:t>
            </w:r>
            <w:proofErr w:type="spellStart"/>
            <w:r w:rsidRPr="000D5169">
              <w:t>taskEvent</w:t>
            </w:r>
            <w:proofErr w:type="spellEnd"/>
            <w:r w:rsidRPr="000D5169">
              <w:t xml:space="preserve"> of reference</w:t>
            </w:r>
          </w:p>
        </w:tc>
        <w:tc>
          <w:tcPr>
            <w:tcW w:w="2520" w:type="dxa"/>
          </w:tcPr>
          <w:p w14:paraId="058FFD25" w14:textId="504E8A85" w:rsidR="00216647" w:rsidRPr="000D5169" w:rsidRDefault="00216647" w:rsidP="00D251BA">
            <w:pPr>
              <w:pStyle w:val="TableEntry"/>
            </w:pPr>
            <w:r w:rsidRPr="000D5169">
              <w:t xml:space="preserve">Task/identifier of the Task resource that has </w:t>
            </w:r>
            <w:r w:rsidR="000643B3" w:rsidRPr="000D5169">
              <w:t>led</w:t>
            </w:r>
            <w:r w:rsidRPr="000D5169">
              <w:t xml:space="preserve"> to the CarePlan/status change</w:t>
            </w:r>
          </w:p>
        </w:tc>
        <w:tc>
          <w:tcPr>
            <w:tcW w:w="1710" w:type="dxa"/>
          </w:tcPr>
          <w:p w14:paraId="7FEF3613" w14:textId="77777777" w:rsidR="00216647" w:rsidRPr="000D5169" w:rsidRDefault="00216647" w:rsidP="00D251BA">
            <w:pPr>
              <w:pStyle w:val="TableEntry"/>
            </w:pPr>
          </w:p>
        </w:tc>
      </w:tr>
      <w:tr w:rsidR="00216647" w:rsidRPr="000D5169" w14:paraId="7158E60E" w14:textId="77777777" w:rsidTr="00D251BA">
        <w:tc>
          <w:tcPr>
            <w:tcW w:w="817" w:type="dxa"/>
          </w:tcPr>
          <w:p w14:paraId="226490CC" w14:textId="77777777" w:rsidR="00216647" w:rsidRPr="000D5169" w:rsidRDefault="00216647" w:rsidP="00D251BA">
            <w:pPr>
              <w:pStyle w:val="TableEntry"/>
            </w:pPr>
          </w:p>
        </w:tc>
        <w:tc>
          <w:tcPr>
            <w:tcW w:w="1788" w:type="dxa"/>
          </w:tcPr>
          <w:p w14:paraId="0713B163" w14:textId="77777777" w:rsidR="00216647" w:rsidRPr="000D5169" w:rsidRDefault="00216647" w:rsidP="00D251BA">
            <w:pPr>
              <w:pStyle w:val="TableEntry"/>
            </w:pPr>
            <w:r w:rsidRPr="000D5169">
              <w:t>author</w:t>
            </w:r>
          </w:p>
        </w:tc>
        <w:tc>
          <w:tcPr>
            <w:tcW w:w="3150" w:type="dxa"/>
          </w:tcPr>
          <w:p w14:paraId="1988DD30" w14:textId="77777777" w:rsidR="00216647" w:rsidRPr="000D5169" w:rsidRDefault="00216647" w:rsidP="00D251BA">
            <w:pPr>
              <w:pStyle w:val="TableEntry"/>
            </w:pPr>
            <w:r w:rsidRPr="000D5169">
              <w:t>Actual owner of the workflow after the event</w:t>
            </w:r>
          </w:p>
        </w:tc>
        <w:tc>
          <w:tcPr>
            <w:tcW w:w="2520" w:type="dxa"/>
          </w:tcPr>
          <w:p w14:paraId="329A3316" w14:textId="7024EF9F" w:rsidR="00216647" w:rsidRPr="000D5169" w:rsidRDefault="00216647" w:rsidP="00D251BA">
            <w:pPr>
              <w:pStyle w:val="TableEntry"/>
            </w:pPr>
            <w:r w:rsidRPr="000D5169">
              <w:t xml:space="preserve">Task/owner of the task that has </w:t>
            </w:r>
            <w:r w:rsidR="00085A70" w:rsidRPr="000D5169">
              <w:t>led</w:t>
            </w:r>
            <w:r w:rsidRPr="000D5169">
              <w:t xml:space="preserve"> to the CarePlan/status change</w:t>
            </w:r>
          </w:p>
        </w:tc>
        <w:tc>
          <w:tcPr>
            <w:tcW w:w="1710" w:type="dxa"/>
          </w:tcPr>
          <w:p w14:paraId="60A692C1" w14:textId="77777777" w:rsidR="00216647" w:rsidRPr="000D5169" w:rsidRDefault="00216647" w:rsidP="00D251BA">
            <w:pPr>
              <w:pStyle w:val="TableEntry"/>
            </w:pPr>
          </w:p>
        </w:tc>
      </w:tr>
      <w:tr w:rsidR="00216647" w:rsidRPr="000D5169" w14:paraId="3F102C36" w14:textId="77777777" w:rsidTr="00D251BA">
        <w:tc>
          <w:tcPr>
            <w:tcW w:w="817" w:type="dxa"/>
          </w:tcPr>
          <w:p w14:paraId="7A7E8F28" w14:textId="77777777" w:rsidR="00216647" w:rsidRPr="000D5169" w:rsidRDefault="00216647" w:rsidP="00D251BA">
            <w:pPr>
              <w:pStyle w:val="TableEntry"/>
            </w:pPr>
          </w:p>
        </w:tc>
        <w:tc>
          <w:tcPr>
            <w:tcW w:w="1788" w:type="dxa"/>
          </w:tcPr>
          <w:p w14:paraId="6446FD45" w14:textId="77777777" w:rsidR="00216647" w:rsidRPr="000D5169" w:rsidRDefault="00216647" w:rsidP="00D251BA">
            <w:pPr>
              <w:pStyle w:val="TableEntry"/>
            </w:pPr>
            <w:proofErr w:type="spellStart"/>
            <w:r w:rsidRPr="000D5169">
              <w:t>previousStatus</w:t>
            </w:r>
            <w:proofErr w:type="spellEnd"/>
          </w:p>
        </w:tc>
        <w:tc>
          <w:tcPr>
            <w:tcW w:w="3150" w:type="dxa"/>
          </w:tcPr>
          <w:p w14:paraId="126F3721" w14:textId="77777777" w:rsidR="00216647" w:rsidRPr="000D5169" w:rsidRDefault="00216647" w:rsidP="00D251BA">
            <w:pPr>
              <w:pStyle w:val="TableEntry"/>
            </w:pPr>
            <w:r w:rsidRPr="000D5169">
              <w:t xml:space="preserve">The previous value of </w:t>
            </w:r>
            <w:proofErr w:type="spellStart"/>
            <w:r w:rsidRPr="000D5169">
              <w:t>workflowStatus</w:t>
            </w:r>
            <w:proofErr w:type="spellEnd"/>
            <w:r w:rsidRPr="000D5169">
              <w:t>. Either “OPEN” or “CLOSED”. In case of a Workflow Document just created this element shall be valorized with “”</w:t>
            </w:r>
          </w:p>
        </w:tc>
        <w:tc>
          <w:tcPr>
            <w:tcW w:w="2520" w:type="dxa"/>
          </w:tcPr>
          <w:p w14:paraId="4FA2B884" w14:textId="77777777" w:rsidR="00216647" w:rsidRPr="000D5169" w:rsidRDefault="00216647" w:rsidP="00D251BA">
            <w:pPr>
              <w:pStyle w:val="TableEntry"/>
            </w:pPr>
            <w:r w:rsidRPr="000D5169">
              <w:t>CarePlan/status from the previous versions of CarePlan</w:t>
            </w:r>
          </w:p>
        </w:tc>
        <w:tc>
          <w:tcPr>
            <w:tcW w:w="1710" w:type="dxa"/>
          </w:tcPr>
          <w:p w14:paraId="308D7D64" w14:textId="77777777" w:rsidR="00216647" w:rsidRPr="000D5169" w:rsidRDefault="00216647" w:rsidP="00D251BA">
            <w:pPr>
              <w:pStyle w:val="TableEntry"/>
            </w:pPr>
          </w:p>
        </w:tc>
      </w:tr>
      <w:tr w:rsidR="00216647" w:rsidRPr="000D5169" w14:paraId="79913C5D" w14:textId="77777777" w:rsidTr="00D251BA">
        <w:tc>
          <w:tcPr>
            <w:tcW w:w="817" w:type="dxa"/>
          </w:tcPr>
          <w:p w14:paraId="6A7CE703" w14:textId="77777777" w:rsidR="00216647" w:rsidRPr="000D5169" w:rsidRDefault="00216647" w:rsidP="00D251BA">
            <w:pPr>
              <w:pStyle w:val="TableEntry"/>
            </w:pPr>
          </w:p>
        </w:tc>
        <w:tc>
          <w:tcPr>
            <w:tcW w:w="1788" w:type="dxa"/>
          </w:tcPr>
          <w:p w14:paraId="54B73E4C" w14:textId="77777777" w:rsidR="00216647" w:rsidRPr="000D5169" w:rsidRDefault="00216647" w:rsidP="00D251BA">
            <w:pPr>
              <w:pStyle w:val="TableEntry"/>
            </w:pPr>
            <w:proofErr w:type="spellStart"/>
            <w:r w:rsidRPr="000D5169">
              <w:t>actualStatus</w:t>
            </w:r>
            <w:proofErr w:type="spellEnd"/>
          </w:p>
        </w:tc>
        <w:tc>
          <w:tcPr>
            <w:tcW w:w="3150" w:type="dxa"/>
          </w:tcPr>
          <w:p w14:paraId="14DDCC25" w14:textId="77777777" w:rsidR="00216647" w:rsidRPr="00D251BA" w:rsidRDefault="00216647" w:rsidP="00D251BA">
            <w:pPr>
              <w:pStyle w:val="TableEntry"/>
            </w:pPr>
            <w:r w:rsidRPr="00D251BA">
              <w:t xml:space="preserve">Equal to the current value of the </w:t>
            </w:r>
            <w:proofErr w:type="spellStart"/>
            <w:r w:rsidRPr="00D251BA">
              <w:t>workflowStatus</w:t>
            </w:r>
            <w:proofErr w:type="spellEnd"/>
            <w:r w:rsidRPr="00D251BA">
              <w:t xml:space="preserve"> element. Either “OPEN” or “CLOSED”.</w:t>
            </w:r>
          </w:p>
        </w:tc>
        <w:tc>
          <w:tcPr>
            <w:tcW w:w="2520" w:type="dxa"/>
          </w:tcPr>
          <w:p w14:paraId="1BED5573" w14:textId="77777777" w:rsidR="00216647" w:rsidRPr="000D5169" w:rsidRDefault="00216647" w:rsidP="00D251BA">
            <w:pPr>
              <w:pStyle w:val="TableEntry"/>
            </w:pPr>
            <w:r w:rsidRPr="000D5169">
              <w:t>CarePlan/status</w:t>
            </w:r>
          </w:p>
        </w:tc>
        <w:tc>
          <w:tcPr>
            <w:tcW w:w="1710" w:type="dxa"/>
          </w:tcPr>
          <w:p w14:paraId="7AF3E47B" w14:textId="77777777" w:rsidR="00216647" w:rsidRPr="000D5169" w:rsidRDefault="00216647" w:rsidP="00D251BA">
            <w:pPr>
              <w:pStyle w:val="TableEntry"/>
            </w:pPr>
          </w:p>
        </w:tc>
      </w:tr>
    </w:tbl>
    <w:p w14:paraId="53C5BB63" w14:textId="3B19C5A7" w:rsidR="00216647" w:rsidRPr="000D5169" w:rsidRDefault="00216647" w:rsidP="00D251BA">
      <w:pPr>
        <w:pStyle w:val="BodyText"/>
      </w:pPr>
    </w:p>
    <w:p w14:paraId="66C0721B" w14:textId="5409A8C3" w:rsidR="00566C43" w:rsidRPr="00D251BA" w:rsidRDefault="00DC3EF2" w:rsidP="00D251BA">
      <w:pPr>
        <w:pStyle w:val="Heading3"/>
        <w:numPr>
          <w:ilvl w:val="0"/>
          <w:numId w:val="0"/>
        </w:numPr>
      </w:pPr>
      <w:bookmarkStart w:id="570" w:name="_Toc514934526"/>
      <w:r>
        <w:t>D.2</w:t>
      </w:r>
      <w:r w:rsidR="00566C43" w:rsidRPr="000D5169">
        <w:t>.3 Mapping Task Resource to XDW Workflow Document Elements</w:t>
      </w:r>
      <w:bookmarkEnd w:id="570"/>
    </w:p>
    <w:p w14:paraId="63B2ABB1" w14:textId="77777777" w:rsidR="00216647" w:rsidRPr="000D5169" w:rsidRDefault="00216647" w:rsidP="00D251BA">
      <w:pPr>
        <w:pStyle w:val="BodyText"/>
      </w:pPr>
      <w:r w:rsidRPr="000D5169">
        <w:t>The following table contains mapping between the Task resource and XDW Workflow Document elements.</w:t>
      </w:r>
    </w:p>
    <w:p w14:paraId="58718043" w14:textId="119C2060" w:rsidR="00216647" w:rsidRPr="000D5169" w:rsidRDefault="00566C43" w:rsidP="00D251BA">
      <w:pPr>
        <w:pStyle w:val="TableTitle"/>
        <w:rPr>
          <w:szCs w:val="22"/>
        </w:rPr>
      </w:pPr>
      <w:r w:rsidRPr="000D5169">
        <w:t xml:space="preserve">Table </w:t>
      </w:r>
      <w:r w:rsidR="00DC3EF2">
        <w:t>D.2</w:t>
      </w:r>
      <w:r w:rsidRPr="000D5169">
        <w:t>.3-1: Task Resource to XDW Workflow Document Mapping</w:t>
      </w:r>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216647" w:rsidRPr="000D5169" w14:paraId="644304ED" w14:textId="77777777" w:rsidTr="00D251BA">
        <w:trPr>
          <w:cantSplit/>
          <w:tblHeader/>
        </w:trPr>
        <w:tc>
          <w:tcPr>
            <w:tcW w:w="2605" w:type="dxa"/>
            <w:gridSpan w:val="2"/>
            <w:shd w:val="clear" w:color="auto" w:fill="D9D9D9" w:themeFill="background1" w:themeFillShade="D9"/>
          </w:tcPr>
          <w:p w14:paraId="155277D0" w14:textId="77777777" w:rsidR="00216647" w:rsidRPr="000D5169" w:rsidRDefault="00216647" w:rsidP="00D251BA">
            <w:pPr>
              <w:pStyle w:val="TableEntryHeader"/>
            </w:pPr>
            <w:r w:rsidRPr="000D5169">
              <w:t>Task resource elements</w:t>
            </w:r>
          </w:p>
        </w:tc>
        <w:tc>
          <w:tcPr>
            <w:tcW w:w="3150" w:type="dxa"/>
            <w:shd w:val="clear" w:color="auto" w:fill="D9D9D9" w:themeFill="background1" w:themeFillShade="D9"/>
          </w:tcPr>
          <w:p w14:paraId="17CB2881" w14:textId="77777777" w:rsidR="00216647" w:rsidRPr="000D5169" w:rsidRDefault="00216647" w:rsidP="00D251BA">
            <w:pPr>
              <w:pStyle w:val="TableEntryHeader"/>
            </w:pPr>
            <w:r w:rsidRPr="000D5169">
              <w:t>Description</w:t>
            </w:r>
          </w:p>
        </w:tc>
        <w:tc>
          <w:tcPr>
            <w:tcW w:w="2520" w:type="dxa"/>
            <w:shd w:val="clear" w:color="auto" w:fill="D9D9D9" w:themeFill="background1" w:themeFillShade="D9"/>
          </w:tcPr>
          <w:p w14:paraId="67DD8A58" w14:textId="77777777" w:rsidR="00216647" w:rsidRPr="000D5169" w:rsidRDefault="00216647" w:rsidP="00D251BA">
            <w:pPr>
              <w:pStyle w:val="TableEntryHeader"/>
            </w:pPr>
            <w:r w:rsidRPr="000D5169">
              <w:t>XDW Workflow Document elements</w:t>
            </w:r>
          </w:p>
        </w:tc>
        <w:tc>
          <w:tcPr>
            <w:tcW w:w="1710" w:type="dxa"/>
            <w:shd w:val="clear" w:color="auto" w:fill="D9D9D9" w:themeFill="background1" w:themeFillShade="D9"/>
          </w:tcPr>
          <w:p w14:paraId="391135A0" w14:textId="77777777" w:rsidR="00216647" w:rsidRPr="000D5169" w:rsidRDefault="00216647" w:rsidP="00D251BA">
            <w:pPr>
              <w:pStyle w:val="TableEntryHeader"/>
            </w:pPr>
            <w:r w:rsidRPr="000D5169">
              <w:t>Notes</w:t>
            </w:r>
          </w:p>
        </w:tc>
      </w:tr>
      <w:tr w:rsidR="00216647" w:rsidRPr="000D5169" w14:paraId="52883D96" w14:textId="77777777" w:rsidTr="00D251BA">
        <w:tc>
          <w:tcPr>
            <w:tcW w:w="2605" w:type="dxa"/>
            <w:gridSpan w:val="2"/>
          </w:tcPr>
          <w:p w14:paraId="7A20F513" w14:textId="77777777" w:rsidR="00216647" w:rsidRPr="000D5169" w:rsidRDefault="00216647" w:rsidP="000643B3">
            <w:pPr>
              <w:pStyle w:val="TableEntry"/>
            </w:pPr>
            <w:r w:rsidRPr="000D5169">
              <w:t xml:space="preserve">identifier </w:t>
            </w:r>
          </w:p>
        </w:tc>
        <w:tc>
          <w:tcPr>
            <w:tcW w:w="3150" w:type="dxa"/>
          </w:tcPr>
          <w:p w14:paraId="5D66D934" w14:textId="77777777" w:rsidR="00216647" w:rsidRPr="000D5169" w:rsidRDefault="00216647" w:rsidP="000643B3">
            <w:pPr>
              <w:pStyle w:val="TableEntry"/>
            </w:pPr>
            <w:r w:rsidRPr="000D5169">
              <w:t xml:space="preserve">External Ids for this task. </w:t>
            </w:r>
            <w:r w:rsidRPr="000D5169">
              <w:rPr>
                <w:bCs/>
              </w:rPr>
              <w:t>This version of the profile requires at least one identifier.</w:t>
            </w:r>
          </w:p>
        </w:tc>
        <w:tc>
          <w:tcPr>
            <w:tcW w:w="2520" w:type="dxa"/>
          </w:tcPr>
          <w:p w14:paraId="4DA7911B" w14:textId="77777777" w:rsidR="00216647" w:rsidRPr="000D5169" w:rsidRDefault="00216647" w:rsidP="00D251BA">
            <w:pPr>
              <w:pStyle w:val="TableEntry"/>
            </w:pPr>
            <w:proofErr w:type="spellStart"/>
            <w:r w:rsidRPr="000D5169">
              <w:t>TaskList</w:t>
            </w:r>
            <w:proofErr w:type="spellEnd"/>
            <w:r w:rsidRPr="000D5169">
              <w:t>/</w:t>
            </w:r>
            <w:proofErr w:type="spellStart"/>
            <w:r w:rsidRPr="000D5169">
              <w:t>XDWTask</w:t>
            </w:r>
            <w:proofErr w:type="spellEnd"/>
            <w:r w:rsidRPr="000D5169">
              <w:t>/</w:t>
            </w:r>
            <w:proofErr w:type="spellStart"/>
            <w:r w:rsidRPr="000D5169">
              <w:t>TaskData</w:t>
            </w:r>
            <w:proofErr w:type="spellEnd"/>
            <w:r w:rsidRPr="000D5169">
              <w:t>/</w:t>
            </w:r>
            <w:proofErr w:type="spellStart"/>
            <w:r w:rsidRPr="000D5169">
              <w:t>TaskDetails</w:t>
            </w:r>
            <w:proofErr w:type="spellEnd"/>
            <w:r w:rsidRPr="000D5169">
              <w:t>/id</w:t>
            </w:r>
          </w:p>
        </w:tc>
        <w:tc>
          <w:tcPr>
            <w:tcW w:w="1710" w:type="dxa"/>
          </w:tcPr>
          <w:p w14:paraId="3076A442" w14:textId="77777777" w:rsidR="00216647" w:rsidRPr="000D5169" w:rsidRDefault="00216647" w:rsidP="00D251BA">
            <w:pPr>
              <w:pStyle w:val="TableEntry"/>
            </w:pPr>
          </w:p>
        </w:tc>
      </w:tr>
      <w:tr w:rsidR="00216647" w:rsidRPr="000D5169" w14:paraId="32D89EC1" w14:textId="77777777" w:rsidTr="00D251BA">
        <w:tc>
          <w:tcPr>
            <w:tcW w:w="2605" w:type="dxa"/>
            <w:gridSpan w:val="2"/>
          </w:tcPr>
          <w:p w14:paraId="4FAF7384" w14:textId="77777777" w:rsidR="00216647" w:rsidRPr="000D5169" w:rsidRDefault="00216647" w:rsidP="000643B3">
            <w:pPr>
              <w:pStyle w:val="TableEntry"/>
            </w:pPr>
            <w:proofErr w:type="spellStart"/>
            <w:r w:rsidRPr="000D5169">
              <w:t>definitionReference</w:t>
            </w:r>
            <w:proofErr w:type="spellEnd"/>
          </w:p>
        </w:tc>
        <w:tc>
          <w:tcPr>
            <w:tcW w:w="3150" w:type="dxa"/>
          </w:tcPr>
          <w:p w14:paraId="18EF687F" w14:textId="77777777" w:rsidR="00216647" w:rsidRPr="000D5169" w:rsidRDefault="00216647" w:rsidP="00085A70">
            <w:pPr>
              <w:pStyle w:val="TableEntry"/>
            </w:pPr>
            <w:r w:rsidRPr="00D251BA">
              <w:t xml:space="preserve">Formal definition of task. </w:t>
            </w:r>
            <w:r w:rsidRPr="000D5169">
              <w:t>This version of the profile requires at least one definition.</w:t>
            </w:r>
          </w:p>
        </w:tc>
        <w:tc>
          <w:tcPr>
            <w:tcW w:w="2520" w:type="dxa"/>
          </w:tcPr>
          <w:p w14:paraId="338885F0" w14:textId="77777777" w:rsidR="00216647" w:rsidRPr="000D5169" w:rsidRDefault="00216647" w:rsidP="00D251BA">
            <w:pPr>
              <w:pStyle w:val="TableEntry"/>
            </w:pPr>
            <w:proofErr w:type="spellStart"/>
            <w:r w:rsidRPr="000D5169">
              <w:t>TaskList</w:t>
            </w:r>
            <w:proofErr w:type="spellEnd"/>
            <w:r w:rsidRPr="000D5169">
              <w:t>/</w:t>
            </w:r>
            <w:proofErr w:type="spellStart"/>
            <w:r w:rsidRPr="000D5169">
              <w:t>XDWTask</w:t>
            </w:r>
            <w:proofErr w:type="spellEnd"/>
            <w:r w:rsidRPr="000D5169">
              <w:t>/</w:t>
            </w:r>
            <w:proofErr w:type="spellStart"/>
            <w:r w:rsidRPr="000D5169">
              <w:t>TaskData</w:t>
            </w:r>
            <w:proofErr w:type="spellEnd"/>
            <w:r w:rsidRPr="000D5169">
              <w:t>/input</w:t>
            </w:r>
          </w:p>
        </w:tc>
        <w:tc>
          <w:tcPr>
            <w:tcW w:w="1710" w:type="dxa"/>
          </w:tcPr>
          <w:p w14:paraId="17870BB3" w14:textId="77777777" w:rsidR="00216647" w:rsidRPr="000D5169" w:rsidRDefault="00216647" w:rsidP="00D251BA">
            <w:pPr>
              <w:pStyle w:val="TableEntry"/>
            </w:pPr>
          </w:p>
        </w:tc>
      </w:tr>
      <w:tr w:rsidR="00216647" w:rsidRPr="000D5169" w14:paraId="3F265CE7" w14:textId="77777777" w:rsidTr="00D251BA">
        <w:tc>
          <w:tcPr>
            <w:tcW w:w="2605" w:type="dxa"/>
            <w:gridSpan w:val="2"/>
          </w:tcPr>
          <w:p w14:paraId="3B4F2BF4" w14:textId="2D92CD0E" w:rsidR="00216647" w:rsidRPr="000D5169" w:rsidRDefault="00216647" w:rsidP="000643B3">
            <w:pPr>
              <w:pStyle w:val="TableEntry"/>
            </w:pPr>
            <w:proofErr w:type="spellStart"/>
            <w:r w:rsidRPr="000D5169">
              <w:lastRenderedPageBreak/>
              <w:t>basedOn</w:t>
            </w:r>
            <w:proofErr w:type="spellEnd"/>
          </w:p>
        </w:tc>
        <w:tc>
          <w:tcPr>
            <w:tcW w:w="3150" w:type="dxa"/>
          </w:tcPr>
          <w:p w14:paraId="6756014F" w14:textId="77777777" w:rsidR="00216647" w:rsidRPr="000D5169" w:rsidRDefault="00216647" w:rsidP="000643B3">
            <w:pPr>
              <w:pStyle w:val="TableEntry"/>
            </w:pPr>
            <w:r w:rsidRPr="000D5169">
              <w:t>Request fulfilled by this task</w:t>
            </w:r>
          </w:p>
        </w:tc>
        <w:tc>
          <w:tcPr>
            <w:tcW w:w="2520" w:type="dxa"/>
          </w:tcPr>
          <w:p w14:paraId="697D3373" w14:textId="77777777" w:rsidR="00216647" w:rsidRPr="000D5169" w:rsidRDefault="00216647" w:rsidP="00D251BA">
            <w:pPr>
              <w:pStyle w:val="TableEntry"/>
            </w:pPr>
            <w:proofErr w:type="spellStart"/>
            <w:r w:rsidRPr="000D5169">
              <w:t>TaskList</w:t>
            </w:r>
            <w:proofErr w:type="spellEnd"/>
            <w:r w:rsidRPr="000D5169">
              <w:t>/</w:t>
            </w:r>
            <w:proofErr w:type="spellStart"/>
            <w:r w:rsidRPr="000D5169">
              <w:t>XDWTask</w:t>
            </w:r>
            <w:proofErr w:type="spellEnd"/>
            <w:r w:rsidRPr="000D5169">
              <w:t>/</w:t>
            </w:r>
            <w:proofErr w:type="spellStart"/>
            <w:r w:rsidRPr="000D5169">
              <w:t>TaskData</w:t>
            </w:r>
            <w:proofErr w:type="spellEnd"/>
            <w:r w:rsidRPr="000D5169">
              <w:t>/input containing the reference to a FHIR resource</w:t>
            </w:r>
          </w:p>
        </w:tc>
        <w:tc>
          <w:tcPr>
            <w:tcW w:w="1710" w:type="dxa"/>
          </w:tcPr>
          <w:p w14:paraId="032BB75F" w14:textId="77777777" w:rsidR="00216647" w:rsidRPr="000D5169" w:rsidRDefault="00216647" w:rsidP="00D251BA">
            <w:pPr>
              <w:pStyle w:val="TableEntry"/>
            </w:pPr>
          </w:p>
        </w:tc>
      </w:tr>
      <w:tr w:rsidR="00216647" w:rsidRPr="000D5169" w14:paraId="48DFD911" w14:textId="77777777" w:rsidTr="00D251BA">
        <w:tc>
          <w:tcPr>
            <w:tcW w:w="2605" w:type="dxa"/>
            <w:gridSpan w:val="2"/>
          </w:tcPr>
          <w:p w14:paraId="3DC6D5E6" w14:textId="77777777" w:rsidR="00216647" w:rsidRPr="000D5169" w:rsidRDefault="00216647" w:rsidP="000643B3">
            <w:pPr>
              <w:pStyle w:val="TableEntry"/>
            </w:pPr>
            <w:proofErr w:type="spellStart"/>
            <w:r w:rsidRPr="000D5169">
              <w:t>groupIdentifier</w:t>
            </w:r>
            <w:proofErr w:type="spellEnd"/>
          </w:p>
        </w:tc>
        <w:tc>
          <w:tcPr>
            <w:tcW w:w="3150" w:type="dxa"/>
          </w:tcPr>
          <w:p w14:paraId="1008AA14" w14:textId="77777777" w:rsidR="00216647" w:rsidRPr="000D5169" w:rsidRDefault="00216647" w:rsidP="000643B3">
            <w:pPr>
              <w:pStyle w:val="TableEntry"/>
            </w:pPr>
            <w:r w:rsidRPr="000D5169">
              <w:t>Requisition or grouper id</w:t>
            </w:r>
          </w:p>
        </w:tc>
        <w:tc>
          <w:tcPr>
            <w:tcW w:w="2520" w:type="dxa"/>
          </w:tcPr>
          <w:p w14:paraId="37718CB8" w14:textId="77777777" w:rsidR="00216647" w:rsidRPr="000D5169" w:rsidRDefault="00216647" w:rsidP="00D251BA">
            <w:pPr>
              <w:pStyle w:val="TableEntry"/>
            </w:pPr>
            <w:r w:rsidRPr="000D5169">
              <w:t>no mapping</w:t>
            </w:r>
          </w:p>
        </w:tc>
        <w:tc>
          <w:tcPr>
            <w:tcW w:w="1710" w:type="dxa"/>
          </w:tcPr>
          <w:p w14:paraId="1A304550" w14:textId="77777777" w:rsidR="00216647" w:rsidRPr="000D5169" w:rsidRDefault="00216647" w:rsidP="00D251BA">
            <w:pPr>
              <w:pStyle w:val="TableEntry"/>
            </w:pPr>
          </w:p>
        </w:tc>
      </w:tr>
      <w:tr w:rsidR="00216647" w:rsidRPr="000D5169" w14:paraId="09DD8A63" w14:textId="77777777" w:rsidTr="00D251BA">
        <w:tc>
          <w:tcPr>
            <w:tcW w:w="2605" w:type="dxa"/>
            <w:gridSpan w:val="2"/>
          </w:tcPr>
          <w:p w14:paraId="4E973432" w14:textId="77777777" w:rsidR="00216647" w:rsidRPr="000D5169" w:rsidRDefault="00216647" w:rsidP="000643B3">
            <w:pPr>
              <w:pStyle w:val="TableEntry"/>
            </w:pPr>
            <w:proofErr w:type="spellStart"/>
            <w:r w:rsidRPr="000D5169">
              <w:t>partOf</w:t>
            </w:r>
            <w:proofErr w:type="spellEnd"/>
          </w:p>
        </w:tc>
        <w:tc>
          <w:tcPr>
            <w:tcW w:w="3150" w:type="dxa"/>
          </w:tcPr>
          <w:p w14:paraId="19BA45E5" w14:textId="77777777" w:rsidR="00216647" w:rsidRPr="000D5169" w:rsidRDefault="00216647" w:rsidP="000643B3">
            <w:pPr>
              <w:pStyle w:val="TableEntry"/>
            </w:pPr>
            <w:r w:rsidRPr="000D5169">
              <w:t>Composite task</w:t>
            </w:r>
          </w:p>
        </w:tc>
        <w:tc>
          <w:tcPr>
            <w:tcW w:w="2520" w:type="dxa"/>
          </w:tcPr>
          <w:p w14:paraId="1A1832F7" w14:textId="77777777" w:rsidR="00216647" w:rsidRPr="000D5169" w:rsidRDefault="00216647" w:rsidP="00D251BA">
            <w:pPr>
              <w:pStyle w:val="TableEntry"/>
            </w:pPr>
            <w:proofErr w:type="spellStart"/>
            <w:r w:rsidRPr="000D5169">
              <w:t>TaskList</w:t>
            </w:r>
            <w:proofErr w:type="spellEnd"/>
            <w:r w:rsidRPr="000D5169">
              <w:t>/</w:t>
            </w:r>
            <w:proofErr w:type="spellStart"/>
            <w:r w:rsidRPr="000D5169">
              <w:t>XDWTask</w:t>
            </w:r>
            <w:proofErr w:type="spellEnd"/>
            <w:r w:rsidRPr="000D5169">
              <w:t>/</w:t>
            </w:r>
            <w:proofErr w:type="spellStart"/>
            <w:r w:rsidRPr="000D5169">
              <w:t>TaskData</w:t>
            </w:r>
            <w:proofErr w:type="spellEnd"/>
            <w:r w:rsidRPr="000D5169">
              <w:t>/input containing the reference to a FHIR resource</w:t>
            </w:r>
          </w:p>
        </w:tc>
        <w:tc>
          <w:tcPr>
            <w:tcW w:w="1710" w:type="dxa"/>
          </w:tcPr>
          <w:p w14:paraId="2D68003A" w14:textId="77777777" w:rsidR="00216647" w:rsidRPr="000D5169" w:rsidRDefault="00216647" w:rsidP="00D251BA">
            <w:pPr>
              <w:pStyle w:val="TableEntry"/>
            </w:pPr>
          </w:p>
        </w:tc>
      </w:tr>
      <w:tr w:rsidR="00216647" w:rsidRPr="000D5169" w14:paraId="4A0AD65E" w14:textId="77777777" w:rsidTr="00D251BA">
        <w:tc>
          <w:tcPr>
            <w:tcW w:w="2605" w:type="dxa"/>
            <w:gridSpan w:val="2"/>
          </w:tcPr>
          <w:p w14:paraId="1312BF3A" w14:textId="77777777" w:rsidR="00216647" w:rsidRPr="000D5169" w:rsidRDefault="00216647" w:rsidP="000643B3">
            <w:pPr>
              <w:pStyle w:val="TableEntry"/>
            </w:pPr>
            <w:r w:rsidRPr="000D5169">
              <w:t>status</w:t>
            </w:r>
          </w:p>
        </w:tc>
        <w:tc>
          <w:tcPr>
            <w:tcW w:w="3150" w:type="dxa"/>
          </w:tcPr>
          <w:p w14:paraId="513EBD94" w14:textId="77777777" w:rsidR="00216647" w:rsidRPr="000D5169" w:rsidRDefault="00216647" w:rsidP="000643B3">
            <w:pPr>
              <w:pStyle w:val="TableEntry"/>
            </w:pPr>
            <w:r w:rsidRPr="000D5169">
              <w:t>draft | requested | received | accepted | +</w:t>
            </w:r>
          </w:p>
        </w:tc>
        <w:tc>
          <w:tcPr>
            <w:tcW w:w="2520" w:type="dxa"/>
          </w:tcPr>
          <w:p w14:paraId="6EFBC8BB" w14:textId="77777777" w:rsidR="00216647" w:rsidRPr="000D5169" w:rsidRDefault="00216647" w:rsidP="00D251BA">
            <w:pPr>
              <w:pStyle w:val="TableEntry"/>
            </w:pPr>
            <w:proofErr w:type="spellStart"/>
            <w:r w:rsidRPr="000D5169">
              <w:t>TaskList</w:t>
            </w:r>
            <w:proofErr w:type="spellEnd"/>
            <w:r w:rsidRPr="000D5169">
              <w:t>/</w:t>
            </w:r>
            <w:proofErr w:type="spellStart"/>
            <w:r w:rsidRPr="000D5169">
              <w:t>XDWTask</w:t>
            </w:r>
            <w:proofErr w:type="spellEnd"/>
            <w:r w:rsidRPr="000D5169">
              <w:t>/</w:t>
            </w:r>
            <w:proofErr w:type="spellStart"/>
            <w:r w:rsidRPr="000D5169">
              <w:t>TaskData</w:t>
            </w:r>
            <w:proofErr w:type="spellEnd"/>
            <w:r w:rsidRPr="000D5169">
              <w:t>/</w:t>
            </w:r>
            <w:proofErr w:type="spellStart"/>
            <w:r w:rsidRPr="000D5169">
              <w:t>TaskDetails</w:t>
            </w:r>
            <w:proofErr w:type="spellEnd"/>
            <w:r w:rsidRPr="000D5169">
              <w:t>/status</w:t>
            </w:r>
          </w:p>
        </w:tc>
        <w:tc>
          <w:tcPr>
            <w:tcW w:w="1710" w:type="dxa"/>
          </w:tcPr>
          <w:p w14:paraId="4C509256" w14:textId="77777777" w:rsidR="00216647" w:rsidRPr="000D5169" w:rsidRDefault="00216647" w:rsidP="00D251BA">
            <w:pPr>
              <w:pStyle w:val="TableEntry"/>
            </w:pPr>
          </w:p>
        </w:tc>
      </w:tr>
      <w:tr w:rsidR="00216647" w:rsidRPr="000D5169" w14:paraId="2A4D005D" w14:textId="77777777" w:rsidTr="00D251BA">
        <w:tc>
          <w:tcPr>
            <w:tcW w:w="2605" w:type="dxa"/>
            <w:gridSpan w:val="2"/>
          </w:tcPr>
          <w:p w14:paraId="1CCEA7EC" w14:textId="77777777" w:rsidR="00216647" w:rsidRPr="000D5169" w:rsidRDefault="00216647" w:rsidP="000643B3">
            <w:pPr>
              <w:pStyle w:val="TableEntry"/>
            </w:pPr>
            <w:proofErr w:type="spellStart"/>
            <w:r w:rsidRPr="000D5169">
              <w:t>statusReason</w:t>
            </w:r>
            <w:proofErr w:type="spellEnd"/>
          </w:p>
        </w:tc>
        <w:tc>
          <w:tcPr>
            <w:tcW w:w="3150" w:type="dxa"/>
          </w:tcPr>
          <w:p w14:paraId="3F0CBF0F" w14:textId="77777777" w:rsidR="00216647" w:rsidRPr="000D5169" w:rsidRDefault="00216647" w:rsidP="000643B3">
            <w:pPr>
              <w:pStyle w:val="TableEntry"/>
            </w:pPr>
            <w:r w:rsidRPr="000D5169">
              <w:t>Reason for current status</w:t>
            </w:r>
          </w:p>
        </w:tc>
        <w:tc>
          <w:tcPr>
            <w:tcW w:w="2520" w:type="dxa"/>
          </w:tcPr>
          <w:p w14:paraId="670A705F" w14:textId="77777777" w:rsidR="00216647" w:rsidRPr="000D5169" w:rsidRDefault="00216647" w:rsidP="00D251BA">
            <w:pPr>
              <w:pStyle w:val="TableEntry"/>
            </w:pPr>
            <w:r w:rsidRPr="000D5169">
              <w:t>no mapping</w:t>
            </w:r>
          </w:p>
        </w:tc>
        <w:tc>
          <w:tcPr>
            <w:tcW w:w="1710" w:type="dxa"/>
          </w:tcPr>
          <w:p w14:paraId="1685E91F" w14:textId="77777777" w:rsidR="00216647" w:rsidRPr="000D5169" w:rsidRDefault="00216647" w:rsidP="00D251BA">
            <w:pPr>
              <w:pStyle w:val="TableEntry"/>
            </w:pPr>
          </w:p>
        </w:tc>
      </w:tr>
      <w:tr w:rsidR="00216647" w:rsidRPr="000D5169" w14:paraId="6A6DAE92" w14:textId="77777777" w:rsidTr="00D251BA">
        <w:tc>
          <w:tcPr>
            <w:tcW w:w="2605" w:type="dxa"/>
            <w:gridSpan w:val="2"/>
          </w:tcPr>
          <w:p w14:paraId="6713A8CE" w14:textId="77777777" w:rsidR="00216647" w:rsidRPr="000D5169" w:rsidRDefault="00216647" w:rsidP="000643B3">
            <w:pPr>
              <w:pStyle w:val="TableEntry"/>
            </w:pPr>
            <w:proofErr w:type="spellStart"/>
            <w:r w:rsidRPr="000D5169">
              <w:t>businessStatus</w:t>
            </w:r>
            <w:proofErr w:type="spellEnd"/>
            <w:r w:rsidRPr="000D5169">
              <w:tab/>
            </w:r>
          </w:p>
        </w:tc>
        <w:tc>
          <w:tcPr>
            <w:tcW w:w="3150" w:type="dxa"/>
          </w:tcPr>
          <w:p w14:paraId="783FC970" w14:textId="73D1652E" w:rsidR="00216647" w:rsidRPr="000D5169" w:rsidRDefault="00E87EE8" w:rsidP="000643B3">
            <w:pPr>
              <w:pStyle w:val="TableEntry"/>
            </w:pPr>
            <w:r>
              <w:t xml:space="preserve">E.g., </w:t>
            </w:r>
            <w:r w:rsidR="00216647" w:rsidRPr="000D5169">
              <w:t>"Specimen collected", "IV prepped"</w:t>
            </w:r>
          </w:p>
        </w:tc>
        <w:tc>
          <w:tcPr>
            <w:tcW w:w="2520" w:type="dxa"/>
          </w:tcPr>
          <w:p w14:paraId="421FCF63" w14:textId="77777777" w:rsidR="00216647" w:rsidRPr="000D5169" w:rsidRDefault="00216647" w:rsidP="00D251BA">
            <w:pPr>
              <w:pStyle w:val="TableEntry"/>
            </w:pPr>
            <w:r w:rsidRPr="000D5169">
              <w:t>no mapping</w:t>
            </w:r>
          </w:p>
        </w:tc>
        <w:tc>
          <w:tcPr>
            <w:tcW w:w="1710" w:type="dxa"/>
          </w:tcPr>
          <w:p w14:paraId="5963F2FD" w14:textId="77777777" w:rsidR="00216647" w:rsidRPr="000D5169" w:rsidRDefault="00216647" w:rsidP="00D251BA">
            <w:pPr>
              <w:pStyle w:val="TableEntry"/>
            </w:pPr>
          </w:p>
        </w:tc>
      </w:tr>
      <w:tr w:rsidR="00216647" w:rsidRPr="000D5169" w14:paraId="65668FAB" w14:textId="77777777" w:rsidTr="00D251BA">
        <w:tc>
          <w:tcPr>
            <w:tcW w:w="2605" w:type="dxa"/>
            <w:gridSpan w:val="2"/>
          </w:tcPr>
          <w:p w14:paraId="0CCF0F01" w14:textId="77777777" w:rsidR="00216647" w:rsidRPr="000D5169" w:rsidRDefault="00216647" w:rsidP="000643B3">
            <w:pPr>
              <w:pStyle w:val="TableEntry"/>
            </w:pPr>
            <w:r w:rsidRPr="000D5169">
              <w:t>intent</w:t>
            </w:r>
          </w:p>
        </w:tc>
        <w:tc>
          <w:tcPr>
            <w:tcW w:w="3150" w:type="dxa"/>
          </w:tcPr>
          <w:p w14:paraId="7E7F456B" w14:textId="77777777" w:rsidR="00216647" w:rsidRPr="000D5169" w:rsidRDefault="00216647" w:rsidP="000643B3">
            <w:pPr>
              <w:pStyle w:val="TableEntry"/>
            </w:pPr>
            <w:r w:rsidRPr="000D5169">
              <w:t>proposal | plan | order +</w:t>
            </w:r>
          </w:p>
        </w:tc>
        <w:tc>
          <w:tcPr>
            <w:tcW w:w="2520" w:type="dxa"/>
          </w:tcPr>
          <w:p w14:paraId="73971294" w14:textId="77777777" w:rsidR="00216647" w:rsidRPr="000D5169" w:rsidRDefault="00216647" w:rsidP="00D251BA">
            <w:pPr>
              <w:pStyle w:val="TableEntry"/>
            </w:pPr>
            <w:r w:rsidRPr="000D5169">
              <w:t>no mapping</w:t>
            </w:r>
          </w:p>
        </w:tc>
        <w:tc>
          <w:tcPr>
            <w:tcW w:w="1710" w:type="dxa"/>
          </w:tcPr>
          <w:p w14:paraId="05B0A996" w14:textId="77777777" w:rsidR="00216647" w:rsidRPr="000D5169" w:rsidRDefault="00216647" w:rsidP="00D251BA">
            <w:pPr>
              <w:pStyle w:val="TableEntry"/>
            </w:pPr>
          </w:p>
        </w:tc>
      </w:tr>
      <w:tr w:rsidR="00216647" w:rsidRPr="000D5169" w14:paraId="7C3CA4B6" w14:textId="77777777" w:rsidTr="00D251BA">
        <w:tc>
          <w:tcPr>
            <w:tcW w:w="2605" w:type="dxa"/>
            <w:gridSpan w:val="2"/>
          </w:tcPr>
          <w:p w14:paraId="2AA28B75" w14:textId="77777777" w:rsidR="00216647" w:rsidRPr="000D5169" w:rsidRDefault="00216647" w:rsidP="000643B3">
            <w:pPr>
              <w:pStyle w:val="TableEntry"/>
            </w:pPr>
            <w:r w:rsidRPr="000D5169">
              <w:t>priority</w:t>
            </w:r>
          </w:p>
        </w:tc>
        <w:tc>
          <w:tcPr>
            <w:tcW w:w="3150" w:type="dxa"/>
          </w:tcPr>
          <w:p w14:paraId="38CCD667" w14:textId="77777777" w:rsidR="00216647" w:rsidRPr="000D5169" w:rsidRDefault="00216647" w:rsidP="000643B3">
            <w:pPr>
              <w:pStyle w:val="TableEntry"/>
            </w:pPr>
            <w:r w:rsidRPr="000D5169">
              <w:t>normal | urgent | asap | stat</w:t>
            </w:r>
          </w:p>
        </w:tc>
        <w:tc>
          <w:tcPr>
            <w:tcW w:w="2520" w:type="dxa"/>
          </w:tcPr>
          <w:p w14:paraId="254A1186" w14:textId="77777777" w:rsidR="00216647" w:rsidRPr="000D5169" w:rsidRDefault="00216647" w:rsidP="00D251BA">
            <w:pPr>
              <w:pStyle w:val="TableEntry"/>
            </w:pPr>
            <w:proofErr w:type="spellStart"/>
            <w:r w:rsidRPr="000D5169">
              <w:t>TaskList</w:t>
            </w:r>
            <w:proofErr w:type="spellEnd"/>
            <w:r w:rsidRPr="000D5169">
              <w:t>/</w:t>
            </w:r>
            <w:proofErr w:type="spellStart"/>
            <w:r w:rsidRPr="000D5169">
              <w:t>XDWTask</w:t>
            </w:r>
            <w:proofErr w:type="spellEnd"/>
            <w:r w:rsidRPr="000D5169">
              <w:t>/</w:t>
            </w:r>
            <w:proofErr w:type="spellStart"/>
            <w:r w:rsidRPr="000D5169">
              <w:t>TaskData</w:t>
            </w:r>
            <w:proofErr w:type="spellEnd"/>
            <w:r w:rsidRPr="000D5169">
              <w:t>/</w:t>
            </w:r>
            <w:proofErr w:type="spellStart"/>
            <w:r w:rsidRPr="000D5169">
              <w:t>TaskDetails</w:t>
            </w:r>
            <w:proofErr w:type="spellEnd"/>
            <w:r w:rsidRPr="000D5169">
              <w:t>/priority</w:t>
            </w:r>
          </w:p>
        </w:tc>
        <w:tc>
          <w:tcPr>
            <w:tcW w:w="1710" w:type="dxa"/>
          </w:tcPr>
          <w:p w14:paraId="258F0EEF" w14:textId="77777777" w:rsidR="00216647" w:rsidRPr="000D5169" w:rsidRDefault="00216647" w:rsidP="00D251BA">
            <w:pPr>
              <w:pStyle w:val="TableEntry"/>
            </w:pPr>
          </w:p>
        </w:tc>
      </w:tr>
      <w:tr w:rsidR="00216647" w:rsidRPr="000D5169" w14:paraId="22EFFE7D" w14:textId="77777777" w:rsidTr="00D251BA">
        <w:tc>
          <w:tcPr>
            <w:tcW w:w="2605" w:type="dxa"/>
            <w:gridSpan w:val="2"/>
          </w:tcPr>
          <w:p w14:paraId="3D87DBAB" w14:textId="77777777" w:rsidR="00216647" w:rsidRPr="000D5169" w:rsidRDefault="00216647" w:rsidP="000643B3">
            <w:pPr>
              <w:pStyle w:val="TableEntry"/>
            </w:pPr>
            <w:r w:rsidRPr="000D5169">
              <w:t>code</w:t>
            </w:r>
          </w:p>
        </w:tc>
        <w:tc>
          <w:tcPr>
            <w:tcW w:w="3150" w:type="dxa"/>
          </w:tcPr>
          <w:p w14:paraId="20030B36" w14:textId="77777777" w:rsidR="00216647" w:rsidRPr="000D5169" w:rsidRDefault="00216647" w:rsidP="000643B3">
            <w:pPr>
              <w:pStyle w:val="TableEntry"/>
            </w:pPr>
            <w:r w:rsidRPr="000D5169">
              <w:t xml:space="preserve">Task Type. </w:t>
            </w:r>
            <w:r w:rsidRPr="000D5169">
              <w:rPr>
                <w:bCs/>
              </w:rPr>
              <w:t>This version of the profile requires a code.</w:t>
            </w:r>
          </w:p>
        </w:tc>
        <w:tc>
          <w:tcPr>
            <w:tcW w:w="2520" w:type="dxa"/>
          </w:tcPr>
          <w:p w14:paraId="2FD1D329" w14:textId="77777777" w:rsidR="00216647" w:rsidRPr="000D5169" w:rsidRDefault="00216647" w:rsidP="00D251BA">
            <w:pPr>
              <w:pStyle w:val="TableEntry"/>
            </w:pPr>
            <w:proofErr w:type="spellStart"/>
            <w:r w:rsidRPr="000D5169">
              <w:t>TaskList</w:t>
            </w:r>
            <w:proofErr w:type="spellEnd"/>
            <w:r w:rsidRPr="000D5169">
              <w:t>/</w:t>
            </w:r>
            <w:proofErr w:type="spellStart"/>
            <w:r w:rsidRPr="000D5169">
              <w:t>XDWTask</w:t>
            </w:r>
            <w:proofErr w:type="spellEnd"/>
            <w:r w:rsidRPr="000D5169">
              <w:t>/</w:t>
            </w:r>
            <w:proofErr w:type="spellStart"/>
            <w:r w:rsidRPr="000D5169">
              <w:t>TaskData</w:t>
            </w:r>
            <w:proofErr w:type="spellEnd"/>
            <w:r w:rsidRPr="000D5169">
              <w:t>/</w:t>
            </w:r>
            <w:proofErr w:type="spellStart"/>
            <w:r w:rsidRPr="000D5169">
              <w:t>TaskDetails</w:t>
            </w:r>
            <w:proofErr w:type="spellEnd"/>
            <w:r w:rsidRPr="000D5169">
              <w:t>/</w:t>
            </w:r>
            <w:proofErr w:type="spellStart"/>
            <w:r w:rsidRPr="000D5169">
              <w:t>taskType</w:t>
            </w:r>
            <w:proofErr w:type="spellEnd"/>
          </w:p>
        </w:tc>
        <w:tc>
          <w:tcPr>
            <w:tcW w:w="1710" w:type="dxa"/>
          </w:tcPr>
          <w:p w14:paraId="1F9E9CBF" w14:textId="77777777" w:rsidR="00216647" w:rsidRPr="000D5169" w:rsidRDefault="00216647" w:rsidP="00D251BA">
            <w:pPr>
              <w:pStyle w:val="TableEntry"/>
            </w:pPr>
          </w:p>
        </w:tc>
      </w:tr>
      <w:tr w:rsidR="00216647" w:rsidRPr="000D5169" w14:paraId="61EBE511" w14:textId="77777777" w:rsidTr="00D251BA">
        <w:tc>
          <w:tcPr>
            <w:tcW w:w="2605" w:type="dxa"/>
            <w:gridSpan w:val="2"/>
          </w:tcPr>
          <w:p w14:paraId="6C02D69A" w14:textId="77777777" w:rsidR="00216647" w:rsidRPr="000D5169" w:rsidRDefault="00216647" w:rsidP="000643B3">
            <w:pPr>
              <w:pStyle w:val="TableEntry"/>
            </w:pPr>
            <w:r w:rsidRPr="000D5169">
              <w:t>description</w:t>
            </w:r>
          </w:p>
        </w:tc>
        <w:tc>
          <w:tcPr>
            <w:tcW w:w="3150" w:type="dxa"/>
          </w:tcPr>
          <w:p w14:paraId="43EFBFF1" w14:textId="77777777" w:rsidR="00216647" w:rsidRPr="000D5169" w:rsidRDefault="00216647" w:rsidP="000643B3">
            <w:pPr>
              <w:pStyle w:val="TableEntry"/>
              <w:rPr>
                <w:b/>
              </w:rPr>
            </w:pPr>
            <w:r w:rsidRPr="000D5169">
              <w:t xml:space="preserve">Human-readable explanation of task. </w:t>
            </w:r>
            <w:r w:rsidRPr="000D5169">
              <w:rPr>
                <w:bCs/>
              </w:rPr>
              <w:t>This version of the profile requires a description.</w:t>
            </w:r>
          </w:p>
        </w:tc>
        <w:tc>
          <w:tcPr>
            <w:tcW w:w="2520" w:type="dxa"/>
          </w:tcPr>
          <w:p w14:paraId="5FA34CE7" w14:textId="77777777" w:rsidR="00216647" w:rsidRPr="000D5169" w:rsidRDefault="00216647" w:rsidP="00D251BA">
            <w:pPr>
              <w:pStyle w:val="TableEntry"/>
            </w:pPr>
            <w:proofErr w:type="spellStart"/>
            <w:r w:rsidRPr="000D5169">
              <w:t>TaskList</w:t>
            </w:r>
            <w:proofErr w:type="spellEnd"/>
            <w:r w:rsidRPr="000D5169">
              <w:t>/</w:t>
            </w:r>
            <w:proofErr w:type="spellStart"/>
            <w:r w:rsidRPr="000D5169">
              <w:t>XDWTask</w:t>
            </w:r>
            <w:proofErr w:type="spellEnd"/>
            <w:r w:rsidRPr="000D5169">
              <w:t>/</w:t>
            </w:r>
            <w:proofErr w:type="spellStart"/>
            <w:r w:rsidRPr="000D5169">
              <w:t>TaskData</w:t>
            </w:r>
            <w:proofErr w:type="spellEnd"/>
            <w:r w:rsidRPr="000D5169">
              <w:t>/</w:t>
            </w:r>
            <w:proofErr w:type="spellStart"/>
            <w:r w:rsidRPr="000D5169">
              <w:t>TaskDetails</w:t>
            </w:r>
            <w:proofErr w:type="spellEnd"/>
            <w:r w:rsidRPr="000D5169">
              <w:t>/name</w:t>
            </w:r>
          </w:p>
        </w:tc>
        <w:tc>
          <w:tcPr>
            <w:tcW w:w="1710" w:type="dxa"/>
          </w:tcPr>
          <w:p w14:paraId="16CA1748" w14:textId="77777777" w:rsidR="00216647" w:rsidRPr="000D5169" w:rsidRDefault="00216647" w:rsidP="00D251BA">
            <w:pPr>
              <w:pStyle w:val="TableEntry"/>
            </w:pPr>
          </w:p>
        </w:tc>
      </w:tr>
      <w:tr w:rsidR="00216647" w:rsidRPr="000D5169" w14:paraId="0A35DD74" w14:textId="77777777" w:rsidTr="00D251BA">
        <w:tc>
          <w:tcPr>
            <w:tcW w:w="2605" w:type="dxa"/>
            <w:gridSpan w:val="2"/>
          </w:tcPr>
          <w:p w14:paraId="31BFBB0E" w14:textId="77777777" w:rsidR="00216647" w:rsidRPr="000D5169" w:rsidRDefault="00216647" w:rsidP="000643B3">
            <w:pPr>
              <w:pStyle w:val="TableEntry"/>
            </w:pPr>
            <w:r w:rsidRPr="000D5169">
              <w:t>focus</w:t>
            </w:r>
          </w:p>
        </w:tc>
        <w:tc>
          <w:tcPr>
            <w:tcW w:w="3150" w:type="dxa"/>
          </w:tcPr>
          <w:p w14:paraId="2377E7EC" w14:textId="77777777" w:rsidR="00216647" w:rsidRPr="000D5169" w:rsidRDefault="00216647" w:rsidP="000643B3">
            <w:pPr>
              <w:pStyle w:val="TableEntry"/>
            </w:pPr>
            <w:r w:rsidRPr="000D5169">
              <w:t>What task is acting on</w:t>
            </w:r>
          </w:p>
        </w:tc>
        <w:tc>
          <w:tcPr>
            <w:tcW w:w="2520" w:type="dxa"/>
          </w:tcPr>
          <w:p w14:paraId="4A09086C" w14:textId="77777777" w:rsidR="00216647" w:rsidRPr="000D5169" w:rsidRDefault="00216647" w:rsidP="00D251BA">
            <w:pPr>
              <w:pStyle w:val="TableEntry"/>
            </w:pPr>
            <w:r w:rsidRPr="000D5169">
              <w:t>no mapping</w:t>
            </w:r>
          </w:p>
        </w:tc>
        <w:tc>
          <w:tcPr>
            <w:tcW w:w="1710" w:type="dxa"/>
          </w:tcPr>
          <w:p w14:paraId="57950035" w14:textId="77777777" w:rsidR="00216647" w:rsidRPr="000D5169" w:rsidRDefault="00216647" w:rsidP="00D251BA">
            <w:pPr>
              <w:pStyle w:val="TableEntry"/>
            </w:pPr>
          </w:p>
        </w:tc>
      </w:tr>
      <w:tr w:rsidR="00216647" w:rsidRPr="000D5169" w14:paraId="3E7CA24D" w14:textId="77777777" w:rsidTr="00D251BA">
        <w:tc>
          <w:tcPr>
            <w:tcW w:w="2605" w:type="dxa"/>
            <w:gridSpan w:val="2"/>
          </w:tcPr>
          <w:p w14:paraId="4F7D69B5" w14:textId="77777777" w:rsidR="00216647" w:rsidRPr="000D5169" w:rsidRDefault="00216647" w:rsidP="000643B3">
            <w:pPr>
              <w:pStyle w:val="TableEntry"/>
            </w:pPr>
            <w:r w:rsidRPr="000D5169">
              <w:t>for</w:t>
            </w:r>
          </w:p>
        </w:tc>
        <w:tc>
          <w:tcPr>
            <w:tcW w:w="3150" w:type="dxa"/>
          </w:tcPr>
          <w:p w14:paraId="194D11EF" w14:textId="77777777" w:rsidR="00216647" w:rsidRPr="000D5169" w:rsidRDefault="00216647" w:rsidP="000643B3">
            <w:pPr>
              <w:pStyle w:val="TableEntry"/>
            </w:pPr>
            <w:r w:rsidRPr="000D5169">
              <w:t>Beneficiary of the Task</w:t>
            </w:r>
          </w:p>
        </w:tc>
        <w:tc>
          <w:tcPr>
            <w:tcW w:w="2520" w:type="dxa"/>
          </w:tcPr>
          <w:p w14:paraId="3CB5B4BF" w14:textId="77777777" w:rsidR="00216647" w:rsidRPr="000D5169" w:rsidRDefault="00216647" w:rsidP="00D251BA">
            <w:pPr>
              <w:pStyle w:val="TableEntry"/>
            </w:pPr>
            <w:r w:rsidRPr="000D5169">
              <w:t>no mapping</w:t>
            </w:r>
          </w:p>
        </w:tc>
        <w:tc>
          <w:tcPr>
            <w:tcW w:w="1710" w:type="dxa"/>
          </w:tcPr>
          <w:p w14:paraId="21E3E2B3" w14:textId="77777777" w:rsidR="00216647" w:rsidRPr="000D5169" w:rsidRDefault="00216647" w:rsidP="00D251BA">
            <w:pPr>
              <w:pStyle w:val="TableEntry"/>
            </w:pPr>
          </w:p>
        </w:tc>
      </w:tr>
      <w:tr w:rsidR="00216647" w:rsidRPr="000D5169" w14:paraId="5EDF8E2F" w14:textId="77777777" w:rsidTr="00D251BA">
        <w:tc>
          <w:tcPr>
            <w:tcW w:w="2605" w:type="dxa"/>
            <w:gridSpan w:val="2"/>
          </w:tcPr>
          <w:p w14:paraId="4E6B436E" w14:textId="77777777" w:rsidR="00216647" w:rsidRPr="000D5169" w:rsidRDefault="00216647" w:rsidP="000643B3">
            <w:pPr>
              <w:pStyle w:val="TableEntry"/>
            </w:pPr>
            <w:r w:rsidRPr="000D5169">
              <w:t>context</w:t>
            </w:r>
            <w:r w:rsidRPr="000D5169">
              <w:tab/>
            </w:r>
          </w:p>
        </w:tc>
        <w:tc>
          <w:tcPr>
            <w:tcW w:w="3150" w:type="dxa"/>
          </w:tcPr>
          <w:p w14:paraId="0406BC8A" w14:textId="77777777" w:rsidR="00216647" w:rsidRPr="000D5169" w:rsidRDefault="00216647" w:rsidP="000643B3">
            <w:pPr>
              <w:pStyle w:val="TableEntry"/>
            </w:pPr>
            <w:r w:rsidRPr="000D5169">
              <w:t>Healthcare event during which this task originated</w:t>
            </w:r>
          </w:p>
        </w:tc>
        <w:tc>
          <w:tcPr>
            <w:tcW w:w="2520" w:type="dxa"/>
          </w:tcPr>
          <w:p w14:paraId="117BAAFD" w14:textId="77777777" w:rsidR="00216647" w:rsidRPr="000D5169" w:rsidRDefault="00216647" w:rsidP="00D251BA">
            <w:pPr>
              <w:pStyle w:val="TableEntry"/>
            </w:pPr>
            <w:r w:rsidRPr="000D5169">
              <w:t>no mapping</w:t>
            </w:r>
          </w:p>
        </w:tc>
        <w:tc>
          <w:tcPr>
            <w:tcW w:w="1710" w:type="dxa"/>
          </w:tcPr>
          <w:p w14:paraId="505B6FDF" w14:textId="77777777" w:rsidR="00216647" w:rsidRPr="000D5169" w:rsidRDefault="00216647" w:rsidP="00D251BA">
            <w:pPr>
              <w:pStyle w:val="TableEntry"/>
            </w:pPr>
          </w:p>
        </w:tc>
      </w:tr>
      <w:tr w:rsidR="00216647" w:rsidRPr="000D5169" w14:paraId="7A83EAE4" w14:textId="77777777" w:rsidTr="00D251BA">
        <w:tc>
          <w:tcPr>
            <w:tcW w:w="2605" w:type="dxa"/>
            <w:gridSpan w:val="2"/>
          </w:tcPr>
          <w:p w14:paraId="415E888D" w14:textId="77777777" w:rsidR="00216647" w:rsidRPr="000D5169" w:rsidRDefault="00216647" w:rsidP="000643B3">
            <w:pPr>
              <w:pStyle w:val="TableEntry"/>
            </w:pPr>
            <w:proofErr w:type="spellStart"/>
            <w:r w:rsidRPr="000D5169">
              <w:t>executionPeriod</w:t>
            </w:r>
            <w:proofErr w:type="spellEnd"/>
          </w:p>
        </w:tc>
        <w:tc>
          <w:tcPr>
            <w:tcW w:w="3150" w:type="dxa"/>
          </w:tcPr>
          <w:p w14:paraId="62A95D24" w14:textId="77777777" w:rsidR="00216647" w:rsidRPr="000D5169" w:rsidRDefault="00216647" w:rsidP="000643B3">
            <w:pPr>
              <w:pStyle w:val="TableEntry"/>
            </w:pPr>
            <w:r w:rsidRPr="000D5169">
              <w:t>Start and end time of execution</w:t>
            </w:r>
          </w:p>
        </w:tc>
        <w:tc>
          <w:tcPr>
            <w:tcW w:w="2520" w:type="dxa"/>
          </w:tcPr>
          <w:p w14:paraId="166718B4" w14:textId="77777777" w:rsidR="00216647" w:rsidRPr="000D5169" w:rsidRDefault="00216647" w:rsidP="00D251BA">
            <w:pPr>
              <w:pStyle w:val="TableEntry"/>
            </w:pPr>
            <w:r w:rsidRPr="000D5169">
              <w:t>no mapping</w:t>
            </w:r>
          </w:p>
        </w:tc>
        <w:tc>
          <w:tcPr>
            <w:tcW w:w="1710" w:type="dxa"/>
          </w:tcPr>
          <w:p w14:paraId="0C2B7714" w14:textId="77777777" w:rsidR="00216647" w:rsidRPr="000D5169" w:rsidRDefault="00216647" w:rsidP="00D251BA">
            <w:pPr>
              <w:pStyle w:val="TableEntry"/>
            </w:pPr>
          </w:p>
        </w:tc>
      </w:tr>
      <w:tr w:rsidR="00216647" w:rsidRPr="000D5169" w14:paraId="420CA775" w14:textId="77777777" w:rsidTr="00D251BA">
        <w:tc>
          <w:tcPr>
            <w:tcW w:w="2605" w:type="dxa"/>
            <w:gridSpan w:val="2"/>
          </w:tcPr>
          <w:p w14:paraId="31D7289C" w14:textId="77777777" w:rsidR="00216647" w:rsidRPr="000D5169" w:rsidRDefault="00216647" w:rsidP="000643B3">
            <w:pPr>
              <w:pStyle w:val="TableEntry"/>
            </w:pPr>
            <w:proofErr w:type="spellStart"/>
            <w:r w:rsidRPr="000D5169">
              <w:t>authoredOn</w:t>
            </w:r>
            <w:proofErr w:type="spellEnd"/>
          </w:p>
        </w:tc>
        <w:tc>
          <w:tcPr>
            <w:tcW w:w="3150" w:type="dxa"/>
          </w:tcPr>
          <w:p w14:paraId="263DC536" w14:textId="77777777" w:rsidR="00216647" w:rsidRPr="000D5169" w:rsidRDefault="00216647" w:rsidP="000643B3">
            <w:pPr>
              <w:pStyle w:val="TableEntry"/>
            </w:pPr>
            <w:r w:rsidRPr="000D5169">
              <w:t>Task Creation Date</w:t>
            </w:r>
          </w:p>
        </w:tc>
        <w:tc>
          <w:tcPr>
            <w:tcW w:w="2520" w:type="dxa"/>
          </w:tcPr>
          <w:p w14:paraId="2AC3689C" w14:textId="77777777" w:rsidR="00216647" w:rsidRPr="000D5169" w:rsidRDefault="00216647" w:rsidP="00D251BA">
            <w:pPr>
              <w:pStyle w:val="TableEntry"/>
            </w:pPr>
            <w:proofErr w:type="spellStart"/>
            <w:r w:rsidRPr="000D5169">
              <w:t>taskDetails</w:t>
            </w:r>
            <w:proofErr w:type="spellEnd"/>
            <w:r w:rsidRPr="000D5169">
              <w:t>/</w:t>
            </w:r>
            <w:proofErr w:type="spellStart"/>
            <w:r w:rsidRPr="000D5169">
              <w:t>createdTime</w:t>
            </w:r>
            <w:proofErr w:type="spellEnd"/>
          </w:p>
        </w:tc>
        <w:tc>
          <w:tcPr>
            <w:tcW w:w="1710" w:type="dxa"/>
          </w:tcPr>
          <w:p w14:paraId="2590E0CC" w14:textId="77777777" w:rsidR="00216647" w:rsidRPr="000D5169" w:rsidRDefault="00216647" w:rsidP="00D251BA">
            <w:pPr>
              <w:pStyle w:val="TableEntry"/>
            </w:pPr>
          </w:p>
        </w:tc>
      </w:tr>
      <w:tr w:rsidR="00216647" w:rsidRPr="000D5169" w14:paraId="5D28C550" w14:textId="77777777" w:rsidTr="00D251BA">
        <w:tc>
          <w:tcPr>
            <w:tcW w:w="2605" w:type="dxa"/>
            <w:gridSpan w:val="2"/>
          </w:tcPr>
          <w:p w14:paraId="7A8119ED" w14:textId="77777777" w:rsidR="00216647" w:rsidRPr="000D5169" w:rsidRDefault="00216647" w:rsidP="000643B3">
            <w:pPr>
              <w:pStyle w:val="TableEntry"/>
            </w:pPr>
            <w:proofErr w:type="spellStart"/>
            <w:r w:rsidRPr="000D5169">
              <w:t>lastModified</w:t>
            </w:r>
            <w:proofErr w:type="spellEnd"/>
          </w:p>
        </w:tc>
        <w:tc>
          <w:tcPr>
            <w:tcW w:w="3150" w:type="dxa"/>
          </w:tcPr>
          <w:p w14:paraId="45CCA4EA" w14:textId="77777777" w:rsidR="00216647" w:rsidRPr="000D5169" w:rsidRDefault="00216647" w:rsidP="000643B3">
            <w:pPr>
              <w:pStyle w:val="TableEntry"/>
            </w:pPr>
            <w:r w:rsidRPr="000D5169">
              <w:t>Task Last Modified Date</w:t>
            </w:r>
          </w:p>
        </w:tc>
        <w:tc>
          <w:tcPr>
            <w:tcW w:w="2520" w:type="dxa"/>
          </w:tcPr>
          <w:p w14:paraId="56DF7CBF" w14:textId="77777777" w:rsidR="00216647" w:rsidRPr="000D5169" w:rsidRDefault="00216647" w:rsidP="00D251BA">
            <w:pPr>
              <w:pStyle w:val="TableEntry"/>
            </w:pPr>
            <w:proofErr w:type="spellStart"/>
            <w:r w:rsidRPr="000D5169">
              <w:t>taskDetails</w:t>
            </w:r>
            <w:proofErr w:type="spellEnd"/>
            <w:r w:rsidRPr="000D5169">
              <w:t>/</w:t>
            </w:r>
            <w:proofErr w:type="spellStart"/>
            <w:r w:rsidRPr="000D5169">
              <w:t>lastModifiedTime</w:t>
            </w:r>
            <w:proofErr w:type="spellEnd"/>
          </w:p>
        </w:tc>
        <w:tc>
          <w:tcPr>
            <w:tcW w:w="1710" w:type="dxa"/>
          </w:tcPr>
          <w:p w14:paraId="56C1A020" w14:textId="77777777" w:rsidR="00216647" w:rsidRPr="000D5169" w:rsidRDefault="00216647" w:rsidP="00D251BA">
            <w:pPr>
              <w:pStyle w:val="TableEntry"/>
            </w:pPr>
          </w:p>
        </w:tc>
      </w:tr>
      <w:tr w:rsidR="00216647" w:rsidRPr="000D5169" w14:paraId="6C5B8987" w14:textId="77777777" w:rsidTr="00D251BA">
        <w:tc>
          <w:tcPr>
            <w:tcW w:w="2605" w:type="dxa"/>
            <w:gridSpan w:val="2"/>
          </w:tcPr>
          <w:p w14:paraId="0026782A" w14:textId="77777777" w:rsidR="00216647" w:rsidRPr="000D5169" w:rsidRDefault="00216647" w:rsidP="000643B3">
            <w:pPr>
              <w:pStyle w:val="TableEntry"/>
            </w:pPr>
            <w:r w:rsidRPr="000D5169">
              <w:t>requester</w:t>
            </w:r>
          </w:p>
        </w:tc>
        <w:tc>
          <w:tcPr>
            <w:tcW w:w="3150" w:type="dxa"/>
          </w:tcPr>
          <w:p w14:paraId="5EDC9E86" w14:textId="77777777" w:rsidR="00216647" w:rsidRPr="000D5169" w:rsidRDefault="00216647" w:rsidP="000643B3">
            <w:pPr>
              <w:pStyle w:val="TableEntry"/>
            </w:pPr>
            <w:r w:rsidRPr="000D5169">
              <w:t>Who is asking for task to be done</w:t>
            </w:r>
          </w:p>
        </w:tc>
        <w:tc>
          <w:tcPr>
            <w:tcW w:w="2520" w:type="dxa"/>
          </w:tcPr>
          <w:p w14:paraId="50BA6E85" w14:textId="77777777" w:rsidR="00216647" w:rsidRPr="000D5169" w:rsidRDefault="00216647" w:rsidP="00D251BA">
            <w:pPr>
              <w:pStyle w:val="TableEntry"/>
            </w:pPr>
            <w:proofErr w:type="spellStart"/>
            <w:r w:rsidRPr="000D5169">
              <w:t>taskDetails</w:t>
            </w:r>
            <w:proofErr w:type="spellEnd"/>
            <w:r w:rsidRPr="000D5169">
              <w:t>/</w:t>
            </w:r>
            <w:proofErr w:type="spellStart"/>
            <w:r w:rsidRPr="000D5169">
              <w:t>createdBy</w:t>
            </w:r>
            <w:proofErr w:type="spellEnd"/>
          </w:p>
        </w:tc>
        <w:tc>
          <w:tcPr>
            <w:tcW w:w="1710" w:type="dxa"/>
          </w:tcPr>
          <w:p w14:paraId="1B2EC580" w14:textId="77777777" w:rsidR="00216647" w:rsidRPr="000D5169" w:rsidRDefault="00216647" w:rsidP="00D251BA">
            <w:pPr>
              <w:pStyle w:val="TableEntry"/>
            </w:pPr>
          </w:p>
        </w:tc>
      </w:tr>
      <w:tr w:rsidR="00216647" w:rsidRPr="000D5169" w14:paraId="40152885" w14:textId="77777777" w:rsidTr="00D251BA">
        <w:tc>
          <w:tcPr>
            <w:tcW w:w="817" w:type="dxa"/>
          </w:tcPr>
          <w:p w14:paraId="0EB7EB92" w14:textId="77777777" w:rsidR="00216647" w:rsidRPr="000D5169" w:rsidRDefault="00216647" w:rsidP="000643B3">
            <w:pPr>
              <w:pStyle w:val="TableEntry"/>
            </w:pPr>
          </w:p>
        </w:tc>
        <w:tc>
          <w:tcPr>
            <w:tcW w:w="1788" w:type="dxa"/>
          </w:tcPr>
          <w:p w14:paraId="40D4E654" w14:textId="77777777" w:rsidR="00216647" w:rsidRPr="000D5169" w:rsidRDefault="00216647" w:rsidP="000643B3">
            <w:pPr>
              <w:pStyle w:val="TableEntry"/>
            </w:pPr>
            <w:r w:rsidRPr="000D5169">
              <w:t>agent</w:t>
            </w:r>
          </w:p>
        </w:tc>
        <w:tc>
          <w:tcPr>
            <w:tcW w:w="3150" w:type="dxa"/>
          </w:tcPr>
          <w:p w14:paraId="4294F763" w14:textId="77777777" w:rsidR="00216647" w:rsidRPr="000D5169" w:rsidRDefault="00216647" w:rsidP="000643B3">
            <w:pPr>
              <w:pStyle w:val="TableEntry"/>
            </w:pPr>
            <w:r w:rsidRPr="000D5169">
              <w:t>Individual asking for task</w:t>
            </w:r>
          </w:p>
        </w:tc>
        <w:tc>
          <w:tcPr>
            <w:tcW w:w="2520" w:type="dxa"/>
          </w:tcPr>
          <w:p w14:paraId="67E366C1" w14:textId="77777777" w:rsidR="00216647" w:rsidRPr="000D5169" w:rsidRDefault="00216647" w:rsidP="00D251BA">
            <w:pPr>
              <w:pStyle w:val="TableEntry"/>
            </w:pPr>
            <w:proofErr w:type="spellStart"/>
            <w:r w:rsidRPr="000D5169">
              <w:t>taskDetails</w:t>
            </w:r>
            <w:proofErr w:type="spellEnd"/>
            <w:r w:rsidRPr="000D5169">
              <w:t>/</w:t>
            </w:r>
            <w:proofErr w:type="spellStart"/>
            <w:r w:rsidRPr="000D5169">
              <w:t>taskInitiatior</w:t>
            </w:r>
            <w:proofErr w:type="spellEnd"/>
          </w:p>
        </w:tc>
        <w:tc>
          <w:tcPr>
            <w:tcW w:w="1710" w:type="dxa"/>
          </w:tcPr>
          <w:p w14:paraId="19E9F97E" w14:textId="77777777" w:rsidR="00216647" w:rsidRPr="000D5169" w:rsidRDefault="00216647" w:rsidP="00D251BA">
            <w:pPr>
              <w:pStyle w:val="TableEntry"/>
            </w:pPr>
          </w:p>
        </w:tc>
      </w:tr>
      <w:tr w:rsidR="00216647" w:rsidRPr="000D5169" w14:paraId="163446E6" w14:textId="77777777" w:rsidTr="00D251BA">
        <w:tc>
          <w:tcPr>
            <w:tcW w:w="817" w:type="dxa"/>
          </w:tcPr>
          <w:p w14:paraId="06C056AE" w14:textId="77777777" w:rsidR="00216647" w:rsidRPr="000D5169" w:rsidRDefault="00216647" w:rsidP="000643B3">
            <w:pPr>
              <w:pStyle w:val="TableEntry"/>
            </w:pPr>
          </w:p>
        </w:tc>
        <w:tc>
          <w:tcPr>
            <w:tcW w:w="1788" w:type="dxa"/>
          </w:tcPr>
          <w:p w14:paraId="1BC9F4F4" w14:textId="77777777" w:rsidR="00216647" w:rsidRPr="000D5169" w:rsidRDefault="00216647" w:rsidP="000643B3">
            <w:pPr>
              <w:pStyle w:val="TableEntry"/>
            </w:pPr>
            <w:proofErr w:type="spellStart"/>
            <w:r w:rsidRPr="000D5169">
              <w:t>onBehalfOf</w:t>
            </w:r>
            <w:proofErr w:type="spellEnd"/>
          </w:p>
        </w:tc>
        <w:tc>
          <w:tcPr>
            <w:tcW w:w="3150" w:type="dxa"/>
          </w:tcPr>
          <w:p w14:paraId="2DC700C5" w14:textId="77777777" w:rsidR="00216647" w:rsidRPr="000D5169" w:rsidRDefault="00216647" w:rsidP="000643B3">
            <w:pPr>
              <w:pStyle w:val="TableEntry"/>
            </w:pPr>
            <w:r w:rsidRPr="000D5169">
              <w:t>Organization individual is acting for</w:t>
            </w:r>
          </w:p>
        </w:tc>
        <w:tc>
          <w:tcPr>
            <w:tcW w:w="2520" w:type="dxa"/>
          </w:tcPr>
          <w:p w14:paraId="46754E06" w14:textId="77777777" w:rsidR="00216647" w:rsidRPr="000D5169" w:rsidRDefault="00216647" w:rsidP="00D251BA">
            <w:pPr>
              <w:pStyle w:val="TableEntry"/>
            </w:pPr>
            <w:r w:rsidRPr="000D5169">
              <w:t>no mapping</w:t>
            </w:r>
          </w:p>
        </w:tc>
        <w:tc>
          <w:tcPr>
            <w:tcW w:w="1710" w:type="dxa"/>
          </w:tcPr>
          <w:p w14:paraId="1D3F0876" w14:textId="77777777" w:rsidR="00216647" w:rsidRPr="000D5169" w:rsidRDefault="00216647" w:rsidP="00D251BA">
            <w:pPr>
              <w:pStyle w:val="TableEntry"/>
            </w:pPr>
          </w:p>
        </w:tc>
      </w:tr>
      <w:tr w:rsidR="00216647" w:rsidRPr="000D5169" w14:paraId="1E13CCD2" w14:textId="77777777" w:rsidTr="00D251BA">
        <w:tc>
          <w:tcPr>
            <w:tcW w:w="2605" w:type="dxa"/>
            <w:gridSpan w:val="2"/>
          </w:tcPr>
          <w:p w14:paraId="6E90A996" w14:textId="77777777" w:rsidR="00216647" w:rsidRPr="000D5169" w:rsidRDefault="00216647" w:rsidP="000643B3">
            <w:pPr>
              <w:pStyle w:val="TableEntry"/>
            </w:pPr>
            <w:proofErr w:type="spellStart"/>
            <w:r w:rsidRPr="000D5169">
              <w:t>performerType</w:t>
            </w:r>
            <w:proofErr w:type="spellEnd"/>
          </w:p>
        </w:tc>
        <w:tc>
          <w:tcPr>
            <w:tcW w:w="3150" w:type="dxa"/>
          </w:tcPr>
          <w:p w14:paraId="3EC6DCFF" w14:textId="77777777" w:rsidR="00216647" w:rsidRPr="000D5169" w:rsidRDefault="00216647" w:rsidP="000643B3">
            <w:pPr>
              <w:pStyle w:val="TableEntry"/>
            </w:pPr>
            <w:r w:rsidRPr="000D5169">
              <w:t>requester | dispatcher | scheduler | performer | monitor | manager | acquirer | reviewer</w:t>
            </w:r>
          </w:p>
        </w:tc>
        <w:tc>
          <w:tcPr>
            <w:tcW w:w="2520" w:type="dxa"/>
          </w:tcPr>
          <w:p w14:paraId="6E190610" w14:textId="77777777" w:rsidR="00216647" w:rsidRPr="000D5169" w:rsidRDefault="00216647" w:rsidP="00D251BA">
            <w:pPr>
              <w:pStyle w:val="TableEntry"/>
            </w:pPr>
            <w:r w:rsidRPr="000D5169">
              <w:t>no mapping</w:t>
            </w:r>
          </w:p>
        </w:tc>
        <w:tc>
          <w:tcPr>
            <w:tcW w:w="1710" w:type="dxa"/>
          </w:tcPr>
          <w:p w14:paraId="510A9570" w14:textId="77777777" w:rsidR="00216647" w:rsidRPr="000D5169" w:rsidRDefault="00216647" w:rsidP="00D251BA">
            <w:pPr>
              <w:pStyle w:val="TableEntry"/>
            </w:pPr>
          </w:p>
        </w:tc>
      </w:tr>
      <w:tr w:rsidR="00216647" w:rsidRPr="000D5169" w14:paraId="65D2CF38" w14:textId="77777777" w:rsidTr="00D251BA">
        <w:tc>
          <w:tcPr>
            <w:tcW w:w="2605" w:type="dxa"/>
            <w:gridSpan w:val="2"/>
          </w:tcPr>
          <w:p w14:paraId="78A553AD" w14:textId="77777777" w:rsidR="00216647" w:rsidRPr="000D5169" w:rsidRDefault="00216647" w:rsidP="000643B3">
            <w:pPr>
              <w:pStyle w:val="TableEntry"/>
            </w:pPr>
            <w:r w:rsidRPr="000D5169">
              <w:t>owner</w:t>
            </w:r>
          </w:p>
        </w:tc>
        <w:tc>
          <w:tcPr>
            <w:tcW w:w="3150" w:type="dxa"/>
          </w:tcPr>
          <w:p w14:paraId="7988074F" w14:textId="77777777" w:rsidR="00216647" w:rsidRPr="000D5169" w:rsidRDefault="00216647" w:rsidP="000643B3">
            <w:pPr>
              <w:pStyle w:val="TableEntry"/>
            </w:pPr>
            <w:r w:rsidRPr="000D5169">
              <w:t>Responsible individual</w:t>
            </w:r>
          </w:p>
        </w:tc>
        <w:tc>
          <w:tcPr>
            <w:tcW w:w="2520" w:type="dxa"/>
          </w:tcPr>
          <w:p w14:paraId="728D5E74" w14:textId="77777777" w:rsidR="00216647" w:rsidRPr="000D5169" w:rsidRDefault="00216647" w:rsidP="00D251BA">
            <w:pPr>
              <w:pStyle w:val="TableEntry"/>
            </w:pPr>
            <w:proofErr w:type="spellStart"/>
            <w:r w:rsidRPr="000D5169">
              <w:t>TaskList</w:t>
            </w:r>
            <w:proofErr w:type="spellEnd"/>
            <w:r w:rsidRPr="000D5169">
              <w:t>/</w:t>
            </w:r>
            <w:proofErr w:type="spellStart"/>
            <w:r w:rsidRPr="000D5169">
              <w:t>XDWTask</w:t>
            </w:r>
            <w:proofErr w:type="spellEnd"/>
            <w:r w:rsidRPr="000D5169">
              <w:t>/</w:t>
            </w:r>
            <w:proofErr w:type="spellStart"/>
            <w:r w:rsidRPr="000D5169">
              <w:t>TaskData</w:t>
            </w:r>
            <w:proofErr w:type="spellEnd"/>
            <w:r w:rsidRPr="000D5169">
              <w:t>/</w:t>
            </w:r>
            <w:proofErr w:type="spellStart"/>
            <w:r w:rsidRPr="000D5169">
              <w:t>TaskDetails</w:t>
            </w:r>
            <w:proofErr w:type="spellEnd"/>
            <w:r w:rsidRPr="000D5169">
              <w:t>/</w:t>
            </w:r>
            <w:proofErr w:type="spellStart"/>
            <w:r w:rsidRPr="000D5169">
              <w:t>actualOwner</w:t>
            </w:r>
            <w:proofErr w:type="spellEnd"/>
          </w:p>
        </w:tc>
        <w:tc>
          <w:tcPr>
            <w:tcW w:w="1710" w:type="dxa"/>
          </w:tcPr>
          <w:p w14:paraId="346D729D" w14:textId="77777777" w:rsidR="00216647" w:rsidRPr="000D5169" w:rsidRDefault="00216647" w:rsidP="00D251BA">
            <w:pPr>
              <w:pStyle w:val="TableEntry"/>
            </w:pPr>
          </w:p>
        </w:tc>
      </w:tr>
      <w:tr w:rsidR="00216647" w:rsidRPr="000D5169" w14:paraId="19E96F08" w14:textId="77777777" w:rsidTr="00D251BA">
        <w:tc>
          <w:tcPr>
            <w:tcW w:w="2605" w:type="dxa"/>
            <w:gridSpan w:val="2"/>
          </w:tcPr>
          <w:p w14:paraId="63647D8B" w14:textId="77777777" w:rsidR="00216647" w:rsidRPr="000D5169" w:rsidRDefault="00216647" w:rsidP="000643B3">
            <w:pPr>
              <w:pStyle w:val="TableEntry"/>
            </w:pPr>
            <w:r w:rsidRPr="000D5169">
              <w:t>reason</w:t>
            </w:r>
          </w:p>
        </w:tc>
        <w:tc>
          <w:tcPr>
            <w:tcW w:w="3150" w:type="dxa"/>
          </w:tcPr>
          <w:p w14:paraId="21313469" w14:textId="77777777" w:rsidR="00216647" w:rsidRPr="000D5169" w:rsidRDefault="00216647" w:rsidP="000643B3">
            <w:pPr>
              <w:pStyle w:val="TableEntry"/>
            </w:pPr>
            <w:r w:rsidRPr="000D5169">
              <w:t>Why task is needed</w:t>
            </w:r>
          </w:p>
        </w:tc>
        <w:tc>
          <w:tcPr>
            <w:tcW w:w="2520" w:type="dxa"/>
          </w:tcPr>
          <w:p w14:paraId="77B45DBC" w14:textId="77777777" w:rsidR="00216647" w:rsidRPr="000D5169" w:rsidRDefault="00216647" w:rsidP="00D251BA">
            <w:pPr>
              <w:pStyle w:val="TableEntry"/>
            </w:pPr>
            <w:r w:rsidRPr="000D5169">
              <w:t>no mapping</w:t>
            </w:r>
          </w:p>
        </w:tc>
        <w:tc>
          <w:tcPr>
            <w:tcW w:w="1710" w:type="dxa"/>
          </w:tcPr>
          <w:p w14:paraId="5D7CDAF9" w14:textId="77777777" w:rsidR="00216647" w:rsidRPr="000D5169" w:rsidRDefault="00216647" w:rsidP="00D251BA">
            <w:pPr>
              <w:pStyle w:val="TableEntry"/>
            </w:pPr>
          </w:p>
        </w:tc>
      </w:tr>
      <w:tr w:rsidR="00216647" w:rsidRPr="000D5169" w14:paraId="75B39978" w14:textId="77777777" w:rsidTr="00D251BA">
        <w:tc>
          <w:tcPr>
            <w:tcW w:w="2605" w:type="dxa"/>
            <w:gridSpan w:val="2"/>
          </w:tcPr>
          <w:p w14:paraId="2B5540F4" w14:textId="77777777" w:rsidR="00216647" w:rsidRPr="000D5169" w:rsidRDefault="00216647" w:rsidP="000643B3">
            <w:pPr>
              <w:pStyle w:val="TableEntry"/>
            </w:pPr>
            <w:r w:rsidRPr="000D5169">
              <w:t>note</w:t>
            </w:r>
          </w:p>
        </w:tc>
        <w:tc>
          <w:tcPr>
            <w:tcW w:w="3150" w:type="dxa"/>
          </w:tcPr>
          <w:p w14:paraId="00A98937" w14:textId="77777777" w:rsidR="00216647" w:rsidRPr="000D5169" w:rsidRDefault="00216647" w:rsidP="000643B3">
            <w:pPr>
              <w:pStyle w:val="TableEntry"/>
            </w:pPr>
            <w:r w:rsidRPr="000D5169">
              <w:t>Comments made about the task</w:t>
            </w:r>
          </w:p>
        </w:tc>
        <w:tc>
          <w:tcPr>
            <w:tcW w:w="2520" w:type="dxa"/>
          </w:tcPr>
          <w:p w14:paraId="0301BBC8" w14:textId="77777777" w:rsidR="00216647" w:rsidRPr="000D5169" w:rsidRDefault="00216647" w:rsidP="00D251BA">
            <w:pPr>
              <w:pStyle w:val="TableEntry"/>
            </w:pPr>
            <w:proofErr w:type="spellStart"/>
            <w:r w:rsidRPr="000D5169">
              <w:t>taskData</w:t>
            </w:r>
            <w:proofErr w:type="spellEnd"/>
            <w:r w:rsidRPr="000D5169">
              <w:t>/comments</w:t>
            </w:r>
          </w:p>
        </w:tc>
        <w:tc>
          <w:tcPr>
            <w:tcW w:w="1710" w:type="dxa"/>
          </w:tcPr>
          <w:p w14:paraId="748D8EFE" w14:textId="77777777" w:rsidR="00216647" w:rsidRPr="000D5169" w:rsidRDefault="00216647" w:rsidP="00D251BA">
            <w:pPr>
              <w:pStyle w:val="TableEntry"/>
            </w:pPr>
          </w:p>
        </w:tc>
      </w:tr>
      <w:tr w:rsidR="00216647" w:rsidRPr="000D5169" w14:paraId="6CE7A0A8" w14:textId="77777777" w:rsidTr="00D251BA">
        <w:tc>
          <w:tcPr>
            <w:tcW w:w="2605" w:type="dxa"/>
            <w:gridSpan w:val="2"/>
          </w:tcPr>
          <w:p w14:paraId="0613978B" w14:textId="77777777" w:rsidR="00216647" w:rsidRPr="000D5169" w:rsidRDefault="00216647" w:rsidP="000643B3">
            <w:pPr>
              <w:pStyle w:val="TableEntry"/>
            </w:pPr>
            <w:proofErr w:type="spellStart"/>
            <w:r w:rsidRPr="000D5169">
              <w:t>relevantHistory</w:t>
            </w:r>
            <w:proofErr w:type="spellEnd"/>
            <w:r w:rsidRPr="000D5169">
              <w:tab/>
            </w:r>
          </w:p>
        </w:tc>
        <w:tc>
          <w:tcPr>
            <w:tcW w:w="3150" w:type="dxa"/>
          </w:tcPr>
          <w:p w14:paraId="38A96838" w14:textId="77777777" w:rsidR="00216647" w:rsidRPr="000D5169" w:rsidRDefault="00216647" w:rsidP="000643B3">
            <w:pPr>
              <w:pStyle w:val="TableEntry"/>
            </w:pPr>
            <w:r w:rsidRPr="000D5169">
              <w:t>Key events in history of the Task</w:t>
            </w:r>
          </w:p>
        </w:tc>
        <w:tc>
          <w:tcPr>
            <w:tcW w:w="2520" w:type="dxa"/>
          </w:tcPr>
          <w:p w14:paraId="560FF313" w14:textId="77777777" w:rsidR="00216647" w:rsidRPr="000D5169" w:rsidRDefault="00216647" w:rsidP="00D251BA">
            <w:pPr>
              <w:pStyle w:val="TableEntry"/>
            </w:pPr>
            <w:r w:rsidRPr="000D5169">
              <w:t>no mapping</w:t>
            </w:r>
          </w:p>
        </w:tc>
        <w:tc>
          <w:tcPr>
            <w:tcW w:w="1710" w:type="dxa"/>
          </w:tcPr>
          <w:p w14:paraId="3CED0BBA" w14:textId="77777777" w:rsidR="00216647" w:rsidRPr="000D5169" w:rsidRDefault="00216647" w:rsidP="00D251BA">
            <w:pPr>
              <w:pStyle w:val="TableEntry"/>
            </w:pPr>
          </w:p>
        </w:tc>
      </w:tr>
      <w:tr w:rsidR="00216647" w:rsidRPr="000D5169" w14:paraId="38584C8A" w14:textId="77777777" w:rsidTr="00D251BA">
        <w:tc>
          <w:tcPr>
            <w:tcW w:w="2605" w:type="dxa"/>
            <w:gridSpan w:val="2"/>
          </w:tcPr>
          <w:p w14:paraId="0D0B2ED1" w14:textId="77777777" w:rsidR="00216647" w:rsidRPr="000D5169" w:rsidRDefault="00216647" w:rsidP="000643B3">
            <w:pPr>
              <w:pStyle w:val="TableEntry"/>
            </w:pPr>
            <w:r w:rsidRPr="000D5169">
              <w:t>restrictions</w:t>
            </w:r>
            <w:r w:rsidRPr="000D5169">
              <w:tab/>
            </w:r>
          </w:p>
        </w:tc>
        <w:tc>
          <w:tcPr>
            <w:tcW w:w="3150" w:type="dxa"/>
          </w:tcPr>
          <w:p w14:paraId="010FBD0E" w14:textId="77777777" w:rsidR="00216647" w:rsidRPr="000D5169" w:rsidRDefault="00216647" w:rsidP="000643B3">
            <w:pPr>
              <w:pStyle w:val="TableEntry"/>
            </w:pPr>
            <w:r w:rsidRPr="000D5169">
              <w:t>Constraints on fulfillment tasks</w:t>
            </w:r>
          </w:p>
        </w:tc>
        <w:tc>
          <w:tcPr>
            <w:tcW w:w="2520" w:type="dxa"/>
          </w:tcPr>
          <w:p w14:paraId="53D46D3E" w14:textId="77777777" w:rsidR="00216647" w:rsidRPr="000D5169" w:rsidRDefault="00216647" w:rsidP="00D251BA">
            <w:pPr>
              <w:pStyle w:val="TableEntry"/>
            </w:pPr>
            <w:r w:rsidRPr="000D5169">
              <w:t>no mapping</w:t>
            </w:r>
          </w:p>
        </w:tc>
        <w:tc>
          <w:tcPr>
            <w:tcW w:w="1710" w:type="dxa"/>
          </w:tcPr>
          <w:p w14:paraId="176FD558" w14:textId="77777777" w:rsidR="00216647" w:rsidRPr="000D5169" w:rsidRDefault="00216647" w:rsidP="00D251BA">
            <w:pPr>
              <w:pStyle w:val="TableEntry"/>
            </w:pPr>
          </w:p>
        </w:tc>
      </w:tr>
      <w:tr w:rsidR="00216647" w:rsidRPr="000D5169" w14:paraId="38096810" w14:textId="77777777" w:rsidTr="00D251BA">
        <w:tc>
          <w:tcPr>
            <w:tcW w:w="817" w:type="dxa"/>
          </w:tcPr>
          <w:p w14:paraId="2E7D0D1F" w14:textId="77777777" w:rsidR="00216647" w:rsidRPr="000D5169" w:rsidRDefault="00216647" w:rsidP="000643B3">
            <w:pPr>
              <w:pStyle w:val="TableEntry"/>
            </w:pPr>
          </w:p>
        </w:tc>
        <w:tc>
          <w:tcPr>
            <w:tcW w:w="1788" w:type="dxa"/>
          </w:tcPr>
          <w:p w14:paraId="0E6D2094" w14:textId="77777777" w:rsidR="00216647" w:rsidRPr="000D5169" w:rsidRDefault="00216647" w:rsidP="000643B3">
            <w:pPr>
              <w:pStyle w:val="TableEntry"/>
            </w:pPr>
            <w:r w:rsidRPr="000D5169">
              <w:t>repetitions</w:t>
            </w:r>
          </w:p>
        </w:tc>
        <w:tc>
          <w:tcPr>
            <w:tcW w:w="3150" w:type="dxa"/>
          </w:tcPr>
          <w:p w14:paraId="0B8777BB" w14:textId="77777777" w:rsidR="00216647" w:rsidRPr="000D5169" w:rsidRDefault="00216647" w:rsidP="000643B3">
            <w:pPr>
              <w:pStyle w:val="TableEntry"/>
            </w:pPr>
            <w:r w:rsidRPr="000D5169">
              <w:t>How many times to repeat</w:t>
            </w:r>
          </w:p>
        </w:tc>
        <w:tc>
          <w:tcPr>
            <w:tcW w:w="2520" w:type="dxa"/>
          </w:tcPr>
          <w:p w14:paraId="6708E99E" w14:textId="77777777" w:rsidR="00216647" w:rsidRPr="000D5169" w:rsidRDefault="00216647" w:rsidP="00D251BA">
            <w:pPr>
              <w:pStyle w:val="TableEntry"/>
            </w:pPr>
            <w:r w:rsidRPr="000D5169">
              <w:t>no mapping</w:t>
            </w:r>
          </w:p>
        </w:tc>
        <w:tc>
          <w:tcPr>
            <w:tcW w:w="1710" w:type="dxa"/>
          </w:tcPr>
          <w:p w14:paraId="5BF74470" w14:textId="77777777" w:rsidR="00216647" w:rsidRPr="000D5169" w:rsidRDefault="00216647" w:rsidP="00D251BA">
            <w:pPr>
              <w:pStyle w:val="TableEntry"/>
            </w:pPr>
          </w:p>
        </w:tc>
      </w:tr>
      <w:tr w:rsidR="00216647" w:rsidRPr="000D5169" w14:paraId="4424CF92" w14:textId="77777777" w:rsidTr="00D251BA">
        <w:tc>
          <w:tcPr>
            <w:tcW w:w="817" w:type="dxa"/>
          </w:tcPr>
          <w:p w14:paraId="5BE9EC74" w14:textId="77777777" w:rsidR="00216647" w:rsidRPr="000D5169" w:rsidRDefault="00216647" w:rsidP="000643B3">
            <w:pPr>
              <w:pStyle w:val="TableEntry"/>
            </w:pPr>
          </w:p>
        </w:tc>
        <w:tc>
          <w:tcPr>
            <w:tcW w:w="1788" w:type="dxa"/>
          </w:tcPr>
          <w:p w14:paraId="3820F249" w14:textId="77777777" w:rsidR="00216647" w:rsidRPr="000D5169" w:rsidRDefault="00216647" w:rsidP="000643B3">
            <w:pPr>
              <w:pStyle w:val="TableEntry"/>
            </w:pPr>
            <w:r w:rsidRPr="000D5169">
              <w:t>period</w:t>
            </w:r>
          </w:p>
        </w:tc>
        <w:tc>
          <w:tcPr>
            <w:tcW w:w="3150" w:type="dxa"/>
          </w:tcPr>
          <w:p w14:paraId="62FBB3AF" w14:textId="77777777" w:rsidR="00216647" w:rsidRPr="000D5169" w:rsidRDefault="00216647" w:rsidP="000643B3">
            <w:pPr>
              <w:pStyle w:val="TableEntry"/>
            </w:pPr>
            <w:r w:rsidRPr="000D5169">
              <w:t>When fulfillment sought</w:t>
            </w:r>
          </w:p>
        </w:tc>
        <w:tc>
          <w:tcPr>
            <w:tcW w:w="2520" w:type="dxa"/>
          </w:tcPr>
          <w:p w14:paraId="6D292041" w14:textId="77777777" w:rsidR="00216647" w:rsidRPr="000D5169" w:rsidRDefault="00216647" w:rsidP="00D251BA">
            <w:pPr>
              <w:pStyle w:val="TableEntry"/>
            </w:pPr>
            <w:r w:rsidRPr="000D5169">
              <w:t>no mapping</w:t>
            </w:r>
          </w:p>
        </w:tc>
        <w:tc>
          <w:tcPr>
            <w:tcW w:w="1710" w:type="dxa"/>
          </w:tcPr>
          <w:p w14:paraId="5DC75C17" w14:textId="77777777" w:rsidR="00216647" w:rsidRPr="000D5169" w:rsidRDefault="00216647" w:rsidP="00D251BA">
            <w:pPr>
              <w:pStyle w:val="TableEntry"/>
            </w:pPr>
          </w:p>
        </w:tc>
      </w:tr>
      <w:tr w:rsidR="00216647" w:rsidRPr="000D5169" w14:paraId="3455D578" w14:textId="77777777" w:rsidTr="00D251BA">
        <w:tc>
          <w:tcPr>
            <w:tcW w:w="817" w:type="dxa"/>
          </w:tcPr>
          <w:p w14:paraId="533BFF7C" w14:textId="77777777" w:rsidR="00216647" w:rsidRPr="000D5169" w:rsidRDefault="00216647" w:rsidP="000643B3">
            <w:pPr>
              <w:pStyle w:val="TableEntry"/>
            </w:pPr>
          </w:p>
        </w:tc>
        <w:tc>
          <w:tcPr>
            <w:tcW w:w="1788" w:type="dxa"/>
          </w:tcPr>
          <w:p w14:paraId="3FC52405" w14:textId="77777777" w:rsidR="00216647" w:rsidRPr="000D5169" w:rsidRDefault="00216647" w:rsidP="000643B3">
            <w:pPr>
              <w:pStyle w:val="TableEntry"/>
            </w:pPr>
            <w:r w:rsidRPr="000D5169">
              <w:t>recipient</w:t>
            </w:r>
          </w:p>
        </w:tc>
        <w:tc>
          <w:tcPr>
            <w:tcW w:w="3150" w:type="dxa"/>
          </w:tcPr>
          <w:p w14:paraId="0903A3D8" w14:textId="77777777" w:rsidR="00216647" w:rsidRPr="000D5169" w:rsidRDefault="00216647" w:rsidP="000643B3">
            <w:pPr>
              <w:pStyle w:val="TableEntry"/>
            </w:pPr>
            <w:r w:rsidRPr="000D5169">
              <w:t>For whom is fulfillment sought?</w:t>
            </w:r>
          </w:p>
        </w:tc>
        <w:tc>
          <w:tcPr>
            <w:tcW w:w="2520" w:type="dxa"/>
          </w:tcPr>
          <w:p w14:paraId="6BB148A4" w14:textId="77777777" w:rsidR="00216647" w:rsidRPr="000D5169" w:rsidRDefault="00216647" w:rsidP="00D251BA">
            <w:pPr>
              <w:pStyle w:val="TableEntry"/>
            </w:pPr>
            <w:r w:rsidRPr="000D5169">
              <w:t>no mapping</w:t>
            </w:r>
          </w:p>
        </w:tc>
        <w:tc>
          <w:tcPr>
            <w:tcW w:w="1710" w:type="dxa"/>
          </w:tcPr>
          <w:p w14:paraId="0B3CBE1B" w14:textId="77777777" w:rsidR="00216647" w:rsidRPr="000D5169" w:rsidRDefault="00216647" w:rsidP="00D251BA">
            <w:pPr>
              <w:pStyle w:val="TableEntry"/>
            </w:pPr>
          </w:p>
        </w:tc>
      </w:tr>
      <w:tr w:rsidR="00216647" w:rsidRPr="000D5169" w14:paraId="048BA962" w14:textId="77777777" w:rsidTr="00D251BA">
        <w:tc>
          <w:tcPr>
            <w:tcW w:w="2605" w:type="dxa"/>
            <w:gridSpan w:val="2"/>
          </w:tcPr>
          <w:p w14:paraId="5BEB3741" w14:textId="77777777" w:rsidR="00216647" w:rsidRPr="000D5169" w:rsidRDefault="00216647" w:rsidP="000643B3">
            <w:pPr>
              <w:pStyle w:val="TableEntry"/>
            </w:pPr>
            <w:r w:rsidRPr="000D5169">
              <w:lastRenderedPageBreak/>
              <w:t>input</w:t>
            </w:r>
          </w:p>
        </w:tc>
        <w:tc>
          <w:tcPr>
            <w:tcW w:w="3150" w:type="dxa"/>
          </w:tcPr>
          <w:p w14:paraId="69B3B092" w14:textId="77777777" w:rsidR="00216647" w:rsidRPr="000D5169" w:rsidRDefault="00216647" w:rsidP="000643B3">
            <w:pPr>
              <w:pStyle w:val="TableEntry"/>
            </w:pPr>
            <w:r w:rsidRPr="000D5169">
              <w:t>Information used to perform task</w:t>
            </w:r>
          </w:p>
        </w:tc>
        <w:tc>
          <w:tcPr>
            <w:tcW w:w="2520" w:type="dxa"/>
          </w:tcPr>
          <w:p w14:paraId="2D89C9D3" w14:textId="77777777" w:rsidR="00216647" w:rsidRPr="000D5169" w:rsidRDefault="00216647" w:rsidP="00D251BA">
            <w:pPr>
              <w:pStyle w:val="TableEntry"/>
            </w:pPr>
            <w:proofErr w:type="spellStart"/>
            <w:r w:rsidRPr="000D5169">
              <w:t>TaskList</w:t>
            </w:r>
            <w:proofErr w:type="spellEnd"/>
            <w:r w:rsidRPr="000D5169">
              <w:t>/</w:t>
            </w:r>
            <w:proofErr w:type="spellStart"/>
            <w:r w:rsidRPr="000D5169">
              <w:t>XDWTask</w:t>
            </w:r>
            <w:proofErr w:type="spellEnd"/>
            <w:r w:rsidRPr="000D5169">
              <w:t>/</w:t>
            </w:r>
            <w:proofErr w:type="spellStart"/>
            <w:r w:rsidRPr="000D5169">
              <w:t>TaskData</w:t>
            </w:r>
            <w:proofErr w:type="spellEnd"/>
            <w:r w:rsidRPr="000D5169">
              <w:t>/</w:t>
            </w:r>
            <w:proofErr w:type="spellStart"/>
            <w:r w:rsidRPr="000D5169">
              <w:t>TaskDetails</w:t>
            </w:r>
            <w:proofErr w:type="spellEnd"/>
            <w:r w:rsidRPr="000D5169">
              <w:t>/input</w:t>
            </w:r>
          </w:p>
        </w:tc>
        <w:tc>
          <w:tcPr>
            <w:tcW w:w="1710" w:type="dxa"/>
          </w:tcPr>
          <w:p w14:paraId="1A107600" w14:textId="77777777" w:rsidR="00216647" w:rsidRPr="000D5169" w:rsidRDefault="00216647" w:rsidP="00D251BA">
            <w:pPr>
              <w:pStyle w:val="TableEntry"/>
            </w:pPr>
          </w:p>
        </w:tc>
      </w:tr>
      <w:tr w:rsidR="00216647" w:rsidRPr="000D5169" w14:paraId="2EE4CE6F" w14:textId="77777777" w:rsidTr="00D251BA">
        <w:tc>
          <w:tcPr>
            <w:tcW w:w="817" w:type="dxa"/>
          </w:tcPr>
          <w:p w14:paraId="7CEDBDBC" w14:textId="77777777" w:rsidR="00216647" w:rsidRPr="000D5169" w:rsidRDefault="00216647" w:rsidP="000643B3">
            <w:pPr>
              <w:pStyle w:val="TableEntry"/>
            </w:pPr>
          </w:p>
        </w:tc>
        <w:tc>
          <w:tcPr>
            <w:tcW w:w="1788" w:type="dxa"/>
          </w:tcPr>
          <w:p w14:paraId="4794CAC9" w14:textId="77777777" w:rsidR="00216647" w:rsidRPr="000D5169" w:rsidRDefault="00216647" w:rsidP="000643B3">
            <w:pPr>
              <w:pStyle w:val="TableEntry"/>
            </w:pPr>
            <w:r w:rsidRPr="000D5169">
              <w:t>type</w:t>
            </w:r>
          </w:p>
        </w:tc>
        <w:tc>
          <w:tcPr>
            <w:tcW w:w="3150" w:type="dxa"/>
          </w:tcPr>
          <w:p w14:paraId="323453AB" w14:textId="77777777" w:rsidR="00216647" w:rsidRPr="000D5169" w:rsidRDefault="00216647" w:rsidP="000643B3">
            <w:pPr>
              <w:pStyle w:val="TableEntry"/>
            </w:pPr>
            <w:r w:rsidRPr="000D5169">
              <w:t>Label for the input</w:t>
            </w:r>
          </w:p>
        </w:tc>
        <w:tc>
          <w:tcPr>
            <w:tcW w:w="2520" w:type="dxa"/>
          </w:tcPr>
          <w:p w14:paraId="1C7A8803" w14:textId="77777777" w:rsidR="00216647" w:rsidRPr="000D5169" w:rsidRDefault="00216647" w:rsidP="00D251BA">
            <w:pPr>
              <w:pStyle w:val="TableEntry"/>
            </w:pPr>
            <w:r w:rsidRPr="000D5169">
              <w:t>no mapping</w:t>
            </w:r>
          </w:p>
        </w:tc>
        <w:tc>
          <w:tcPr>
            <w:tcW w:w="1710" w:type="dxa"/>
          </w:tcPr>
          <w:p w14:paraId="23C09A1B" w14:textId="77777777" w:rsidR="00216647" w:rsidRPr="000D5169" w:rsidRDefault="00216647" w:rsidP="00D251BA">
            <w:pPr>
              <w:pStyle w:val="TableEntry"/>
            </w:pPr>
          </w:p>
        </w:tc>
      </w:tr>
      <w:tr w:rsidR="00216647" w:rsidRPr="000D5169" w14:paraId="5DA8A475" w14:textId="77777777" w:rsidTr="00D251BA">
        <w:tc>
          <w:tcPr>
            <w:tcW w:w="817" w:type="dxa"/>
          </w:tcPr>
          <w:p w14:paraId="1AD03CE3" w14:textId="77777777" w:rsidR="00216647" w:rsidRPr="000D5169" w:rsidRDefault="00216647" w:rsidP="000643B3">
            <w:pPr>
              <w:pStyle w:val="TableEntry"/>
            </w:pPr>
          </w:p>
        </w:tc>
        <w:tc>
          <w:tcPr>
            <w:tcW w:w="1788" w:type="dxa"/>
          </w:tcPr>
          <w:p w14:paraId="41BC8BA9" w14:textId="77777777" w:rsidR="00216647" w:rsidRPr="000D5169" w:rsidRDefault="00216647" w:rsidP="000643B3">
            <w:pPr>
              <w:pStyle w:val="TableEntry"/>
            </w:pPr>
            <w:r w:rsidRPr="000D5169">
              <w:t>value[x]</w:t>
            </w:r>
          </w:p>
        </w:tc>
        <w:tc>
          <w:tcPr>
            <w:tcW w:w="3150" w:type="dxa"/>
          </w:tcPr>
          <w:p w14:paraId="794698E6" w14:textId="77777777" w:rsidR="00216647" w:rsidRPr="000D5169" w:rsidRDefault="00216647" w:rsidP="000643B3">
            <w:pPr>
              <w:pStyle w:val="TableEntry"/>
            </w:pPr>
            <w:r w:rsidRPr="000D5169">
              <w:t>Content to use in performing the task</w:t>
            </w:r>
          </w:p>
        </w:tc>
        <w:tc>
          <w:tcPr>
            <w:tcW w:w="2520" w:type="dxa"/>
          </w:tcPr>
          <w:p w14:paraId="2464ACD6" w14:textId="77777777" w:rsidR="00216647" w:rsidRPr="000D5169" w:rsidRDefault="00216647" w:rsidP="00D251BA">
            <w:pPr>
              <w:pStyle w:val="TableEntry"/>
            </w:pPr>
            <w:r w:rsidRPr="000D5169">
              <w:t>Elements of input/part/</w:t>
            </w:r>
            <w:proofErr w:type="spellStart"/>
            <w:r w:rsidRPr="000D5169">
              <w:t>attachmentInfo</w:t>
            </w:r>
            <w:proofErr w:type="spellEnd"/>
          </w:p>
        </w:tc>
        <w:tc>
          <w:tcPr>
            <w:tcW w:w="1710" w:type="dxa"/>
          </w:tcPr>
          <w:p w14:paraId="45475C31" w14:textId="77777777" w:rsidR="00216647" w:rsidRPr="000D5169" w:rsidRDefault="00216647" w:rsidP="00D251BA">
            <w:pPr>
              <w:pStyle w:val="TableEntry"/>
            </w:pPr>
          </w:p>
        </w:tc>
      </w:tr>
      <w:tr w:rsidR="00216647" w:rsidRPr="000D5169" w14:paraId="6C0C1E51" w14:textId="77777777" w:rsidTr="00D251BA">
        <w:tc>
          <w:tcPr>
            <w:tcW w:w="2605" w:type="dxa"/>
            <w:gridSpan w:val="2"/>
          </w:tcPr>
          <w:p w14:paraId="29BA027C" w14:textId="77777777" w:rsidR="00216647" w:rsidRPr="000D5169" w:rsidRDefault="00216647" w:rsidP="000643B3">
            <w:pPr>
              <w:pStyle w:val="TableEntry"/>
            </w:pPr>
            <w:r w:rsidRPr="000D5169">
              <w:t>output</w:t>
            </w:r>
          </w:p>
        </w:tc>
        <w:tc>
          <w:tcPr>
            <w:tcW w:w="3150" w:type="dxa"/>
          </w:tcPr>
          <w:p w14:paraId="5FFE0AB0" w14:textId="77777777" w:rsidR="00216647" w:rsidRPr="000D5169" w:rsidRDefault="00216647" w:rsidP="000643B3">
            <w:pPr>
              <w:pStyle w:val="TableEntry"/>
            </w:pPr>
            <w:r w:rsidRPr="000D5169">
              <w:t>Information produced as part of task</w:t>
            </w:r>
          </w:p>
        </w:tc>
        <w:tc>
          <w:tcPr>
            <w:tcW w:w="2520" w:type="dxa"/>
          </w:tcPr>
          <w:p w14:paraId="2FECF242" w14:textId="77777777" w:rsidR="00216647" w:rsidRPr="000D5169" w:rsidRDefault="00216647" w:rsidP="00D251BA">
            <w:pPr>
              <w:pStyle w:val="TableEntry"/>
            </w:pPr>
            <w:proofErr w:type="spellStart"/>
            <w:r w:rsidRPr="000D5169">
              <w:t>TaskList</w:t>
            </w:r>
            <w:proofErr w:type="spellEnd"/>
            <w:r w:rsidRPr="000D5169">
              <w:t>/</w:t>
            </w:r>
            <w:proofErr w:type="spellStart"/>
            <w:r w:rsidRPr="000D5169">
              <w:t>XDWTask</w:t>
            </w:r>
            <w:proofErr w:type="spellEnd"/>
            <w:r w:rsidRPr="000D5169">
              <w:t>/</w:t>
            </w:r>
            <w:proofErr w:type="spellStart"/>
            <w:r w:rsidRPr="000D5169">
              <w:t>TaskData</w:t>
            </w:r>
            <w:proofErr w:type="spellEnd"/>
            <w:r w:rsidRPr="000D5169">
              <w:t>/</w:t>
            </w:r>
            <w:proofErr w:type="spellStart"/>
            <w:r w:rsidRPr="000D5169">
              <w:t>TaskDetails</w:t>
            </w:r>
            <w:proofErr w:type="spellEnd"/>
            <w:r w:rsidRPr="000D5169">
              <w:t>/output</w:t>
            </w:r>
          </w:p>
        </w:tc>
        <w:tc>
          <w:tcPr>
            <w:tcW w:w="1710" w:type="dxa"/>
          </w:tcPr>
          <w:p w14:paraId="30168C2B" w14:textId="77777777" w:rsidR="00216647" w:rsidRPr="000D5169" w:rsidRDefault="00216647" w:rsidP="00D251BA">
            <w:pPr>
              <w:pStyle w:val="TableEntry"/>
            </w:pPr>
          </w:p>
        </w:tc>
      </w:tr>
      <w:tr w:rsidR="00216647" w:rsidRPr="000D5169" w14:paraId="79800FCB" w14:textId="77777777" w:rsidTr="00D251BA">
        <w:tc>
          <w:tcPr>
            <w:tcW w:w="817" w:type="dxa"/>
          </w:tcPr>
          <w:p w14:paraId="27F3FB52" w14:textId="77777777" w:rsidR="00216647" w:rsidRPr="000D5169" w:rsidRDefault="00216647" w:rsidP="000643B3">
            <w:pPr>
              <w:pStyle w:val="TableEntry"/>
            </w:pPr>
          </w:p>
        </w:tc>
        <w:tc>
          <w:tcPr>
            <w:tcW w:w="1788" w:type="dxa"/>
          </w:tcPr>
          <w:p w14:paraId="55FD2FDC" w14:textId="77777777" w:rsidR="00216647" w:rsidRPr="000D5169" w:rsidRDefault="00216647" w:rsidP="000643B3">
            <w:pPr>
              <w:pStyle w:val="TableEntry"/>
            </w:pPr>
            <w:r w:rsidRPr="000D5169">
              <w:t>type</w:t>
            </w:r>
          </w:p>
        </w:tc>
        <w:tc>
          <w:tcPr>
            <w:tcW w:w="3150" w:type="dxa"/>
          </w:tcPr>
          <w:p w14:paraId="6D21F82A" w14:textId="77777777" w:rsidR="00216647" w:rsidRPr="000D5169" w:rsidRDefault="00216647" w:rsidP="000643B3">
            <w:pPr>
              <w:pStyle w:val="TableEntry"/>
            </w:pPr>
            <w:r w:rsidRPr="000D5169">
              <w:t>Label for output</w:t>
            </w:r>
          </w:p>
        </w:tc>
        <w:tc>
          <w:tcPr>
            <w:tcW w:w="2520" w:type="dxa"/>
          </w:tcPr>
          <w:p w14:paraId="4B3A5D04" w14:textId="77777777" w:rsidR="00216647" w:rsidRPr="000D5169" w:rsidRDefault="00216647" w:rsidP="00D251BA">
            <w:pPr>
              <w:pStyle w:val="TableEntry"/>
            </w:pPr>
            <w:r w:rsidRPr="000D5169">
              <w:t>no mapping</w:t>
            </w:r>
          </w:p>
        </w:tc>
        <w:tc>
          <w:tcPr>
            <w:tcW w:w="1710" w:type="dxa"/>
          </w:tcPr>
          <w:p w14:paraId="190F42BD" w14:textId="77777777" w:rsidR="00216647" w:rsidRPr="000D5169" w:rsidRDefault="00216647" w:rsidP="00D251BA">
            <w:pPr>
              <w:pStyle w:val="TableEntry"/>
            </w:pPr>
          </w:p>
        </w:tc>
      </w:tr>
      <w:tr w:rsidR="00216647" w:rsidRPr="000D5169" w14:paraId="02303351" w14:textId="77777777" w:rsidTr="00D251BA">
        <w:tc>
          <w:tcPr>
            <w:tcW w:w="817" w:type="dxa"/>
          </w:tcPr>
          <w:p w14:paraId="40EAD55C" w14:textId="77777777" w:rsidR="00216647" w:rsidRPr="000D5169" w:rsidRDefault="00216647" w:rsidP="000643B3">
            <w:pPr>
              <w:pStyle w:val="TableEntry"/>
            </w:pPr>
          </w:p>
        </w:tc>
        <w:tc>
          <w:tcPr>
            <w:tcW w:w="1788" w:type="dxa"/>
          </w:tcPr>
          <w:p w14:paraId="0C07F295" w14:textId="77777777" w:rsidR="00216647" w:rsidRPr="000D5169" w:rsidRDefault="00216647" w:rsidP="000643B3">
            <w:pPr>
              <w:pStyle w:val="TableEntry"/>
            </w:pPr>
            <w:r w:rsidRPr="000D5169">
              <w:t>value[x]</w:t>
            </w:r>
          </w:p>
        </w:tc>
        <w:tc>
          <w:tcPr>
            <w:tcW w:w="3150" w:type="dxa"/>
          </w:tcPr>
          <w:p w14:paraId="27F1EE89" w14:textId="77777777" w:rsidR="00216647" w:rsidRPr="000D5169" w:rsidRDefault="00216647" w:rsidP="000643B3">
            <w:pPr>
              <w:pStyle w:val="TableEntry"/>
            </w:pPr>
            <w:r w:rsidRPr="000D5169">
              <w:t>Result of output</w:t>
            </w:r>
          </w:p>
        </w:tc>
        <w:tc>
          <w:tcPr>
            <w:tcW w:w="2520" w:type="dxa"/>
          </w:tcPr>
          <w:p w14:paraId="0758BE49" w14:textId="77777777" w:rsidR="00216647" w:rsidRPr="000D5169" w:rsidRDefault="00216647" w:rsidP="00D251BA">
            <w:pPr>
              <w:pStyle w:val="TableEntry"/>
            </w:pPr>
            <w:r w:rsidRPr="000D5169">
              <w:t>Elements of output/part/</w:t>
            </w:r>
            <w:proofErr w:type="spellStart"/>
            <w:r w:rsidRPr="000D5169">
              <w:t>attachmentInfo</w:t>
            </w:r>
            <w:proofErr w:type="spellEnd"/>
          </w:p>
        </w:tc>
        <w:tc>
          <w:tcPr>
            <w:tcW w:w="1710" w:type="dxa"/>
          </w:tcPr>
          <w:p w14:paraId="7288B90E" w14:textId="77777777" w:rsidR="00216647" w:rsidRPr="000D5169" w:rsidRDefault="00216647" w:rsidP="00D251BA">
            <w:pPr>
              <w:pStyle w:val="TableEntry"/>
            </w:pPr>
          </w:p>
        </w:tc>
      </w:tr>
    </w:tbl>
    <w:p w14:paraId="0E2D6D31" w14:textId="5953E7AB" w:rsidR="00216647" w:rsidRPr="000D5169" w:rsidRDefault="00216647" w:rsidP="00D251BA">
      <w:pPr>
        <w:pStyle w:val="BodyText"/>
      </w:pPr>
    </w:p>
    <w:p w14:paraId="02EB5F6B" w14:textId="43238069" w:rsidR="00566C43" w:rsidRPr="00D251BA" w:rsidRDefault="00DC3EF2" w:rsidP="00D251BA">
      <w:pPr>
        <w:pStyle w:val="Heading3"/>
      </w:pPr>
      <w:bookmarkStart w:id="571" w:name="_Toc514934527"/>
      <w:r>
        <w:t>D.2</w:t>
      </w:r>
      <w:r w:rsidR="00566C43" w:rsidRPr="000D5169">
        <w:t>.4 Mapping XDW Task History Required Elements</w:t>
      </w:r>
      <w:r w:rsidR="00E00BDC" w:rsidRPr="000D5169">
        <w:t xml:space="preserve"> to CarePlan and Task Resource</w:t>
      </w:r>
      <w:bookmarkEnd w:id="571"/>
    </w:p>
    <w:p w14:paraId="7FC29E35" w14:textId="5CDCC398" w:rsidR="00216647" w:rsidRPr="000D5169" w:rsidRDefault="00216647" w:rsidP="00216647">
      <w:pPr>
        <w:rPr>
          <w:szCs w:val="24"/>
        </w:rPr>
      </w:pPr>
      <w:r w:rsidRPr="000D5169">
        <w:rPr>
          <w:szCs w:val="24"/>
        </w:rPr>
        <w:t>The following table contains mapping of the XDW Task History required elements</w:t>
      </w:r>
      <w:r w:rsidR="00E00BDC" w:rsidRPr="000D5169">
        <w:rPr>
          <w:szCs w:val="24"/>
        </w:rPr>
        <w:t xml:space="preserve"> to CarePlan and Task Resource</w:t>
      </w:r>
      <w:r w:rsidRPr="000D5169">
        <w:rPr>
          <w:szCs w:val="24"/>
        </w:rPr>
        <w:t xml:space="preserve">. </w:t>
      </w:r>
    </w:p>
    <w:p w14:paraId="683C4AF1" w14:textId="440208CC" w:rsidR="00216647" w:rsidRPr="000D5169" w:rsidRDefault="00566C43" w:rsidP="00D251BA">
      <w:pPr>
        <w:pStyle w:val="TableTitle"/>
        <w:rPr>
          <w:szCs w:val="22"/>
        </w:rPr>
      </w:pPr>
      <w:r w:rsidRPr="000D5169">
        <w:t xml:space="preserve">Table </w:t>
      </w:r>
      <w:r w:rsidR="00DC3EF2">
        <w:t>D.2</w:t>
      </w:r>
      <w:r w:rsidRPr="000D5169">
        <w:t>.4-1: XDW Task History Required Elements</w:t>
      </w:r>
      <w:r w:rsidR="00E00BDC" w:rsidRPr="000D5169">
        <w:t xml:space="preserve"> to CarePlan and Task Resource</w:t>
      </w:r>
      <w:r w:rsidRPr="000D5169">
        <w:t xml:space="preserve"> Mapping</w:t>
      </w:r>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216647" w:rsidRPr="000D5169" w14:paraId="75D006E0" w14:textId="77777777" w:rsidTr="00D251BA">
        <w:trPr>
          <w:cantSplit/>
          <w:tblHeader/>
        </w:trPr>
        <w:tc>
          <w:tcPr>
            <w:tcW w:w="2605" w:type="dxa"/>
            <w:gridSpan w:val="2"/>
            <w:shd w:val="clear" w:color="auto" w:fill="D9D9D9" w:themeFill="background1" w:themeFillShade="D9"/>
          </w:tcPr>
          <w:p w14:paraId="6C13EAC5" w14:textId="77777777" w:rsidR="00216647" w:rsidRPr="000D5169" w:rsidRDefault="00216647" w:rsidP="00D251BA">
            <w:pPr>
              <w:pStyle w:val="TableEntryHeader"/>
            </w:pPr>
            <w:r w:rsidRPr="000D5169">
              <w:t>XDW Task history</w:t>
            </w:r>
          </w:p>
        </w:tc>
        <w:tc>
          <w:tcPr>
            <w:tcW w:w="3150" w:type="dxa"/>
            <w:shd w:val="clear" w:color="auto" w:fill="D9D9D9" w:themeFill="background1" w:themeFillShade="D9"/>
          </w:tcPr>
          <w:p w14:paraId="532284FF" w14:textId="77777777" w:rsidR="00216647" w:rsidRPr="000D5169" w:rsidRDefault="00216647" w:rsidP="00D251BA">
            <w:pPr>
              <w:pStyle w:val="TableEntryHeader"/>
            </w:pPr>
            <w:r w:rsidRPr="000D5169">
              <w:t>Description</w:t>
            </w:r>
          </w:p>
        </w:tc>
        <w:tc>
          <w:tcPr>
            <w:tcW w:w="2520" w:type="dxa"/>
            <w:shd w:val="clear" w:color="auto" w:fill="D9D9D9" w:themeFill="background1" w:themeFillShade="D9"/>
          </w:tcPr>
          <w:p w14:paraId="6E55072C" w14:textId="1D184CFC" w:rsidR="00216647" w:rsidRPr="000D5169" w:rsidRDefault="00216647" w:rsidP="00D251BA">
            <w:pPr>
              <w:pStyle w:val="TableEntryHeader"/>
            </w:pPr>
            <w:r w:rsidRPr="000D5169">
              <w:t>CarePlan or Task resource</w:t>
            </w:r>
          </w:p>
        </w:tc>
        <w:tc>
          <w:tcPr>
            <w:tcW w:w="1710" w:type="dxa"/>
            <w:shd w:val="clear" w:color="auto" w:fill="D9D9D9" w:themeFill="background1" w:themeFillShade="D9"/>
          </w:tcPr>
          <w:p w14:paraId="4F010956" w14:textId="77777777" w:rsidR="00216647" w:rsidRPr="000D5169" w:rsidRDefault="00216647" w:rsidP="00D251BA">
            <w:pPr>
              <w:pStyle w:val="TableEntryHeader"/>
            </w:pPr>
            <w:r w:rsidRPr="000D5169">
              <w:t>Notes</w:t>
            </w:r>
          </w:p>
        </w:tc>
      </w:tr>
      <w:tr w:rsidR="00216647" w:rsidRPr="000D5169" w14:paraId="0FEA689C" w14:textId="77777777" w:rsidTr="00D251BA">
        <w:tc>
          <w:tcPr>
            <w:tcW w:w="2605" w:type="dxa"/>
            <w:gridSpan w:val="2"/>
          </w:tcPr>
          <w:p w14:paraId="48A4A906" w14:textId="77777777" w:rsidR="00216647" w:rsidRPr="000D5169" w:rsidRDefault="00216647" w:rsidP="00D251BA">
            <w:pPr>
              <w:pStyle w:val="TableEntry"/>
            </w:pPr>
            <w:proofErr w:type="spellStart"/>
            <w:r w:rsidRPr="000D5169">
              <w:t>taskEventHistory</w:t>
            </w:r>
            <w:proofErr w:type="spellEnd"/>
            <w:r w:rsidRPr="000D5169">
              <w:t>/</w:t>
            </w:r>
            <w:proofErr w:type="spellStart"/>
            <w:r w:rsidRPr="000D5169">
              <w:t>taskEvent</w:t>
            </w:r>
            <w:proofErr w:type="spellEnd"/>
          </w:p>
        </w:tc>
        <w:tc>
          <w:tcPr>
            <w:tcW w:w="3150" w:type="dxa"/>
          </w:tcPr>
          <w:p w14:paraId="6FF52983" w14:textId="77777777" w:rsidR="00216647" w:rsidRPr="000D5169" w:rsidRDefault="00216647" w:rsidP="00D251BA">
            <w:pPr>
              <w:pStyle w:val="TableEntry"/>
            </w:pPr>
            <w:r w:rsidRPr="000D5169">
              <w:t>A detailed event that represents a change of the task status</w:t>
            </w:r>
          </w:p>
        </w:tc>
        <w:tc>
          <w:tcPr>
            <w:tcW w:w="2520" w:type="dxa"/>
          </w:tcPr>
          <w:p w14:paraId="2B467ABB" w14:textId="77777777" w:rsidR="00216647" w:rsidRPr="000D5169" w:rsidRDefault="00216647" w:rsidP="00D251BA">
            <w:pPr>
              <w:pStyle w:val="TableEntry"/>
            </w:pPr>
            <w:r w:rsidRPr="000D5169">
              <w:t>Mapping is performed on children elements</w:t>
            </w:r>
          </w:p>
        </w:tc>
        <w:tc>
          <w:tcPr>
            <w:tcW w:w="1710" w:type="dxa"/>
          </w:tcPr>
          <w:p w14:paraId="49DF2064" w14:textId="77777777" w:rsidR="00216647" w:rsidRPr="000D5169" w:rsidRDefault="00216647" w:rsidP="00D251BA">
            <w:pPr>
              <w:pStyle w:val="TableEntry"/>
            </w:pPr>
          </w:p>
        </w:tc>
      </w:tr>
      <w:tr w:rsidR="00216647" w:rsidRPr="000D5169" w14:paraId="4AAD1061" w14:textId="77777777" w:rsidTr="00D251BA">
        <w:tc>
          <w:tcPr>
            <w:tcW w:w="817" w:type="dxa"/>
          </w:tcPr>
          <w:p w14:paraId="2EBBD8B4" w14:textId="77777777" w:rsidR="00216647" w:rsidRPr="000D5169" w:rsidRDefault="00216647" w:rsidP="00D251BA">
            <w:pPr>
              <w:pStyle w:val="TableEntry"/>
            </w:pPr>
          </w:p>
        </w:tc>
        <w:tc>
          <w:tcPr>
            <w:tcW w:w="1788" w:type="dxa"/>
          </w:tcPr>
          <w:p w14:paraId="7775356C" w14:textId="77777777" w:rsidR="00216647" w:rsidRPr="000D5169" w:rsidRDefault="00216647" w:rsidP="00D251BA">
            <w:pPr>
              <w:pStyle w:val="TableEntry"/>
            </w:pPr>
            <w:r w:rsidRPr="000D5169">
              <w:t>id</w:t>
            </w:r>
          </w:p>
        </w:tc>
        <w:tc>
          <w:tcPr>
            <w:tcW w:w="3150" w:type="dxa"/>
          </w:tcPr>
          <w:p w14:paraId="668F6DBD" w14:textId="77777777" w:rsidR="00216647" w:rsidRPr="000D5169" w:rsidRDefault="00216647" w:rsidP="00D251BA">
            <w:pPr>
              <w:pStyle w:val="TableEntry"/>
            </w:pPr>
          </w:p>
        </w:tc>
        <w:tc>
          <w:tcPr>
            <w:tcW w:w="2520" w:type="dxa"/>
          </w:tcPr>
          <w:p w14:paraId="2771CF18" w14:textId="77777777" w:rsidR="00216647" w:rsidRPr="000D5169" w:rsidRDefault="00216647" w:rsidP="00D251BA">
            <w:pPr>
              <w:pStyle w:val="TableEntry"/>
            </w:pPr>
            <w:r w:rsidRPr="000D5169">
              <w:t>no mapping</w:t>
            </w:r>
          </w:p>
        </w:tc>
        <w:tc>
          <w:tcPr>
            <w:tcW w:w="1710" w:type="dxa"/>
          </w:tcPr>
          <w:p w14:paraId="5422809E" w14:textId="77777777" w:rsidR="00216647" w:rsidRPr="000D5169" w:rsidRDefault="00216647" w:rsidP="00D251BA">
            <w:pPr>
              <w:pStyle w:val="TableEntry"/>
            </w:pPr>
            <w:r w:rsidRPr="000D5169">
              <w:t>Shall be defined or can be set when element is created?</w:t>
            </w:r>
          </w:p>
        </w:tc>
      </w:tr>
      <w:tr w:rsidR="00216647" w:rsidRPr="000D5169" w14:paraId="167B3041" w14:textId="77777777" w:rsidTr="00D251BA">
        <w:tc>
          <w:tcPr>
            <w:tcW w:w="817" w:type="dxa"/>
          </w:tcPr>
          <w:p w14:paraId="6C5A310D" w14:textId="77777777" w:rsidR="00216647" w:rsidRPr="000D5169" w:rsidRDefault="00216647" w:rsidP="00D251BA">
            <w:pPr>
              <w:pStyle w:val="TableEntry"/>
            </w:pPr>
          </w:p>
        </w:tc>
        <w:tc>
          <w:tcPr>
            <w:tcW w:w="1788" w:type="dxa"/>
          </w:tcPr>
          <w:p w14:paraId="5B18BB6E" w14:textId="77777777" w:rsidR="00216647" w:rsidRPr="000D5169" w:rsidRDefault="00216647" w:rsidP="00D251BA">
            <w:pPr>
              <w:pStyle w:val="TableEntry"/>
            </w:pPr>
            <w:proofErr w:type="spellStart"/>
            <w:r w:rsidRPr="000D5169">
              <w:t>eventTime</w:t>
            </w:r>
            <w:proofErr w:type="spellEnd"/>
          </w:p>
        </w:tc>
        <w:tc>
          <w:tcPr>
            <w:tcW w:w="3150" w:type="dxa"/>
          </w:tcPr>
          <w:p w14:paraId="5EDB409A" w14:textId="77777777" w:rsidR="00216647" w:rsidRPr="000D5169" w:rsidRDefault="00216647" w:rsidP="00D251BA">
            <w:pPr>
              <w:pStyle w:val="TableEntry"/>
            </w:pPr>
            <w:r w:rsidRPr="000D5169">
              <w:t xml:space="preserve">Time when the specific </w:t>
            </w:r>
            <w:proofErr w:type="spellStart"/>
            <w:r w:rsidRPr="000D5169">
              <w:t>taskEvent</w:t>
            </w:r>
            <w:proofErr w:type="spellEnd"/>
            <w:r w:rsidRPr="000D5169">
              <w:t xml:space="preserve"> element is added to the workflow document</w:t>
            </w:r>
          </w:p>
        </w:tc>
        <w:tc>
          <w:tcPr>
            <w:tcW w:w="2520" w:type="dxa"/>
          </w:tcPr>
          <w:p w14:paraId="1C4A4564" w14:textId="77777777" w:rsidR="00216647" w:rsidRPr="000D5169" w:rsidRDefault="00216647" w:rsidP="00D251BA">
            <w:pPr>
              <w:pStyle w:val="TableEntry"/>
            </w:pPr>
            <w:r w:rsidRPr="000D5169">
              <w:t>Time of the transaction for Task/status change</w:t>
            </w:r>
          </w:p>
        </w:tc>
        <w:tc>
          <w:tcPr>
            <w:tcW w:w="1710" w:type="dxa"/>
          </w:tcPr>
          <w:p w14:paraId="6854C0F4" w14:textId="77777777" w:rsidR="00216647" w:rsidRPr="000D5169" w:rsidRDefault="00216647" w:rsidP="00D251BA">
            <w:pPr>
              <w:pStyle w:val="TableEntry"/>
            </w:pPr>
          </w:p>
        </w:tc>
      </w:tr>
      <w:tr w:rsidR="00216647" w:rsidRPr="000D5169" w14:paraId="0B82EA27" w14:textId="77777777" w:rsidTr="00D251BA">
        <w:tc>
          <w:tcPr>
            <w:tcW w:w="817" w:type="dxa"/>
          </w:tcPr>
          <w:p w14:paraId="0EF6D867" w14:textId="77777777" w:rsidR="00216647" w:rsidRPr="000D5169" w:rsidRDefault="00216647" w:rsidP="00D251BA">
            <w:pPr>
              <w:pStyle w:val="TableEntry"/>
            </w:pPr>
          </w:p>
        </w:tc>
        <w:tc>
          <w:tcPr>
            <w:tcW w:w="1788" w:type="dxa"/>
          </w:tcPr>
          <w:p w14:paraId="2ED89008" w14:textId="77777777" w:rsidR="00216647" w:rsidRPr="000D5169" w:rsidRDefault="00216647" w:rsidP="00D251BA">
            <w:pPr>
              <w:pStyle w:val="TableEntry"/>
            </w:pPr>
            <w:r w:rsidRPr="000D5169">
              <w:t>identifier</w:t>
            </w:r>
          </w:p>
        </w:tc>
        <w:tc>
          <w:tcPr>
            <w:tcW w:w="3150" w:type="dxa"/>
          </w:tcPr>
          <w:p w14:paraId="451A479E" w14:textId="77777777" w:rsidR="00216647" w:rsidRPr="000D5169" w:rsidRDefault="00216647" w:rsidP="00D251BA">
            <w:pPr>
              <w:pStyle w:val="TableEntry"/>
            </w:pPr>
            <w:r w:rsidRPr="000D5169">
              <w:t>Identifier for the task</w:t>
            </w:r>
          </w:p>
        </w:tc>
        <w:tc>
          <w:tcPr>
            <w:tcW w:w="2520" w:type="dxa"/>
          </w:tcPr>
          <w:p w14:paraId="1C3A4188" w14:textId="77777777" w:rsidR="00216647" w:rsidRPr="000D5169" w:rsidRDefault="00216647" w:rsidP="00D251BA">
            <w:pPr>
              <w:pStyle w:val="TableEntry"/>
            </w:pPr>
            <w:r w:rsidRPr="000D5169">
              <w:t>Task/identifier</w:t>
            </w:r>
          </w:p>
        </w:tc>
        <w:tc>
          <w:tcPr>
            <w:tcW w:w="1710" w:type="dxa"/>
          </w:tcPr>
          <w:p w14:paraId="01F0BCAD" w14:textId="77777777" w:rsidR="00216647" w:rsidRPr="000D5169" w:rsidRDefault="00216647" w:rsidP="00D251BA">
            <w:pPr>
              <w:pStyle w:val="TableEntry"/>
            </w:pPr>
          </w:p>
        </w:tc>
      </w:tr>
      <w:tr w:rsidR="00216647" w:rsidRPr="000D5169" w14:paraId="22C328F1" w14:textId="77777777" w:rsidTr="00D251BA">
        <w:tc>
          <w:tcPr>
            <w:tcW w:w="817" w:type="dxa"/>
          </w:tcPr>
          <w:p w14:paraId="385DA194" w14:textId="77777777" w:rsidR="00216647" w:rsidRPr="000D5169" w:rsidRDefault="00216647" w:rsidP="00D251BA">
            <w:pPr>
              <w:pStyle w:val="TableEntry"/>
            </w:pPr>
          </w:p>
        </w:tc>
        <w:tc>
          <w:tcPr>
            <w:tcW w:w="1788" w:type="dxa"/>
          </w:tcPr>
          <w:p w14:paraId="7B0C7934" w14:textId="77777777" w:rsidR="00216647" w:rsidRPr="000D5169" w:rsidRDefault="00216647" w:rsidP="00D251BA">
            <w:pPr>
              <w:pStyle w:val="TableEntry"/>
            </w:pPr>
            <w:proofErr w:type="spellStart"/>
            <w:r w:rsidRPr="000D5169">
              <w:t>eventType</w:t>
            </w:r>
            <w:proofErr w:type="spellEnd"/>
          </w:p>
        </w:tc>
        <w:tc>
          <w:tcPr>
            <w:tcW w:w="3150" w:type="dxa"/>
          </w:tcPr>
          <w:p w14:paraId="2892B7A1" w14:textId="77777777" w:rsidR="00216647" w:rsidRPr="000D5169" w:rsidRDefault="00216647" w:rsidP="00D251BA">
            <w:pPr>
              <w:pStyle w:val="TableEntry"/>
            </w:pPr>
            <w:r w:rsidRPr="000D5169">
              <w:t xml:space="preserve">The type of event that happens that solicits the modification of the status of the task (adding a new </w:t>
            </w:r>
            <w:proofErr w:type="spellStart"/>
            <w:r w:rsidRPr="000D5169">
              <w:t>taskEvent</w:t>
            </w:r>
            <w:proofErr w:type="spellEnd"/>
            <w:r w:rsidRPr="000D5169">
              <w:t>). It should be valorized with one of these types: create, stop, suspend, resume, fail, complete.</w:t>
            </w:r>
          </w:p>
        </w:tc>
        <w:tc>
          <w:tcPr>
            <w:tcW w:w="2520" w:type="dxa"/>
          </w:tcPr>
          <w:p w14:paraId="1F9B5928" w14:textId="77777777" w:rsidR="00216647" w:rsidRPr="000D5169" w:rsidRDefault="00216647" w:rsidP="00D251BA">
            <w:pPr>
              <w:pStyle w:val="TableEntry"/>
            </w:pPr>
            <w:r w:rsidRPr="000D5169">
              <w:t>no mapping</w:t>
            </w:r>
          </w:p>
        </w:tc>
        <w:tc>
          <w:tcPr>
            <w:tcW w:w="1710" w:type="dxa"/>
          </w:tcPr>
          <w:p w14:paraId="25B819D1" w14:textId="77777777" w:rsidR="00216647" w:rsidRPr="000D5169" w:rsidRDefault="00216647" w:rsidP="00D251BA">
            <w:pPr>
              <w:pStyle w:val="TableEntry"/>
            </w:pPr>
          </w:p>
        </w:tc>
      </w:tr>
      <w:tr w:rsidR="00216647" w:rsidRPr="000D5169" w14:paraId="041DBE0E" w14:textId="77777777" w:rsidTr="00D251BA">
        <w:tc>
          <w:tcPr>
            <w:tcW w:w="817" w:type="dxa"/>
          </w:tcPr>
          <w:p w14:paraId="34065A00" w14:textId="77777777" w:rsidR="00216647" w:rsidRPr="000D5169" w:rsidRDefault="00216647" w:rsidP="00D251BA">
            <w:pPr>
              <w:pStyle w:val="TableEntry"/>
            </w:pPr>
          </w:p>
        </w:tc>
        <w:tc>
          <w:tcPr>
            <w:tcW w:w="1788" w:type="dxa"/>
          </w:tcPr>
          <w:p w14:paraId="72B79188" w14:textId="77777777" w:rsidR="00216647" w:rsidRPr="000D5169" w:rsidRDefault="00216647" w:rsidP="00D251BA">
            <w:pPr>
              <w:pStyle w:val="TableEntry"/>
            </w:pPr>
            <w:r w:rsidRPr="000D5169">
              <w:t>status</w:t>
            </w:r>
          </w:p>
        </w:tc>
        <w:tc>
          <w:tcPr>
            <w:tcW w:w="3150" w:type="dxa"/>
          </w:tcPr>
          <w:p w14:paraId="0756FEF4" w14:textId="77777777" w:rsidR="00216647" w:rsidRPr="000D5169" w:rsidRDefault="00216647" w:rsidP="00D251BA">
            <w:pPr>
              <w:pStyle w:val="TableEntry"/>
            </w:pPr>
            <w:r w:rsidRPr="000D5169">
              <w:t>Status of the task</w:t>
            </w:r>
          </w:p>
        </w:tc>
        <w:tc>
          <w:tcPr>
            <w:tcW w:w="2520" w:type="dxa"/>
          </w:tcPr>
          <w:p w14:paraId="2F7F8386" w14:textId="77777777" w:rsidR="00216647" w:rsidRPr="000D5169" w:rsidRDefault="00216647" w:rsidP="00D251BA">
            <w:pPr>
              <w:pStyle w:val="TableEntry"/>
            </w:pPr>
            <w:r w:rsidRPr="000D5169">
              <w:t>Task/status from the current Task and the previous Task (see history of Task resource)</w:t>
            </w:r>
          </w:p>
        </w:tc>
        <w:tc>
          <w:tcPr>
            <w:tcW w:w="1710" w:type="dxa"/>
          </w:tcPr>
          <w:p w14:paraId="49E57DF3" w14:textId="77777777" w:rsidR="00216647" w:rsidRPr="000D5169" w:rsidRDefault="00216647" w:rsidP="00D251BA">
            <w:pPr>
              <w:pStyle w:val="TableEntry"/>
            </w:pPr>
          </w:p>
        </w:tc>
      </w:tr>
    </w:tbl>
    <w:p w14:paraId="0410CC59" w14:textId="77777777" w:rsidR="00216647" w:rsidRPr="000D5169" w:rsidRDefault="00216647" w:rsidP="00D251BA">
      <w:pPr>
        <w:pStyle w:val="BodyText"/>
      </w:pPr>
    </w:p>
    <w:p w14:paraId="06215126" w14:textId="77777777" w:rsidR="00D67CAD" w:rsidRPr="000D5169" w:rsidRDefault="00D67CAD" w:rsidP="00D251BA">
      <w:pPr>
        <w:pStyle w:val="BodyText"/>
        <w:rPr>
          <w:szCs w:val="24"/>
        </w:rPr>
      </w:pPr>
    </w:p>
    <w:p w14:paraId="09DA231B" w14:textId="0F493C99" w:rsidR="00062227" w:rsidRDefault="00062227" w:rsidP="00062227">
      <w:pPr>
        <w:pStyle w:val="Heading1"/>
        <w:pageBreakBefore w:val="0"/>
        <w:numPr>
          <w:ilvl w:val="0"/>
          <w:numId w:val="0"/>
        </w:numPr>
      </w:pPr>
      <w:bookmarkStart w:id="572" w:name="_Toc514934528"/>
      <w:r w:rsidRPr="000D5169">
        <w:lastRenderedPageBreak/>
        <w:t>Volume 3 Namespace Additions</w:t>
      </w:r>
      <w:bookmarkEnd w:id="572"/>
    </w:p>
    <w:p w14:paraId="07A67621" w14:textId="1860399B" w:rsidR="00062227" w:rsidRPr="002016D9" w:rsidRDefault="00062227" w:rsidP="00D251BA">
      <w:pPr>
        <w:pStyle w:val="BodyText"/>
      </w:pPr>
      <w:r>
        <w:t>None</w:t>
      </w:r>
    </w:p>
    <w:p w14:paraId="1081668E" w14:textId="77777777" w:rsidR="00062227" w:rsidRPr="000D5169" w:rsidRDefault="00062227" w:rsidP="00062227">
      <w:pPr>
        <w:pStyle w:val="EditorInstructions"/>
      </w:pPr>
      <w:r w:rsidRPr="000D5169">
        <w:t xml:space="preserve">Add the following terms </w:t>
      </w:r>
      <w:r w:rsidRPr="000D5169">
        <w:rPr>
          <w:iCs w:val="0"/>
        </w:rPr>
        <w:t>to the IHE Namespace</w:t>
      </w:r>
      <w:r w:rsidRPr="000D5169">
        <w:t>:</w:t>
      </w:r>
    </w:p>
    <w:p w14:paraId="0733CFE9" w14:textId="67734278" w:rsidR="00993FF5" w:rsidRPr="000D5169" w:rsidRDefault="00D42ED8" w:rsidP="00062227">
      <w:pPr>
        <w:pStyle w:val="PartTitle"/>
      </w:pPr>
      <w:bookmarkStart w:id="573" w:name="_Toc514934529"/>
      <w:r w:rsidRPr="000D5169">
        <w:lastRenderedPageBreak/>
        <w:t>V</w:t>
      </w:r>
      <w:r w:rsidR="00993FF5" w:rsidRPr="000D5169">
        <w:t>olume 4 – National Extensions</w:t>
      </w:r>
      <w:bookmarkEnd w:id="573"/>
    </w:p>
    <w:p w14:paraId="69BBDE4E" w14:textId="77777777" w:rsidR="00993FF5" w:rsidRPr="000D5169" w:rsidRDefault="00993FF5" w:rsidP="00993FF5">
      <w:pPr>
        <w:pStyle w:val="EditorInstructions"/>
      </w:pPr>
      <w:r w:rsidRPr="000D5169">
        <w:t xml:space="preserve">Add </w:t>
      </w:r>
      <w:r w:rsidR="003F0805" w:rsidRPr="000D5169">
        <w:t xml:space="preserve">appropriate Country </w:t>
      </w:r>
      <w:r w:rsidRPr="000D5169">
        <w:t xml:space="preserve">section </w:t>
      </w:r>
    </w:p>
    <w:p w14:paraId="31143879" w14:textId="3A996EFA" w:rsidR="00CC4EA3" w:rsidRPr="000D5169" w:rsidRDefault="005B164F" w:rsidP="00AD3A30">
      <w:pPr>
        <w:pStyle w:val="BodyText"/>
      </w:pPr>
      <w:r w:rsidRPr="000D5169">
        <w:t>None</w:t>
      </w:r>
    </w:p>
    <w:sectPr w:rsidR="00CC4EA3" w:rsidRPr="000D5169" w:rsidSect="00D251BA">
      <w:headerReference w:type="default" r:id="rId56"/>
      <w:headerReference w:type="first" r:id="rId57"/>
      <w:pgSz w:w="12240" w:h="15840" w:code="1"/>
      <w:pgMar w:top="1440" w:right="1080" w:bottom="1440" w:left="1800" w:header="720" w:footer="720" w:gutter="0"/>
      <w:lnNumType w:countBy="5" w:restart="continuous"/>
      <w:pgNumType w:start="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0" w:author="Jones, Emma" w:date="2018-07-16T15:34:00Z" w:initials="JE">
    <w:p w14:paraId="3805ACCD" w14:textId="52439FFE" w:rsidR="00D10FFC" w:rsidRDefault="00D10FFC">
      <w:pPr>
        <w:pStyle w:val="CommentText"/>
      </w:pPr>
      <w:r>
        <w:rPr>
          <w:rStyle w:val="CommentReference"/>
        </w:rPr>
        <w:annotationRef/>
      </w:r>
      <w:r>
        <w:t>Change Actor name from Care Plan Guidance Service to Care Plan Definition Service.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05AC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05ACCD" w16cid:durableId="1EF739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B8B46" w14:textId="77777777" w:rsidR="00AD20DD" w:rsidRDefault="00AD20DD">
      <w:r>
        <w:separator/>
      </w:r>
    </w:p>
  </w:endnote>
  <w:endnote w:type="continuationSeparator" w:id="0">
    <w:p w14:paraId="5750559C" w14:textId="77777777" w:rsidR="00AD20DD" w:rsidRDefault="00AD2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08A45" w14:textId="77777777" w:rsidR="00D10FFC" w:rsidRDefault="00D10FF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A53D40" w14:textId="77777777" w:rsidR="00D10FFC" w:rsidRDefault="00D10F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262A1" w14:textId="77777777" w:rsidR="00D10FFC" w:rsidRDefault="00D10FFC">
    <w:pPr>
      <w:pStyle w:val="Footer"/>
      <w:ind w:right="360"/>
    </w:pPr>
    <w:r>
      <w:t>__________________________________________________________________________</w:t>
    </w:r>
  </w:p>
  <w:p w14:paraId="2C3E8F89" w14:textId="4D01D039" w:rsidR="00D10FFC" w:rsidRDefault="00D10FFC" w:rsidP="00597DB2">
    <w:pPr>
      <w:pStyle w:val="Footer"/>
      <w:ind w:right="360"/>
      <w:rPr>
        <w:sz w:val="20"/>
      </w:rPr>
    </w:pPr>
    <w:bookmarkStart w:id="202" w:name="_Toc473170355"/>
    <w:r>
      <w:rPr>
        <w:sz w:val="20"/>
      </w:rPr>
      <w:t xml:space="preserve">Rev. 2.0 – 2018-05-25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725BF2">
      <w:rPr>
        <w:rStyle w:val="PageNumber"/>
        <w:noProof/>
        <w:sz w:val="20"/>
      </w:rPr>
      <w:t>23</w:t>
    </w:r>
    <w:r w:rsidRPr="00597DB2">
      <w:rPr>
        <w:rStyle w:val="PageNumber"/>
        <w:sz w:val="20"/>
      </w:rPr>
      <w:fldChar w:fldCharType="end"/>
    </w:r>
    <w:r>
      <w:rPr>
        <w:sz w:val="20"/>
      </w:rPr>
      <w:tab/>
      <w:t xml:space="preserve">                       Copyright © 2018: IHE International, Inc.</w:t>
    </w:r>
    <w:bookmarkEnd w:id="202"/>
  </w:p>
  <w:p w14:paraId="77153476" w14:textId="77777777" w:rsidR="00D10FFC" w:rsidRDefault="00D10FFC"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FB456" w14:textId="02695FD9" w:rsidR="00D10FFC" w:rsidRDefault="00D10FFC">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98F3C" w14:textId="77777777" w:rsidR="00AD20DD" w:rsidRDefault="00AD20DD">
      <w:r>
        <w:separator/>
      </w:r>
    </w:p>
  </w:footnote>
  <w:footnote w:type="continuationSeparator" w:id="0">
    <w:p w14:paraId="56DE60AF" w14:textId="77777777" w:rsidR="00AD20DD" w:rsidRDefault="00AD20DD">
      <w:r>
        <w:continuationSeparator/>
      </w:r>
    </w:p>
  </w:footnote>
  <w:footnote w:id="1">
    <w:p w14:paraId="1BAA779D" w14:textId="77777777" w:rsidR="00D10FFC" w:rsidRDefault="00D10FFC" w:rsidP="00364B28">
      <w:pPr>
        <w:pStyle w:val="FootnoteText"/>
      </w:pPr>
      <w:r>
        <w:rPr>
          <w:rStyle w:val="FootnoteReference"/>
        </w:rPr>
        <w:footnoteRef/>
      </w:r>
      <w:r>
        <w:t xml:space="preserve"> HL7 </w:t>
      </w:r>
      <w:r w:rsidRPr="007600D3">
        <w:t>is the registered trademark of Health Level Seven International.</w:t>
      </w:r>
    </w:p>
  </w:footnote>
  <w:footnote w:id="2">
    <w:p w14:paraId="75BB9521" w14:textId="77777777" w:rsidR="00D10FFC" w:rsidRDefault="00D10FFC" w:rsidP="00364B28">
      <w:pPr>
        <w:pStyle w:val="FootnoteText"/>
      </w:pPr>
      <w:r>
        <w:rPr>
          <w:rStyle w:val="FootnoteReference"/>
        </w:rPr>
        <w:footnoteRef/>
      </w:r>
      <w:r>
        <w:t xml:space="preserve"> FHIR </w:t>
      </w:r>
      <w:r w:rsidRPr="007600D3">
        <w:t>is the registered trademark of Health Level Seven International.</w:t>
      </w:r>
    </w:p>
  </w:footnote>
  <w:footnote w:id="3">
    <w:p w14:paraId="14340AC5" w14:textId="77777777" w:rsidR="00D10FFC" w:rsidRPr="003C596C" w:rsidRDefault="00D10FFC"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D10FFC" w:rsidRDefault="00D10FFC" w:rsidP="00AB15A3">
      <w:pPr>
        <w:pStyle w:val="FootnoteText"/>
        <w:spacing w:before="0"/>
      </w:pPr>
      <w:r w:rsidRPr="003C596C">
        <w:rPr>
          <w:sz w:val="18"/>
          <w:szCs w:val="18"/>
        </w:rPr>
        <w:t>Care Plan Domain Analysis Model (DAM) Documents</w:t>
      </w:r>
    </w:p>
  </w:footnote>
  <w:footnote w:id="4">
    <w:p w14:paraId="7CEDBD18" w14:textId="77777777" w:rsidR="00D10FFC" w:rsidRDefault="00D10FFC"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5">
    <w:p w14:paraId="477C436B" w14:textId="77777777" w:rsidR="00D10FFC" w:rsidRPr="00915CAF" w:rsidRDefault="00D10FFC"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D10FFC" w:rsidRDefault="00D10FFC" w:rsidP="00AB15A3">
      <w:pPr>
        <w:pStyle w:val="FootnoteText"/>
      </w:pPr>
      <w:r w:rsidRPr="00915CAF">
        <w:rPr>
          <w:sz w:val="18"/>
          <w:szCs w:val="18"/>
        </w:rPr>
        <w:t>Care Plan Domain Analysis Model (DAM) Documents</w:t>
      </w:r>
    </w:p>
  </w:footnote>
  <w:footnote w:id="6">
    <w:p w14:paraId="698A1514" w14:textId="71FA3A14" w:rsidR="00D10FFC" w:rsidRDefault="00D10FFC">
      <w:pPr>
        <w:pStyle w:val="FootnoteText"/>
      </w:pPr>
      <w:r>
        <w:rPr>
          <w:rStyle w:val="FootnoteReference"/>
        </w:rPr>
        <w:footnoteRef/>
      </w:r>
      <w:r>
        <w:t xml:space="preserve"> Retrieved January 3, 2018 from </w:t>
      </w:r>
      <w:hyperlink r:id="rId3" w:history="1">
        <w:r w:rsidRPr="00E74246">
          <w:rPr>
            <w:rStyle w:val="Hyperlink"/>
          </w:rPr>
          <w:t>http://hl7.org/fhir/plandefinition.html</w:t>
        </w:r>
      </w:hyperlink>
      <w:r>
        <w:t xml:space="preserve"> </w:t>
      </w:r>
    </w:p>
  </w:footnote>
  <w:footnote w:id="7">
    <w:p w14:paraId="29C30055" w14:textId="56E74F24" w:rsidR="00D10FFC" w:rsidRDefault="00D10FFC">
      <w:pPr>
        <w:pStyle w:val="FootnoteText"/>
      </w:pPr>
      <w:r>
        <w:rPr>
          <w:rStyle w:val="FootnoteReference"/>
        </w:rPr>
        <w:footnoteRef/>
      </w:r>
      <w:r>
        <w:t xml:space="preserve"> Retrieved January 3, 2018 from </w:t>
      </w:r>
      <w:hyperlink r:id="rId4" w:history="1">
        <w:r w:rsidRPr="00E74246">
          <w:rPr>
            <w:rStyle w:val="Hyperlink"/>
          </w:rPr>
          <w:t>http://hl7.org/fhir/activitydefinition.html</w:t>
        </w:r>
      </w:hyperlink>
    </w:p>
  </w:footnote>
  <w:footnote w:id="8">
    <w:p w14:paraId="1BA6B0DB" w14:textId="77777777" w:rsidR="00D10FFC" w:rsidRPr="00BF5E62" w:rsidRDefault="00D10FFC"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color w:val="000000"/>
          <w:sz w:val="16"/>
          <w:szCs w:val="16"/>
          <w:shd w:val="clear" w:color="auto" w:fill="FFFFFF"/>
        </w:rPr>
        <w:t xml:space="preserve">Coleman, MD. MPH, Eric A. "Preparing Patients and Caregivers to Participate in Care Delivered Across Settings: The Care Transitions Intervention." </w:t>
      </w:r>
      <w:r w:rsidRPr="00BF5E62">
        <w:rPr>
          <w:i/>
          <w:iCs/>
          <w:color w:val="000000"/>
          <w:sz w:val="16"/>
          <w:szCs w:val="16"/>
          <w:shd w:val="clear" w:color="auto" w:fill="FFFFFF"/>
        </w:rPr>
        <w:t>Journal of the American Geriatric Society</w:t>
      </w:r>
      <w:r w:rsidRPr="00BF5E62">
        <w:rPr>
          <w:color w:val="000000"/>
          <w:sz w:val="16"/>
          <w:szCs w:val="16"/>
          <w:shd w:val="clear" w:color="auto" w:fill="FFFFFF"/>
        </w:rPr>
        <w:t> 52, (2004): 1817-1825.</w:t>
      </w:r>
    </w:p>
  </w:footnote>
  <w:footnote w:id="9">
    <w:p w14:paraId="539E9B74" w14:textId="73E0FFD7" w:rsidR="00D10FFC" w:rsidRDefault="00D10FFC">
      <w:pPr>
        <w:pStyle w:val="FootnoteText"/>
      </w:pPr>
      <w:r>
        <w:rPr>
          <w:rStyle w:val="FootnoteReference"/>
        </w:rPr>
        <w:footnoteRef/>
      </w:r>
      <w:r>
        <w:t xml:space="preserve"> Retrieved January 17, 2018 from </w:t>
      </w:r>
      <w:hyperlink r:id="rId5" w:history="1">
        <w:r w:rsidRPr="000C6797">
          <w:rPr>
            <w:rStyle w:val="Hyperlink"/>
          </w:rPr>
          <w:t>http://build.fhir.org/plandefinition.html</w:t>
        </w:r>
      </w:hyperlink>
      <w:r>
        <w:t xml:space="preserve"> </w:t>
      </w:r>
    </w:p>
  </w:footnote>
  <w:footnote w:id="10">
    <w:p w14:paraId="0CAD8EA2" w14:textId="73D14D88" w:rsidR="00D10FFC" w:rsidRDefault="00D10FFC">
      <w:pPr>
        <w:pStyle w:val="FootnoteText"/>
      </w:pPr>
      <w:r>
        <w:rPr>
          <w:rStyle w:val="FootnoteReference"/>
        </w:rPr>
        <w:footnoteRef/>
      </w:r>
      <w:r>
        <w:t xml:space="preserve"> Retrieved March 28, 2018 from </w:t>
      </w:r>
      <w:r w:rsidRPr="00862855">
        <w:t>http://hl7.org/fhir/request.html</w:t>
      </w:r>
    </w:p>
  </w:footnote>
  <w:footnote w:id="11">
    <w:p w14:paraId="64DB9327" w14:textId="2F11F12E" w:rsidR="00D10FFC" w:rsidRDefault="00D10FFC">
      <w:pPr>
        <w:pStyle w:val="FootnoteText"/>
      </w:pPr>
      <w:r>
        <w:rPr>
          <w:rStyle w:val="FootnoteReference"/>
        </w:rPr>
        <w:footnoteRef/>
      </w:r>
      <w:r>
        <w:t xml:space="preserve"> </w:t>
      </w:r>
      <w:r w:rsidRPr="00F70316">
        <w:t>Care Plan Domain Analysis Model. (</w:t>
      </w:r>
      <w:r>
        <w:t>May 2016</w:t>
      </w:r>
      <w:r w:rsidRPr="00F70316">
        <w:t xml:space="preserve">). Retrieved </w:t>
      </w:r>
      <w:r>
        <w:t>September 20</w:t>
      </w:r>
      <w:r w:rsidRPr="00F70316">
        <w:t>, 201</w:t>
      </w:r>
      <w:r>
        <w:t>7</w:t>
      </w:r>
      <w:r w:rsidRPr="00F70316">
        <w:t xml:space="preserve">, from </w:t>
      </w:r>
      <w:r w:rsidRPr="00B360FF">
        <w:t>http://www.hl7.org/implement/standards/product_brief.cfm?product_id=435</w:t>
      </w:r>
    </w:p>
  </w:footnote>
  <w:footnote w:id="12">
    <w:p w14:paraId="56A937F4" w14:textId="77777777" w:rsidR="00D10FFC" w:rsidRDefault="00D10FFC"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13">
    <w:p w14:paraId="52267E4A" w14:textId="063AA5CE" w:rsidR="00D10FFC" w:rsidRDefault="00D10FFC"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6" w:history="1">
        <w:r w:rsidRPr="00C9090A">
          <w:rPr>
            <w:rStyle w:val="Hyperlink"/>
          </w:rPr>
          <w:t>https://www.healthit.gov/policy-researchers-implementers/meaningful-use-regulations</w:t>
        </w:r>
      </w:hyperlink>
      <w:r>
        <w:t xml:space="preserve"> </w:t>
      </w:r>
    </w:p>
  </w:footnote>
  <w:footnote w:id="14">
    <w:p w14:paraId="29C7AC62" w14:textId="77777777" w:rsidR="00D10FFC" w:rsidRDefault="00D10FFC">
      <w:pPr>
        <w:pStyle w:val="FootnoteText"/>
      </w:pPr>
      <w:r>
        <w:rPr>
          <w:rStyle w:val="FootnoteReference"/>
        </w:rPr>
        <w:footnoteRef/>
      </w:r>
      <w:r>
        <w:t xml:space="preserve"> </w:t>
      </w:r>
      <w:r w:rsidRPr="00265874">
        <w:t xml:space="preserve">Connecting Health and Care for the Nation </w:t>
      </w:r>
      <w:proofErr w:type="gramStart"/>
      <w:r w:rsidRPr="00265874">
        <w:t>A</w:t>
      </w:r>
      <w:proofErr w:type="gramEnd"/>
      <w:r w:rsidRPr="00265874">
        <w:t xml:space="preserve"> Shared Nationwide Interoperability Roadmap. (2015, December 22). Retrieved February 12, 2016, from </w:t>
      </w:r>
      <w:hyperlink r:id="rId7" w:history="1">
        <w:r w:rsidRPr="00C9090A">
          <w:rPr>
            <w:rStyle w:val="Hyperlink"/>
          </w:rPr>
          <w:t>https://www.healthit.gov/sites/default/files/hie-interoperability/nationwide-interoperability-roadmap-final-version-1.0.pdf</w:t>
        </w:r>
      </w:hyperlink>
      <w:r>
        <w:t xml:space="preserve"> </w:t>
      </w:r>
    </w:p>
  </w:footnote>
  <w:footnote w:id="15">
    <w:p w14:paraId="38173797" w14:textId="761C236C" w:rsidR="00D10FFC" w:rsidRDefault="00D10FFC">
      <w:pPr>
        <w:pStyle w:val="FootnoteText"/>
      </w:pPr>
      <w:r>
        <w:rPr>
          <w:rStyle w:val="FootnoteReference"/>
        </w:rPr>
        <w:footnoteRef/>
      </w:r>
      <w:r>
        <w:t xml:space="preserve"> Care </w:t>
      </w:r>
      <w:r w:rsidRPr="00F70316">
        <w:t>Plan Domain Analysis Model. (</w:t>
      </w:r>
      <w:r>
        <w:t>May 2016</w:t>
      </w:r>
      <w:r w:rsidRPr="00F70316">
        <w:t xml:space="preserve">). Retrieved </w:t>
      </w:r>
      <w:r>
        <w:t>January 2</w:t>
      </w:r>
      <w:r w:rsidRPr="00F70316">
        <w:t>, 201</w:t>
      </w:r>
      <w:r>
        <w:t>8</w:t>
      </w:r>
      <w:r w:rsidRPr="00F70316">
        <w:t xml:space="preserve">, from </w:t>
      </w:r>
      <w:r w:rsidRPr="00B360FF">
        <w:t>http://www.hl7.org/implement/standards/product_brief.cfm?product_id=435</w:t>
      </w:r>
    </w:p>
  </w:footnote>
  <w:footnote w:id="16">
    <w:p w14:paraId="6C2CFAB9" w14:textId="0540168B" w:rsidR="00D10FFC" w:rsidRDefault="00D10FFC">
      <w:pPr>
        <w:pStyle w:val="FootnoteText"/>
      </w:pPr>
      <w:r>
        <w:rPr>
          <w:rStyle w:val="FootnoteReference"/>
        </w:rPr>
        <w:footnoteRef/>
      </w:r>
      <w:r>
        <w:t xml:space="preserve"> HL7 Care Plan Domain Analysis Model specification retrieved from </w:t>
      </w:r>
      <w:r w:rsidRPr="00E60114">
        <w:t>http://www.hl7.org/implement/standards/product_brief.cfm?product_id=435</w:t>
      </w:r>
    </w:p>
  </w:footnote>
  <w:footnote w:id="17">
    <w:p w14:paraId="43405560" w14:textId="00799FB9" w:rsidR="00D10FFC" w:rsidRDefault="00D10FFC">
      <w:pPr>
        <w:pStyle w:val="FootnoteText"/>
      </w:pPr>
      <w:r>
        <w:rPr>
          <w:rStyle w:val="FootnoteReference"/>
        </w:rPr>
        <w:footnoteRef/>
      </w:r>
      <w:r>
        <w:t xml:space="preserve"> Retrieved January 3, 2018 from </w:t>
      </w:r>
      <w:hyperlink r:id="rId8" w:history="1">
        <w:r w:rsidRPr="00E74246">
          <w:rPr>
            <w:rStyle w:val="Hyperlink"/>
          </w:rPr>
          <w:t>http://www.diabetes.org/newsroom/press-releases/2016/american-diabetes-2017-standards-of-care.html?referrer=https://www.google.com/</w:t>
        </w:r>
      </w:hyperlink>
      <w:r>
        <w:t xml:space="preserve"> </w:t>
      </w:r>
    </w:p>
  </w:footnote>
  <w:footnote w:id="18">
    <w:p w14:paraId="4A4E0DA5" w14:textId="77777777" w:rsidR="00D10FFC" w:rsidRDefault="00D10FFC" w:rsidP="00BD1A9D">
      <w:pPr>
        <w:pStyle w:val="FootnoteText"/>
      </w:pPr>
      <w:r>
        <w:rPr>
          <w:rStyle w:val="FootnoteReference"/>
        </w:rPr>
        <w:footnoteRef/>
      </w:r>
      <w:r>
        <w:t xml:space="preserve"> CDA </w:t>
      </w:r>
      <w:r w:rsidRPr="005935DE">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8F19C" w14:textId="142AD972" w:rsidR="00D10FFC" w:rsidRDefault="00D10FFC">
    <w:pPr>
      <w:pStyle w:val="Header"/>
    </w:pPr>
    <w:r>
      <w:t>IHE Patient Care Coordination Technical Framework Supplement – Dynamic Care Planning (DCP)</w:t>
    </w:r>
    <w:r>
      <w:br/>
      <w:t>______________________________________________________________________________</w:t>
    </w:r>
  </w:p>
  <w:p w14:paraId="61ABBFC2" w14:textId="77777777" w:rsidR="00D10FFC" w:rsidRDefault="00D10FF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5D2E3" w14:textId="77777777" w:rsidR="00D10FFC" w:rsidRDefault="00D10F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69559" w14:textId="77777777" w:rsidR="00D10FFC" w:rsidRDefault="00D10FFC">
    <w:pPr>
      <w:pStyle w:val="Header"/>
    </w:pPr>
    <w:r>
      <w:t>IHE Patient Care Coordination Technical Framework Supplement – Dynamic Care Planning (DCP)</w:t>
    </w:r>
    <w:r>
      <w:br/>
      <w:t>______________________________________________________________________________</w:t>
    </w:r>
  </w:p>
  <w:p w14:paraId="5A5C2FE7" w14:textId="77777777" w:rsidR="00D10FFC" w:rsidRDefault="00D10FF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9448D" w14:textId="77777777" w:rsidR="00D10FFC" w:rsidRDefault="00D10F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090019"/>
    <w:lvl w:ilvl="0">
      <w:start w:val="1"/>
      <w:numFmt w:val="lowerLetter"/>
      <w:lvlText w:val="%1."/>
      <w:lvlJc w:val="left"/>
      <w:pPr>
        <w:ind w:left="1080" w:hanging="360"/>
      </w:pPr>
    </w:lvl>
  </w:abstractNum>
  <w:abstractNum w:abstractNumId="3" w15:restartNumberingAfterBreak="0">
    <w:nsid w:val="FFFFFF7F"/>
    <w:multiLevelType w:val="multilevel"/>
    <w:tmpl w:val="218A2012"/>
    <w:lvl w:ilvl="0">
      <w:start w:val="1"/>
      <w:numFmt w:val="decimal"/>
      <w:pStyle w:val="ListNumber2"/>
      <w:lvlText w:val="%1."/>
      <w:lvlJc w:val="left"/>
      <w:pPr>
        <w:tabs>
          <w:tab w:val="num" w:pos="720"/>
        </w:tabs>
        <w:ind w:left="720" w:hanging="360"/>
      </w:pPr>
      <w:rPr>
        <w:rFonts w:hint="default"/>
      </w:rPr>
    </w:lvl>
    <w:lvl w:ilvl="1">
      <w:start w:val="6"/>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383B60"/>
    <w:multiLevelType w:val="hybridMultilevel"/>
    <w:tmpl w:val="2EB67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9F55D0"/>
    <w:multiLevelType w:val="hybridMultilevel"/>
    <w:tmpl w:val="AD004C36"/>
    <w:lvl w:ilvl="0" w:tplc="77CE93C6">
      <w:start w:val="10"/>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2" w15:restartNumberingAfterBreak="0">
    <w:nsid w:val="3A697EBC"/>
    <w:multiLevelType w:val="multilevel"/>
    <w:tmpl w:val="69E25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DA640A"/>
    <w:multiLevelType w:val="multilevel"/>
    <w:tmpl w:val="54BC2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1511CF7"/>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65D579CB"/>
    <w:multiLevelType w:val="hybridMultilevel"/>
    <w:tmpl w:val="85EC1D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BAA19DC"/>
    <w:multiLevelType w:val="hybridMultilevel"/>
    <w:tmpl w:val="69822C1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73210CA8"/>
    <w:multiLevelType w:val="hybridMultilevel"/>
    <w:tmpl w:val="66740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CF49DA"/>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1"/>
  </w:num>
  <w:num w:numId="12">
    <w:abstractNumId w:val="16"/>
  </w:num>
  <w:num w:numId="13">
    <w:abstractNumId w:val="14"/>
  </w:num>
  <w:num w:numId="14">
    <w:abstractNumId w:val="19"/>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20"/>
  </w:num>
  <w:num w:numId="19">
    <w:abstractNumId w:val="10"/>
  </w:num>
  <w:num w:numId="20">
    <w:abstractNumId w:val="12"/>
  </w:num>
  <w:num w:numId="21">
    <w:abstractNumId w:val="13"/>
  </w:num>
  <w:num w:numId="22">
    <w:abstractNumId w:val="11"/>
  </w:num>
  <w:num w:numId="23">
    <w:abstractNumId w:val="15"/>
  </w:num>
  <w:num w:numId="24">
    <w:abstractNumId w:val="17"/>
  </w:num>
  <w:num w:numId="25">
    <w:abstractNumId w:val="18"/>
  </w:num>
  <w:num w:numId="26">
    <w:abstractNumId w:val="16"/>
  </w:num>
  <w:num w:numId="27">
    <w:abstractNumId w:val="16"/>
  </w:num>
  <w:num w:numId="28">
    <w:abstractNumId w:val="3"/>
    <w:lvlOverride w:ilvl="0">
      <w:startOverride w:val="1"/>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16"/>
  </w:num>
  <w:num w:numId="32">
    <w:abstractNumId w:val="16"/>
  </w:num>
  <w:num w:numId="33">
    <w:abstractNumId w:val="16"/>
  </w:num>
  <w:num w:numId="34">
    <w:abstractNumId w:val="3"/>
    <w:lvlOverride w:ilvl="0">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37ED"/>
    <w:rsid w:val="00003845"/>
    <w:rsid w:val="000042C3"/>
    <w:rsid w:val="00005054"/>
    <w:rsid w:val="00005649"/>
    <w:rsid w:val="000063D2"/>
    <w:rsid w:val="00010625"/>
    <w:rsid w:val="00010FF6"/>
    <w:rsid w:val="00011163"/>
    <w:rsid w:val="00011432"/>
    <w:rsid w:val="000121FB"/>
    <w:rsid w:val="000125FF"/>
    <w:rsid w:val="00014FA8"/>
    <w:rsid w:val="000158A8"/>
    <w:rsid w:val="00015BB9"/>
    <w:rsid w:val="000160FC"/>
    <w:rsid w:val="0001628C"/>
    <w:rsid w:val="00016D30"/>
    <w:rsid w:val="00016E5D"/>
    <w:rsid w:val="00017BFF"/>
    <w:rsid w:val="00017E09"/>
    <w:rsid w:val="00020C53"/>
    <w:rsid w:val="000231FB"/>
    <w:rsid w:val="00024BCD"/>
    <w:rsid w:val="0002544A"/>
    <w:rsid w:val="00026AA9"/>
    <w:rsid w:val="0002785C"/>
    <w:rsid w:val="00027A86"/>
    <w:rsid w:val="00030AE0"/>
    <w:rsid w:val="000345F6"/>
    <w:rsid w:val="00034E50"/>
    <w:rsid w:val="00035F86"/>
    <w:rsid w:val="00036347"/>
    <w:rsid w:val="0003687F"/>
    <w:rsid w:val="00036B45"/>
    <w:rsid w:val="0004057D"/>
    <w:rsid w:val="00040A2D"/>
    <w:rsid w:val="0004144C"/>
    <w:rsid w:val="00041D46"/>
    <w:rsid w:val="00042756"/>
    <w:rsid w:val="000432E7"/>
    <w:rsid w:val="00043BC9"/>
    <w:rsid w:val="0004489F"/>
    <w:rsid w:val="00044F4F"/>
    <w:rsid w:val="000470A5"/>
    <w:rsid w:val="00047D3E"/>
    <w:rsid w:val="00050797"/>
    <w:rsid w:val="000514E1"/>
    <w:rsid w:val="00051DB3"/>
    <w:rsid w:val="00053590"/>
    <w:rsid w:val="0005577A"/>
    <w:rsid w:val="000574FD"/>
    <w:rsid w:val="00057BF2"/>
    <w:rsid w:val="00057C73"/>
    <w:rsid w:val="00060D78"/>
    <w:rsid w:val="00061D1A"/>
    <w:rsid w:val="00062040"/>
    <w:rsid w:val="00062227"/>
    <w:rsid w:val="000622EE"/>
    <w:rsid w:val="00062837"/>
    <w:rsid w:val="000643B3"/>
    <w:rsid w:val="0006444D"/>
    <w:rsid w:val="00065B85"/>
    <w:rsid w:val="000673EF"/>
    <w:rsid w:val="0006742B"/>
    <w:rsid w:val="00067CB5"/>
    <w:rsid w:val="00070847"/>
    <w:rsid w:val="00070A9B"/>
    <w:rsid w:val="000717A7"/>
    <w:rsid w:val="00071B0C"/>
    <w:rsid w:val="00071C84"/>
    <w:rsid w:val="00073773"/>
    <w:rsid w:val="00074201"/>
    <w:rsid w:val="00074DD0"/>
    <w:rsid w:val="00076401"/>
    <w:rsid w:val="0007719E"/>
    <w:rsid w:val="00077324"/>
    <w:rsid w:val="00077EA0"/>
    <w:rsid w:val="000807AC"/>
    <w:rsid w:val="00081A29"/>
    <w:rsid w:val="00082F2B"/>
    <w:rsid w:val="00083C00"/>
    <w:rsid w:val="00084252"/>
    <w:rsid w:val="00084BF0"/>
    <w:rsid w:val="0008583F"/>
    <w:rsid w:val="00085A70"/>
    <w:rsid w:val="000870E1"/>
    <w:rsid w:val="00087187"/>
    <w:rsid w:val="00091131"/>
    <w:rsid w:val="000917B8"/>
    <w:rsid w:val="00091ECC"/>
    <w:rsid w:val="00092569"/>
    <w:rsid w:val="00093F2C"/>
    <w:rsid w:val="00094061"/>
    <w:rsid w:val="00095E0D"/>
    <w:rsid w:val="00096DA5"/>
    <w:rsid w:val="00096F27"/>
    <w:rsid w:val="000A099A"/>
    <w:rsid w:val="000A1EC6"/>
    <w:rsid w:val="000A3E21"/>
    <w:rsid w:val="000B0E1E"/>
    <w:rsid w:val="000B171D"/>
    <w:rsid w:val="000B30FF"/>
    <w:rsid w:val="000B435D"/>
    <w:rsid w:val="000B49AF"/>
    <w:rsid w:val="000B5C4F"/>
    <w:rsid w:val="000B699D"/>
    <w:rsid w:val="000C0394"/>
    <w:rsid w:val="000C3556"/>
    <w:rsid w:val="000C5467"/>
    <w:rsid w:val="000C73BB"/>
    <w:rsid w:val="000C7F8B"/>
    <w:rsid w:val="000D1E7F"/>
    <w:rsid w:val="000D202E"/>
    <w:rsid w:val="000D2487"/>
    <w:rsid w:val="000D4867"/>
    <w:rsid w:val="000D5169"/>
    <w:rsid w:val="000D6321"/>
    <w:rsid w:val="000D6F01"/>
    <w:rsid w:val="000D711C"/>
    <w:rsid w:val="000D73BB"/>
    <w:rsid w:val="000E0B51"/>
    <w:rsid w:val="000E0C71"/>
    <w:rsid w:val="000E1CDD"/>
    <w:rsid w:val="000E1F9A"/>
    <w:rsid w:val="000E3338"/>
    <w:rsid w:val="000E557B"/>
    <w:rsid w:val="000F0048"/>
    <w:rsid w:val="000F13F5"/>
    <w:rsid w:val="000F40E1"/>
    <w:rsid w:val="000F56EE"/>
    <w:rsid w:val="000F5BBB"/>
    <w:rsid w:val="000F613A"/>
    <w:rsid w:val="000F6798"/>
    <w:rsid w:val="000F6D26"/>
    <w:rsid w:val="000F6DB4"/>
    <w:rsid w:val="000F7BFF"/>
    <w:rsid w:val="0010048C"/>
    <w:rsid w:val="00100DFC"/>
    <w:rsid w:val="001013BF"/>
    <w:rsid w:val="00101E6E"/>
    <w:rsid w:val="001049AA"/>
    <w:rsid w:val="00104BE6"/>
    <w:rsid w:val="0010536B"/>
    <w:rsid w:val="001055CB"/>
    <w:rsid w:val="00107348"/>
    <w:rsid w:val="001073CE"/>
    <w:rsid w:val="001115F5"/>
    <w:rsid w:val="00111C18"/>
    <w:rsid w:val="00111C67"/>
    <w:rsid w:val="00111CBC"/>
    <w:rsid w:val="001132F6"/>
    <w:rsid w:val="001134EB"/>
    <w:rsid w:val="00114040"/>
    <w:rsid w:val="00115142"/>
    <w:rsid w:val="001157BF"/>
    <w:rsid w:val="00115A0F"/>
    <w:rsid w:val="001164AC"/>
    <w:rsid w:val="0011662A"/>
    <w:rsid w:val="00116999"/>
    <w:rsid w:val="00117DD7"/>
    <w:rsid w:val="00123FD5"/>
    <w:rsid w:val="0012488B"/>
    <w:rsid w:val="001253AA"/>
    <w:rsid w:val="00125F42"/>
    <w:rsid w:val="001263B9"/>
    <w:rsid w:val="00126A38"/>
    <w:rsid w:val="001277AA"/>
    <w:rsid w:val="00130468"/>
    <w:rsid w:val="00130677"/>
    <w:rsid w:val="001320BB"/>
    <w:rsid w:val="0013292E"/>
    <w:rsid w:val="001333BC"/>
    <w:rsid w:val="00134368"/>
    <w:rsid w:val="00135C11"/>
    <w:rsid w:val="00140D31"/>
    <w:rsid w:val="0014275F"/>
    <w:rsid w:val="001439BB"/>
    <w:rsid w:val="001453CC"/>
    <w:rsid w:val="00147187"/>
    <w:rsid w:val="00147A61"/>
    <w:rsid w:val="00147F29"/>
    <w:rsid w:val="00150B3C"/>
    <w:rsid w:val="00154B7B"/>
    <w:rsid w:val="001558DD"/>
    <w:rsid w:val="00155F14"/>
    <w:rsid w:val="001579E7"/>
    <w:rsid w:val="001606A7"/>
    <w:rsid w:val="00161661"/>
    <w:rsid w:val="001622E4"/>
    <w:rsid w:val="00162538"/>
    <w:rsid w:val="0016430B"/>
    <w:rsid w:val="0016666C"/>
    <w:rsid w:val="00167B95"/>
    <w:rsid w:val="00167DB7"/>
    <w:rsid w:val="0017099F"/>
    <w:rsid w:val="00170ED0"/>
    <w:rsid w:val="001738F4"/>
    <w:rsid w:val="00174216"/>
    <w:rsid w:val="00174732"/>
    <w:rsid w:val="0017698E"/>
    <w:rsid w:val="00176C15"/>
    <w:rsid w:val="00177B91"/>
    <w:rsid w:val="00180055"/>
    <w:rsid w:val="00180554"/>
    <w:rsid w:val="00181ABC"/>
    <w:rsid w:val="00182EB6"/>
    <w:rsid w:val="0018430E"/>
    <w:rsid w:val="00184841"/>
    <w:rsid w:val="001854E3"/>
    <w:rsid w:val="00185D6B"/>
    <w:rsid w:val="00186DAB"/>
    <w:rsid w:val="00187E3D"/>
    <w:rsid w:val="00187E92"/>
    <w:rsid w:val="00191F2A"/>
    <w:rsid w:val="0019328E"/>
    <w:rsid w:val="001946F4"/>
    <w:rsid w:val="00194E2D"/>
    <w:rsid w:val="00197937"/>
    <w:rsid w:val="00197A62"/>
    <w:rsid w:val="001A108D"/>
    <w:rsid w:val="001A3F2B"/>
    <w:rsid w:val="001A48EE"/>
    <w:rsid w:val="001A5528"/>
    <w:rsid w:val="001A6373"/>
    <w:rsid w:val="001A6676"/>
    <w:rsid w:val="001A6878"/>
    <w:rsid w:val="001A6EBA"/>
    <w:rsid w:val="001A6FBC"/>
    <w:rsid w:val="001A7247"/>
    <w:rsid w:val="001A7C4C"/>
    <w:rsid w:val="001B2B50"/>
    <w:rsid w:val="001B4321"/>
    <w:rsid w:val="001B463C"/>
    <w:rsid w:val="001B4EC7"/>
    <w:rsid w:val="001B6524"/>
    <w:rsid w:val="001C3E70"/>
    <w:rsid w:val="001C409B"/>
    <w:rsid w:val="001C439F"/>
    <w:rsid w:val="001D0E6D"/>
    <w:rsid w:val="001D1619"/>
    <w:rsid w:val="001D25BC"/>
    <w:rsid w:val="001D640F"/>
    <w:rsid w:val="001D68D8"/>
    <w:rsid w:val="001D6BB3"/>
    <w:rsid w:val="001E0D62"/>
    <w:rsid w:val="001E127E"/>
    <w:rsid w:val="001E1795"/>
    <w:rsid w:val="001E206E"/>
    <w:rsid w:val="001E3071"/>
    <w:rsid w:val="001E615F"/>
    <w:rsid w:val="001E62C3"/>
    <w:rsid w:val="001E635D"/>
    <w:rsid w:val="001E69C8"/>
    <w:rsid w:val="001E6ADA"/>
    <w:rsid w:val="001F05FE"/>
    <w:rsid w:val="001F106D"/>
    <w:rsid w:val="001F12BD"/>
    <w:rsid w:val="001F2CF8"/>
    <w:rsid w:val="001F2FB8"/>
    <w:rsid w:val="001F6170"/>
    <w:rsid w:val="001F6755"/>
    <w:rsid w:val="001F68C9"/>
    <w:rsid w:val="001F787E"/>
    <w:rsid w:val="001F7A35"/>
    <w:rsid w:val="002005F2"/>
    <w:rsid w:val="002016D9"/>
    <w:rsid w:val="00202272"/>
    <w:rsid w:val="00202AC6"/>
    <w:rsid w:val="00202D77"/>
    <w:rsid w:val="002040DD"/>
    <w:rsid w:val="0020453A"/>
    <w:rsid w:val="00204D6E"/>
    <w:rsid w:val="00205054"/>
    <w:rsid w:val="00205AB3"/>
    <w:rsid w:val="00205ADD"/>
    <w:rsid w:val="00207571"/>
    <w:rsid w:val="0020768D"/>
    <w:rsid w:val="00207816"/>
    <w:rsid w:val="00207868"/>
    <w:rsid w:val="0021077A"/>
    <w:rsid w:val="00212133"/>
    <w:rsid w:val="002141FD"/>
    <w:rsid w:val="00214448"/>
    <w:rsid w:val="00216647"/>
    <w:rsid w:val="002173E6"/>
    <w:rsid w:val="00217F06"/>
    <w:rsid w:val="00220725"/>
    <w:rsid w:val="00220A52"/>
    <w:rsid w:val="0022102B"/>
    <w:rsid w:val="00221AC2"/>
    <w:rsid w:val="00221CD1"/>
    <w:rsid w:val="0022261E"/>
    <w:rsid w:val="0022352C"/>
    <w:rsid w:val="00225695"/>
    <w:rsid w:val="00227F7A"/>
    <w:rsid w:val="002317DB"/>
    <w:rsid w:val="00231EBB"/>
    <w:rsid w:val="0023203E"/>
    <w:rsid w:val="002322FF"/>
    <w:rsid w:val="0023392E"/>
    <w:rsid w:val="00233AC6"/>
    <w:rsid w:val="00234BE4"/>
    <w:rsid w:val="00235F1F"/>
    <w:rsid w:val="0023732B"/>
    <w:rsid w:val="002379D2"/>
    <w:rsid w:val="00240D68"/>
    <w:rsid w:val="00240EA7"/>
    <w:rsid w:val="0024140B"/>
    <w:rsid w:val="002429F8"/>
    <w:rsid w:val="002448C0"/>
    <w:rsid w:val="00244AA5"/>
    <w:rsid w:val="0024647C"/>
    <w:rsid w:val="00246657"/>
    <w:rsid w:val="002467D0"/>
    <w:rsid w:val="00247890"/>
    <w:rsid w:val="002508C2"/>
    <w:rsid w:val="00250A37"/>
    <w:rsid w:val="002510A3"/>
    <w:rsid w:val="0025279F"/>
    <w:rsid w:val="00254182"/>
    <w:rsid w:val="00255462"/>
    <w:rsid w:val="00255821"/>
    <w:rsid w:val="00256665"/>
    <w:rsid w:val="00257AAD"/>
    <w:rsid w:val="00260AA1"/>
    <w:rsid w:val="00261866"/>
    <w:rsid w:val="002623D3"/>
    <w:rsid w:val="0026371C"/>
    <w:rsid w:val="002638EC"/>
    <w:rsid w:val="002656DB"/>
    <w:rsid w:val="00265874"/>
    <w:rsid w:val="002665A2"/>
    <w:rsid w:val="002670D2"/>
    <w:rsid w:val="00267883"/>
    <w:rsid w:val="0027025A"/>
    <w:rsid w:val="00270D8B"/>
    <w:rsid w:val="00270EBB"/>
    <w:rsid w:val="002711CC"/>
    <w:rsid w:val="00272440"/>
    <w:rsid w:val="00273D80"/>
    <w:rsid w:val="00274982"/>
    <w:rsid w:val="002756A6"/>
    <w:rsid w:val="002818E5"/>
    <w:rsid w:val="002820CB"/>
    <w:rsid w:val="002833B3"/>
    <w:rsid w:val="0028363B"/>
    <w:rsid w:val="00286433"/>
    <w:rsid w:val="002869E8"/>
    <w:rsid w:val="002877A9"/>
    <w:rsid w:val="00287F53"/>
    <w:rsid w:val="002906E6"/>
    <w:rsid w:val="00291725"/>
    <w:rsid w:val="00291B12"/>
    <w:rsid w:val="00293019"/>
    <w:rsid w:val="00293061"/>
    <w:rsid w:val="00293CF1"/>
    <w:rsid w:val="00294823"/>
    <w:rsid w:val="00294C25"/>
    <w:rsid w:val="00295D77"/>
    <w:rsid w:val="00296048"/>
    <w:rsid w:val="00296918"/>
    <w:rsid w:val="002A00F1"/>
    <w:rsid w:val="002A4C2E"/>
    <w:rsid w:val="002A5FC3"/>
    <w:rsid w:val="002B35AA"/>
    <w:rsid w:val="002B4844"/>
    <w:rsid w:val="002C19F6"/>
    <w:rsid w:val="002C5B22"/>
    <w:rsid w:val="002C71BA"/>
    <w:rsid w:val="002C7904"/>
    <w:rsid w:val="002C7A47"/>
    <w:rsid w:val="002D050E"/>
    <w:rsid w:val="002D1D34"/>
    <w:rsid w:val="002D25B9"/>
    <w:rsid w:val="002D2B78"/>
    <w:rsid w:val="002D3CD7"/>
    <w:rsid w:val="002D47EB"/>
    <w:rsid w:val="002D5B69"/>
    <w:rsid w:val="002D6267"/>
    <w:rsid w:val="002E042F"/>
    <w:rsid w:val="002E0B4E"/>
    <w:rsid w:val="002E0CCF"/>
    <w:rsid w:val="002E0F77"/>
    <w:rsid w:val="002E206B"/>
    <w:rsid w:val="002E22E2"/>
    <w:rsid w:val="002E2C3D"/>
    <w:rsid w:val="002E4412"/>
    <w:rsid w:val="002E50FE"/>
    <w:rsid w:val="002E59BD"/>
    <w:rsid w:val="002E6CA8"/>
    <w:rsid w:val="002F020B"/>
    <w:rsid w:val="002F051F"/>
    <w:rsid w:val="002F076A"/>
    <w:rsid w:val="002F2910"/>
    <w:rsid w:val="002F4ED6"/>
    <w:rsid w:val="002F5FBE"/>
    <w:rsid w:val="003009A7"/>
    <w:rsid w:val="00303E20"/>
    <w:rsid w:val="003045B6"/>
    <w:rsid w:val="003060E8"/>
    <w:rsid w:val="003079F5"/>
    <w:rsid w:val="00310E09"/>
    <w:rsid w:val="00310FBE"/>
    <w:rsid w:val="00311800"/>
    <w:rsid w:val="00314713"/>
    <w:rsid w:val="00316247"/>
    <w:rsid w:val="00316A90"/>
    <w:rsid w:val="00316AAE"/>
    <w:rsid w:val="00316C38"/>
    <w:rsid w:val="00317549"/>
    <w:rsid w:val="0032060B"/>
    <w:rsid w:val="00323461"/>
    <w:rsid w:val="00324217"/>
    <w:rsid w:val="00324356"/>
    <w:rsid w:val="003252EB"/>
    <w:rsid w:val="003254E4"/>
    <w:rsid w:val="0032600B"/>
    <w:rsid w:val="00326101"/>
    <w:rsid w:val="003275D7"/>
    <w:rsid w:val="0032760F"/>
    <w:rsid w:val="00330C4A"/>
    <w:rsid w:val="00332763"/>
    <w:rsid w:val="00332807"/>
    <w:rsid w:val="00333152"/>
    <w:rsid w:val="00334CA4"/>
    <w:rsid w:val="00335554"/>
    <w:rsid w:val="003370F8"/>
    <w:rsid w:val="003375BB"/>
    <w:rsid w:val="0033770E"/>
    <w:rsid w:val="00340176"/>
    <w:rsid w:val="00342966"/>
    <w:rsid w:val="003432DC"/>
    <w:rsid w:val="00346314"/>
    <w:rsid w:val="00346A96"/>
    <w:rsid w:val="00346BB8"/>
    <w:rsid w:val="0034733A"/>
    <w:rsid w:val="00347F6D"/>
    <w:rsid w:val="00351903"/>
    <w:rsid w:val="00352784"/>
    <w:rsid w:val="00354B31"/>
    <w:rsid w:val="0035551C"/>
    <w:rsid w:val="00355623"/>
    <w:rsid w:val="003577C8"/>
    <w:rsid w:val="003579DA"/>
    <w:rsid w:val="003601D3"/>
    <w:rsid w:val="003602DC"/>
    <w:rsid w:val="003606B0"/>
    <w:rsid w:val="003609D9"/>
    <w:rsid w:val="00360E9E"/>
    <w:rsid w:val="00361F12"/>
    <w:rsid w:val="00363069"/>
    <w:rsid w:val="0036381E"/>
    <w:rsid w:val="00363FFF"/>
    <w:rsid w:val="00364267"/>
    <w:rsid w:val="00364B28"/>
    <w:rsid w:val="003651D9"/>
    <w:rsid w:val="00370B52"/>
    <w:rsid w:val="00371DF0"/>
    <w:rsid w:val="00372E19"/>
    <w:rsid w:val="0037366E"/>
    <w:rsid w:val="00374B3E"/>
    <w:rsid w:val="003757FF"/>
    <w:rsid w:val="0037622F"/>
    <w:rsid w:val="00376ED8"/>
    <w:rsid w:val="003823BD"/>
    <w:rsid w:val="0038429E"/>
    <w:rsid w:val="0038671D"/>
    <w:rsid w:val="00386D80"/>
    <w:rsid w:val="00386DBE"/>
    <w:rsid w:val="003871B5"/>
    <w:rsid w:val="00387A27"/>
    <w:rsid w:val="003909E3"/>
    <w:rsid w:val="0039172F"/>
    <w:rsid w:val="00391C52"/>
    <w:rsid w:val="00391D83"/>
    <w:rsid w:val="003921A0"/>
    <w:rsid w:val="003933F3"/>
    <w:rsid w:val="00394FC1"/>
    <w:rsid w:val="003953B9"/>
    <w:rsid w:val="003953EF"/>
    <w:rsid w:val="0039624B"/>
    <w:rsid w:val="00396898"/>
    <w:rsid w:val="003A041D"/>
    <w:rsid w:val="003A09FE"/>
    <w:rsid w:val="003A2537"/>
    <w:rsid w:val="003A2F4B"/>
    <w:rsid w:val="003A2F93"/>
    <w:rsid w:val="003A7E10"/>
    <w:rsid w:val="003B2A2B"/>
    <w:rsid w:val="003B40CC"/>
    <w:rsid w:val="003B67B1"/>
    <w:rsid w:val="003B6CAA"/>
    <w:rsid w:val="003B6F59"/>
    <w:rsid w:val="003B70A2"/>
    <w:rsid w:val="003B7B4D"/>
    <w:rsid w:val="003C01D9"/>
    <w:rsid w:val="003C3AD6"/>
    <w:rsid w:val="003C3CEB"/>
    <w:rsid w:val="003C4C32"/>
    <w:rsid w:val="003C51F4"/>
    <w:rsid w:val="003C525A"/>
    <w:rsid w:val="003C588E"/>
    <w:rsid w:val="003D0D7B"/>
    <w:rsid w:val="003D19E0"/>
    <w:rsid w:val="003D1F7F"/>
    <w:rsid w:val="003D24EE"/>
    <w:rsid w:val="003D5A68"/>
    <w:rsid w:val="003D5F7C"/>
    <w:rsid w:val="003D676A"/>
    <w:rsid w:val="003D724A"/>
    <w:rsid w:val="003D7ECC"/>
    <w:rsid w:val="003E0430"/>
    <w:rsid w:val="003E19AE"/>
    <w:rsid w:val="003E23C9"/>
    <w:rsid w:val="003E27F0"/>
    <w:rsid w:val="003E2AA2"/>
    <w:rsid w:val="003E2BC5"/>
    <w:rsid w:val="003E35B0"/>
    <w:rsid w:val="003E3D4A"/>
    <w:rsid w:val="003E5C68"/>
    <w:rsid w:val="003F019D"/>
    <w:rsid w:val="003F0805"/>
    <w:rsid w:val="003F252B"/>
    <w:rsid w:val="003F28C9"/>
    <w:rsid w:val="003F2A72"/>
    <w:rsid w:val="003F3E4A"/>
    <w:rsid w:val="003F40EF"/>
    <w:rsid w:val="003F4BC3"/>
    <w:rsid w:val="003F4BCB"/>
    <w:rsid w:val="003F58C5"/>
    <w:rsid w:val="003F7141"/>
    <w:rsid w:val="004000C0"/>
    <w:rsid w:val="00400459"/>
    <w:rsid w:val="004013F1"/>
    <w:rsid w:val="00402FBC"/>
    <w:rsid w:val="00403EB2"/>
    <w:rsid w:val="004040DC"/>
    <w:rsid w:val="00404595"/>
    <w:rsid w:val="004046B6"/>
    <w:rsid w:val="004070FB"/>
    <w:rsid w:val="004077F2"/>
    <w:rsid w:val="00410D6B"/>
    <w:rsid w:val="004123FE"/>
    <w:rsid w:val="00412649"/>
    <w:rsid w:val="00413060"/>
    <w:rsid w:val="00414FDA"/>
    <w:rsid w:val="00415432"/>
    <w:rsid w:val="004176E8"/>
    <w:rsid w:val="00417A70"/>
    <w:rsid w:val="0042085E"/>
    <w:rsid w:val="004225C9"/>
    <w:rsid w:val="004243F0"/>
    <w:rsid w:val="00424B1E"/>
    <w:rsid w:val="00424F0D"/>
    <w:rsid w:val="00426B61"/>
    <w:rsid w:val="00427C61"/>
    <w:rsid w:val="00430BBC"/>
    <w:rsid w:val="0043277F"/>
    <w:rsid w:val="0043291F"/>
    <w:rsid w:val="0043325D"/>
    <w:rsid w:val="00434B6F"/>
    <w:rsid w:val="0043514A"/>
    <w:rsid w:val="00436599"/>
    <w:rsid w:val="004424C6"/>
    <w:rsid w:val="0044310A"/>
    <w:rsid w:val="00444100"/>
    <w:rsid w:val="004444A0"/>
    <w:rsid w:val="00444CFC"/>
    <w:rsid w:val="00445D2F"/>
    <w:rsid w:val="00446695"/>
    <w:rsid w:val="00447451"/>
    <w:rsid w:val="0045186C"/>
    <w:rsid w:val="004541CC"/>
    <w:rsid w:val="00457DDC"/>
    <w:rsid w:val="00461A12"/>
    <w:rsid w:val="00463D5D"/>
    <w:rsid w:val="00463E5E"/>
    <w:rsid w:val="00464166"/>
    <w:rsid w:val="004651FC"/>
    <w:rsid w:val="00466D60"/>
    <w:rsid w:val="00467CEA"/>
    <w:rsid w:val="00470C9B"/>
    <w:rsid w:val="00472402"/>
    <w:rsid w:val="004727BD"/>
    <w:rsid w:val="00472ABA"/>
    <w:rsid w:val="00473041"/>
    <w:rsid w:val="00474113"/>
    <w:rsid w:val="00477D62"/>
    <w:rsid w:val="0048077E"/>
    <w:rsid w:val="004809A3"/>
    <w:rsid w:val="00480E51"/>
    <w:rsid w:val="004818E8"/>
    <w:rsid w:val="00482D1D"/>
    <w:rsid w:val="00482DC2"/>
    <w:rsid w:val="00483A94"/>
    <w:rsid w:val="00483C1C"/>
    <w:rsid w:val="004845CE"/>
    <w:rsid w:val="00487FFC"/>
    <w:rsid w:val="004903F9"/>
    <w:rsid w:val="00491CAB"/>
    <w:rsid w:val="00492541"/>
    <w:rsid w:val="004927D7"/>
    <w:rsid w:val="00494ECB"/>
    <w:rsid w:val="0049682F"/>
    <w:rsid w:val="004A2E11"/>
    <w:rsid w:val="004A2E2C"/>
    <w:rsid w:val="004A3208"/>
    <w:rsid w:val="004A362F"/>
    <w:rsid w:val="004A653D"/>
    <w:rsid w:val="004A7D5B"/>
    <w:rsid w:val="004B0BD9"/>
    <w:rsid w:val="004B0C04"/>
    <w:rsid w:val="004B24D8"/>
    <w:rsid w:val="004B387F"/>
    <w:rsid w:val="004B4EF3"/>
    <w:rsid w:val="004B5338"/>
    <w:rsid w:val="004B575B"/>
    <w:rsid w:val="004B576F"/>
    <w:rsid w:val="004B7094"/>
    <w:rsid w:val="004C1032"/>
    <w:rsid w:val="004C10B4"/>
    <w:rsid w:val="004C3DBF"/>
    <w:rsid w:val="004C6712"/>
    <w:rsid w:val="004C6765"/>
    <w:rsid w:val="004C7427"/>
    <w:rsid w:val="004C7B88"/>
    <w:rsid w:val="004D3D70"/>
    <w:rsid w:val="004D3E55"/>
    <w:rsid w:val="004D575E"/>
    <w:rsid w:val="004D68CC"/>
    <w:rsid w:val="004D69C3"/>
    <w:rsid w:val="004D6C45"/>
    <w:rsid w:val="004D7AEC"/>
    <w:rsid w:val="004E05BD"/>
    <w:rsid w:val="004E10CA"/>
    <w:rsid w:val="004E10EF"/>
    <w:rsid w:val="004E1973"/>
    <w:rsid w:val="004E1A47"/>
    <w:rsid w:val="004E3D86"/>
    <w:rsid w:val="004E47F1"/>
    <w:rsid w:val="004E5214"/>
    <w:rsid w:val="004E5AB9"/>
    <w:rsid w:val="004E6DC8"/>
    <w:rsid w:val="004F0FE3"/>
    <w:rsid w:val="004F1713"/>
    <w:rsid w:val="004F19C5"/>
    <w:rsid w:val="004F1B94"/>
    <w:rsid w:val="004F5211"/>
    <w:rsid w:val="004F5E3C"/>
    <w:rsid w:val="004F6A97"/>
    <w:rsid w:val="004F742C"/>
    <w:rsid w:val="004F7C05"/>
    <w:rsid w:val="005006D9"/>
    <w:rsid w:val="005020C6"/>
    <w:rsid w:val="00503AE1"/>
    <w:rsid w:val="00503DFB"/>
    <w:rsid w:val="0050674C"/>
    <w:rsid w:val="00506866"/>
    <w:rsid w:val="00506C22"/>
    <w:rsid w:val="00506FC3"/>
    <w:rsid w:val="00510062"/>
    <w:rsid w:val="005103C4"/>
    <w:rsid w:val="00510E28"/>
    <w:rsid w:val="005112E3"/>
    <w:rsid w:val="00513057"/>
    <w:rsid w:val="00514DEA"/>
    <w:rsid w:val="005154FC"/>
    <w:rsid w:val="005169B0"/>
    <w:rsid w:val="00516D6D"/>
    <w:rsid w:val="0051795A"/>
    <w:rsid w:val="00521A17"/>
    <w:rsid w:val="00521ABB"/>
    <w:rsid w:val="00522681"/>
    <w:rsid w:val="00522F40"/>
    <w:rsid w:val="00523C5F"/>
    <w:rsid w:val="00523FE5"/>
    <w:rsid w:val="00526FB9"/>
    <w:rsid w:val="005270A7"/>
    <w:rsid w:val="00530BAA"/>
    <w:rsid w:val="0053128C"/>
    <w:rsid w:val="005339EE"/>
    <w:rsid w:val="005360E4"/>
    <w:rsid w:val="00536146"/>
    <w:rsid w:val="005376C1"/>
    <w:rsid w:val="00537BB7"/>
    <w:rsid w:val="005410F9"/>
    <w:rsid w:val="005416D9"/>
    <w:rsid w:val="00543FFB"/>
    <w:rsid w:val="0054524C"/>
    <w:rsid w:val="00547765"/>
    <w:rsid w:val="00552563"/>
    <w:rsid w:val="0055394B"/>
    <w:rsid w:val="0055699A"/>
    <w:rsid w:val="00556E6C"/>
    <w:rsid w:val="00557365"/>
    <w:rsid w:val="005629FE"/>
    <w:rsid w:val="00562A7B"/>
    <w:rsid w:val="0056355B"/>
    <w:rsid w:val="00566C43"/>
    <w:rsid w:val="00566C9D"/>
    <w:rsid w:val="005672A9"/>
    <w:rsid w:val="00567AA4"/>
    <w:rsid w:val="00570B52"/>
    <w:rsid w:val="005719CE"/>
    <w:rsid w:val="00572031"/>
    <w:rsid w:val="00573102"/>
    <w:rsid w:val="0057312C"/>
    <w:rsid w:val="0057489B"/>
    <w:rsid w:val="00575E93"/>
    <w:rsid w:val="00575F94"/>
    <w:rsid w:val="00576033"/>
    <w:rsid w:val="00581165"/>
    <w:rsid w:val="00581829"/>
    <w:rsid w:val="00584932"/>
    <w:rsid w:val="00584AD0"/>
    <w:rsid w:val="00585DA2"/>
    <w:rsid w:val="005876A6"/>
    <w:rsid w:val="005937EE"/>
    <w:rsid w:val="005942AE"/>
    <w:rsid w:val="00594800"/>
    <w:rsid w:val="00594882"/>
    <w:rsid w:val="00595F13"/>
    <w:rsid w:val="00596000"/>
    <w:rsid w:val="005974B1"/>
    <w:rsid w:val="00597BF5"/>
    <w:rsid w:val="00597DB2"/>
    <w:rsid w:val="005A0264"/>
    <w:rsid w:val="005A1D8B"/>
    <w:rsid w:val="005A2271"/>
    <w:rsid w:val="005A42EE"/>
    <w:rsid w:val="005A6608"/>
    <w:rsid w:val="005A72A0"/>
    <w:rsid w:val="005B164F"/>
    <w:rsid w:val="005B18DB"/>
    <w:rsid w:val="005B1DD5"/>
    <w:rsid w:val="005B244E"/>
    <w:rsid w:val="005B3D00"/>
    <w:rsid w:val="005B449D"/>
    <w:rsid w:val="005B50DD"/>
    <w:rsid w:val="005B5C92"/>
    <w:rsid w:val="005B72F3"/>
    <w:rsid w:val="005B7BFB"/>
    <w:rsid w:val="005C0473"/>
    <w:rsid w:val="005C066F"/>
    <w:rsid w:val="005C3CFC"/>
    <w:rsid w:val="005C50BF"/>
    <w:rsid w:val="005C5E28"/>
    <w:rsid w:val="005D06CF"/>
    <w:rsid w:val="005D11E8"/>
    <w:rsid w:val="005D1F91"/>
    <w:rsid w:val="005D3FA8"/>
    <w:rsid w:val="005D44DA"/>
    <w:rsid w:val="005D5546"/>
    <w:rsid w:val="005D5891"/>
    <w:rsid w:val="005D6104"/>
    <w:rsid w:val="005D6176"/>
    <w:rsid w:val="005D6FDD"/>
    <w:rsid w:val="005D7F75"/>
    <w:rsid w:val="005E17A3"/>
    <w:rsid w:val="005E4977"/>
    <w:rsid w:val="005E672C"/>
    <w:rsid w:val="005E7215"/>
    <w:rsid w:val="005F0063"/>
    <w:rsid w:val="005F2045"/>
    <w:rsid w:val="005F21E7"/>
    <w:rsid w:val="005F38FE"/>
    <w:rsid w:val="005F3FB5"/>
    <w:rsid w:val="005F4C3E"/>
    <w:rsid w:val="005F4E5E"/>
    <w:rsid w:val="005F6ABD"/>
    <w:rsid w:val="005F767C"/>
    <w:rsid w:val="00600EC6"/>
    <w:rsid w:val="006014F8"/>
    <w:rsid w:val="00601FBD"/>
    <w:rsid w:val="00602956"/>
    <w:rsid w:val="00603A86"/>
    <w:rsid w:val="00603ED5"/>
    <w:rsid w:val="00604F10"/>
    <w:rsid w:val="00604FBD"/>
    <w:rsid w:val="00605EC7"/>
    <w:rsid w:val="00607529"/>
    <w:rsid w:val="00607E18"/>
    <w:rsid w:val="006103A6"/>
    <w:rsid w:val="006106AB"/>
    <w:rsid w:val="006107EC"/>
    <w:rsid w:val="006116E2"/>
    <w:rsid w:val="00612A62"/>
    <w:rsid w:val="00613604"/>
    <w:rsid w:val="00613C53"/>
    <w:rsid w:val="00614038"/>
    <w:rsid w:val="00614B32"/>
    <w:rsid w:val="00615239"/>
    <w:rsid w:val="00621498"/>
    <w:rsid w:val="00622518"/>
    <w:rsid w:val="006229C8"/>
    <w:rsid w:val="00622D31"/>
    <w:rsid w:val="00622D42"/>
    <w:rsid w:val="00623074"/>
    <w:rsid w:val="0062383A"/>
    <w:rsid w:val="00624172"/>
    <w:rsid w:val="0062438F"/>
    <w:rsid w:val="006245A6"/>
    <w:rsid w:val="00624DB0"/>
    <w:rsid w:val="0062580C"/>
    <w:rsid w:val="00625D23"/>
    <w:rsid w:val="006263EA"/>
    <w:rsid w:val="006270A3"/>
    <w:rsid w:val="00630BE1"/>
    <w:rsid w:val="00630F33"/>
    <w:rsid w:val="00631325"/>
    <w:rsid w:val="00631E98"/>
    <w:rsid w:val="00633C3F"/>
    <w:rsid w:val="006341A9"/>
    <w:rsid w:val="0063498C"/>
    <w:rsid w:val="006360B8"/>
    <w:rsid w:val="006375D3"/>
    <w:rsid w:val="006434C8"/>
    <w:rsid w:val="00643CD8"/>
    <w:rsid w:val="00644FC1"/>
    <w:rsid w:val="00647801"/>
    <w:rsid w:val="0065103C"/>
    <w:rsid w:val="00651285"/>
    <w:rsid w:val="006512F0"/>
    <w:rsid w:val="006514EA"/>
    <w:rsid w:val="0065528E"/>
    <w:rsid w:val="00655B19"/>
    <w:rsid w:val="00656A6B"/>
    <w:rsid w:val="006604D9"/>
    <w:rsid w:val="00660A46"/>
    <w:rsid w:val="00661912"/>
    <w:rsid w:val="00661F06"/>
    <w:rsid w:val="00662893"/>
    <w:rsid w:val="00662BE5"/>
    <w:rsid w:val="00662C1B"/>
    <w:rsid w:val="00663624"/>
    <w:rsid w:val="00663EE4"/>
    <w:rsid w:val="00664E72"/>
    <w:rsid w:val="006655AC"/>
    <w:rsid w:val="00665A0A"/>
    <w:rsid w:val="00665D8F"/>
    <w:rsid w:val="00671878"/>
    <w:rsid w:val="00672C39"/>
    <w:rsid w:val="00680648"/>
    <w:rsid w:val="00682040"/>
    <w:rsid w:val="006825E1"/>
    <w:rsid w:val="0068337A"/>
    <w:rsid w:val="0068355D"/>
    <w:rsid w:val="006838B1"/>
    <w:rsid w:val="00683A33"/>
    <w:rsid w:val="00690517"/>
    <w:rsid w:val="006914F1"/>
    <w:rsid w:val="00692B37"/>
    <w:rsid w:val="00693265"/>
    <w:rsid w:val="00696243"/>
    <w:rsid w:val="006A18C9"/>
    <w:rsid w:val="006A2A74"/>
    <w:rsid w:val="006A3098"/>
    <w:rsid w:val="006A4160"/>
    <w:rsid w:val="006A670E"/>
    <w:rsid w:val="006A7216"/>
    <w:rsid w:val="006A7A2A"/>
    <w:rsid w:val="006B08F6"/>
    <w:rsid w:val="006B1BDA"/>
    <w:rsid w:val="006B259C"/>
    <w:rsid w:val="006B28BB"/>
    <w:rsid w:val="006B35E6"/>
    <w:rsid w:val="006B5074"/>
    <w:rsid w:val="006B62C7"/>
    <w:rsid w:val="006B7354"/>
    <w:rsid w:val="006B74A3"/>
    <w:rsid w:val="006B7ABF"/>
    <w:rsid w:val="006C1E22"/>
    <w:rsid w:val="006C242B"/>
    <w:rsid w:val="006C24C7"/>
    <w:rsid w:val="006C2C14"/>
    <w:rsid w:val="006C371A"/>
    <w:rsid w:val="006C7E2C"/>
    <w:rsid w:val="006D163E"/>
    <w:rsid w:val="006D1945"/>
    <w:rsid w:val="006D27ED"/>
    <w:rsid w:val="006D2ADB"/>
    <w:rsid w:val="006D2CFB"/>
    <w:rsid w:val="006D32ED"/>
    <w:rsid w:val="006D43F2"/>
    <w:rsid w:val="006D4881"/>
    <w:rsid w:val="006D52E8"/>
    <w:rsid w:val="006D6AF7"/>
    <w:rsid w:val="006D768F"/>
    <w:rsid w:val="006E10C4"/>
    <w:rsid w:val="006E163F"/>
    <w:rsid w:val="006E200F"/>
    <w:rsid w:val="006E5767"/>
    <w:rsid w:val="006E57CF"/>
    <w:rsid w:val="006F1780"/>
    <w:rsid w:val="006F1C37"/>
    <w:rsid w:val="006F2C20"/>
    <w:rsid w:val="006F5D7E"/>
    <w:rsid w:val="006F60F6"/>
    <w:rsid w:val="007002F4"/>
    <w:rsid w:val="00701B3A"/>
    <w:rsid w:val="00702847"/>
    <w:rsid w:val="00703DA8"/>
    <w:rsid w:val="0070672F"/>
    <w:rsid w:val="0070762D"/>
    <w:rsid w:val="00710AF8"/>
    <w:rsid w:val="00710B63"/>
    <w:rsid w:val="00711B9C"/>
    <w:rsid w:val="00711F86"/>
    <w:rsid w:val="00712AE6"/>
    <w:rsid w:val="0071309E"/>
    <w:rsid w:val="007174BB"/>
    <w:rsid w:val="00717597"/>
    <w:rsid w:val="00717A71"/>
    <w:rsid w:val="00720288"/>
    <w:rsid w:val="007211D3"/>
    <w:rsid w:val="00721763"/>
    <w:rsid w:val="00723DAF"/>
    <w:rsid w:val="007251A4"/>
    <w:rsid w:val="00725BF2"/>
    <w:rsid w:val="007270F3"/>
    <w:rsid w:val="00727577"/>
    <w:rsid w:val="00727A65"/>
    <w:rsid w:val="00730E16"/>
    <w:rsid w:val="007337B8"/>
    <w:rsid w:val="007377E7"/>
    <w:rsid w:val="007400C4"/>
    <w:rsid w:val="00740B86"/>
    <w:rsid w:val="00740F7B"/>
    <w:rsid w:val="00741B2D"/>
    <w:rsid w:val="00742EA4"/>
    <w:rsid w:val="00743BC3"/>
    <w:rsid w:val="00744FFC"/>
    <w:rsid w:val="00745697"/>
    <w:rsid w:val="00746A3D"/>
    <w:rsid w:val="00746C6E"/>
    <w:rsid w:val="00747676"/>
    <w:rsid w:val="00747941"/>
    <w:rsid w:val="007479B6"/>
    <w:rsid w:val="00747E7C"/>
    <w:rsid w:val="007501C0"/>
    <w:rsid w:val="00750207"/>
    <w:rsid w:val="007516E6"/>
    <w:rsid w:val="00752F7E"/>
    <w:rsid w:val="00753D79"/>
    <w:rsid w:val="00754764"/>
    <w:rsid w:val="007549D4"/>
    <w:rsid w:val="00755715"/>
    <w:rsid w:val="00756518"/>
    <w:rsid w:val="00761469"/>
    <w:rsid w:val="007619EB"/>
    <w:rsid w:val="007622A9"/>
    <w:rsid w:val="00762B0C"/>
    <w:rsid w:val="00763754"/>
    <w:rsid w:val="00763C89"/>
    <w:rsid w:val="00767053"/>
    <w:rsid w:val="00773831"/>
    <w:rsid w:val="00773965"/>
    <w:rsid w:val="00774B6B"/>
    <w:rsid w:val="007751BB"/>
    <w:rsid w:val="007767F8"/>
    <w:rsid w:val="007773C8"/>
    <w:rsid w:val="00780185"/>
    <w:rsid w:val="0078063E"/>
    <w:rsid w:val="007815AF"/>
    <w:rsid w:val="00781C91"/>
    <w:rsid w:val="00781E20"/>
    <w:rsid w:val="00781FC0"/>
    <w:rsid w:val="007824BF"/>
    <w:rsid w:val="0078454E"/>
    <w:rsid w:val="007866A1"/>
    <w:rsid w:val="0078781A"/>
    <w:rsid w:val="00787B2D"/>
    <w:rsid w:val="00791B03"/>
    <w:rsid w:val="007922ED"/>
    <w:rsid w:val="00793ABF"/>
    <w:rsid w:val="00794254"/>
    <w:rsid w:val="0079761D"/>
    <w:rsid w:val="007A029D"/>
    <w:rsid w:val="007A080F"/>
    <w:rsid w:val="007A0B00"/>
    <w:rsid w:val="007A1363"/>
    <w:rsid w:val="007A1415"/>
    <w:rsid w:val="007A51E3"/>
    <w:rsid w:val="007A5635"/>
    <w:rsid w:val="007A676E"/>
    <w:rsid w:val="007A7BF7"/>
    <w:rsid w:val="007B1D01"/>
    <w:rsid w:val="007B3213"/>
    <w:rsid w:val="007B331F"/>
    <w:rsid w:val="007B44B7"/>
    <w:rsid w:val="007B4B7C"/>
    <w:rsid w:val="007B64E0"/>
    <w:rsid w:val="007B6C78"/>
    <w:rsid w:val="007B71E7"/>
    <w:rsid w:val="007C084E"/>
    <w:rsid w:val="007C1AAC"/>
    <w:rsid w:val="007C2FDD"/>
    <w:rsid w:val="007C3E9A"/>
    <w:rsid w:val="007C43DB"/>
    <w:rsid w:val="007C5673"/>
    <w:rsid w:val="007C633E"/>
    <w:rsid w:val="007C636F"/>
    <w:rsid w:val="007D1847"/>
    <w:rsid w:val="007D191C"/>
    <w:rsid w:val="007D1C65"/>
    <w:rsid w:val="007D3AE7"/>
    <w:rsid w:val="007D3C15"/>
    <w:rsid w:val="007D3FD3"/>
    <w:rsid w:val="007D4AA1"/>
    <w:rsid w:val="007D500B"/>
    <w:rsid w:val="007D6923"/>
    <w:rsid w:val="007D724B"/>
    <w:rsid w:val="007D7B09"/>
    <w:rsid w:val="007E0C0D"/>
    <w:rsid w:val="007E1D39"/>
    <w:rsid w:val="007E24D9"/>
    <w:rsid w:val="007E4698"/>
    <w:rsid w:val="007E5B51"/>
    <w:rsid w:val="007E6818"/>
    <w:rsid w:val="007E7B8A"/>
    <w:rsid w:val="007F0ABA"/>
    <w:rsid w:val="007F7090"/>
    <w:rsid w:val="007F771A"/>
    <w:rsid w:val="007F7801"/>
    <w:rsid w:val="00802F29"/>
    <w:rsid w:val="00803E2D"/>
    <w:rsid w:val="008044D0"/>
    <w:rsid w:val="008067DF"/>
    <w:rsid w:val="00806E6D"/>
    <w:rsid w:val="00811862"/>
    <w:rsid w:val="0081222E"/>
    <w:rsid w:val="0081320A"/>
    <w:rsid w:val="0081496E"/>
    <w:rsid w:val="00815E51"/>
    <w:rsid w:val="00816DCB"/>
    <w:rsid w:val="00816ED6"/>
    <w:rsid w:val="00816FC9"/>
    <w:rsid w:val="008173AE"/>
    <w:rsid w:val="008200AA"/>
    <w:rsid w:val="00822FE0"/>
    <w:rsid w:val="008249A2"/>
    <w:rsid w:val="00825126"/>
    <w:rsid w:val="00825642"/>
    <w:rsid w:val="00825FC5"/>
    <w:rsid w:val="008301C7"/>
    <w:rsid w:val="00830E0E"/>
    <w:rsid w:val="0083116C"/>
    <w:rsid w:val="00831FF5"/>
    <w:rsid w:val="008322D3"/>
    <w:rsid w:val="0083264D"/>
    <w:rsid w:val="00833045"/>
    <w:rsid w:val="008330A7"/>
    <w:rsid w:val="00834195"/>
    <w:rsid w:val="008341AE"/>
    <w:rsid w:val="00834DF7"/>
    <w:rsid w:val="008358E5"/>
    <w:rsid w:val="00836F8A"/>
    <w:rsid w:val="00840129"/>
    <w:rsid w:val="008413B1"/>
    <w:rsid w:val="00841623"/>
    <w:rsid w:val="00841D11"/>
    <w:rsid w:val="00842006"/>
    <w:rsid w:val="008428CE"/>
    <w:rsid w:val="00843192"/>
    <w:rsid w:val="008434A5"/>
    <w:rsid w:val="00843B52"/>
    <w:rsid w:val="008452AF"/>
    <w:rsid w:val="00845DB9"/>
    <w:rsid w:val="0084683E"/>
    <w:rsid w:val="0084770A"/>
    <w:rsid w:val="00855EDF"/>
    <w:rsid w:val="008608EF"/>
    <w:rsid w:val="008616CB"/>
    <w:rsid w:val="008618A4"/>
    <w:rsid w:val="00862855"/>
    <w:rsid w:val="0086298C"/>
    <w:rsid w:val="0086353F"/>
    <w:rsid w:val="00863C8B"/>
    <w:rsid w:val="00865546"/>
    <w:rsid w:val="00865616"/>
    <w:rsid w:val="00865DF9"/>
    <w:rsid w:val="00866192"/>
    <w:rsid w:val="00870306"/>
    <w:rsid w:val="00870FB2"/>
    <w:rsid w:val="00871613"/>
    <w:rsid w:val="008729FF"/>
    <w:rsid w:val="00872F13"/>
    <w:rsid w:val="00873182"/>
    <w:rsid w:val="008740FA"/>
    <w:rsid w:val="00875076"/>
    <w:rsid w:val="00875BFD"/>
    <w:rsid w:val="00882C01"/>
    <w:rsid w:val="00883D4F"/>
    <w:rsid w:val="00884925"/>
    <w:rsid w:val="0088517C"/>
    <w:rsid w:val="00885ABD"/>
    <w:rsid w:val="008874BD"/>
    <w:rsid w:val="00887DE4"/>
    <w:rsid w:val="00887E40"/>
    <w:rsid w:val="00887EBF"/>
    <w:rsid w:val="00890A8E"/>
    <w:rsid w:val="00895F23"/>
    <w:rsid w:val="0089736D"/>
    <w:rsid w:val="008A2073"/>
    <w:rsid w:val="008A29C2"/>
    <w:rsid w:val="008A372B"/>
    <w:rsid w:val="008A3FD2"/>
    <w:rsid w:val="008A5F94"/>
    <w:rsid w:val="008A7370"/>
    <w:rsid w:val="008A73E1"/>
    <w:rsid w:val="008B1661"/>
    <w:rsid w:val="008B3035"/>
    <w:rsid w:val="008B53CB"/>
    <w:rsid w:val="008B5D7E"/>
    <w:rsid w:val="008B620B"/>
    <w:rsid w:val="008B6391"/>
    <w:rsid w:val="008B6FF4"/>
    <w:rsid w:val="008B714B"/>
    <w:rsid w:val="008B7AE6"/>
    <w:rsid w:val="008C089A"/>
    <w:rsid w:val="008C1766"/>
    <w:rsid w:val="008C1E9D"/>
    <w:rsid w:val="008C2FE8"/>
    <w:rsid w:val="008C3376"/>
    <w:rsid w:val="008C34C4"/>
    <w:rsid w:val="008C38D8"/>
    <w:rsid w:val="008C3EA9"/>
    <w:rsid w:val="008C42CC"/>
    <w:rsid w:val="008C57EC"/>
    <w:rsid w:val="008C68AE"/>
    <w:rsid w:val="008C768F"/>
    <w:rsid w:val="008C77AE"/>
    <w:rsid w:val="008D052D"/>
    <w:rsid w:val="008D0BA0"/>
    <w:rsid w:val="008D17FF"/>
    <w:rsid w:val="008D1B4C"/>
    <w:rsid w:val="008D2699"/>
    <w:rsid w:val="008D3D4F"/>
    <w:rsid w:val="008D4085"/>
    <w:rsid w:val="008D45BC"/>
    <w:rsid w:val="008D4A4F"/>
    <w:rsid w:val="008D4E48"/>
    <w:rsid w:val="008D6D5E"/>
    <w:rsid w:val="008D7044"/>
    <w:rsid w:val="008D7620"/>
    <w:rsid w:val="008D7642"/>
    <w:rsid w:val="008E0275"/>
    <w:rsid w:val="008E033F"/>
    <w:rsid w:val="008E2AE7"/>
    <w:rsid w:val="008E2B5E"/>
    <w:rsid w:val="008E3F6C"/>
    <w:rsid w:val="008E441F"/>
    <w:rsid w:val="008E4F58"/>
    <w:rsid w:val="008E6370"/>
    <w:rsid w:val="008E7997"/>
    <w:rsid w:val="008F06F1"/>
    <w:rsid w:val="008F347B"/>
    <w:rsid w:val="008F3DC8"/>
    <w:rsid w:val="008F78D2"/>
    <w:rsid w:val="009013A1"/>
    <w:rsid w:val="00901BB8"/>
    <w:rsid w:val="009022A0"/>
    <w:rsid w:val="00905190"/>
    <w:rsid w:val="00906169"/>
    <w:rsid w:val="009061A2"/>
    <w:rsid w:val="00907134"/>
    <w:rsid w:val="00910E03"/>
    <w:rsid w:val="009127AC"/>
    <w:rsid w:val="00915458"/>
    <w:rsid w:val="00915AD8"/>
    <w:rsid w:val="00921B52"/>
    <w:rsid w:val="00923EBA"/>
    <w:rsid w:val="00924A7A"/>
    <w:rsid w:val="00924E49"/>
    <w:rsid w:val="009251A4"/>
    <w:rsid w:val="0092617B"/>
    <w:rsid w:val="00926831"/>
    <w:rsid w:val="009268F6"/>
    <w:rsid w:val="00926CFA"/>
    <w:rsid w:val="00927262"/>
    <w:rsid w:val="00933C9A"/>
    <w:rsid w:val="00934715"/>
    <w:rsid w:val="00934984"/>
    <w:rsid w:val="00934D38"/>
    <w:rsid w:val="00934D96"/>
    <w:rsid w:val="00936B99"/>
    <w:rsid w:val="00937EF1"/>
    <w:rsid w:val="00940008"/>
    <w:rsid w:val="009406A5"/>
    <w:rsid w:val="00940FC7"/>
    <w:rsid w:val="009422BF"/>
    <w:rsid w:val="009429FB"/>
    <w:rsid w:val="00944686"/>
    <w:rsid w:val="009471A5"/>
    <w:rsid w:val="00950FF0"/>
    <w:rsid w:val="009516A1"/>
    <w:rsid w:val="0095196C"/>
    <w:rsid w:val="00951F63"/>
    <w:rsid w:val="0095298A"/>
    <w:rsid w:val="00953CFC"/>
    <w:rsid w:val="0095594C"/>
    <w:rsid w:val="00955CD4"/>
    <w:rsid w:val="00956966"/>
    <w:rsid w:val="009612F6"/>
    <w:rsid w:val="00962540"/>
    <w:rsid w:val="009625E5"/>
    <w:rsid w:val="00965667"/>
    <w:rsid w:val="00966247"/>
    <w:rsid w:val="00966AC0"/>
    <w:rsid w:val="00967B49"/>
    <w:rsid w:val="00972760"/>
    <w:rsid w:val="0097434E"/>
    <w:rsid w:val="0097454A"/>
    <w:rsid w:val="00976822"/>
    <w:rsid w:val="009772DD"/>
    <w:rsid w:val="00980103"/>
    <w:rsid w:val="009813A1"/>
    <w:rsid w:val="00981F7D"/>
    <w:rsid w:val="00983131"/>
    <w:rsid w:val="009836D1"/>
    <w:rsid w:val="00983C65"/>
    <w:rsid w:val="009843EF"/>
    <w:rsid w:val="009903C2"/>
    <w:rsid w:val="00991226"/>
    <w:rsid w:val="00991D63"/>
    <w:rsid w:val="00993FF5"/>
    <w:rsid w:val="009953A0"/>
    <w:rsid w:val="009A1962"/>
    <w:rsid w:val="009A1DEB"/>
    <w:rsid w:val="009A2DC8"/>
    <w:rsid w:val="009A2E5F"/>
    <w:rsid w:val="009A3459"/>
    <w:rsid w:val="009A3F56"/>
    <w:rsid w:val="009A41FE"/>
    <w:rsid w:val="009A4781"/>
    <w:rsid w:val="009A57C3"/>
    <w:rsid w:val="009B00BE"/>
    <w:rsid w:val="009B048D"/>
    <w:rsid w:val="009B1146"/>
    <w:rsid w:val="009B2946"/>
    <w:rsid w:val="009B5102"/>
    <w:rsid w:val="009B6AA3"/>
    <w:rsid w:val="009B72FD"/>
    <w:rsid w:val="009B7CBD"/>
    <w:rsid w:val="009C10D5"/>
    <w:rsid w:val="009C2AE5"/>
    <w:rsid w:val="009C3078"/>
    <w:rsid w:val="009C48F8"/>
    <w:rsid w:val="009C4B0D"/>
    <w:rsid w:val="009C5B12"/>
    <w:rsid w:val="009C6269"/>
    <w:rsid w:val="009C6F21"/>
    <w:rsid w:val="009D01F6"/>
    <w:rsid w:val="009D0CDF"/>
    <w:rsid w:val="009D107B"/>
    <w:rsid w:val="009D125C"/>
    <w:rsid w:val="009D22BC"/>
    <w:rsid w:val="009D2A49"/>
    <w:rsid w:val="009D2DD6"/>
    <w:rsid w:val="009D3361"/>
    <w:rsid w:val="009D38D6"/>
    <w:rsid w:val="009D4D08"/>
    <w:rsid w:val="009D6A32"/>
    <w:rsid w:val="009D701F"/>
    <w:rsid w:val="009E0DC2"/>
    <w:rsid w:val="009E1DFF"/>
    <w:rsid w:val="009E3114"/>
    <w:rsid w:val="009E31E5"/>
    <w:rsid w:val="009E34B7"/>
    <w:rsid w:val="009F0594"/>
    <w:rsid w:val="009F0990"/>
    <w:rsid w:val="009F3200"/>
    <w:rsid w:val="009F3C44"/>
    <w:rsid w:val="009F5503"/>
    <w:rsid w:val="009F5CF4"/>
    <w:rsid w:val="009F7D0E"/>
    <w:rsid w:val="00A01AEB"/>
    <w:rsid w:val="00A01D6A"/>
    <w:rsid w:val="00A03166"/>
    <w:rsid w:val="00A045EC"/>
    <w:rsid w:val="00A05A12"/>
    <w:rsid w:val="00A0613F"/>
    <w:rsid w:val="00A10784"/>
    <w:rsid w:val="00A14FBD"/>
    <w:rsid w:val="00A16657"/>
    <w:rsid w:val="00A16DCD"/>
    <w:rsid w:val="00A171E5"/>
    <w:rsid w:val="00A174B6"/>
    <w:rsid w:val="00A177D5"/>
    <w:rsid w:val="00A20104"/>
    <w:rsid w:val="00A22B0C"/>
    <w:rsid w:val="00A22D81"/>
    <w:rsid w:val="00A232BB"/>
    <w:rsid w:val="00A23689"/>
    <w:rsid w:val="00A2480E"/>
    <w:rsid w:val="00A24DBE"/>
    <w:rsid w:val="00A256B3"/>
    <w:rsid w:val="00A256B9"/>
    <w:rsid w:val="00A25D7F"/>
    <w:rsid w:val="00A276B2"/>
    <w:rsid w:val="00A30906"/>
    <w:rsid w:val="00A30BDA"/>
    <w:rsid w:val="00A30E89"/>
    <w:rsid w:val="00A31CA6"/>
    <w:rsid w:val="00A322F4"/>
    <w:rsid w:val="00A3441C"/>
    <w:rsid w:val="00A37899"/>
    <w:rsid w:val="00A43E92"/>
    <w:rsid w:val="00A44CB0"/>
    <w:rsid w:val="00A51193"/>
    <w:rsid w:val="00A5423E"/>
    <w:rsid w:val="00A5645C"/>
    <w:rsid w:val="00A6421B"/>
    <w:rsid w:val="00A66E7A"/>
    <w:rsid w:val="00A66F91"/>
    <w:rsid w:val="00A70B95"/>
    <w:rsid w:val="00A746EB"/>
    <w:rsid w:val="00A765C5"/>
    <w:rsid w:val="00A76ABD"/>
    <w:rsid w:val="00A773A9"/>
    <w:rsid w:val="00A81A19"/>
    <w:rsid w:val="00A81A7C"/>
    <w:rsid w:val="00A84DE6"/>
    <w:rsid w:val="00A852CC"/>
    <w:rsid w:val="00A85861"/>
    <w:rsid w:val="00A860E5"/>
    <w:rsid w:val="00A8737E"/>
    <w:rsid w:val="00A875FF"/>
    <w:rsid w:val="00A87B89"/>
    <w:rsid w:val="00A906A9"/>
    <w:rsid w:val="00A90BD5"/>
    <w:rsid w:val="00A90C79"/>
    <w:rsid w:val="00A910E1"/>
    <w:rsid w:val="00A91203"/>
    <w:rsid w:val="00A91FD5"/>
    <w:rsid w:val="00A92AD6"/>
    <w:rsid w:val="00A93362"/>
    <w:rsid w:val="00A955EC"/>
    <w:rsid w:val="00A9593D"/>
    <w:rsid w:val="00A95DB2"/>
    <w:rsid w:val="00A9751B"/>
    <w:rsid w:val="00A97524"/>
    <w:rsid w:val="00A9786E"/>
    <w:rsid w:val="00AA03CC"/>
    <w:rsid w:val="00AA05BE"/>
    <w:rsid w:val="00AA0B4E"/>
    <w:rsid w:val="00AA18D4"/>
    <w:rsid w:val="00AA277D"/>
    <w:rsid w:val="00AA34AA"/>
    <w:rsid w:val="00AA3771"/>
    <w:rsid w:val="00AA684E"/>
    <w:rsid w:val="00AA69C0"/>
    <w:rsid w:val="00AB03D1"/>
    <w:rsid w:val="00AB0B79"/>
    <w:rsid w:val="00AB15A3"/>
    <w:rsid w:val="00AB1B59"/>
    <w:rsid w:val="00AB41BE"/>
    <w:rsid w:val="00AB470D"/>
    <w:rsid w:val="00AB49BE"/>
    <w:rsid w:val="00AC2090"/>
    <w:rsid w:val="00AC2E1A"/>
    <w:rsid w:val="00AC2FDB"/>
    <w:rsid w:val="00AC3382"/>
    <w:rsid w:val="00AC385E"/>
    <w:rsid w:val="00AC4960"/>
    <w:rsid w:val="00AC5DDD"/>
    <w:rsid w:val="00AC609B"/>
    <w:rsid w:val="00AC7C88"/>
    <w:rsid w:val="00AD069D"/>
    <w:rsid w:val="00AD20DD"/>
    <w:rsid w:val="00AD2AE2"/>
    <w:rsid w:val="00AD3A30"/>
    <w:rsid w:val="00AD3BCB"/>
    <w:rsid w:val="00AD3E2B"/>
    <w:rsid w:val="00AD3EA6"/>
    <w:rsid w:val="00AD7036"/>
    <w:rsid w:val="00AE0292"/>
    <w:rsid w:val="00AE1439"/>
    <w:rsid w:val="00AE1990"/>
    <w:rsid w:val="00AE1B4B"/>
    <w:rsid w:val="00AE24A4"/>
    <w:rsid w:val="00AE3188"/>
    <w:rsid w:val="00AE4AED"/>
    <w:rsid w:val="00AE51CC"/>
    <w:rsid w:val="00AE629A"/>
    <w:rsid w:val="00AE7BC1"/>
    <w:rsid w:val="00AF0095"/>
    <w:rsid w:val="00AF1AE3"/>
    <w:rsid w:val="00AF22CE"/>
    <w:rsid w:val="00AF472E"/>
    <w:rsid w:val="00AF591F"/>
    <w:rsid w:val="00AF5B2E"/>
    <w:rsid w:val="00AF7069"/>
    <w:rsid w:val="00AF7239"/>
    <w:rsid w:val="00B00121"/>
    <w:rsid w:val="00B00687"/>
    <w:rsid w:val="00B02C6E"/>
    <w:rsid w:val="00B03C08"/>
    <w:rsid w:val="00B0512C"/>
    <w:rsid w:val="00B072B1"/>
    <w:rsid w:val="00B10496"/>
    <w:rsid w:val="00B10DCE"/>
    <w:rsid w:val="00B1148B"/>
    <w:rsid w:val="00B12229"/>
    <w:rsid w:val="00B15A1D"/>
    <w:rsid w:val="00B15D8F"/>
    <w:rsid w:val="00B15E9B"/>
    <w:rsid w:val="00B21764"/>
    <w:rsid w:val="00B22F7D"/>
    <w:rsid w:val="00B24019"/>
    <w:rsid w:val="00B24104"/>
    <w:rsid w:val="00B258C5"/>
    <w:rsid w:val="00B275B5"/>
    <w:rsid w:val="00B27F4B"/>
    <w:rsid w:val="00B3238C"/>
    <w:rsid w:val="00B33DA3"/>
    <w:rsid w:val="00B35749"/>
    <w:rsid w:val="00B360FF"/>
    <w:rsid w:val="00B403E4"/>
    <w:rsid w:val="00B409D2"/>
    <w:rsid w:val="00B41318"/>
    <w:rsid w:val="00B43198"/>
    <w:rsid w:val="00B435F1"/>
    <w:rsid w:val="00B43654"/>
    <w:rsid w:val="00B4445C"/>
    <w:rsid w:val="00B4591C"/>
    <w:rsid w:val="00B45FA5"/>
    <w:rsid w:val="00B4798B"/>
    <w:rsid w:val="00B47A90"/>
    <w:rsid w:val="00B47C57"/>
    <w:rsid w:val="00B47D5E"/>
    <w:rsid w:val="00B50F42"/>
    <w:rsid w:val="00B51E14"/>
    <w:rsid w:val="00B53C03"/>
    <w:rsid w:val="00B541EC"/>
    <w:rsid w:val="00B54952"/>
    <w:rsid w:val="00B55350"/>
    <w:rsid w:val="00B55BDE"/>
    <w:rsid w:val="00B57934"/>
    <w:rsid w:val="00B611E2"/>
    <w:rsid w:val="00B628BD"/>
    <w:rsid w:val="00B62BEA"/>
    <w:rsid w:val="00B63B69"/>
    <w:rsid w:val="00B65E96"/>
    <w:rsid w:val="00B706C6"/>
    <w:rsid w:val="00B72B76"/>
    <w:rsid w:val="00B7582C"/>
    <w:rsid w:val="00B759C2"/>
    <w:rsid w:val="00B777CB"/>
    <w:rsid w:val="00B802A1"/>
    <w:rsid w:val="00B809FB"/>
    <w:rsid w:val="00B80B5B"/>
    <w:rsid w:val="00B8155F"/>
    <w:rsid w:val="00B818FD"/>
    <w:rsid w:val="00B82D84"/>
    <w:rsid w:val="00B847B3"/>
    <w:rsid w:val="00B84D95"/>
    <w:rsid w:val="00B8530C"/>
    <w:rsid w:val="00B8586D"/>
    <w:rsid w:val="00B87220"/>
    <w:rsid w:val="00B87807"/>
    <w:rsid w:val="00B90962"/>
    <w:rsid w:val="00B92651"/>
    <w:rsid w:val="00B92742"/>
    <w:rsid w:val="00B92E9F"/>
    <w:rsid w:val="00B92EA1"/>
    <w:rsid w:val="00B9303B"/>
    <w:rsid w:val="00B9308F"/>
    <w:rsid w:val="00B93B01"/>
    <w:rsid w:val="00B94919"/>
    <w:rsid w:val="00B949AD"/>
    <w:rsid w:val="00B95EE8"/>
    <w:rsid w:val="00B965FD"/>
    <w:rsid w:val="00BA1337"/>
    <w:rsid w:val="00BA1A91"/>
    <w:rsid w:val="00BA437B"/>
    <w:rsid w:val="00BA4A87"/>
    <w:rsid w:val="00BA504D"/>
    <w:rsid w:val="00BA773E"/>
    <w:rsid w:val="00BB09F2"/>
    <w:rsid w:val="00BB13DA"/>
    <w:rsid w:val="00BB16A8"/>
    <w:rsid w:val="00BB1A35"/>
    <w:rsid w:val="00BB22E3"/>
    <w:rsid w:val="00BB4681"/>
    <w:rsid w:val="00BB4DB0"/>
    <w:rsid w:val="00BB62C0"/>
    <w:rsid w:val="00BB65D8"/>
    <w:rsid w:val="00BB6AAC"/>
    <w:rsid w:val="00BB74AF"/>
    <w:rsid w:val="00BB76BC"/>
    <w:rsid w:val="00BC0FC7"/>
    <w:rsid w:val="00BC110F"/>
    <w:rsid w:val="00BC39ED"/>
    <w:rsid w:val="00BC3E9F"/>
    <w:rsid w:val="00BC4147"/>
    <w:rsid w:val="00BC4803"/>
    <w:rsid w:val="00BC4C12"/>
    <w:rsid w:val="00BC6DEA"/>
    <w:rsid w:val="00BC6EDE"/>
    <w:rsid w:val="00BC6F47"/>
    <w:rsid w:val="00BC7584"/>
    <w:rsid w:val="00BC7A70"/>
    <w:rsid w:val="00BD10BE"/>
    <w:rsid w:val="00BD1A9D"/>
    <w:rsid w:val="00BD2720"/>
    <w:rsid w:val="00BD306C"/>
    <w:rsid w:val="00BD3913"/>
    <w:rsid w:val="00BD50E5"/>
    <w:rsid w:val="00BD66AF"/>
    <w:rsid w:val="00BD6767"/>
    <w:rsid w:val="00BE02CB"/>
    <w:rsid w:val="00BE02D0"/>
    <w:rsid w:val="00BE1308"/>
    <w:rsid w:val="00BE39EE"/>
    <w:rsid w:val="00BE5305"/>
    <w:rsid w:val="00BE5916"/>
    <w:rsid w:val="00BE65E4"/>
    <w:rsid w:val="00BE71B9"/>
    <w:rsid w:val="00BE7EBE"/>
    <w:rsid w:val="00BF0239"/>
    <w:rsid w:val="00BF0B45"/>
    <w:rsid w:val="00BF2986"/>
    <w:rsid w:val="00BF29F4"/>
    <w:rsid w:val="00BF55F1"/>
    <w:rsid w:val="00C0135D"/>
    <w:rsid w:val="00C015EA"/>
    <w:rsid w:val="00C03C12"/>
    <w:rsid w:val="00C05CCE"/>
    <w:rsid w:val="00C0615C"/>
    <w:rsid w:val="00C1037F"/>
    <w:rsid w:val="00C103AA"/>
    <w:rsid w:val="00C10561"/>
    <w:rsid w:val="00C11FE6"/>
    <w:rsid w:val="00C1236A"/>
    <w:rsid w:val="00C13FFC"/>
    <w:rsid w:val="00C158E0"/>
    <w:rsid w:val="00C1590E"/>
    <w:rsid w:val="00C168AF"/>
    <w:rsid w:val="00C16F09"/>
    <w:rsid w:val="00C20EFF"/>
    <w:rsid w:val="00C244CC"/>
    <w:rsid w:val="00C250ED"/>
    <w:rsid w:val="00C260B7"/>
    <w:rsid w:val="00C269BA"/>
    <w:rsid w:val="00C269FC"/>
    <w:rsid w:val="00C26E7C"/>
    <w:rsid w:val="00C3192F"/>
    <w:rsid w:val="00C32822"/>
    <w:rsid w:val="00C32901"/>
    <w:rsid w:val="00C33078"/>
    <w:rsid w:val="00C349DB"/>
    <w:rsid w:val="00C34B06"/>
    <w:rsid w:val="00C34B51"/>
    <w:rsid w:val="00C35F0A"/>
    <w:rsid w:val="00C3617A"/>
    <w:rsid w:val="00C412AE"/>
    <w:rsid w:val="00C41BB0"/>
    <w:rsid w:val="00C42C6C"/>
    <w:rsid w:val="00C45949"/>
    <w:rsid w:val="00C45E20"/>
    <w:rsid w:val="00C47387"/>
    <w:rsid w:val="00C4798D"/>
    <w:rsid w:val="00C512AA"/>
    <w:rsid w:val="00C517C4"/>
    <w:rsid w:val="00C536E4"/>
    <w:rsid w:val="00C54E48"/>
    <w:rsid w:val="00C56183"/>
    <w:rsid w:val="00C57EA3"/>
    <w:rsid w:val="00C60F4D"/>
    <w:rsid w:val="00C61586"/>
    <w:rsid w:val="00C62E65"/>
    <w:rsid w:val="00C636C8"/>
    <w:rsid w:val="00C639BE"/>
    <w:rsid w:val="00C63D7E"/>
    <w:rsid w:val="00C6458D"/>
    <w:rsid w:val="00C6519D"/>
    <w:rsid w:val="00C6624B"/>
    <w:rsid w:val="00C6772C"/>
    <w:rsid w:val="00C67BA9"/>
    <w:rsid w:val="00C71FDB"/>
    <w:rsid w:val="00C72017"/>
    <w:rsid w:val="00C73650"/>
    <w:rsid w:val="00C741DD"/>
    <w:rsid w:val="00C75389"/>
    <w:rsid w:val="00C75E6D"/>
    <w:rsid w:val="00C762C1"/>
    <w:rsid w:val="00C7717D"/>
    <w:rsid w:val="00C775A1"/>
    <w:rsid w:val="00C80544"/>
    <w:rsid w:val="00C82ED4"/>
    <w:rsid w:val="00C831AA"/>
    <w:rsid w:val="00C838E1"/>
    <w:rsid w:val="00C83CB8"/>
    <w:rsid w:val="00C83F0F"/>
    <w:rsid w:val="00C84EF0"/>
    <w:rsid w:val="00C87071"/>
    <w:rsid w:val="00C90FB2"/>
    <w:rsid w:val="00C91E08"/>
    <w:rsid w:val="00C92D34"/>
    <w:rsid w:val="00C938EC"/>
    <w:rsid w:val="00C940A2"/>
    <w:rsid w:val="00C946C5"/>
    <w:rsid w:val="00C969FE"/>
    <w:rsid w:val="00CA056A"/>
    <w:rsid w:val="00CA175A"/>
    <w:rsid w:val="00CA4288"/>
    <w:rsid w:val="00CA4986"/>
    <w:rsid w:val="00CB0D10"/>
    <w:rsid w:val="00CB220B"/>
    <w:rsid w:val="00CB2334"/>
    <w:rsid w:val="00CB5683"/>
    <w:rsid w:val="00CB5DBD"/>
    <w:rsid w:val="00CB6072"/>
    <w:rsid w:val="00CB6758"/>
    <w:rsid w:val="00CB7C7C"/>
    <w:rsid w:val="00CC0A62"/>
    <w:rsid w:val="00CC1D70"/>
    <w:rsid w:val="00CC2885"/>
    <w:rsid w:val="00CC4EA3"/>
    <w:rsid w:val="00CC68D6"/>
    <w:rsid w:val="00CC6D50"/>
    <w:rsid w:val="00CD0A74"/>
    <w:rsid w:val="00CD1326"/>
    <w:rsid w:val="00CD3E1F"/>
    <w:rsid w:val="00CD44D7"/>
    <w:rsid w:val="00CD4948"/>
    <w:rsid w:val="00CD4D46"/>
    <w:rsid w:val="00CD61EF"/>
    <w:rsid w:val="00CD798F"/>
    <w:rsid w:val="00CD7D94"/>
    <w:rsid w:val="00CE0096"/>
    <w:rsid w:val="00CE0AA5"/>
    <w:rsid w:val="00CE1071"/>
    <w:rsid w:val="00CE45D2"/>
    <w:rsid w:val="00CE4D1E"/>
    <w:rsid w:val="00CE61F2"/>
    <w:rsid w:val="00CE63C0"/>
    <w:rsid w:val="00CE7CCD"/>
    <w:rsid w:val="00CF0C73"/>
    <w:rsid w:val="00CF21AF"/>
    <w:rsid w:val="00CF23CE"/>
    <w:rsid w:val="00CF283F"/>
    <w:rsid w:val="00CF3839"/>
    <w:rsid w:val="00CF3CC5"/>
    <w:rsid w:val="00CF41F1"/>
    <w:rsid w:val="00CF508D"/>
    <w:rsid w:val="00CF5713"/>
    <w:rsid w:val="00CF59EC"/>
    <w:rsid w:val="00CF6148"/>
    <w:rsid w:val="00CF6BDB"/>
    <w:rsid w:val="00D0225B"/>
    <w:rsid w:val="00D03D0F"/>
    <w:rsid w:val="00D03F2C"/>
    <w:rsid w:val="00D04B4D"/>
    <w:rsid w:val="00D05B7C"/>
    <w:rsid w:val="00D06DCA"/>
    <w:rsid w:val="00D07411"/>
    <w:rsid w:val="00D07EB8"/>
    <w:rsid w:val="00D104E3"/>
    <w:rsid w:val="00D10BFF"/>
    <w:rsid w:val="00D10FFC"/>
    <w:rsid w:val="00D1223C"/>
    <w:rsid w:val="00D139A9"/>
    <w:rsid w:val="00D145F4"/>
    <w:rsid w:val="00D156E2"/>
    <w:rsid w:val="00D17604"/>
    <w:rsid w:val="00D17A08"/>
    <w:rsid w:val="00D17A84"/>
    <w:rsid w:val="00D17B4E"/>
    <w:rsid w:val="00D22DE2"/>
    <w:rsid w:val="00D23227"/>
    <w:rsid w:val="00D250A2"/>
    <w:rsid w:val="00D251BA"/>
    <w:rsid w:val="00D259CC"/>
    <w:rsid w:val="00D25D80"/>
    <w:rsid w:val="00D26F3F"/>
    <w:rsid w:val="00D322CD"/>
    <w:rsid w:val="00D34E63"/>
    <w:rsid w:val="00D3503E"/>
    <w:rsid w:val="00D35F24"/>
    <w:rsid w:val="00D3778D"/>
    <w:rsid w:val="00D40581"/>
    <w:rsid w:val="00D40905"/>
    <w:rsid w:val="00D422BB"/>
    <w:rsid w:val="00D42534"/>
    <w:rsid w:val="00D426C0"/>
    <w:rsid w:val="00D42ED8"/>
    <w:rsid w:val="00D439FF"/>
    <w:rsid w:val="00D51623"/>
    <w:rsid w:val="00D51A38"/>
    <w:rsid w:val="00D51C85"/>
    <w:rsid w:val="00D530E1"/>
    <w:rsid w:val="00D5359D"/>
    <w:rsid w:val="00D54088"/>
    <w:rsid w:val="00D54BCF"/>
    <w:rsid w:val="00D558AA"/>
    <w:rsid w:val="00D56315"/>
    <w:rsid w:val="00D5643C"/>
    <w:rsid w:val="00D56963"/>
    <w:rsid w:val="00D572BD"/>
    <w:rsid w:val="00D609FE"/>
    <w:rsid w:val="00D60F27"/>
    <w:rsid w:val="00D626C4"/>
    <w:rsid w:val="00D62BD7"/>
    <w:rsid w:val="00D62CEC"/>
    <w:rsid w:val="00D6437D"/>
    <w:rsid w:val="00D65BC1"/>
    <w:rsid w:val="00D67CAD"/>
    <w:rsid w:val="00D70E45"/>
    <w:rsid w:val="00D71290"/>
    <w:rsid w:val="00D71CC4"/>
    <w:rsid w:val="00D748B5"/>
    <w:rsid w:val="00D74A34"/>
    <w:rsid w:val="00D830B4"/>
    <w:rsid w:val="00D83D6B"/>
    <w:rsid w:val="00D84B10"/>
    <w:rsid w:val="00D85506"/>
    <w:rsid w:val="00D85A7B"/>
    <w:rsid w:val="00D87F67"/>
    <w:rsid w:val="00D91791"/>
    <w:rsid w:val="00D91815"/>
    <w:rsid w:val="00D93247"/>
    <w:rsid w:val="00D935DF"/>
    <w:rsid w:val="00D93A54"/>
    <w:rsid w:val="00D953BB"/>
    <w:rsid w:val="00D957FE"/>
    <w:rsid w:val="00D9585C"/>
    <w:rsid w:val="00D96835"/>
    <w:rsid w:val="00D97209"/>
    <w:rsid w:val="00DA0E8F"/>
    <w:rsid w:val="00DA1854"/>
    <w:rsid w:val="00DA1B2D"/>
    <w:rsid w:val="00DA2E04"/>
    <w:rsid w:val="00DA4086"/>
    <w:rsid w:val="00DA5E95"/>
    <w:rsid w:val="00DA646A"/>
    <w:rsid w:val="00DA698D"/>
    <w:rsid w:val="00DA7715"/>
    <w:rsid w:val="00DA7A7E"/>
    <w:rsid w:val="00DA7FE0"/>
    <w:rsid w:val="00DB186B"/>
    <w:rsid w:val="00DB476F"/>
    <w:rsid w:val="00DB59D9"/>
    <w:rsid w:val="00DB5C1E"/>
    <w:rsid w:val="00DB619D"/>
    <w:rsid w:val="00DC020F"/>
    <w:rsid w:val="00DC0FDA"/>
    <w:rsid w:val="00DC175F"/>
    <w:rsid w:val="00DC3EF2"/>
    <w:rsid w:val="00DC4A7B"/>
    <w:rsid w:val="00DC5177"/>
    <w:rsid w:val="00DC5581"/>
    <w:rsid w:val="00DC5891"/>
    <w:rsid w:val="00DC76D8"/>
    <w:rsid w:val="00DD04F1"/>
    <w:rsid w:val="00DD13DB"/>
    <w:rsid w:val="00DD19F9"/>
    <w:rsid w:val="00DD4BA7"/>
    <w:rsid w:val="00DD4D5A"/>
    <w:rsid w:val="00DD5E9D"/>
    <w:rsid w:val="00DD5EE0"/>
    <w:rsid w:val="00DE0504"/>
    <w:rsid w:val="00DE113D"/>
    <w:rsid w:val="00DE1E8F"/>
    <w:rsid w:val="00DE2B1C"/>
    <w:rsid w:val="00DE2DA7"/>
    <w:rsid w:val="00DE3F6C"/>
    <w:rsid w:val="00DE4EE0"/>
    <w:rsid w:val="00DE4F60"/>
    <w:rsid w:val="00DE5BF8"/>
    <w:rsid w:val="00DE5F2F"/>
    <w:rsid w:val="00DE644B"/>
    <w:rsid w:val="00DE6B0C"/>
    <w:rsid w:val="00DE6D6A"/>
    <w:rsid w:val="00DE7269"/>
    <w:rsid w:val="00DE726C"/>
    <w:rsid w:val="00DE7839"/>
    <w:rsid w:val="00DF057A"/>
    <w:rsid w:val="00DF1538"/>
    <w:rsid w:val="00DF23FE"/>
    <w:rsid w:val="00DF385E"/>
    <w:rsid w:val="00DF41E7"/>
    <w:rsid w:val="00DF487F"/>
    <w:rsid w:val="00DF635D"/>
    <w:rsid w:val="00DF683C"/>
    <w:rsid w:val="00DF761F"/>
    <w:rsid w:val="00DF769E"/>
    <w:rsid w:val="00DF7CCA"/>
    <w:rsid w:val="00E00179"/>
    <w:rsid w:val="00E007E6"/>
    <w:rsid w:val="00E008B6"/>
    <w:rsid w:val="00E00BDC"/>
    <w:rsid w:val="00E014B6"/>
    <w:rsid w:val="00E01A95"/>
    <w:rsid w:val="00E01D59"/>
    <w:rsid w:val="00E0223A"/>
    <w:rsid w:val="00E04232"/>
    <w:rsid w:val="00E04772"/>
    <w:rsid w:val="00E053AF"/>
    <w:rsid w:val="00E078B4"/>
    <w:rsid w:val="00E10ABA"/>
    <w:rsid w:val="00E10B94"/>
    <w:rsid w:val="00E115D7"/>
    <w:rsid w:val="00E121ED"/>
    <w:rsid w:val="00E126C2"/>
    <w:rsid w:val="00E1423C"/>
    <w:rsid w:val="00E1593D"/>
    <w:rsid w:val="00E16B5F"/>
    <w:rsid w:val="00E16D14"/>
    <w:rsid w:val="00E16E42"/>
    <w:rsid w:val="00E172E6"/>
    <w:rsid w:val="00E20C45"/>
    <w:rsid w:val="00E23092"/>
    <w:rsid w:val="00E246CC"/>
    <w:rsid w:val="00E25761"/>
    <w:rsid w:val="00E30AAF"/>
    <w:rsid w:val="00E3228F"/>
    <w:rsid w:val="00E34914"/>
    <w:rsid w:val="00E349F6"/>
    <w:rsid w:val="00E34F09"/>
    <w:rsid w:val="00E35A01"/>
    <w:rsid w:val="00E35AD6"/>
    <w:rsid w:val="00E35F5B"/>
    <w:rsid w:val="00E36293"/>
    <w:rsid w:val="00E36A9C"/>
    <w:rsid w:val="00E4210F"/>
    <w:rsid w:val="00E451B1"/>
    <w:rsid w:val="00E46393"/>
    <w:rsid w:val="00E46BAB"/>
    <w:rsid w:val="00E50AF1"/>
    <w:rsid w:val="00E51015"/>
    <w:rsid w:val="00E5183A"/>
    <w:rsid w:val="00E5226F"/>
    <w:rsid w:val="00E56193"/>
    <w:rsid w:val="00E5629C"/>
    <w:rsid w:val="00E5672F"/>
    <w:rsid w:val="00E60114"/>
    <w:rsid w:val="00E60E7C"/>
    <w:rsid w:val="00E60EFF"/>
    <w:rsid w:val="00E60F58"/>
    <w:rsid w:val="00E6183E"/>
    <w:rsid w:val="00E61A6A"/>
    <w:rsid w:val="00E61D49"/>
    <w:rsid w:val="00E61FFC"/>
    <w:rsid w:val="00E62094"/>
    <w:rsid w:val="00E640BF"/>
    <w:rsid w:val="00E67FA7"/>
    <w:rsid w:val="00E70922"/>
    <w:rsid w:val="00E7532D"/>
    <w:rsid w:val="00E75400"/>
    <w:rsid w:val="00E75BF1"/>
    <w:rsid w:val="00E8043B"/>
    <w:rsid w:val="00E813F6"/>
    <w:rsid w:val="00E81AB6"/>
    <w:rsid w:val="00E81D72"/>
    <w:rsid w:val="00E8264E"/>
    <w:rsid w:val="00E8338D"/>
    <w:rsid w:val="00E8344E"/>
    <w:rsid w:val="00E83F2D"/>
    <w:rsid w:val="00E84A1F"/>
    <w:rsid w:val="00E850FF"/>
    <w:rsid w:val="00E8520F"/>
    <w:rsid w:val="00E87EE8"/>
    <w:rsid w:val="00E90AA1"/>
    <w:rsid w:val="00E90AC0"/>
    <w:rsid w:val="00E91C15"/>
    <w:rsid w:val="00E92614"/>
    <w:rsid w:val="00E9442A"/>
    <w:rsid w:val="00E962B3"/>
    <w:rsid w:val="00EA1F90"/>
    <w:rsid w:val="00EA28B3"/>
    <w:rsid w:val="00EA43B6"/>
    <w:rsid w:val="00EA481F"/>
    <w:rsid w:val="00EA4EA1"/>
    <w:rsid w:val="00EA5B9E"/>
    <w:rsid w:val="00EA5FBA"/>
    <w:rsid w:val="00EA7E83"/>
    <w:rsid w:val="00EB0233"/>
    <w:rsid w:val="00EB44DA"/>
    <w:rsid w:val="00EB6823"/>
    <w:rsid w:val="00EB706F"/>
    <w:rsid w:val="00EB71A2"/>
    <w:rsid w:val="00EC098D"/>
    <w:rsid w:val="00EC11E0"/>
    <w:rsid w:val="00EC20F6"/>
    <w:rsid w:val="00EC2822"/>
    <w:rsid w:val="00EC2D94"/>
    <w:rsid w:val="00EC7367"/>
    <w:rsid w:val="00ED0083"/>
    <w:rsid w:val="00ED31FF"/>
    <w:rsid w:val="00ED3E87"/>
    <w:rsid w:val="00ED3F79"/>
    <w:rsid w:val="00ED4103"/>
    <w:rsid w:val="00ED46BE"/>
    <w:rsid w:val="00ED4892"/>
    <w:rsid w:val="00ED5269"/>
    <w:rsid w:val="00EE075C"/>
    <w:rsid w:val="00EE099B"/>
    <w:rsid w:val="00EE114A"/>
    <w:rsid w:val="00EE1C86"/>
    <w:rsid w:val="00EE3B43"/>
    <w:rsid w:val="00EE50EB"/>
    <w:rsid w:val="00EE5164"/>
    <w:rsid w:val="00EE6CBD"/>
    <w:rsid w:val="00EE7926"/>
    <w:rsid w:val="00EF065F"/>
    <w:rsid w:val="00EF06A8"/>
    <w:rsid w:val="00EF19A5"/>
    <w:rsid w:val="00EF1E77"/>
    <w:rsid w:val="00EF252C"/>
    <w:rsid w:val="00EF3F52"/>
    <w:rsid w:val="00EF4F16"/>
    <w:rsid w:val="00EF598B"/>
    <w:rsid w:val="00EF5BD1"/>
    <w:rsid w:val="00EF6881"/>
    <w:rsid w:val="00EF6962"/>
    <w:rsid w:val="00EF6EAD"/>
    <w:rsid w:val="00F002DD"/>
    <w:rsid w:val="00F034AC"/>
    <w:rsid w:val="00F0472E"/>
    <w:rsid w:val="00F04ABA"/>
    <w:rsid w:val="00F059D8"/>
    <w:rsid w:val="00F059F9"/>
    <w:rsid w:val="00F0650A"/>
    <w:rsid w:val="00F0665F"/>
    <w:rsid w:val="00F071FF"/>
    <w:rsid w:val="00F075CE"/>
    <w:rsid w:val="00F10785"/>
    <w:rsid w:val="00F11910"/>
    <w:rsid w:val="00F12526"/>
    <w:rsid w:val="00F12673"/>
    <w:rsid w:val="00F1390D"/>
    <w:rsid w:val="00F146E5"/>
    <w:rsid w:val="00F1527E"/>
    <w:rsid w:val="00F159CF"/>
    <w:rsid w:val="00F15EE2"/>
    <w:rsid w:val="00F17818"/>
    <w:rsid w:val="00F17D3B"/>
    <w:rsid w:val="00F20989"/>
    <w:rsid w:val="00F20B54"/>
    <w:rsid w:val="00F214E1"/>
    <w:rsid w:val="00F2262E"/>
    <w:rsid w:val="00F23863"/>
    <w:rsid w:val="00F24B69"/>
    <w:rsid w:val="00F25751"/>
    <w:rsid w:val="00F263CF"/>
    <w:rsid w:val="00F2737E"/>
    <w:rsid w:val="00F27E22"/>
    <w:rsid w:val="00F30368"/>
    <w:rsid w:val="00F3060F"/>
    <w:rsid w:val="00F31393"/>
    <w:rsid w:val="00F313A8"/>
    <w:rsid w:val="00F3365C"/>
    <w:rsid w:val="00F33FD8"/>
    <w:rsid w:val="00F36E0E"/>
    <w:rsid w:val="00F37220"/>
    <w:rsid w:val="00F37260"/>
    <w:rsid w:val="00F40C35"/>
    <w:rsid w:val="00F426B5"/>
    <w:rsid w:val="00F44044"/>
    <w:rsid w:val="00F455EA"/>
    <w:rsid w:val="00F455F5"/>
    <w:rsid w:val="00F5026D"/>
    <w:rsid w:val="00F517DD"/>
    <w:rsid w:val="00F5188B"/>
    <w:rsid w:val="00F52514"/>
    <w:rsid w:val="00F53757"/>
    <w:rsid w:val="00F53E60"/>
    <w:rsid w:val="00F55482"/>
    <w:rsid w:val="00F573E3"/>
    <w:rsid w:val="00F60F63"/>
    <w:rsid w:val="00F613B0"/>
    <w:rsid w:val="00F6170E"/>
    <w:rsid w:val="00F6224C"/>
    <w:rsid w:val="00F623E5"/>
    <w:rsid w:val="00F6298D"/>
    <w:rsid w:val="00F63C5D"/>
    <w:rsid w:val="00F64792"/>
    <w:rsid w:val="00F66131"/>
    <w:rsid w:val="00F669C1"/>
    <w:rsid w:val="00F66C25"/>
    <w:rsid w:val="00F67F32"/>
    <w:rsid w:val="00F70316"/>
    <w:rsid w:val="00F72467"/>
    <w:rsid w:val="00F7271D"/>
    <w:rsid w:val="00F72C57"/>
    <w:rsid w:val="00F7433C"/>
    <w:rsid w:val="00F74758"/>
    <w:rsid w:val="00F74FAA"/>
    <w:rsid w:val="00F77101"/>
    <w:rsid w:val="00F7751B"/>
    <w:rsid w:val="00F776A3"/>
    <w:rsid w:val="00F807DB"/>
    <w:rsid w:val="00F80B3B"/>
    <w:rsid w:val="00F81179"/>
    <w:rsid w:val="00F81AC4"/>
    <w:rsid w:val="00F82F74"/>
    <w:rsid w:val="00F839B7"/>
    <w:rsid w:val="00F846DB"/>
    <w:rsid w:val="00F847E4"/>
    <w:rsid w:val="00F8495F"/>
    <w:rsid w:val="00F84EC2"/>
    <w:rsid w:val="00F85DFE"/>
    <w:rsid w:val="00F8659B"/>
    <w:rsid w:val="00F869C8"/>
    <w:rsid w:val="00F8709D"/>
    <w:rsid w:val="00F90016"/>
    <w:rsid w:val="00F900F7"/>
    <w:rsid w:val="00F908B5"/>
    <w:rsid w:val="00F9257D"/>
    <w:rsid w:val="00F9427B"/>
    <w:rsid w:val="00F967B3"/>
    <w:rsid w:val="00FA1216"/>
    <w:rsid w:val="00FA14A1"/>
    <w:rsid w:val="00FA1B42"/>
    <w:rsid w:val="00FA2A29"/>
    <w:rsid w:val="00FA427F"/>
    <w:rsid w:val="00FA569E"/>
    <w:rsid w:val="00FA7074"/>
    <w:rsid w:val="00FB07CE"/>
    <w:rsid w:val="00FB321B"/>
    <w:rsid w:val="00FB3AB3"/>
    <w:rsid w:val="00FB56FC"/>
    <w:rsid w:val="00FB66E9"/>
    <w:rsid w:val="00FC24E1"/>
    <w:rsid w:val="00FC278A"/>
    <w:rsid w:val="00FC4CE3"/>
    <w:rsid w:val="00FC6757"/>
    <w:rsid w:val="00FD0383"/>
    <w:rsid w:val="00FD11C0"/>
    <w:rsid w:val="00FD1800"/>
    <w:rsid w:val="00FD185C"/>
    <w:rsid w:val="00FD18BD"/>
    <w:rsid w:val="00FD2E73"/>
    <w:rsid w:val="00FD3F02"/>
    <w:rsid w:val="00FD5E89"/>
    <w:rsid w:val="00FD69BC"/>
    <w:rsid w:val="00FD6B22"/>
    <w:rsid w:val="00FD7A64"/>
    <w:rsid w:val="00FE0205"/>
    <w:rsid w:val="00FE04D6"/>
    <w:rsid w:val="00FE095D"/>
    <w:rsid w:val="00FE4117"/>
    <w:rsid w:val="00FE5F5C"/>
    <w:rsid w:val="00FE624E"/>
    <w:rsid w:val="00FF11B8"/>
    <w:rsid w:val="00FF1C01"/>
    <w:rsid w:val="00FF2BA5"/>
    <w:rsid w:val="00FF33B6"/>
    <w:rsid w:val="00FF33CD"/>
    <w:rsid w:val="00FF33D1"/>
    <w:rsid w:val="00FF4C4E"/>
    <w:rsid w:val="00FF4FB3"/>
    <w:rsid w:val="00FF5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B63AA9"/>
  <w15:docId w15:val="{BA72667B-2C31-4A63-9721-E643897F1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Number" w:uiPriority="99"/>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uiPriority="99"/>
    <w:lsdException w:name="List Continue 5" w:uiPriority="99"/>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67"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A24DBE"/>
    <w:pPr>
      <w:numPr>
        <w:ilvl w:val="2"/>
        <w:numId w:val="0"/>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rsid w:val="00773965"/>
    <w:pPr>
      <w:keepNext/>
      <w:spacing w:before="300" w:after="60"/>
      <w:jc w:val="center"/>
    </w:pPr>
    <w:rPr>
      <w:rFonts w:ascii="Arial" w:hAnsi="Arial"/>
      <w:b/>
      <w:sz w:val="22"/>
    </w:rPr>
  </w:style>
  <w:style w:type="paragraph" w:customStyle="1" w:styleId="FigureTitle">
    <w:name w:val="Figure Title"/>
    <w:basedOn w:val="TableTitle"/>
    <w:rsid w:val="00773965"/>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333152"/>
    <w:pPr>
      <w:pageBreakBefore/>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A24DBE"/>
    <w:pPr>
      <w:numPr>
        <w:ilvl w:val="2"/>
        <w:numId w:val="13"/>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link w:val="PlainTextChar"/>
    <w:uiPriority w:val="99"/>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5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67"/>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 w:type="character" w:customStyle="1" w:styleId="TableEntryHeaderChar">
    <w:name w:val="Table Entry Header Char"/>
    <w:link w:val="TableEntryHeader"/>
    <w:rsid w:val="00364B28"/>
    <w:rPr>
      <w:rFonts w:ascii="Arial" w:hAnsi="Arial"/>
      <w:b/>
    </w:rPr>
  </w:style>
  <w:style w:type="character" w:customStyle="1" w:styleId="Heading3Char">
    <w:name w:val="Heading 3 Char"/>
    <w:basedOn w:val="DefaultParagraphFont"/>
    <w:link w:val="Heading3"/>
    <w:rsid w:val="00FB321B"/>
    <w:rPr>
      <w:rFonts w:ascii="Arial" w:hAnsi="Arial"/>
      <w:b/>
      <w:noProof/>
      <w:kern w:val="28"/>
      <w:sz w:val="24"/>
    </w:rPr>
  </w:style>
  <w:style w:type="character" w:styleId="UnresolvedMention">
    <w:name w:val="Unresolved Mention"/>
    <w:basedOn w:val="DefaultParagraphFont"/>
    <w:uiPriority w:val="99"/>
    <w:semiHidden/>
    <w:unhideWhenUsed/>
    <w:rsid w:val="00214448"/>
    <w:rPr>
      <w:color w:val="808080"/>
      <w:shd w:val="clear" w:color="auto" w:fill="E6E6E6"/>
    </w:rPr>
  </w:style>
  <w:style w:type="character" w:customStyle="1" w:styleId="PlainTextChar">
    <w:name w:val="Plain Text Char"/>
    <w:basedOn w:val="DefaultParagraphFont"/>
    <w:link w:val="PlainText"/>
    <w:uiPriority w:val="99"/>
    <w:rsid w:val="00394FC1"/>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79603">
      <w:bodyDiv w:val="1"/>
      <w:marLeft w:val="0"/>
      <w:marRight w:val="0"/>
      <w:marTop w:val="0"/>
      <w:marBottom w:val="0"/>
      <w:divBdr>
        <w:top w:val="none" w:sz="0" w:space="0" w:color="auto"/>
        <w:left w:val="none" w:sz="0" w:space="0" w:color="auto"/>
        <w:bottom w:val="none" w:sz="0" w:space="0" w:color="auto"/>
        <w:right w:val="none" w:sz="0" w:space="0" w:color="auto"/>
      </w:divBdr>
    </w:div>
    <w:div w:id="250042795">
      <w:bodyDiv w:val="1"/>
      <w:marLeft w:val="0"/>
      <w:marRight w:val="0"/>
      <w:marTop w:val="0"/>
      <w:marBottom w:val="0"/>
      <w:divBdr>
        <w:top w:val="none" w:sz="0" w:space="0" w:color="auto"/>
        <w:left w:val="none" w:sz="0" w:space="0" w:color="auto"/>
        <w:bottom w:val="none" w:sz="0" w:space="0" w:color="auto"/>
        <w:right w:val="none" w:sz="0" w:space="0" w:color="auto"/>
      </w:divBdr>
    </w:div>
    <w:div w:id="253976632">
      <w:bodyDiv w:val="1"/>
      <w:marLeft w:val="0"/>
      <w:marRight w:val="0"/>
      <w:marTop w:val="0"/>
      <w:marBottom w:val="0"/>
      <w:divBdr>
        <w:top w:val="none" w:sz="0" w:space="0" w:color="auto"/>
        <w:left w:val="none" w:sz="0" w:space="0" w:color="auto"/>
        <w:bottom w:val="none" w:sz="0" w:space="0" w:color="auto"/>
        <w:right w:val="none" w:sz="0" w:space="0" w:color="auto"/>
      </w:divBdr>
    </w:div>
    <w:div w:id="305167800">
      <w:bodyDiv w:val="1"/>
      <w:marLeft w:val="0"/>
      <w:marRight w:val="0"/>
      <w:marTop w:val="0"/>
      <w:marBottom w:val="0"/>
      <w:divBdr>
        <w:top w:val="none" w:sz="0" w:space="0" w:color="auto"/>
        <w:left w:val="none" w:sz="0" w:space="0" w:color="auto"/>
        <w:bottom w:val="none" w:sz="0" w:space="0" w:color="auto"/>
        <w:right w:val="none" w:sz="0" w:space="0" w:color="auto"/>
      </w:divBdr>
    </w:div>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536312085">
      <w:bodyDiv w:val="1"/>
      <w:marLeft w:val="0"/>
      <w:marRight w:val="0"/>
      <w:marTop w:val="0"/>
      <w:marBottom w:val="0"/>
      <w:divBdr>
        <w:top w:val="none" w:sz="0" w:space="0" w:color="auto"/>
        <w:left w:val="none" w:sz="0" w:space="0" w:color="auto"/>
        <w:bottom w:val="none" w:sz="0" w:space="0" w:color="auto"/>
        <w:right w:val="none" w:sz="0" w:space="0" w:color="auto"/>
      </w:divBdr>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764155143">
      <w:bodyDiv w:val="1"/>
      <w:marLeft w:val="0"/>
      <w:marRight w:val="0"/>
      <w:marTop w:val="0"/>
      <w:marBottom w:val="0"/>
      <w:divBdr>
        <w:top w:val="none" w:sz="0" w:space="0" w:color="auto"/>
        <w:left w:val="none" w:sz="0" w:space="0" w:color="auto"/>
        <w:bottom w:val="none" w:sz="0" w:space="0" w:color="auto"/>
        <w:right w:val="none" w:sz="0" w:space="0" w:color="auto"/>
      </w:divBdr>
    </w:div>
    <w:div w:id="827670221">
      <w:bodyDiv w:val="1"/>
      <w:marLeft w:val="0"/>
      <w:marRight w:val="0"/>
      <w:marTop w:val="0"/>
      <w:marBottom w:val="0"/>
      <w:divBdr>
        <w:top w:val="none" w:sz="0" w:space="0" w:color="auto"/>
        <w:left w:val="none" w:sz="0" w:space="0" w:color="auto"/>
        <w:bottom w:val="none" w:sz="0" w:space="0" w:color="auto"/>
        <w:right w:val="none" w:sz="0" w:space="0" w:color="auto"/>
      </w:divBdr>
    </w:div>
    <w:div w:id="965350935">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 w:id="1552422029">
      <w:bodyDiv w:val="1"/>
      <w:marLeft w:val="0"/>
      <w:marRight w:val="0"/>
      <w:marTop w:val="0"/>
      <w:marBottom w:val="0"/>
      <w:divBdr>
        <w:top w:val="none" w:sz="0" w:space="0" w:color="auto"/>
        <w:left w:val="none" w:sz="0" w:space="0" w:color="auto"/>
        <w:bottom w:val="none" w:sz="0" w:space="0" w:color="auto"/>
        <w:right w:val="none" w:sz="0" w:space="0" w:color="auto"/>
      </w:divBdr>
    </w:div>
    <w:div w:id="173908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wiki.ihe.net/index.php/Dynamic_Care_Planning" TargetMode="External"/><Relationship Id="rId26" Type="http://schemas.microsoft.com/office/2011/relationships/commentsExtended" Target="commentsExtended.xml"/><Relationship Id="rId39" Type="http://schemas.openxmlformats.org/officeDocument/2006/relationships/hyperlink" Target="http://hl7.org/fhir/STU3/subscription.html" TargetMode="External"/><Relationship Id="rId21" Type="http://schemas.openxmlformats.org/officeDocument/2006/relationships/hyperlink" Target="http://hl7.org/fhir/http.html" TargetMode="External"/><Relationship Id="rId34" Type="http://schemas.openxmlformats.org/officeDocument/2006/relationships/footer" Target="footer1.xml"/><Relationship Id="rId42" Type="http://schemas.openxmlformats.org/officeDocument/2006/relationships/hyperlink" Target="http://hl7.org/fhir/STU3/bundle.html" TargetMode="External"/><Relationship Id="rId47" Type="http://schemas.openxmlformats.org/officeDocument/2006/relationships/hyperlink" Target="http://hl7.org/fhir/STU3/http.html" TargetMode="External"/><Relationship Id="rId50" Type="http://schemas.openxmlformats.org/officeDocument/2006/relationships/hyperlink" Target="http://hl7.org/fhir/STU3/bundle.html" TargetMode="External"/><Relationship Id="rId55"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hl7.org/fhir/versions.html" TargetMode="External"/><Relationship Id="rId25" Type="http://schemas.openxmlformats.org/officeDocument/2006/relationships/comments" Target="comments.xml"/><Relationship Id="rId33" Type="http://schemas.openxmlformats.org/officeDocument/2006/relationships/header" Target="header1.xml"/><Relationship Id="rId38" Type="http://schemas.openxmlformats.org/officeDocument/2006/relationships/hyperlink" Target="http://ihe.net/uploadedFiles/Documents/ITI/IHE_ITI_Suppl_Appx-Z.pdf" TargetMode="External"/><Relationship Id="rId46" Type="http://schemas.openxmlformats.org/officeDocument/2006/relationships/hyperlink" Target="http://hl7.org/fhir/STU3/http.html" TargetMode="External"/><Relationship Id="rId59"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hl7.org/fhir/versions.html" TargetMode="External"/><Relationship Id="rId20" Type="http://schemas.openxmlformats.org/officeDocument/2006/relationships/hyperlink" Target="http://hl7.org/fhir/http.html" TargetMode="External"/><Relationship Id="rId29" Type="http://schemas.openxmlformats.org/officeDocument/2006/relationships/hyperlink" Target="http://hl7.org/fhir/STU3/http.html" TargetMode="External"/><Relationship Id="rId41" Type="http://schemas.openxmlformats.org/officeDocument/2006/relationships/hyperlink" Target="http://hl7.org/fhir/STU3/search.html" TargetMode="External"/><Relationship Id="rId54" Type="http://schemas.openxmlformats.org/officeDocument/2006/relationships/hyperlink" Target="http://hl7.org/fhir/STU3/activitydefinition-operation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CC_Public_Comments/" TargetMode="External"/><Relationship Id="rId24" Type="http://schemas.openxmlformats.org/officeDocument/2006/relationships/hyperlink" Target="http://hl7.org/fhir/http.html" TargetMode="External"/><Relationship Id="rId32" Type="http://schemas.openxmlformats.org/officeDocument/2006/relationships/hyperlink" Target="ftp://ftp.ihe.net/TF_Implementation_Material/PCC/DCP/DynamicCarePlanningFlow_chronicCondition.vsd" TargetMode="External"/><Relationship Id="rId37" Type="http://schemas.openxmlformats.org/officeDocument/2006/relationships/header" Target="header2.xml"/><Relationship Id="rId40" Type="http://schemas.openxmlformats.org/officeDocument/2006/relationships/hyperlink" Target="http://hl7.org/fhir/STU3/careplan.html" TargetMode="External"/><Relationship Id="rId45" Type="http://schemas.openxmlformats.org/officeDocument/2006/relationships/hyperlink" Target="http://hl7.org/fhir/STU3/http.html" TargetMode="External"/><Relationship Id="rId53" Type="http://schemas.openxmlformats.org/officeDocument/2006/relationships/hyperlink" Target="http://hl7.org/fhir/STU3/http.html"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hl7.org/fhir/extensibility.html" TargetMode="External"/><Relationship Id="rId28" Type="http://schemas.openxmlformats.org/officeDocument/2006/relationships/hyperlink" Target="http://ihe.net/Technical_Frameworks/" TargetMode="External"/><Relationship Id="rId36" Type="http://schemas.openxmlformats.org/officeDocument/2006/relationships/footer" Target="footer3.xml"/><Relationship Id="rId49" Type="http://schemas.openxmlformats.org/officeDocument/2006/relationships/hyperlink" Target="http://hl7.org/fhir/STU3/search.html" TargetMode="External"/><Relationship Id="rId57" Type="http://schemas.openxmlformats.org/officeDocument/2006/relationships/header" Target="header4.xml"/><Relationship Id="rId10" Type="http://schemas.openxmlformats.org/officeDocument/2006/relationships/hyperlink" Target="http://ihe.net/Public_Comment/" TargetMode="External"/><Relationship Id="rId19" Type="http://schemas.openxmlformats.org/officeDocument/2006/relationships/hyperlink" Target="http://hl7.org/fhir/http.html" TargetMode="External"/><Relationship Id="rId31" Type="http://schemas.openxmlformats.org/officeDocument/2006/relationships/hyperlink" Target="ftp://ftp.ihe.net/TF_Implementation_Material/PCC/DCP/Use%20Case%20Dynamic%20Care%20Planning%20Diagram.pptx" TargetMode="External"/><Relationship Id="rId44" Type="http://schemas.openxmlformats.org/officeDocument/2006/relationships/hyperlink" Target="http://hl7.org/fhir/STU3/http.html" TargetMode="External"/><Relationship Id="rId52" Type="http://schemas.openxmlformats.org/officeDocument/2006/relationships/hyperlink" Target="http://hl7.org/fhir/STU3/http.html"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hl7.org/fhir/http.html" TargetMode="External"/><Relationship Id="rId27" Type="http://schemas.microsoft.com/office/2016/09/relationships/commentsIds" Target="commentsIds.xml"/><Relationship Id="rId30" Type="http://schemas.openxmlformats.org/officeDocument/2006/relationships/hyperlink" Target="http://hl7.org/fhir/STU3/http.html" TargetMode="External"/><Relationship Id="rId35" Type="http://schemas.openxmlformats.org/officeDocument/2006/relationships/footer" Target="footer2.xml"/><Relationship Id="rId43" Type="http://schemas.openxmlformats.org/officeDocument/2006/relationships/hyperlink" Target="http://hl7.org/fhir/STU3/http.html" TargetMode="External"/><Relationship Id="rId48" Type="http://schemas.openxmlformats.org/officeDocument/2006/relationships/hyperlink" Target="http://hl7.org/fhir/STU3/planDefinition.html" TargetMode="External"/><Relationship Id="rId56" Type="http://schemas.openxmlformats.org/officeDocument/2006/relationships/header" Target="header3.xml"/><Relationship Id="rId8" Type="http://schemas.openxmlformats.org/officeDocument/2006/relationships/image" Target="media/image1.jpeg"/><Relationship Id="rId51" Type="http://schemas.openxmlformats.org/officeDocument/2006/relationships/hyperlink" Target="http://hl7.org/fhir/STU3/subscription.html"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www.diabetes.org/newsroom/press-releases/2016/american-diabetes-2017-standards-of-care.html?referrer=https://www.google.com/" TargetMode="External"/><Relationship Id="rId3" Type="http://schemas.openxmlformats.org/officeDocument/2006/relationships/hyperlink" Target="http://hl7.org/fhir/plandefinition.html" TargetMode="External"/><Relationship Id="rId7" Type="http://schemas.openxmlformats.org/officeDocument/2006/relationships/hyperlink" Target="https://www.healthit.gov/sites/default/files/hie-interoperability/nationwide-interoperability-roadmap-final-version-1.0.pdf" TargetMode="External"/><Relationship Id="rId2" Type="http://schemas.openxmlformats.org/officeDocument/2006/relationships/hyperlink" Target="http://wiki.hl7.org/index.php?title=Care_Plan_Project_-_PCWG" TargetMode="External"/><Relationship Id="rId1" Type="http://schemas.openxmlformats.org/officeDocument/2006/relationships/hyperlink" Target="http://wiki.hl7.org/index.php?title=Care_Plan_Project_-_PCWG" TargetMode="External"/><Relationship Id="rId6" Type="http://schemas.openxmlformats.org/officeDocument/2006/relationships/hyperlink" Target="https://www.healthit.gov/policy-researchers-implementers/meaningful-use-regulations" TargetMode="External"/><Relationship Id="rId5" Type="http://schemas.openxmlformats.org/officeDocument/2006/relationships/hyperlink" Target="http://build.fhir.org/plandefinition.html" TargetMode="External"/><Relationship Id="rId4" Type="http://schemas.openxmlformats.org/officeDocument/2006/relationships/hyperlink" Target="http://hl7.org/fhir/activitydefini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2B59C-BF56-49CF-9A58-575BF81A2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23</TotalTime>
  <Pages>102</Pages>
  <Words>21328</Words>
  <Characters>121573</Characters>
  <Application>Microsoft Office Word</Application>
  <DocSecurity>0</DocSecurity>
  <Lines>1013</Lines>
  <Paragraphs>285</Paragraphs>
  <ScaleCrop>false</ScaleCrop>
  <HeadingPairs>
    <vt:vector size="2" baseType="variant">
      <vt:variant>
        <vt:lpstr>Title</vt:lpstr>
      </vt:variant>
      <vt:variant>
        <vt:i4>1</vt:i4>
      </vt:variant>
    </vt:vector>
  </HeadingPairs>
  <TitlesOfParts>
    <vt:vector size="1" baseType="lpstr">
      <vt:lpstr>IHE_PCC_Suppl_DCP_Rev2.0_PC_2018-05-25</vt:lpstr>
    </vt:vector>
  </TitlesOfParts>
  <Company>IHE</Company>
  <LinksUpToDate>false</LinksUpToDate>
  <CharactersWithSpaces>142616</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IHE_PCC_Suppl_DCP_Rev2.0_PC_2018-05-25</dc:title>
  <dc:subject>IHE PCC Dynamic Care Planning Supplement</dc:subject>
  <dc:creator>IHE PCC Technical Committee</dc:creator>
  <cp:keywords>IHE PCC Supplement</cp:keywords>
  <dc:description/>
  <cp:lastModifiedBy>Jones, Emma</cp:lastModifiedBy>
  <cp:revision>5</cp:revision>
  <cp:lastPrinted>2012-05-01T14:26:00Z</cp:lastPrinted>
  <dcterms:created xsi:type="dcterms:W3CDTF">2018-07-17T13:54:00Z</dcterms:created>
  <dcterms:modified xsi:type="dcterms:W3CDTF">2018-07-17T14:16:00Z</dcterms:modified>
  <cp:category>IHE Supplement</cp:category>
</cp:coreProperties>
</file>