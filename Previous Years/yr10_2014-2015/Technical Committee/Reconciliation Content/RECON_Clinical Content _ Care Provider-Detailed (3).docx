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Default="00227369" w:rsidP="005E5451">
      <w:pPr>
        <w:pStyle w:val="Title"/>
        <w:rPr>
          <w:rFonts w:asciiTheme="minorHAnsi" w:hAnsiTheme="minorHAnsi" w:cstheme="minorHAnsi"/>
        </w:rPr>
      </w:pP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87249C" w:rsidRPr="006A702C" w:rsidRDefault="0087249C" w:rsidP="0087249C">
      <w:pPr>
        <w:pStyle w:val="Heading1"/>
        <w:rPr>
          <w:rFonts w:asciiTheme="minorHAnsi" w:hAnsiTheme="minorHAnsi" w:cstheme="minorHAnsi"/>
          <w:sz w:val="24"/>
        </w:rPr>
      </w:pPr>
      <w:r w:rsidRPr="00906C8A">
        <w:rPr>
          <w:rFonts w:asciiTheme="minorHAnsi" w:hAnsiTheme="minorHAnsi" w:cstheme="minorHAnsi"/>
        </w:rPr>
        <w:t xml:space="preserve">Proposed Work </w:t>
      </w:r>
      <w:r>
        <w:rPr>
          <w:rFonts w:asciiTheme="minorHAnsi" w:hAnsiTheme="minorHAnsi" w:cstheme="minorHAnsi"/>
        </w:rPr>
        <w:t>I</w:t>
      </w:r>
      <w:r w:rsidRPr="00906C8A">
        <w:rPr>
          <w:rFonts w:asciiTheme="minorHAnsi" w:hAnsiTheme="minorHAnsi" w:cstheme="minorHAnsi"/>
        </w:rPr>
        <w:t xml:space="preserve">tem: </w:t>
      </w:r>
      <w:r w:rsidRPr="006A702C">
        <w:rPr>
          <w:rFonts w:asciiTheme="minorHAnsi" w:hAnsiTheme="minorHAnsi" w:cstheme="minorHAnsi"/>
          <w:sz w:val="24"/>
        </w:rPr>
        <w:t>&lt;</w:t>
      </w:r>
      <w:r>
        <w:rPr>
          <w:rFonts w:asciiTheme="minorHAnsi" w:hAnsiTheme="minorHAnsi" w:cstheme="minorHAnsi"/>
          <w:sz w:val="24"/>
        </w:rPr>
        <w:t xml:space="preserve">Reconciliation of </w:t>
      </w:r>
      <w:r w:rsidR="006D3459">
        <w:rPr>
          <w:rFonts w:asciiTheme="minorHAnsi" w:hAnsiTheme="minorHAnsi" w:cstheme="minorHAnsi"/>
          <w:sz w:val="24"/>
        </w:rPr>
        <w:t>Clinical Content and Care Providers</w:t>
      </w:r>
      <w:r w:rsidRPr="006A702C">
        <w:rPr>
          <w:rFonts w:asciiTheme="minorHAnsi" w:hAnsiTheme="minorHAnsi" w:cstheme="minorHAnsi"/>
          <w:sz w:val="24"/>
        </w:rPr>
        <w:t>&gt;</w:t>
      </w:r>
    </w:p>
    <w:p w:rsidR="0087249C" w:rsidRPr="006A702C" w:rsidRDefault="0087249C" w:rsidP="006D3459">
      <w:pPr>
        <w:ind w:left="360"/>
        <w:rPr>
          <w:rFonts w:asciiTheme="minorHAnsi" w:hAnsiTheme="minorHAnsi" w:cstheme="minorHAnsi"/>
        </w:rPr>
      </w:pPr>
      <w:r w:rsidRPr="005413C3">
        <w:rPr>
          <w:rFonts w:asciiTheme="minorHAnsi" w:hAnsiTheme="minorHAnsi" w:cstheme="minorHAnsi"/>
          <w:b/>
        </w:rPr>
        <w:t>Proposal Editor:</w:t>
      </w:r>
      <w:r w:rsidRPr="006A702C">
        <w:rPr>
          <w:rFonts w:asciiTheme="minorHAnsi" w:hAnsiTheme="minorHAnsi" w:cstheme="minorHAnsi"/>
        </w:rPr>
        <w:t xml:space="preserve"> </w:t>
      </w:r>
      <w:r w:rsidR="006D3459">
        <w:rPr>
          <w:rFonts w:asciiTheme="minorHAnsi" w:hAnsiTheme="minorHAnsi" w:cstheme="minorHAnsi"/>
        </w:rPr>
        <w:t>Denise Maxwell-Downing, Emma Jones, Laura Hermann-Langford</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Work item Editor:</w:t>
      </w:r>
      <w:r w:rsidRPr="006A702C">
        <w:rPr>
          <w:rFonts w:asciiTheme="minorHAnsi" w:hAnsiTheme="minorHAnsi" w:cstheme="minorHAnsi"/>
        </w:rPr>
        <w:t xml:space="preserve"> </w:t>
      </w:r>
      <w:r>
        <w:rPr>
          <w:rFonts w:asciiTheme="minorHAnsi" w:hAnsiTheme="minorHAnsi" w:cstheme="minorHAnsi"/>
        </w:rPr>
        <w:t>Denise Maxwell-Downing, Emma Jones, Laura Hermann-Langford</w:t>
      </w:r>
      <w:r w:rsidR="00FC2AD0">
        <w:rPr>
          <w:rFonts w:asciiTheme="minorHAnsi" w:hAnsiTheme="minorHAnsi" w:cstheme="minorHAnsi"/>
        </w:rPr>
        <w:t>, George Cole</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Date:</w:t>
      </w:r>
      <w:r>
        <w:rPr>
          <w:rFonts w:asciiTheme="minorHAnsi" w:hAnsiTheme="minorHAnsi" w:cstheme="minorHAnsi"/>
        </w:rPr>
        <w:t xml:space="preserve"> </w:t>
      </w:r>
      <w:del w:id="0" w:author="Emma" w:date="2013-11-05T14:40:00Z">
        <w:r w:rsidDel="007405C9">
          <w:rPr>
            <w:rFonts w:asciiTheme="minorHAnsi" w:hAnsiTheme="minorHAnsi" w:cstheme="minorHAnsi"/>
          </w:rPr>
          <w:delText xml:space="preserve">October </w:delText>
        </w:r>
      </w:del>
      <w:ins w:id="1" w:author="Emma" w:date="2013-11-05T14:40:00Z">
        <w:r w:rsidR="007405C9">
          <w:rPr>
            <w:rFonts w:asciiTheme="minorHAnsi" w:hAnsiTheme="minorHAnsi" w:cstheme="minorHAnsi"/>
          </w:rPr>
          <w:t>Nove</w:t>
        </w:r>
      </w:ins>
      <w:ins w:id="2" w:author="Emma" w:date="2013-11-05T14:41:00Z">
        <w:r w:rsidR="007405C9">
          <w:rPr>
            <w:rFonts w:asciiTheme="minorHAnsi" w:hAnsiTheme="minorHAnsi" w:cstheme="minorHAnsi"/>
          </w:rPr>
          <w:t>m</w:t>
        </w:r>
      </w:ins>
      <w:ins w:id="3" w:author="Emma" w:date="2013-11-05T14:40:00Z">
        <w:r w:rsidR="007405C9">
          <w:rPr>
            <w:rFonts w:asciiTheme="minorHAnsi" w:hAnsiTheme="minorHAnsi" w:cstheme="minorHAnsi"/>
          </w:rPr>
          <w:t>ber 5</w:t>
        </w:r>
      </w:ins>
      <w:del w:id="4" w:author="Emma" w:date="2013-11-05T14:41:00Z">
        <w:r w:rsidDel="007405C9">
          <w:rPr>
            <w:rFonts w:asciiTheme="minorHAnsi" w:hAnsiTheme="minorHAnsi" w:cstheme="minorHAnsi"/>
          </w:rPr>
          <w:delText>22</w:delText>
        </w:r>
      </w:del>
      <w:r>
        <w:rPr>
          <w:rFonts w:asciiTheme="minorHAnsi" w:hAnsiTheme="minorHAnsi" w:cstheme="minorHAnsi"/>
        </w:rPr>
        <w:t>, 2013</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Version:</w:t>
      </w:r>
      <w:r>
        <w:rPr>
          <w:rFonts w:asciiTheme="minorHAnsi" w:hAnsiTheme="minorHAnsi" w:cstheme="minorHAnsi"/>
        </w:rPr>
        <w:t xml:space="preserve"> draft </w:t>
      </w:r>
      <w:ins w:id="5" w:author="Emma" w:date="2013-11-05T14:40:00Z">
        <w:r w:rsidR="007405C9">
          <w:rPr>
            <w:rFonts w:asciiTheme="minorHAnsi" w:hAnsiTheme="minorHAnsi" w:cstheme="minorHAnsi"/>
          </w:rPr>
          <w:t>2</w:t>
        </w:r>
      </w:ins>
      <w:del w:id="6" w:author="Emma" w:date="2013-11-05T14:40:00Z">
        <w:r w:rsidDel="007405C9">
          <w:rPr>
            <w:rFonts w:asciiTheme="minorHAnsi" w:hAnsiTheme="minorHAnsi" w:cstheme="minorHAnsi"/>
          </w:rPr>
          <w:delText>1</w:delText>
        </w:r>
      </w:del>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Domain:</w:t>
      </w:r>
      <w:r>
        <w:rPr>
          <w:rFonts w:asciiTheme="minorHAnsi" w:hAnsiTheme="minorHAnsi" w:cstheme="minorHAnsi"/>
        </w:rPr>
        <w:t xml:space="preserve">  Patient Care Coordination (PCC) Technical</w:t>
      </w:r>
    </w:p>
    <w:p w:rsidR="00227369" w:rsidRPr="00227369" w:rsidRDefault="00227369" w:rsidP="00227369">
      <w:pPr>
        <w:ind w:left="360"/>
        <w:rPr>
          <w:rFonts w:asciiTheme="minorHAnsi" w:hAnsiTheme="minorHAnsi" w:cstheme="minorHAnsi"/>
          <w:sz w:val="16"/>
        </w:rPr>
      </w:pPr>
      <w:bookmarkStart w:id="7" w:name="_GoBack"/>
      <w:bookmarkEnd w:id="7"/>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7037" w:rsidRDefault="002D7024" w:rsidP="002D7024">
      <w:pPr>
        <w:ind w:left="360"/>
        <w:rPr>
          <w:rFonts w:asciiTheme="minorHAnsi" w:hAnsiTheme="minorHAnsi" w:cstheme="minorHAnsi"/>
        </w:rPr>
      </w:pPr>
      <w:r>
        <w:rPr>
          <w:rFonts w:asciiTheme="minorHAnsi" w:hAnsiTheme="minorHAnsi" w:cstheme="minorHAnsi"/>
        </w:rPr>
        <w:t xml:space="preserve">The challenge is that </w:t>
      </w:r>
      <w:del w:id="8" w:author="Dr. Michael McCoy" w:date="2013-11-05T13:49:00Z">
        <w:r w:rsidDel="00DE67EA">
          <w:rPr>
            <w:rFonts w:asciiTheme="minorHAnsi" w:hAnsiTheme="minorHAnsi" w:cstheme="minorHAnsi"/>
          </w:rPr>
          <w:delText xml:space="preserve">the </w:delText>
        </w:r>
      </w:del>
      <w:ins w:id="9" w:author="Dr. Michael McCoy" w:date="2013-11-05T13:49:00Z">
        <w:r w:rsidR="00DE67EA">
          <w:rPr>
            <w:rFonts w:asciiTheme="minorHAnsi" w:hAnsiTheme="minorHAnsi" w:cstheme="minorHAnsi"/>
          </w:rPr>
          <w:t xml:space="preserve">clinical </w:t>
        </w:r>
      </w:ins>
      <w:ins w:id="10" w:author="Dr. Michael McCoy" w:date="2013-11-05T13:50:00Z">
        <w:r w:rsidR="00DE67EA">
          <w:rPr>
            <w:rFonts w:asciiTheme="minorHAnsi" w:hAnsiTheme="minorHAnsi" w:cstheme="minorHAnsi"/>
          </w:rPr>
          <w:t xml:space="preserve">capture or </w:t>
        </w:r>
      </w:ins>
      <w:ins w:id="11" w:author="Dr. Michael McCoy" w:date="2013-11-05T13:49:00Z">
        <w:r w:rsidR="00DE67EA">
          <w:rPr>
            <w:rFonts w:asciiTheme="minorHAnsi" w:hAnsiTheme="minorHAnsi" w:cstheme="minorHAnsi"/>
          </w:rPr>
          <w:t xml:space="preserve">documentation of care </w:t>
        </w:r>
      </w:ins>
      <w:r>
        <w:rPr>
          <w:rFonts w:asciiTheme="minorHAnsi" w:hAnsiTheme="minorHAnsi" w:cstheme="minorHAnsi"/>
        </w:rPr>
        <w:t xml:space="preserve">information can </w:t>
      </w:r>
      <w:del w:id="12" w:author="Dr. Michael McCoy" w:date="2013-11-05T13:50:00Z">
        <w:r w:rsidDel="00DE67EA">
          <w:rPr>
            <w:rFonts w:asciiTheme="minorHAnsi" w:hAnsiTheme="minorHAnsi" w:cstheme="minorHAnsi"/>
          </w:rPr>
          <w:delText xml:space="preserve">be </w:delText>
        </w:r>
      </w:del>
      <w:ins w:id="13" w:author="Dr. Michael McCoy" w:date="2013-11-05T13:50:00Z">
        <w:r w:rsidR="00DE67EA">
          <w:rPr>
            <w:rFonts w:asciiTheme="minorHAnsi" w:hAnsiTheme="minorHAnsi" w:cstheme="minorHAnsi"/>
          </w:rPr>
          <w:t xml:space="preserve">originate or reside </w:t>
        </w:r>
      </w:ins>
      <w:r>
        <w:rPr>
          <w:rFonts w:asciiTheme="minorHAnsi" w:hAnsiTheme="minorHAnsi" w:cstheme="minorHAnsi"/>
        </w:rPr>
        <w:t xml:space="preserve">from within a single health care </w:t>
      </w:r>
      <w:del w:id="14" w:author="Emma" w:date="2013-11-05T14:20:00Z">
        <w:r w:rsidDel="00FD4D65">
          <w:rPr>
            <w:rFonts w:asciiTheme="minorHAnsi" w:hAnsiTheme="minorHAnsi" w:cstheme="minorHAnsi"/>
          </w:rPr>
          <w:delText>facility</w:delText>
        </w:r>
      </w:del>
      <w:ins w:id="15" w:author="Dr. Michael McCoy" w:date="2013-11-05T13:50:00Z">
        <w:del w:id="16" w:author="Emma" w:date="2013-11-05T14:20:00Z">
          <w:r w:rsidR="00DE67EA" w:rsidDel="00FD4D65">
            <w:rPr>
              <w:rFonts w:asciiTheme="minorHAnsi" w:hAnsiTheme="minorHAnsi" w:cstheme="minorHAnsi"/>
            </w:rPr>
            <w:delText>,</w:delText>
          </w:r>
        </w:del>
      </w:ins>
      <w:ins w:id="17" w:author="Emma" w:date="2013-11-05T14:20:00Z">
        <w:r w:rsidR="00FD4D65">
          <w:rPr>
            <w:rFonts w:asciiTheme="minorHAnsi" w:hAnsiTheme="minorHAnsi" w:cstheme="minorHAnsi"/>
          </w:rPr>
          <w:t>facility</w:t>
        </w:r>
      </w:ins>
      <w:r>
        <w:rPr>
          <w:rFonts w:asciiTheme="minorHAnsi" w:hAnsiTheme="minorHAnsi" w:cstheme="minorHAnsi"/>
        </w:rPr>
        <w:t xml:space="preserve"> or from two or more facilities</w:t>
      </w:r>
      <w:ins w:id="18" w:author="Dr. Michael McCoy" w:date="2013-11-05T13:50:00Z">
        <w:r w:rsidR="00DE67EA">
          <w:rPr>
            <w:rFonts w:asciiTheme="minorHAnsi" w:hAnsiTheme="minorHAnsi" w:cstheme="minorHAnsi"/>
          </w:rPr>
          <w:t>,</w:t>
        </w:r>
      </w:ins>
      <w:r>
        <w:rPr>
          <w:rFonts w:asciiTheme="minorHAnsi" w:hAnsiTheme="minorHAnsi" w:cstheme="minorHAnsi"/>
        </w:rPr>
        <w:t xml:space="preserve"> and can </w:t>
      </w:r>
      <w:del w:id="19" w:author="Dr. Michael McCoy" w:date="2013-11-05T13:50:00Z">
        <w:r w:rsidDel="00DE67EA">
          <w:rPr>
            <w:rFonts w:asciiTheme="minorHAnsi" w:hAnsiTheme="minorHAnsi" w:cstheme="minorHAnsi"/>
          </w:rPr>
          <w:delText xml:space="preserve">be </w:delText>
        </w:r>
      </w:del>
      <w:ins w:id="20" w:author="Dr. Michael McCoy" w:date="2013-11-05T13:50:00Z">
        <w:r w:rsidR="00DE67EA">
          <w:rPr>
            <w:rFonts w:asciiTheme="minorHAnsi" w:hAnsiTheme="minorHAnsi" w:cstheme="minorHAnsi"/>
          </w:rPr>
          <w:t xml:space="preserve">arise </w:t>
        </w:r>
      </w:ins>
      <w:r>
        <w:rPr>
          <w:rFonts w:asciiTheme="minorHAnsi" w:hAnsiTheme="minorHAnsi" w:cstheme="minorHAnsi"/>
        </w:rPr>
        <w:t xml:space="preserve">from multiple disciplines. </w:t>
      </w:r>
      <w:del w:id="21" w:author="Dr. Michael McCoy" w:date="2013-11-05T13:50:00Z">
        <w:r w:rsidDel="00DE67EA">
          <w:rPr>
            <w:rFonts w:asciiTheme="minorHAnsi" w:hAnsiTheme="minorHAnsi" w:cstheme="minorHAnsi"/>
          </w:rPr>
          <w:delText xml:space="preserve">It </w:delText>
        </w:r>
      </w:del>
      <w:ins w:id="22" w:author="Dr. Michael McCoy" w:date="2013-11-05T13:50:00Z">
        <w:r w:rsidR="00DE67EA">
          <w:rPr>
            <w:rFonts w:asciiTheme="minorHAnsi" w:hAnsiTheme="minorHAnsi" w:cstheme="minorHAnsi"/>
          </w:rPr>
          <w:t xml:space="preserve">The information </w:t>
        </w:r>
      </w:ins>
      <w:r>
        <w:rPr>
          <w:rFonts w:asciiTheme="minorHAnsi" w:hAnsiTheme="minorHAnsi" w:cstheme="minorHAnsi"/>
        </w:rPr>
        <w:t xml:space="preserve">can </w:t>
      </w:r>
      <w:del w:id="23" w:author="Dr. Michael McCoy" w:date="2013-11-05T13:51:00Z">
        <w:r w:rsidDel="00DE67EA">
          <w:rPr>
            <w:rFonts w:asciiTheme="minorHAnsi" w:hAnsiTheme="minorHAnsi" w:cstheme="minorHAnsi"/>
          </w:rPr>
          <w:delText xml:space="preserve">cover </w:delText>
        </w:r>
      </w:del>
      <w:ins w:id="24" w:author="Dr. Michael McCoy" w:date="2013-11-05T13:51:00Z">
        <w:r w:rsidR="00DE67EA">
          <w:rPr>
            <w:rFonts w:asciiTheme="minorHAnsi" w:hAnsiTheme="minorHAnsi" w:cstheme="minorHAnsi"/>
          </w:rPr>
          <w:t xml:space="preserve">span </w:t>
        </w:r>
      </w:ins>
      <w:r>
        <w:rPr>
          <w:rFonts w:asciiTheme="minorHAnsi" w:hAnsiTheme="minorHAnsi" w:cstheme="minorHAnsi"/>
        </w:rPr>
        <w:t xml:space="preserve">multiple periods </w:t>
      </w:r>
      <w:del w:id="25" w:author="Dr. Michael McCoy" w:date="2013-11-05T13:51:00Z">
        <w:r w:rsidDel="00DE67EA">
          <w:rPr>
            <w:rFonts w:asciiTheme="minorHAnsi" w:hAnsiTheme="minorHAnsi" w:cstheme="minorHAnsi"/>
          </w:rPr>
          <w:delText xml:space="preserve">in </w:delText>
        </w:r>
      </w:del>
      <w:ins w:id="26" w:author="Dr. Michael McCoy" w:date="2013-11-05T13:51:00Z">
        <w:r w:rsidR="00DE67EA">
          <w:rPr>
            <w:rFonts w:asciiTheme="minorHAnsi" w:hAnsiTheme="minorHAnsi" w:cstheme="minorHAnsi"/>
          </w:rPr>
          <w:t xml:space="preserve">of </w:t>
        </w:r>
      </w:ins>
      <w:r>
        <w:rPr>
          <w:rFonts w:asciiTheme="minorHAnsi" w:hAnsiTheme="minorHAnsi" w:cstheme="minorHAnsi"/>
        </w:rPr>
        <w:t xml:space="preserve">time </w:t>
      </w:r>
      <w:del w:id="27" w:author="Dr. Michael McCoy" w:date="2013-11-05T13:51:00Z">
        <w:r w:rsidDel="00DE67EA">
          <w:rPr>
            <w:rFonts w:asciiTheme="minorHAnsi" w:hAnsiTheme="minorHAnsi" w:cstheme="minorHAnsi"/>
          </w:rPr>
          <w:delText>as well as</w:delText>
        </w:r>
      </w:del>
      <w:ins w:id="28" w:author="Dr. Michael McCoy" w:date="2013-11-05T13:51:00Z">
        <w:r w:rsidR="00DE67EA">
          <w:rPr>
            <w:rFonts w:asciiTheme="minorHAnsi" w:hAnsiTheme="minorHAnsi" w:cstheme="minorHAnsi"/>
          </w:rPr>
          <w:t>and</w:t>
        </w:r>
      </w:ins>
      <w:r>
        <w:rPr>
          <w:rFonts w:asciiTheme="minorHAnsi" w:hAnsiTheme="minorHAnsi" w:cstheme="minorHAnsi"/>
        </w:rPr>
        <w:t xml:space="preserve"> different clinical or social/family events. Multiple pieces of information can be confusing, conflicting, and lead to patient safety issue.  </w:t>
      </w:r>
      <w:r w:rsidR="00367037">
        <w:rPr>
          <w:rFonts w:asciiTheme="minorHAnsi" w:hAnsiTheme="minorHAnsi" w:cstheme="minorHAnsi"/>
        </w:rPr>
        <w:t xml:space="preserve">The process of reconciling and consolidating clinical data/information and associated metadata from </w:t>
      </w:r>
      <w:del w:id="29" w:author="Dr. Michael McCoy" w:date="2013-11-05T13:52:00Z">
        <w:r w:rsidR="00367037" w:rsidDel="00DE67EA">
          <w:rPr>
            <w:rFonts w:asciiTheme="minorHAnsi" w:hAnsiTheme="minorHAnsi" w:cstheme="minorHAnsi"/>
          </w:rPr>
          <w:delText>two or more</w:delText>
        </w:r>
      </w:del>
      <w:ins w:id="30" w:author="Dr. Michael McCoy" w:date="2013-11-05T13:52:00Z">
        <w:r w:rsidR="00DE67EA">
          <w:rPr>
            <w:rFonts w:asciiTheme="minorHAnsi" w:hAnsiTheme="minorHAnsi" w:cstheme="minorHAnsi"/>
          </w:rPr>
          <w:t>multiple</w:t>
        </w:r>
      </w:ins>
      <w:r w:rsidR="00367037">
        <w:rPr>
          <w:rFonts w:asciiTheme="minorHAnsi" w:hAnsiTheme="minorHAnsi" w:cstheme="minorHAnsi"/>
        </w:rPr>
        <w:t xml:space="preserve"> sources can be daunting. </w:t>
      </w:r>
    </w:p>
    <w:p w:rsidR="00367037" w:rsidRDefault="00367037" w:rsidP="00D4496D">
      <w:pPr>
        <w:ind w:left="360"/>
        <w:rPr>
          <w:rFonts w:asciiTheme="minorHAnsi" w:hAnsiTheme="minorHAnsi" w:cstheme="minorHAnsi"/>
        </w:rPr>
      </w:pPr>
      <w:r w:rsidRPr="00367037">
        <w:rPr>
          <w:rFonts w:asciiTheme="minorHAnsi" w:hAnsiTheme="minorHAnsi" w:cstheme="minorHAnsi"/>
        </w:rPr>
        <w:t xml:space="preserve">IHE technical framework supplement on reconciliation of diagnosis, allergies and medications </w:t>
      </w:r>
      <w:r>
        <w:rPr>
          <w:rFonts w:asciiTheme="minorHAnsi" w:hAnsiTheme="minorHAnsi" w:cstheme="minorHAnsi"/>
        </w:rPr>
        <w:t>attempts to solve this problem</w:t>
      </w:r>
      <w:ins w:id="31" w:author="Dr. Michael McCoy" w:date="2013-11-05T13:52:00Z">
        <w:r w:rsidR="00DE67EA">
          <w:rPr>
            <w:rFonts w:asciiTheme="minorHAnsi" w:hAnsiTheme="minorHAnsi" w:cstheme="minorHAnsi"/>
          </w:rPr>
          <w:t>,</w:t>
        </w:r>
      </w:ins>
      <w:r>
        <w:rPr>
          <w:rFonts w:asciiTheme="minorHAnsi" w:hAnsiTheme="minorHAnsi" w:cstheme="minorHAnsi"/>
        </w:rPr>
        <w:t xml:space="preserve"> but is limited in scope to </w:t>
      </w:r>
      <w:r w:rsidR="002D7024">
        <w:rPr>
          <w:rFonts w:asciiTheme="minorHAnsi" w:hAnsiTheme="minorHAnsi" w:cstheme="minorHAnsi"/>
        </w:rPr>
        <w:t xml:space="preserve">a </w:t>
      </w:r>
      <w:r>
        <w:rPr>
          <w:rFonts w:asciiTheme="minorHAnsi" w:hAnsiTheme="minorHAnsi" w:cstheme="minorHAnsi"/>
        </w:rPr>
        <w:t xml:space="preserve">small </w:t>
      </w:r>
      <w:r w:rsidR="002D7024">
        <w:rPr>
          <w:rFonts w:asciiTheme="minorHAnsi" w:hAnsiTheme="minorHAnsi" w:cstheme="minorHAnsi"/>
        </w:rPr>
        <w:t xml:space="preserve">category </w:t>
      </w:r>
      <w:r>
        <w:rPr>
          <w:rFonts w:asciiTheme="minorHAnsi" w:hAnsiTheme="minorHAnsi" w:cstheme="minorHAnsi"/>
        </w:rPr>
        <w:t xml:space="preserve">of clinical data. </w:t>
      </w:r>
      <w:r w:rsidR="00D51B2E">
        <w:rPr>
          <w:rFonts w:asciiTheme="minorHAnsi" w:hAnsiTheme="minorHAnsi" w:cstheme="minorHAnsi"/>
        </w:rPr>
        <w:t xml:space="preserve">IHE Patient Care </w:t>
      </w:r>
      <w:r w:rsidR="002D7024">
        <w:rPr>
          <w:rFonts w:asciiTheme="minorHAnsi" w:hAnsiTheme="minorHAnsi" w:cstheme="minorHAnsi"/>
        </w:rPr>
        <w:t xml:space="preserve">Plan </w:t>
      </w:r>
      <w:r w:rsidR="00D51B2E">
        <w:rPr>
          <w:rFonts w:asciiTheme="minorHAnsi" w:hAnsiTheme="minorHAnsi" w:cstheme="minorHAnsi"/>
        </w:rPr>
        <w:t>profile reconciles interventions and goals</w:t>
      </w:r>
      <w:ins w:id="32" w:author="Dr. Michael McCoy" w:date="2013-11-05T13:52:00Z">
        <w:r w:rsidR="00DE67EA">
          <w:rPr>
            <w:rFonts w:asciiTheme="minorHAnsi" w:hAnsiTheme="minorHAnsi" w:cstheme="minorHAnsi"/>
          </w:rPr>
          <w:t>,</w:t>
        </w:r>
      </w:ins>
      <w:r w:rsidR="00D51B2E">
        <w:rPr>
          <w:rFonts w:asciiTheme="minorHAnsi" w:hAnsiTheme="minorHAnsi" w:cstheme="minorHAnsi"/>
        </w:rPr>
        <w:t xml:space="preserve"> which is</w:t>
      </w:r>
      <w:ins w:id="33" w:author="Dr. Michael McCoy" w:date="2013-11-05T13:52:00Z">
        <w:r w:rsidR="00DE67EA">
          <w:rPr>
            <w:rFonts w:asciiTheme="minorHAnsi" w:hAnsiTheme="minorHAnsi" w:cstheme="minorHAnsi"/>
          </w:rPr>
          <w:t xml:space="preserve"> itself</w:t>
        </w:r>
      </w:ins>
      <w:r w:rsidR="00D51B2E">
        <w:rPr>
          <w:rFonts w:asciiTheme="minorHAnsi" w:hAnsiTheme="minorHAnsi" w:cstheme="minorHAnsi"/>
        </w:rPr>
        <w:t xml:space="preserve"> also limited in scope </w:t>
      </w:r>
      <w:del w:id="34" w:author="Dr. Michael McCoy" w:date="2013-11-05T13:52:00Z">
        <w:r w:rsidR="00D51B2E" w:rsidDel="00DE67EA">
          <w:rPr>
            <w:rFonts w:asciiTheme="minorHAnsi" w:hAnsiTheme="minorHAnsi" w:cstheme="minorHAnsi"/>
          </w:rPr>
          <w:delText>in relation</w:delText>
        </w:r>
      </w:del>
      <w:ins w:id="35" w:author="Dr. Michael McCoy" w:date="2013-11-05T13:52:00Z">
        <w:r w:rsidR="00DE67EA">
          <w:rPr>
            <w:rFonts w:asciiTheme="minorHAnsi" w:hAnsiTheme="minorHAnsi" w:cstheme="minorHAnsi"/>
          </w:rPr>
          <w:t>relative</w:t>
        </w:r>
      </w:ins>
      <w:r w:rsidR="00D51B2E">
        <w:rPr>
          <w:rFonts w:asciiTheme="minorHAnsi" w:hAnsiTheme="minorHAnsi" w:cstheme="minorHAnsi"/>
        </w:rPr>
        <w:t xml:space="preserve"> to </w:t>
      </w:r>
      <w:r w:rsidR="002D7024">
        <w:rPr>
          <w:rFonts w:asciiTheme="minorHAnsi" w:hAnsiTheme="minorHAnsi" w:cstheme="minorHAnsi"/>
        </w:rPr>
        <w:t>categor</w:t>
      </w:r>
      <w:ins w:id="36" w:author="Dr. Michael McCoy" w:date="2013-11-05T13:52:00Z">
        <w:r w:rsidR="00DE67EA">
          <w:rPr>
            <w:rFonts w:asciiTheme="minorHAnsi" w:hAnsiTheme="minorHAnsi" w:cstheme="minorHAnsi"/>
          </w:rPr>
          <w:t>ies</w:t>
        </w:r>
      </w:ins>
      <w:del w:id="37" w:author="Dr. Michael McCoy" w:date="2013-11-05T13:52:00Z">
        <w:r w:rsidR="002D7024" w:rsidDel="00DE67EA">
          <w:rPr>
            <w:rFonts w:asciiTheme="minorHAnsi" w:hAnsiTheme="minorHAnsi" w:cstheme="minorHAnsi"/>
          </w:rPr>
          <w:delText>y</w:delText>
        </w:r>
      </w:del>
      <w:r w:rsidR="002D7024">
        <w:rPr>
          <w:rFonts w:asciiTheme="minorHAnsi" w:hAnsiTheme="minorHAnsi" w:cstheme="minorHAnsi"/>
        </w:rPr>
        <w:t xml:space="preserve"> of </w:t>
      </w:r>
      <w:r w:rsidR="00D51B2E">
        <w:rPr>
          <w:rFonts w:asciiTheme="minorHAnsi" w:hAnsiTheme="minorHAnsi" w:cstheme="minorHAnsi"/>
        </w:rPr>
        <w:t>clinical data.</w:t>
      </w:r>
    </w:p>
    <w:p w:rsidR="00367037" w:rsidRDefault="00367037" w:rsidP="00D4496D">
      <w:pPr>
        <w:pStyle w:val="Heading1"/>
        <w:numPr>
          <w:ilvl w:val="0"/>
          <w:numId w:val="0"/>
        </w:numPr>
        <w:ind w:left="360"/>
        <w:rPr>
          <w:rFonts w:asciiTheme="minorHAnsi" w:hAnsiTheme="minorHAnsi" w:cstheme="minorHAnsi"/>
          <w:b w:val="0"/>
          <w:sz w:val="24"/>
          <w:szCs w:val="24"/>
        </w:rPr>
      </w:pPr>
      <w:r w:rsidRPr="00D51B2E">
        <w:rPr>
          <w:rFonts w:asciiTheme="minorHAnsi" w:hAnsiTheme="minorHAnsi" w:cstheme="minorHAnsi"/>
          <w:b w:val="0"/>
          <w:sz w:val="24"/>
          <w:szCs w:val="24"/>
        </w:rPr>
        <w:t xml:space="preserve">A Reconciliation of Clinical Content and Care Providers profile will Identify and examine heuristics that can be used to facilitate identification of duplicated, overlapping, conflicting or superseded entries. This will be done by developing a reconciliation template that is generic enough to be used to reconcile </w:t>
      </w:r>
      <w:r w:rsidR="00D4496D" w:rsidRPr="00D51B2E">
        <w:rPr>
          <w:rFonts w:asciiTheme="minorHAnsi" w:hAnsiTheme="minorHAnsi" w:cstheme="minorHAnsi"/>
          <w:b w:val="0"/>
          <w:sz w:val="24"/>
          <w:szCs w:val="24"/>
        </w:rPr>
        <w:t xml:space="preserve">any clinical </w:t>
      </w:r>
      <w:r w:rsidRPr="00D51B2E">
        <w:rPr>
          <w:rFonts w:asciiTheme="minorHAnsi" w:hAnsiTheme="minorHAnsi" w:cstheme="minorHAnsi"/>
          <w:b w:val="0"/>
          <w:sz w:val="24"/>
          <w:szCs w:val="24"/>
        </w:rPr>
        <w:t>data that needs reconcil</w:t>
      </w:r>
      <w:r w:rsidR="00D4496D" w:rsidRPr="00D51B2E">
        <w:rPr>
          <w:rFonts w:asciiTheme="minorHAnsi" w:hAnsiTheme="minorHAnsi" w:cstheme="minorHAnsi"/>
          <w:b w:val="0"/>
          <w:sz w:val="24"/>
          <w:szCs w:val="24"/>
        </w:rPr>
        <w:t>ing</w:t>
      </w:r>
      <w:r w:rsidRPr="00D51B2E">
        <w:rPr>
          <w:rFonts w:asciiTheme="minorHAnsi" w:hAnsiTheme="minorHAnsi" w:cstheme="minorHAnsi"/>
          <w:b w:val="0"/>
          <w:sz w:val="24"/>
          <w:szCs w:val="24"/>
        </w:rPr>
        <w:t xml:space="preserve">. The reconciliation template will identify </w:t>
      </w:r>
      <w:del w:id="38" w:author="Dr. Michael McCoy" w:date="2013-11-05T13:53:00Z">
        <w:r w:rsidRPr="00D51B2E" w:rsidDel="00DE67EA">
          <w:rPr>
            <w:rFonts w:asciiTheme="minorHAnsi" w:hAnsiTheme="minorHAnsi" w:cstheme="minorHAnsi"/>
            <w:b w:val="0"/>
            <w:sz w:val="24"/>
            <w:szCs w:val="24"/>
          </w:rPr>
          <w:delText xml:space="preserve">the </w:delText>
        </w:r>
      </w:del>
      <w:r w:rsidRPr="00D51B2E">
        <w:rPr>
          <w:rFonts w:asciiTheme="minorHAnsi" w:hAnsiTheme="minorHAnsi" w:cstheme="minorHAnsi"/>
          <w:b w:val="0"/>
          <w:sz w:val="24"/>
          <w:szCs w:val="24"/>
        </w:rPr>
        <w:t xml:space="preserve">performers of </w:t>
      </w:r>
      <w:del w:id="39" w:author="Dr. Michael McCoy" w:date="2013-11-05T13:53:00Z">
        <w:r w:rsidRPr="00D51B2E" w:rsidDel="00DE67EA">
          <w:rPr>
            <w:rFonts w:asciiTheme="minorHAnsi" w:hAnsiTheme="minorHAnsi" w:cstheme="minorHAnsi"/>
            <w:b w:val="0"/>
            <w:sz w:val="24"/>
            <w:szCs w:val="24"/>
          </w:rPr>
          <w:delText xml:space="preserve">the </w:delText>
        </w:r>
      </w:del>
      <w:ins w:id="40" w:author="Dr. Michael McCoy" w:date="2013-11-05T13:53:00Z">
        <w:r w:rsidR="00DE67EA">
          <w:rPr>
            <w:rFonts w:asciiTheme="minorHAnsi" w:hAnsiTheme="minorHAnsi" w:cstheme="minorHAnsi"/>
            <w:b w:val="0"/>
            <w:sz w:val="24"/>
            <w:szCs w:val="24"/>
          </w:rPr>
          <w:t>a</w:t>
        </w:r>
        <w:r w:rsidR="00DE67EA" w:rsidRPr="00D51B2E">
          <w:rPr>
            <w:rFonts w:asciiTheme="minorHAnsi" w:hAnsiTheme="minorHAnsi" w:cstheme="minorHAnsi"/>
            <w:b w:val="0"/>
            <w:sz w:val="24"/>
            <w:szCs w:val="24"/>
          </w:rPr>
          <w:t xml:space="preserve"> </w:t>
        </w:r>
      </w:ins>
      <w:r w:rsidRPr="00D51B2E">
        <w:rPr>
          <w:rFonts w:asciiTheme="minorHAnsi" w:hAnsiTheme="minorHAnsi" w:cstheme="minorHAnsi"/>
          <w:b w:val="0"/>
          <w:sz w:val="24"/>
          <w:szCs w:val="24"/>
        </w:rPr>
        <w:t xml:space="preserve">reconciliation process, and </w:t>
      </w:r>
      <w:del w:id="41" w:author="Dr. Michael McCoy" w:date="2013-11-05T13:53:00Z">
        <w:r w:rsidRPr="00D51B2E" w:rsidDel="00DE67EA">
          <w:rPr>
            <w:rFonts w:asciiTheme="minorHAnsi" w:hAnsiTheme="minorHAnsi" w:cstheme="minorHAnsi"/>
            <w:b w:val="0"/>
            <w:sz w:val="24"/>
            <w:szCs w:val="24"/>
          </w:rPr>
          <w:delText xml:space="preserve">the </w:delText>
        </w:r>
      </w:del>
      <w:r w:rsidRPr="00D51B2E">
        <w:rPr>
          <w:rFonts w:asciiTheme="minorHAnsi" w:hAnsiTheme="minorHAnsi" w:cstheme="minorHAnsi"/>
          <w:b w:val="0"/>
          <w:sz w:val="24"/>
          <w:szCs w:val="24"/>
        </w:rPr>
        <w:t xml:space="preserve">clinical data and sources </w:t>
      </w:r>
      <w:del w:id="42" w:author="Dr. Michael McCoy" w:date="2013-11-05T13:53:00Z">
        <w:r w:rsidRPr="00D51B2E" w:rsidDel="00DE67EA">
          <w:rPr>
            <w:rFonts w:asciiTheme="minorHAnsi" w:hAnsiTheme="minorHAnsi" w:cstheme="minorHAnsi"/>
            <w:b w:val="0"/>
            <w:sz w:val="24"/>
            <w:szCs w:val="24"/>
          </w:rPr>
          <w:delText xml:space="preserve">that were </w:delText>
        </w:r>
      </w:del>
      <w:r w:rsidRPr="00D51B2E">
        <w:rPr>
          <w:rFonts w:asciiTheme="minorHAnsi" w:hAnsiTheme="minorHAnsi" w:cstheme="minorHAnsi"/>
          <w:b w:val="0"/>
          <w:sz w:val="24"/>
          <w:szCs w:val="24"/>
        </w:rPr>
        <w:t>used in that process.</w:t>
      </w:r>
    </w:p>
    <w:p w:rsidR="000C35BA" w:rsidRDefault="00D4496D" w:rsidP="000C35BA">
      <w:pPr>
        <w:spacing w:after="0"/>
        <w:ind w:left="360"/>
        <w:rPr>
          <w:rFonts w:asciiTheme="minorHAnsi" w:hAnsiTheme="minorHAnsi" w:cstheme="minorHAnsi"/>
        </w:rPr>
      </w:pPr>
      <w:r w:rsidRPr="00D51B2E">
        <w:rPr>
          <w:rStyle w:val="Strong"/>
          <w:rFonts w:asciiTheme="minorHAnsi" w:hAnsiTheme="minorHAnsi" w:cstheme="minorHAnsi"/>
          <w:b w:val="0"/>
        </w:rPr>
        <w:t xml:space="preserve">World Health </w:t>
      </w:r>
      <w:r w:rsidR="00C607BF" w:rsidRPr="00D51B2E">
        <w:rPr>
          <w:rStyle w:val="Strong"/>
          <w:rFonts w:asciiTheme="minorHAnsi" w:hAnsiTheme="minorHAnsi" w:cstheme="minorHAnsi"/>
          <w:b w:val="0"/>
        </w:rPr>
        <w:t>Organization</w:t>
      </w:r>
      <w:r w:rsidRPr="00D51B2E">
        <w:rPr>
          <w:rStyle w:val="Strong"/>
          <w:rFonts w:asciiTheme="minorHAnsi" w:hAnsiTheme="minorHAnsi" w:cstheme="minorHAnsi"/>
          <w:b w:val="0"/>
        </w:rPr>
        <w:t xml:space="preserve"> (WHO)</w:t>
      </w:r>
      <w:r w:rsidRPr="00D51B2E">
        <w:rPr>
          <w:rStyle w:val="Strong"/>
          <w:rFonts w:asciiTheme="minorHAnsi" w:hAnsiTheme="minorHAnsi" w:cstheme="minorHAnsi"/>
        </w:rPr>
        <w:t xml:space="preserve"> </w:t>
      </w:r>
      <w:r w:rsidRPr="00D51B2E">
        <w:rPr>
          <w:rFonts w:asciiTheme="minorHAnsi" w:hAnsiTheme="minorHAnsi" w:cstheme="minorHAnsi"/>
        </w:rPr>
        <w:t xml:space="preserve">World Alliance for Patient Safety and Collaborating Centre </w:t>
      </w:r>
      <w:r w:rsidR="00D51B2E">
        <w:rPr>
          <w:rFonts w:asciiTheme="minorHAnsi" w:hAnsiTheme="minorHAnsi" w:cstheme="minorHAnsi"/>
        </w:rPr>
        <w:t>identifies</w:t>
      </w:r>
      <w:r w:rsidRPr="00D51B2E">
        <w:rPr>
          <w:rFonts w:asciiTheme="minorHAnsi" w:hAnsiTheme="minorHAnsi" w:cstheme="minorHAnsi"/>
        </w:rPr>
        <w:t xml:space="preserve"> the problems, impact, issues and suggested a</w:t>
      </w:r>
      <w:r w:rsidR="00942B71" w:rsidRPr="00D51B2E">
        <w:rPr>
          <w:rFonts w:asciiTheme="minorHAnsi" w:hAnsiTheme="minorHAnsi" w:cstheme="minorHAnsi"/>
        </w:rPr>
        <w:t xml:space="preserve">ction for reconciliation accuracy at transitions of care. </w:t>
      </w:r>
      <w:r w:rsidRPr="00D51B2E">
        <w:rPr>
          <w:rFonts w:asciiTheme="minorHAnsi" w:hAnsiTheme="minorHAnsi" w:cstheme="minorHAnsi"/>
        </w:rPr>
        <w:t xml:space="preserve">In the United States, clinical information reconciliation is </w:t>
      </w:r>
      <w:r w:rsidR="00942B71" w:rsidRPr="00D51B2E">
        <w:rPr>
          <w:rFonts w:asciiTheme="minorHAnsi" w:hAnsiTheme="minorHAnsi" w:cstheme="minorHAnsi"/>
        </w:rPr>
        <w:t xml:space="preserve">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effort. </w:t>
      </w:r>
    </w:p>
    <w:p w:rsidR="000C35BA" w:rsidRDefault="00C607BF" w:rsidP="000C35BA">
      <w:pPr>
        <w:spacing w:after="0"/>
        <w:ind w:left="360"/>
        <w:rPr>
          <w:rStyle w:val="Strong"/>
          <w:rFonts w:asciiTheme="minorHAnsi" w:hAnsiTheme="minorHAnsi" w:cstheme="minorHAnsi"/>
          <w:b w:val="0"/>
        </w:rPr>
      </w:pPr>
      <w:r w:rsidRPr="000C35BA">
        <w:rPr>
          <w:rStyle w:val="Strong"/>
          <w:rFonts w:asciiTheme="minorHAnsi" w:hAnsiTheme="minorHAnsi" w:cstheme="minorHAnsi"/>
          <w:b w:val="0"/>
        </w:rPr>
        <w:lastRenderedPageBreak/>
        <w:t>IHE will be a good venue to solve this problem because IHE has</w:t>
      </w:r>
      <w:ins w:id="43" w:author="Dr. Michael McCoy" w:date="2013-11-05T13:54:00Z">
        <w:r w:rsidR="00DE67EA">
          <w:rPr>
            <w:rStyle w:val="Strong"/>
            <w:rFonts w:asciiTheme="minorHAnsi" w:hAnsiTheme="minorHAnsi" w:cstheme="minorHAnsi"/>
            <w:b w:val="0"/>
          </w:rPr>
          <w:t xml:space="preserve"> already</w:t>
        </w:r>
      </w:ins>
      <w:r w:rsidRPr="000C35BA">
        <w:rPr>
          <w:rStyle w:val="Strong"/>
          <w:rFonts w:asciiTheme="minorHAnsi" w:hAnsiTheme="minorHAnsi" w:cstheme="minorHAnsi"/>
          <w:b w:val="0"/>
        </w:rPr>
        <w:t xml:space="preserve"> identified this issue and </w:t>
      </w:r>
      <w:del w:id="44" w:author="Dr. Michael McCoy" w:date="2013-11-05T13:54:00Z">
        <w:r w:rsidRPr="000C35BA" w:rsidDel="00DE67EA">
          <w:rPr>
            <w:rStyle w:val="Strong"/>
            <w:rFonts w:asciiTheme="minorHAnsi" w:hAnsiTheme="minorHAnsi" w:cstheme="minorHAnsi"/>
            <w:b w:val="0"/>
          </w:rPr>
          <w:delText xml:space="preserve">has </w:delText>
        </w:r>
      </w:del>
      <w:r w:rsidRPr="000C35BA">
        <w:rPr>
          <w:rStyle w:val="Strong"/>
          <w:rFonts w:asciiTheme="minorHAnsi" w:hAnsiTheme="minorHAnsi" w:cstheme="minorHAnsi"/>
          <w:b w:val="0"/>
        </w:rPr>
        <w:t xml:space="preserve">attempted to solve a component of the problem </w:t>
      </w:r>
      <w:del w:id="45" w:author="Dr. Michael McCoy" w:date="2013-11-05T13:54:00Z">
        <w:r w:rsidRPr="000C35BA" w:rsidDel="00DE67EA">
          <w:rPr>
            <w:rStyle w:val="Strong"/>
            <w:rFonts w:asciiTheme="minorHAnsi" w:hAnsiTheme="minorHAnsi" w:cstheme="minorHAnsi"/>
            <w:b w:val="0"/>
          </w:rPr>
          <w:delText xml:space="preserve">by </w:delText>
        </w:r>
      </w:del>
      <w:ins w:id="46" w:author="Dr. Michael McCoy" w:date="2013-11-05T13:54:00Z">
        <w:r w:rsidR="00DE67EA">
          <w:rPr>
            <w:rStyle w:val="Strong"/>
            <w:rFonts w:asciiTheme="minorHAnsi" w:hAnsiTheme="minorHAnsi" w:cstheme="minorHAnsi"/>
            <w:b w:val="0"/>
          </w:rPr>
          <w:t>in</w:t>
        </w:r>
        <w:r w:rsidR="00DE67EA" w:rsidRPr="000C35BA">
          <w:rPr>
            <w:rStyle w:val="Strong"/>
            <w:rFonts w:asciiTheme="minorHAnsi" w:hAnsiTheme="minorHAnsi" w:cstheme="minorHAnsi"/>
            <w:b w:val="0"/>
          </w:rPr>
          <w:t xml:space="preserve"> </w:t>
        </w:r>
      </w:ins>
      <w:r w:rsidRPr="000C35BA">
        <w:rPr>
          <w:rStyle w:val="Strong"/>
          <w:rFonts w:asciiTheme="minorHAnsi" w:hAnsiTheme="minorHAnsi" w:cstheme="minorHAnsi"/>
          <w:b w:val="0"/>
        </w:rPr>
        <w:t>developing the RECON profile (reconciliation of allergies, medications and problems) and the Patient Care Plan profile (reconciliation of interventions and goals)</w:t>
      </w:r>
      <w:r w:rsidR="00941DED" w:rsidRPr="000C35BA">
        <w:rPr>
          <w:rStyle w:val="Strong"/>
          <w:rFonts w:asciiTheme="minorHAnsi" w:hAnsiTheme="minorHAnsi" w:cstheme="minorHAnsi"/>
          <w:b w:val="0"/>
        </w:rPr>
        <w:t xml:space="preserve">. </w:t>
      </w:r>
    </w:p>
    <w:p w:rsidR="0036613E" w:rsidRPr="000C35BA" w:rsidRDefault="0036613E" w:rsidP="000C35BA">
      <w:pPr>
        <w:pStyle w:val="Heading1"/>
        <w:rPr>
          <w:rFonts w:asciiTheme="minorHAnsi" w:hAnsiTheme="minorHAnsi" w:cstheme="minorHAnsi"/>
          <w:szCs w:val="28"/>
        </w:rPr>
      </w:pPr>
      <w:r w:rsidRPr="000C35BA">
        <w:rPr>
          <w:rFonts w:asciiTheme="minorHAnsi" w:hAnsiTheme="minorHAnsi" w:cstheme="minorHAnsi"/>
          <w:szCs w:val="28"/>
        </w:rPr>
        <w:t>The Problem</w:t>
      </w:r>
    </w:p>
    <w:p w:rsidR="0087249C" w:rsidRPr="00024E0B" w:rsidRDefault="0087249C" w:rsidP="0087249C">
      <w:pPr>
        <w:ind w:left="360"/>
        <w:rPr>
          <w:rFonts w:asciiTheme="minorHAnsi" w:hAnsiTheme="minorHAnsi" w:cstheme="minorHAnsi"/>
        </w:rPr>
      </w:pPr>
      <w:r w:rsidRPr="00024E0B">
        <w:rPr>
          <w:rFonts w:asciiTheme="minorHAnsi" w:hAnsiTheme="minorHAnsi" w:cstheme="minorHAnsi"/>
        </w:rPr>
        <w:t xml:space="preserve">Currently, in IHE </w:t>
      </w:r>
      <w:del w:id="47" w:author="Dr. Michael McCoy" w:date="2013-11-05T13:54:00Z">
        <w:r w:rsidRPr="00024E0B" w:rsidDel="00DE67EA">
          <w:rPr>
            <w:rFonts w:asciiTheme="minorHAnsi" w:hAnsiTheme="minorHAnsi" w:cstheme="minorHAnsi"/>
          </w:rPr>
          <w:delText xml:space="preserve">you </w:delText>
        </w:r>
      </w:del>
      <w:ins w:id="48" w:author="Dr. Michael McCoy" w:date="2013-11-05T13:54:00Z">
        <w:r w:rsidR="00DE67EA">
          <w:rPr>
            <w:rFonts w:asciiTheme="minorHAnsi" w:hAnsiTheme="minorHAnsi" w:cstheme="minorHAnsi"/>
          </w:rPr>
          <w:t>one</w:t>
        </w:r>
        <w:r w:rsidR="00DE67EA" w:rsidRPr="00024E0B">
          <w:rPr>
            <w:rFonts w:asciiTheme="minorHAnsi" w:hAnsiTheme="minorHAnsi" w:cstheme="minorHAnsi"/>
          </w:rPr>
          <w:t xml:space="preserve"> </w:t>
        </w:r>
      </w:ins>
      <w:r w:rsidRPr="00024E0B">
        <w:rPr>
          <w:rFonts w:asciiTheme="minorHAnsi" w:hAnsiTheme="minorHAnsi" w:cstheme="minorHAnsi"/>
        </w:rPr>
        <w:t xml:space="preserve">can only reconcile medications, allergies, and diagnosis (problems) using the RECON profile. When patient care plan information is exchanged, there needs to be a way to reconcile and consolidate data so that information is easy to understand and patient care is optimized. We need to provide </w:t>
      </w:r>
      <w:del w:id="49" w:author="Dr. Michael McCoy" w:date="2013-11-05T13:55:00Z">
        <w:r w:rsidRPr="00024E0B" w:rsidDel="00DE67EA">
          <w:rPr>
            <w:rFonts w:asciiTheme="minorHAnsi" w:hAnsiTheme="minorHAnsi" w:cstheme="minorHAnsi"/>
          </w:rPr>
          <w:delText xml:space="preserve">the </w:delText>
        </w:r>
      </w:del>
      <w:ins w:id="50" w:author="Dr. Michael McCoy" w:date="2013-11-05T13:55:00Z">
        <w:r w:rsidR="00DE67EA">
          <w:rPr>
            <w:rFonts w:asciiTheme="minorHAnsi" w:hAnsiTheme="minorHAnsi" w:cstheme="minorHAnsi"/>
          </w:rPr>
          <w:t>an</w:t>
        </w:r>
        <w:r w:rsidR="00DE67EA" w:rsidRPr="00024E0B">
          <w:rPr>
            <w:rFonts w:asciiTheme="minorHAnsi" w:hAnsiTheme="minorHAnsi" w:cstheme="minorHAnsi"/>
          </w:rPr>
          <w:t xml:space="preserve"> </w:t>
        </w:r>
      </w:ins>
      <w:r w:rsidRPr="00024E0B">
        <w:rPr>
          <w:rFonts w:asciiTheme="minorHAnsi" w:hAnsiTheme="minorHAnsi" w:cstheme="minorHAnsi"/>
        </w:rPr>
        <w:t xml:space="preserve">ability to electronically reconcile and consolidate </w:t>
      </w:r>
      <w:r w:rsidR="006D3459">
        <w:rPr>
          <w:rFonts w:asciiTheme="minorHAnsi" w:hAnsiTheme="minorHAnsi" w:cstheme="minorHAnsi"/>
        </w:rPr>
        <w:t xml:space="preserve">all types of clinically relevant </w:t>
      </w:r>
      <w:r w:rsidRPr="00024E0B">
        <w:rPr>
          <w:rFonts w:asciiTheme="minorHAnsi" w:hAnsiTheme="minorHAnsi" w:cstheme="minorHAnsi"/>
        </w:rPr>
        <w:t xml:space="preserve">data.  </w:t>
      </w:r>
      <w:r w:rsidR="000C35BA">
        <w:rPr>
          <w:rFonts w:asciiTheme="minorHAnsi" w:hAnsiTheme="minorHAnsi" w:cstheme="minorHAnsi"/>
        </w:rPr>
        <w:t>Business rules determine</w:t>
      </w:r>
      <w:r w:rsidR="006D3459">
        <w:rPr>
          <w:rFonts w:asciiTheme="minorHAnsi" w:hAnsiTheme="minorHAnsi" w:cstheme="minorHAnsi"/>
        </w:rPr>
        <w:t xml:space="preserve"> </w:t>
      </w:r>
      <w:del w:id="51" w:author="Dr. Michael McCoy" w:date="2013-11-05T13:55:00Z">
        <w:r w:rsidR="006D3459" w:rsidDel="00DE67EA">
          <w:rPr>
            <w:rFonts w:asciiTheme="minorHAnsi" w:hAnsiTheme="minorHAnsi" w:cstheme="minorHAnsi"/>
          </w:rPr>
          <w:delText xml:space="preserve">the </w:delText>
        </w:r>
      </w:del>
      <w:r w:rsidR="006D3459">
        <w:rPr>
          <w:rFonts w:asciiTheme="minorHAnsi" w:hAnsiTheme="minorHAnsi" w:cstheme="minorHAnsi"/>
        </w:rPr>
        <w:t xml:space="preserve">data that </w:t>
      </w:r>
      <w:del w:id="52" w:author="Dr. Michael McCoy" w:date="2013-11-05T13:55:00Z">
        <w:r w:rsidR="006D3459" w:rsidDel="00DE67EA">
          <w:rPr>
            <w:rFonts w:asciiTheme="minorHAnsi" w:hAnsiTheme="minorHAnsi" w:cstheme="minorHAnsi"/>
          </w:rPr>
          <w:delText>would need to</w:delText>
        </w:r>
      </w:del>
      <w:ins w:id="53" w:author="Dr. Michael McCoy" w:date="2013-11-05T13:55:00Z">
        <w:r w:rsidR="00DE67EA">
          <w:rPr>
            <w:rFonts w:asciiTheme="minorHAnsi" w:hAnsiTheme="minorHAnsi" w:cstheme="minorHAnsi"/>
          </w:rPr>
          <w:t>should</w:t>
        </w:r>
      </w:ins>
      <w:r w:rsidR="006D3459">
        <w:rPr>
          <w:rFonts w:asciiTheme="minorHAnsi" w:hAnsiTheme="minorHAnsi" w:cstheme="minorHAnsi"/>
        </w:rPr>
        <w:t xml:space="preserve"> be reconciled.</w:t>
      </w:r>
      <w:r w:rsidR="000C35BA">
        <w:rPr>
          <w:rFonts w:asciiTheme="minorHAnsi" w:hAnsiTheme="minorHAnsi" w:cstheme="minorHAnsi"/>
        </w:rPr>
        <w:t xml:space="preserve"> </w:t>
      </w:r>
      <w:r w:rsidR="002D7024">
        <w:rPr>
          <w:rFonts w:asciiTheme="minorHAnsi" w:hAnsiTheme="minorHAnsi" w:cstheme="minorHAnsi"/>
        </w:rPr>
        <w:t>T</w:t>
      </w:r>
      <w:r w:rsidR="006D3459">
        <w:rPr>
          <w:rFonts w:asciiTheme="minorHAnsi" w:hAnsiTheme="minorHAnsi" w:cstheme="minorHAnsi"/>
        </w:rPr>
        <w:t xml:space="preserve">his profile will provide </w:t>
      </w:r>
      <w:del w:id="54" w:author="Dr. Michael McCoy" w:date="2013-11-05T13:55:00Z">
        <w:r w:rsidR="000C35BA" w:rsidDel="00DE67EA">
          <w:rPr>
            <w:rFonts w:asciiTheme="minorHAnsi" w:hAnsiTheme="minorHAnsi" w:cstheme="minorHAnsi"/>
          </w:rPr>
          <w:delText xml:space="preserve">the </w:delText>
        </w:r>
      </w:del>
      <w:r w:rsidR="000C35BA">
        <w:rPr>
          <w:rFonts w:asciiTheme="minorHAnsi" w:hAnsiTheme="minorHAnsi" w:cstheme="minorHAnsi"/>
        </w:rPr>
        <w:t>guidance</w:t>
      </w:r>
      <w:r w:rsidR="002D7024">
        <w:rPr>
          <w:rFonts w:asciiTheme="minorHAnsi" w:hAnsiTheme="minorHAnsi" w:cstheme="minorHAnsi"/>
        </w:rPr>
        <w:t xml:space="preserve"> </w:t>
      </w:r>
      <w:r w:rsidR="006D3459">
        <w:rPr>
          <w:rFonts w:asciiTheme="minorHAnsi" w:hAnsiTheme="minorHAnsi" w:cstheme="minorHAnsi"/>
        </w:rPr>
        <w:t xml:space="preserve">to accomplish </w:t>
      </w:r>
      <w:r w:rsidR="002D7024">
        <w:rPr>
          <w:rFonts w:asciiTheme="minorHAnsi" w:hAnsiTheme="minorHAnsi" w:cstheme="minorHAnsi"/>
        </w:rPr>
        <w:t xml:space="preserve">clinical data and care provider </w:t>
      </w:r>
      <w:r w:rsidR="006D3459">
        <w:rPr>
          <w:rFonts w:asciiTheme="minorHAnsi" w:hAnsiTheme="minorHAnsi" w:cstheme="minorHAnsi"/>
        </w:rPr>
        <w:t xml:space="preserve">reconciliation. </w:t>
      </w:r>
    </w:p>
    <w:p w:rsidR="0087249C" w:rsidRPr="00024E0B" w:rsidRDefault="0087249C" w:rsidP="0087249C">
      <w:pPr>
        <w:ind w:left="360"/>
        <w:rPr>
          <w:rFonts w:asciiTheme="minorHAnsi" w:hAnsiTheme="minorHAnsi" w:cstheme="minorHAnsi"/>
        </w:rPr>
      </w:pPr>
      <w:r w:rsidRPr="00024E0B">
        <w:rPr>
          <w:rFonts w:asciiTheme="minorHAnsi" w:hAnsiTheme="minorHAnsi" w:cstheme="minorHAnsi"/>
        </w:rPr>
        <w:t xml:space="preserve">Currently, reconciliation and </w:t>
      </w:r>
      <w:r w:rsidRPr="00F13AE3">
        <w:rPr>
          <w:rFonts w:asciiTheme="minorHAnsi" w:hAnsiTheme="minorHAnsi" w:cstheme="minorHAnsi"/>
        </w:rPr>
        <w:t xml:space="preserve">consolidation of </w:t>
      </w:r>
      <w:r w:rsidR="00F13AE3">
        <w:rPr>
          <w:rFonts w:asciiTheme="minorHAnsi" w:hAnsiTheme="minorHAnsi" w:cstheme="minorHAnsi"/>
        </w:rPr>
        <w:t>clinically relevant</w:t>
      </w:r>
      <w:r w:rsidRPr="00024E0B">
        <w:rPr>
          <w:rFonts w:asciiTheme="minorHAnsi" w:hAnsiTheme="minorHAnsi" w:cstheme="minorHAnsi"/>
        </w:rPr>
        <w:t xml:space="preserve"> </w:t>
      </w:r>
      <w:r w:rsidR="00F13AE3">
        <w:rPr>
          <w:rFonts w:asciiTheme="minorHAnsi" w:hAnsiTheme="minorHAnsi" w:cstheme="minorHAnsi"/>
        </w:rPr>
        <w:t xml:space="preserve">data </w:t>
      </w:r>
      <w:r w:rsidRPr="00024E0B">
        <w:rPr>
          <w:rFonts w:asciiTheme="minorHAnsi" w:hAnsiTheme="minorHAnsi" w:cstheme="minorHAnsi"/>
        </w:rPr>
        <w:t>is done manually. This can be time consuming and prone to human error. We need the ability to assist in reconciling and consolidating data that will</w:t>
      </w:r>
      <w:ins w:id="55" w:author="Dr. Michael McCoy" w:date="2013-11-05T13:56:00Z">
        <w:r w:rsidR="00DE67EA">
          <w:rPr>
            <w:rFonts w:asciiTheme="minorHAnsi" w:hAnsiTheme="minorHAnsi" w:cstheme="minorHAnsi"/>
          </w:rPr>
          <w:t xml:space="preserve">, in turn, </w:t>
        </w:r>
      </w:ins>
      <w:del w:id="56" w:author="Dr. Michael McCoy" w:date="2013-11-05T13:56:00Z">
        <w:r w:rsidRPr="00024E0B" w:rsidDel="00DE67EA">
          <w:rPr>
            <w:rFonts w:asciiTheme="minorHAnsi" w:hAnsiTheme="minorHAnsi" w:cstheme="minorHAnsi"/>
          </w:rPr>
          <w:delText xml:space="preserve"> assist with the heavy lifting and </w:delText>
        </w:r>
      </w:del>
      <w:r w:rsidRPr="00024E0B">
        <w:rPr>
          <w:rFonts w:asciiTheme="minorHAnsi" w:hAnsiTheme="minorHAnsi" w:cstheme="minorHAnsi"/>
        </w:rPr>
        <w:t xml:space="preserve">make it easier for human intervention. This is not intended to replace human action, but is meant to augment and assist in the act of reconciling and consolidating clinical information. </w:t>
      </w:r>
    </w:p>
    <w:p w:rsidR="0087249C" w:rsidRPr="00227369" w:rsidRDefault="0087249C" w:rsidP="0036613E">
      <w:pPr>
        <w:ind w:left="360"/>
        <w:rPr>
          <w:rFonts w:asciiTheme="minorHAnsi" w:hAnsiTheme="minorHAnsi" w:cstheme="minorHAnsi"/>
        </w:rPr>
      </w:pP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87249C" w:rsidRDefault="0087249C" w:rsidP="0087249C">
      <w:pPr>
        <w:ind w:left="360"/>
        <w:rPr>
          <w:rFonts w:asciiTheme="minorHAnsi" w:hAnsiTheme="minorHAnsi" w:cstheme="minorHAnsi"/>
        </w:rPr>
      </w:pPr>
      <w:r w:rsidRPr="00024E0B">
        <w:rPr>
          <w:rFonts w:asciiTheme="minorHAnsi" w:hAnsiTheme="minorHAnsi" w:cstheme="minorHAnsi"/>
        </w:rPr>
        <w:t xml:space="preserve">Clinician receives Care Plan information in home health EHR from two different providers about the same patient. Patient is post hip replacement surgery. </w:t>
      </w:r>
    </w:p>
    <w:p w:rsidR="0087249C" w:rsidRDefault="0087249C" w:rsidP="00F020DD">
      <w:pPr>
        <w:pStyle w:val="ListParagraph"/>
        <w:numPr>
          <w:ilvl w:val="0"/>
          <w:numId w:val="2"/>
        </w:numPr>
        <w:rPr>
          <w:rFonts w:asciiTheme="minorHAnsi" w:hAnsiTheme="minorHAnsi" w:cstheme="minorHAnsi"/>
        </w:rPr>
      </w:pPr>
      <w:r>
        <w:rPr>
          <w:rFonts w:asciiTheme="minorHAnsi" w:hAnsiTheme="minorHAnsi" w:cstheme="minorHAnsi"/>
        </w:rPr>
        <w:t xml:space="preserve">Provider A (PCP): </w:t>
      </w:r>
      <w:r w:rsidRPr="0087249C">
        <w:rPr>
          <w:rFonts w:asciiTheme="minorHAnsi" w:hAnsiTheme="minorHAnsi" w:cstheme="minorHAnsi"/>
        </w:rPr>
        <w:t>Activity i</w:t>
      </w:r>
      <w:r>
        <w:rPr>
          <w:rFonts w:asciiTheme="minorHAnsi" w:hAnsiTheme="minorHAnsi" w:cstheme="minorHAnsi"/>
        </w:rPr>
        <w:t xml:space="preserve">ntervention </w:t>
      </w:r>
      <w:r w:rsidRPr="0087249C">
        <w:rPr>
          <w:rFonts w:asciiTheme="minorHAnsi" w:hAnsiTheme="minorHAnsi" w:cstheme="minorHAnsi"/>
        </w:rPr>
        <w:t xml:space="preserve">is bed rest, turn Q2 hrs with assistance due to right hip fracture. </w:t>
      </w:r>
      <w:r>
        <w:rPr>
          <w:rFonts w:asciiTheme="minorHAnsi" w:hAnsiTheme="minorHAnsi" w:cstheme="minorHAnsi"/>
        </w:rPr>
        <w:t>G</w:t>
      </w:r>
      <w:r w:rsidRPr="0087249C">
        <w:rPr>
          <w:rFonts w:asciiTheme="minorHAnsi" w:hAnsiTheme="minorHAnsi" w:cstheme="minorHAnsi"/>
        </w:rPr>
        <w:t xml:space="preserve">oal is to prevent skin breakdown. </w:t>
      </w:r>
    </w:p>
    <w:p w:rsidR="0087249C" w:rsidRDefault="0087249C" w:rsidP="00F020DD">
      <w:pPr>
        <w:pStyle w:val="ListParagraph"/>
        <w:numPr>
          <w:ilvl w:val="0"/>
          <w:numId w:val="2"/>
        </w:numPr>
        <w:rPr>
          <w:rFonts w:asciiTheme="minorHAnsi" w:hAnsiTheme="minorHAnsi" w:cstheme="minorHAnsi"/>
        </w:rPr>
      </w:pPr>
      <w:r>
        <w:rPr>
          <w:rFonts w:asciiTheme="minorHAnsi" w:hAnsiTheme="minorHAnsi" w:cstheme="minorHAnsi"/>
        </w:rPr>
        <w:t xml:space="preserve">Provider B </w:t>
      </w:r>
      <w:r w:rsidRPr="0087249C">
        <w:rPr>
          <w:rFonts w:asciiTheme="minorHAnsi" w:hAnsiTheme="minorHAnsi" w:cstheme="minorHAnsi"/>
        </w:rPr>
        <w:t>(Orthopedic Surgeon)</w:t>
      </w:r>
      <w:r>
        <w:rPr>
          <w:rFonts w:asciiTheme="minorHAnsi" w:hAnsiTheme="minorHAnsi" w:cstheme="minorHAnsi"/>
        </w:rPr>
        <w:t xml:space="preserve">: </w:t>
      </w:r>
      <w:r w:rsidRPr="0087249C">
        <w:rPr>
          <w:rFonts w:asciiTheme="minorHAnsi" w:hAnsiTheme="minorHAnsi" w:cstheme="minorHAnsi"/>
        </w:rPr>
        <w:t xml:space="preserve">Activity intervention is ambulate TID utilizing a walker status post total right hip replacement surgery. </w:t>
      </w:r>
      <w:r>
        <w:rPr>
          <w:rFonts w:asciiTheme="minorHAnsi" w:hAnsiTheme="minorHAnsi" w:cstheme="minorHAnsi"/>
        </w:rPr>
        <w:t>G</w:t>
      </w:r>
      <w:r w:rsidRPr="0087249C">
        <w:rPr>
          <w:rFonts w:asciiTheme="minorHAnsi" w:hAnsiTheme="minorHAnsi" w:cstheme="minorHAnsi"/>
        </w:rPr>
        <w:t xml:space="preserve">oal is to increase patient ambulation at least ten feet with a walker. </w:t>
      </w:r>
    </w:p>
    <w:p w:rsidR="0087249C" w:rsidRPr="0087249C" w:rsidRDefault="0087249C" w:rsidP="0036613E">
      <w:pPr>
        <w:ind w:left="360"/>
        <w:rPr>
          <w:rFonts w:asciiTheme="minorHAnsi" w:hAnsiTheme="minorHAnsi" w:cstheme="minorHAnsi"/>
          <w:highlight w:val="lightGray"/>
        </w:rPr>
      </w:pPr>
      <w:r w:rsidRPr="0087249C">
        <w:rPr>
          <w:rFonts w:asciiTheme="minorHAnsi" w:hAnsiTheme="minorHAnsi" w:cstheme="minorHAnsi"/>
        </w:rPr>
        <w:t xml:space="preserve">Manual reconciliation and consolidation is needed to determine which activity intervention, goal and care provider is the most appropriate for the patient at this time. </w:t>
      </w:r>
    </w:p>
    <w:p w:rsidR="0088761A" w:rsidRDefault="0088761A" w:rsidP="0088761A">
      <w:pPr>
        <w:ind w:left="360"/>
        <w:rPr>
          <w:rFonts w:asciiTheme="minorHAnsi" w:hAnsiTheme="minorHAnsi" w:cstheme="minorHAnsi"/>
        </w:rPr>
      </w:pPr>
      <w:r w:rsidRPr="00024E0B">
        <w:rPr>
          <w:rFonts w:asciiTheme="minorHAnsi" w:hAnsiTheme="minorHAnsi" w:cstheme="minorHAnsi"/>
        </w:rPr>
        <w:t>Home Health clinician receives Care Plan information in home health EHR from two different providers about the same patient. Upon receipt of the two different ambulation intervention</w:t>
      </w:r>
      <w:r>
        <w:rPr>
          <w:rFonts w:asciiTheme="minorHAnsi" w:hAnsiTheme="minorHAnsi" w:cstheme="minorHAnsi"/>
        </w:rPr>
        <w:t xml:space="preserve">, </w:t>
      </w:r>
      <w:r w:rsidRPr="00024E0B">
        <w:rPr>
          <w:rFonts w:asciiTheme="minorHAnsi" w:hAnsiTheme="minorHAnsi" w:cstheme="minorHAnsi"/>
        </w:rPr>
        <w:t>goal</w:t>
      </w:r>
      <w:r>
        <w:rPr>
          <w:rFonts w:asciiTheme="minorHAnsi" w:hAnsiTheme="minorHAnsi" w:cstheme="minorHAnsi"/>
        </w:rPr>
        <w:t xml:space="preserve"> and provider</w:t>
      </w:r>
      <w:r w:rsidRPr="00024E0B">
        <w:rPr>
          <w:rFonts w:asciiTheme="minorHAnsi" w:hAnsiTheme="minorHAnsi" w:cstheme="minorHAnsi"/>
        </w:rPr>
        <w:t xml:space="preserve"> information, the home health EHR determines</w:t>
      </w:r>
      <w:r>
        <w:rPr>
          <w:rFonts w:asciiTheme="minorHAnsi" w:hAnsiTheme="minorHAnsi" w:cstheme="minorHAnsi"/>
        </w:rPr>
        <w:t xml:space="preserve"> the following: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 xml:space="preserve">Which intervention and goal is the most recent.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 xml:space="preserve">Compares indication for both interventions and goals and determines which is the most recent.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Compares and determine most recent care provider</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All information is presented to the user. User is better able to determine the intervention, goal and care provider that are most appropriate for the patient at this time or if follow-up with the provider(s) is required.</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lastRenderedPageBreak/>
        <w:t>Standards &amp; Systems</w:t>
      </w:r>
    </w:p>
    <w:p w:rsidR="0088761A" w:rsidRPr="005413C3" w:rsidRDefault="0088761A" w:rsidP="0088761A">
      <w:pPr>
        <w:spacing w:before="0" w:after="0"/>
        <w:ind w:left="360"/>
        <w:rPr>
          <w:rFonts w:asciiTheme="minorHAnsi" w:hAnsiTheme="minorHAnsi" w:cstheme="minorHAnsi"/>
          <w:b/>
          <w:u w:val="single"/>
        </w:rPr>
      </w:pPr>
      <w:r w:rsidRPr="005413C3">
        <w:rPr>
          <w:rFonts w:asciiTheme="minorHAnsi" w:hAnsiTheme="minorHAnsi" w:cstheme="minorHAnsi"/>
          <w:b/>
          <w:u w:val="single"/>
        </w:rPr>
        <w:t>Existing Systems:</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Primary Care Physician’s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Specialist Physician (Orthopedic Surgeon)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Home Health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Hospital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Care Management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HIE Systems</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PHRs</w:t>
      </w:r>
    </w:p>
    <w:p w:rsidR="0088761A" w:rsidRDefault="0088761A" w:rsidP="0088761A">
      <w:pPr>
        <w:spacing w:before="0" w:after="0"/>
        <w:rPr>
          <w:rFonts w:asciiTheme="minorHAnsi" w:hAnsiTheme="minorHAnsi" w:cstheme="minorHAnsi"/>
        </w:rPr>
      </w:pPr>
    </w:p>
    <w:p w:rsidR="0088761A" w:rsidRPr="005413C3" w:rsidRDefault="0088761A" w:rsidP="0088761A">
      <w:pPr>
        <w:spacing w:before="0" w:after="0"/>
        <w:rPr>
          <w:rFonts w:asciiTheme="minorHAnsi" w:hAnsiTheme="minorHAnsi" w:cstheme="minorHAnsi"/>
          <w:b/>
        </w:rPr>
      </w:pPr>
      <w:r>
        <w:rPr>
          <w:rFonts w:asciiTheme="minorHAnsi" w:hAnsiTheme="minorHAnsi" w:cstheme="minorHAnsi"/>
        </w:rPr>
        <w:tab/>
      </w:r>
      <w:r w:rsidRPr="005413C3">
        <w:rPr>
          <w:rFonts w:asciiTheme="minorHAnsi" w:hAnsiTheme="minorHAnsi" w:cstheme="minorHAnsi"/>
          <w:b/>
          <w:u w:val="single"/>
        </w:rPr>
        <w:t>Applicable Standards</w:t>
      </w:r>
      <w:r w:rsidRPr="005413C3">
        <w:rPr>
          <w:rFonts w:asciiTheme="minorHAnsi" w:hAnsiTheme="minorHAnsi" w:cstheme="minorHAnsi"/>
          <w:b/>
        </w:rPr>
        <w:t>:</w:t>
      </w:r>
    </w:p>
    <w:p w:rsidR="0088761A" w:rsidRPr="00EC7D72" w:rsidRDefault="0088761A" w:rsidP="00F020DD">
      <w:pPr>
        <w:pStyle w:val="ListParagraph"/>
        <w:numPr>
          <w:ilvl w:val="1"/>
          <w:numId w:val="5"/>
        </w:numPr>
        <w:tabs>
          <w:tab w:val="left" w:pos="1080"/>
        </w:tabs>
        <w:spacing w:before="0" w:after="0"/>
        <w:ind w:hanging="720"/>
        <w:rPr>
          <w:rFonts w:asciiTheme="minorHAnsi" w:hAnsiTheme="minorHAnsi" w:cstheme="minorHAnsi"/>
        </w:rPr>
      </w:pPr>
      <w:r w:rsidRPr="00EC7D72">
        <w:rPr>
          <w:rFonts w:asciiTheme="minorHAnsi" w:hAnsiTheme="minorHAnsi" w:cstheme="minorHAnsi"/>
        </w:rPr>
        <w:t xml:space="preserve">HL7 Patient Care </w:t>
      </w:r>
      <w:r>
        <w:rPr>
          <w:rFonts w:asciiTheme="minorHAnsi" w:hAnsiTheme="minorHAnsi" w:cstheme="minorHAnsi"/>
        </w:rPr>
        <w:t xml:space="preserve">and Service Oriented Architecture </w:t>
      </w:r>
      <w:r w:rsidRPr="00EC7D72">
        <w:rPr>
          <w:rFonts w:asciiTheme="minorHAnsi" w:hAnsiTheme="minorHAnsi" w:cstheme="minorHAnsi"/>
        </w:rPr>
        <w:t>Work Group</w:t>
      </w:r>
      <w:r>
        <w:rPr>
          <w:rFonts w:asciiTheme="minorHAnsi" w:hAnsiTheme="minorHAnsi" w:cstheme="minorHAnsi"/>
        </w:rPr>
        <w:t>s</w:t>
      </w:r>
      <w:r w:rsidRPr="00EC7D72">
        <w:rPr>
          <w:rFonts w:asciiTheme="minorHAnsi" w:hAnsiTheme="minorHAnsi" w:cstheme="minorHAnsi"/>
        </w:rPr>
        <w:t xml:space="preserve"> Care Plan Reconciliation Project </w:t>
      </w:r>
    </w:p>
    <w:p w:rsidR="0088761A" w:rsidRDefault="0088761A" w:rsidP="00F020DD">
      <w:pPr>
        <w:pStyle w:val="ListParagraph"/>
        <w:numPr>
          <w:ilvl w:val="1"/>
          <w:numId w:val="5"/>
        </w:numPr>
        <w:spacing w:before="0" w:after="0"/>
        <w:ind w:left="1080"/>
        <w:rPr>
          <w:rFonts w:asciiTheme="minorHAnsi" w:hAnsiTheme="minorHAnsi" w:cstheme="minorHAnsi"/>
        </w:rPr>
      </w:pPr>
      <w:r>
        <w:rPr>
          <w:rFonts w:asciiTheme="minorHAnsi" w:hAnsiTheme="minorHAnsi" w:cstheme="minorHAnsi"/>
        </w:rPr>
        <w:t>Content</w:t>
      </w:r>
    </w:p>
    <w:p w:rsidR="0088761A" w:rsidRDefault="0088761A" w:rsidP="00F020DD">
      <w:pPr>
        <w:pStyle w:val="ListParagraph"/>
        <w:numPr>
          <w:ilvl w:val="2"/>
          <w:numId w:val="5"/>
        </w:numPr>
        <w:spacing w:before="0" w:after="0"/>
        <w:rPr>
          <w:rFonts w:asciiTheme="minorHAnsi" w:hAnsiTheme="minorHAnsi" w:cstheme="minorHAnsi"/>
        </w:rPr>
      </w:pPr>
      <w:r w:rsidRPr="00EC7D72">
        <w:rPr>
          <w:rFonts w:asciiTheme="minorHAnsi" w:hAnsiTheme="minorHAnsi" w:cstheme="minorHAnsi"/>
        </w:rPr>
        <w:t>IHE RECON Profile</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IHE Harmonization work</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CDA Medical Summary Document</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 xml:space="preserve">CCDA </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HL7 Version 2, 3</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HL7 CDA Release 2</w:t>
      </w:r>
    </w:p>
    <w:p w:rsidR="0088761A" w:rsidRDefault="0088761A" w:rsidP="00F020DD">
      <w:pPr>
        <w:pStyle w:val="ListParagraph"/>
        <w:numPr>
          <w:ilvl w:val="1"/>
          <w:numId w:val="5"/>
        </w:numPr>
        <w:spacing w:before="0" w:after="0"/>
        <w:ind w:left="1080"/>
        <w:rPr>
          <w:rFonts w:asciiTheme="minorHAnsi" w:hAnsiTheme="minorHAnsi" w:cstheme="minorHAnsi"/>
        </w:rPr>
      </w:pPr>
      <w:r>
        <w:rPr>
          <w:rFonts w:asciiTheme="minorHAnsi" w:hAnsiTheme="minorHAnsi" w:cstheme="minorHAnsi"/>
        </w:rPr>
        <w:t>Vocabularies</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LOINC</w:t>
      </w:r>
    </w:p>
    <w:p w:rsidR="0088761A" w:rsidRPr="00EC7D72"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SNOMED</w:t>
      </w:r>
    </w:p>
    <w:p w:rsidR="0088761A" w:rsidRPr="00227369" w:rsidRDefault="0088761A" w:rsidP="00BC69BB">
      <w:pPr>
        <w:ind w:left="360"/>
        <w:rPr>
          <w:rFonts w:asciiTheme="minorHAnsi" w:hAnsiTheme="minorHAnsi" w:cstheme="minorHAnsi"/>
        </w:rPr>
      </w:pP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232814" w:rsidRPr="00232814" w:rsidRDefault="00185371" w:rsidP="00F020DD">
      <w:pPr>
        <w:pStyle w:val="ListParagraph"/>
        <w:numPr>
          <w:ilvl w:val="0"/>
          <w:numId w:val="8"/>
        </w:numPr>
        <w:autoSpaceDE w:val="0"/>
        <w:autoSpaceDN w:val="0"/>
        <w:adjustRightInd w:val="0"/>
        <w:spacing w:before="0" w:after="0"/>
        <w:rPr>
          <w:rFonts w:ascii="TimesNewRomanPSMT" w:hAnsi="TimesNewRomanPSMT" w:cs="TimesNewRomanPSMT"/>
          <w:b/>
          <w:i/>
        </w:rPr>
      </w:pPr>
      <w:r w:rsidRPr="00232814">
        <w:rPr>
          <w:rFonts w:asciiTheme="minorHAnsi" w:hAnsiTheme="minorHAnsi" w:cstheme="minorHAnsi"/>
        </w:rPr>
        <w:t xml:space="preserve">Identify and examine heuristics that can be used to facilitate identification of duplicated, overlapping, conflicting or superseded entries. </w:t>
      </w:r>
    </w:p>
    <w:p w:rsidR="00232814" w:rsidRPr="00F13AE3" w:rsidRDefault="00232814" w:rsidP="00F020DD">
      <w:pPr>
        <w:pStyle w:val="ListParagraph"/>
        <w:numPr>
          <w:ilvl w:val="0"/>
          <w:numId w:val="8"/>
        </w:numPr>
        <w:autoSpaceDE w:val="0"/>
        <w:autoSpaceDN w:val="0"/>
        <w:adjustRightInd w:val="0"/>
        <w:spacing w:before="0" w:after="0"/>
        <w:rPr>
          <w:rFonts w:asciiTheme="minorHAnsi" w:hAnsiTheme="minorHAnsi" w:cstheme="minorHAnsi"/>
        </w:rPr>
      </w:pPr>
      <w:r w:rsidRPr="00F13AE3">
        <w:rPr>
          <w:rFonts w:asciiTheme="minorHAnsi" w:hAnsiTheme="minorHAnsi" w:cstheme="minorHAnsi"/>
        </w:rPr>
        <w:t>Develop a reconciliation act that is generic enough to be used to reconcile data that need to be reconciled</w:t>
      </w:r>
    </w:p>
    <w:p w:rsidR="00556288" w:rsidRPr="00F13AE3" w:rsidRDefault="00232814" w:rsidP="00F020DD">
      <w:pPr>
        <w:pStyle w:val="ListParagraph"/>
        <w:numPr>
          <w:ilvl w:val="0"/>
          <w:numId w:val="8"/>
        </w:numPr>
        <w:autoSpaceDE w:val="0"/>
        <w:autoSpaceDN w:val="0"/>
        <w:adjustRightInd w:val="0"/>
        <w:spacing w:before="0" w:after="0"/>
        <w:rPr>
          <w:rFonts w:asciiTheme="minorHAnsi" w:hAnsiTheme="minorHAnsi" w:cstheme="minorHAnsi"/>
          <w:b/>
          <w:i/>
        </w:rPr>
      </w:pPr>
      <w:r w:rsidRPr="00F13AE3">
        <w:rPr>
          <w:rFonts w:asciiTheme="minorHAnsi" w:hAnsiTheme="minorHAnsi" w:cstheme="minorHAnsi"/>
        </w:rPr>
        <w:t>Provide ability for a</w:t>
      </w:r>
      <w:r w:rsidR="00556288" w:rsidRPr="00F13AE3">
        <w:rPr>
          <w:rFonts w:asciiTheme="minorHAnsi" w:hAnsiTheme="minorHAnsi" w:cstheme="minorHAnsi"/>
          <w:b/>
          <w:i/>
        </w:rPr>
        <w:t xml:space="preserve"> </w:t>
      </w:r>
      <w:r w:rsidR="00556288" w:rsidRPr="00F13AE3">
        <w:rPr>
          <w:rFonts w:asciiTheme="minorHAnsi" w:hAnsiTheme="minorHAnsi" w:cstheme="minorHAnsi"/>
        </w:rPr>
        <w:t xml:space="preserve">reconciliation act </w:t>
      </w:r>
      <w:r w:rsidRPr="00F13AE3">
        <w:rPr>
          <w:rFonts w:asciiTheme="minorHAnsi" w:hAnsiTheme="minorHAnsi" w:cstheme="minorHAnsi"/>
        </w:rPr>
        <w:t xml:space="preserve">that </w:t>
      </w:r>
      <w:r w:rsidR="00556288" w:rsidRPr="00F13AE3">
        <w:rPr>
          <w:rFonts w:asciiTheme="minorHAnsi" w:hAnsiTheme="minorHAnsi" w:cstheme="minorHAnsi"/>
        </w:rPr>
        <w:t>must identify the performers of the reconciliation process, and the clinical data and sources that were used in that process. The results of the reconciliation act are recorded as the subjects of the act.</w:t>
      </w:r>
    </w:p>
    <w:p w:rsidR="00E645CC" w:rsidRDefault="00E645CC" w:rsidP="00556288">
      <w:pPr>
        <w:autoSpaceDE w:val="0"/>
        <w:autoSpaceDN w:val="0"/>
        <w:adjustRightInd w:val="0"/>
        <w:spacing w:before="0" w:after="0"/>
        <w:rPr>
          <w:rFonts w:ascii="TimesNewRomanPSMT" w:hAnsi="TimesNewRomanPSMT" w:cs="TimesNewRomanPSMT"/>
          <w:b/>
          <w:i/>
        </w:rPr>
      </w:pP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513F88" w:rsidRPr="000C35BA" w:rsidRDefault="00513F88" w:rsidP="00F020DD">
      <w:pPr>
        <w:pStyle w:val="ListParagraph"/>
        <w:numPr>
          <w:ilvl w:val="0"/>
          <w:numId w:val="11"/>
        </w:numPr>
        <w:rPr>
          <w:rFonts w:asciiTheme="minorHAnsi" w:hAnsiTheme="minorHAnsi" w:cstheme="minorHAnsi"/>
        </w:rPr>
      </w:pPr>
      <w:r w:rsidRPr="000C35BA">
        <w:rPr>
          <w:rFonts w:asciiTheme="minorHAnsi" w:hAnsiTheme="minorHAnsi" w:cstheme="minorHAnsi"/>
        </w:rPr>
        <w:t>No new actors</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Reconciliation Agent</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Content Creator</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lastRenderedPageBreak/>
        <w:t>Content Consumer</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Clinical Data Source</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Clinical Data Consumer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513F88" w:rsidRPr="000C35BA" w:rsidRDefault="00513F88" w:rsidP="00F020DD">
      <w:pPr>
        <w:pStyle w:val="ListParagraph"/>
        <w:numPr>
          <w:ilvl w:val="0"/>
          <w:numId w:val="12"/>
        </w:numPr>
        <w:rPr>
          <w:rFonts w:asciiTheme="minorHAnsi" w:hAnsiTheme="minorHAnsi" w:cstheme="minorHAnsi"/>
        </w:rPr>
      </w:pPr>
      <w:r w:rsidRPr="000C35BA">
        <w:rPr>
          <w:rFonts w:asciiTheme="minorHAnsi" w:hAnsiTheme="minorHAnsi" w:cstheme="minorHAnsi"/>
        </w:rPr>
        <w:t>No new transactions</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2A06B3" w:rsidRPr="000C35BA" w:rsidRDefault="002A06B3" w:rsidP="00F020DD">
      <w:pPr>
        <w:pStyle w:val="ListParagraph"/>
        <w:numPr>
          <w:ilvl w:val="0"/>
          <w:numId w:val="12"/>
        </w:numPr>
        <w:rPr>
          <w:rFonts w:asciiTheme="minorHAnsi" w:hAnsiTheme="minorHAnsi" w:cstheme="minorHAnsi"/>
        </w:rPr>
      </w:pPr>
      <w:r w:rsidRPr="000C35BA">
        <w:rPr>
          <w:rFonts w:asciiTheme="minorHAnsi" w:hAnsiTheme="minorHAnsi" w:cstheme="minorHAnsi"/>
        </w:rPr>
        <w:t>Share Content (PCC TF-1 :2.1)</w:t>
      </w:r>
    </w:p>
    <w:p w:rsidR="002A06B3" w:rsidRPr="000C35BA" w:rsidRDefault="002A06B3" w:rsidP="00F020DD">
      <w:pPr>
        <w:pStyle w:val="ListParagraph"/>
        <w:numPr>
          <w:ilvl w:val="0"/>
          <w:numId w:val="12"/>
        </w:numPr>
        <w:rPr>
          <w:rFonts w:asciiTheme="minorHAnsi" w:hAnsiTheme="minorHAnsi" w:cstheme="minorHAnsi"/>
        </w:rPr>
      </w:pPr>
      <w:r w:rsidRPr="000C35BA">
        <w:rPr>
          <w:rFonts w:asciiTheme="minorHAnsi" w:hAnsiTheme="minorHAnsi" w:cstheme="minorHAnsi"/>
        </w:rPr>
        <w:t>Query Existing Date [PCC-1] (QED :3.1)</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integration profiles needed</w:t>
      </w:r>
    </w:p>
    <w:p w:rsidR="00513F88" w:rsidRPr="00BC3586" w:rsidRDefault="00513F88" w:rsidP="00F020DD">
      <w:pPr>
        <w:pStyle w:val="ListParagraph"/>
        <w:numPr>
          <w:ilvl w:val="0"/>
          <w:numId w:val="13"/>
        </w:numPr>
        <w:rPr>
          <w:rFonts w:asciiTheme="minorHAnsi" w:hAnsiTheme="minorHAnsi" w:cstheme="minorHAnsi"/>
        </w:rPr>
      </w:pPr>
      <w:r w:rsidRPr="00BC3586">
        <w:rPr>
          <w:rFonts w:asciiTheme="minorHAnsi" w:hAnsiTheme="minorHAnsi" w:cstheme="minorHAnsi"/>
        </w:rPr>
        <w:t>No new integration profiles</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 xml:space="preserve">Review the IHE volume 2 content </w:t>
      </w:r>
      <w:proofErr w:type="gramStart"/>
      <w:r>
        <w:rPr>
          <w:rFonts w:asciiTheme="minorHAnsi" w:hAnsiTheme="minorHAnsi" w:cstheme="minorHAnsi"/>
        </w:rPr>
        <w:t>profile</w:t>
      </w:r>
      <w:proofErr w:type="gramEnd"/>
      <w:r>
        <w:rPr>
          <w:rFonts w:asciiTheme="minorHAnsi" w:hAnsiTheme="minorHAnsi" w:cstheme="minorHAnsi"/>
        </w:rPr>
        <w:t xml:space="preserve"> and IHE CDA content profiles and describe general attributes that would need to be considered in the reconciliation and consolidation process. </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Review RECON profile and generalize to be included in this profile.</w:t>
      </w:r>
    </w:p>
    <w:p w:rsidR="00941DED" w:rsidRDefault="00941DED" w:rsidP="00F020DD">
      <w:pPr>
        <w:pStyle w:val="ListParagraph"/>
        <w:numPr>
          <w:ilvl w:val="0"/>
          <w:numId w:val="9"/>
        </w:numPr>
        <w:rPr>
          <w:rFonts w:asciiTheme="minorHAnsi" w:hAnsiTheme="minorHAnsi" w:cstheme="minorHAnsi"/>
        </w:rPr>
      </w:pPr>
      <w:r>
        <w:rPr>
          <w:rFonts w:asciiTheme="minorHAnsi" w:hAnsiTheme="minorHAnsi" w:cstheme="minorHAnsi"/>
        </w:rPr>
        <w:t xml:space="preserve">Review PtCP profile and generalize to be included in this profile. </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 xml:space="preserve">Create reconciliation ACT that is generic to accommodate any data that would need reconciliation. </w:t>
      </w:r>
    </w:p>
    <w:p w:rsidR="00B0677C" w:rsidRDefault="00B0677C" w:rsidP="00F020DD">
      <w:pPr>
        <w:pStyle w:val="ListParagraph"/>
        <w:numPr>
          <w:ilvl w:val="0"/>
          <w:numId w:val="9"/>
        </w:numPr>
        <w:rPr>
          <w:rFonts w:asciiTheme="minorHAnsi" w:hAnsiTheme="minorHAnsi" w:cstheme="minorHAnsi"/>
        </w:rPr>
      </w:pPr>
      <w:r>
        <w:rPr>
          <w:rFonts w:asciiTheme="minorHAnsi" w:hAnsiTheme="minorHAnsi" w:cstheme="minorHAnsi"/>
        </w:rPr>
        <w:t>Write profile</w:t>
      </w:r>
    </w:p>
    <w:p w:rsidR="00B0677C" w:rsidRPr="00F13AE3" w:rsidRDefault="00B0677C" w:rsidP="00F020DD">
      <w:pPr>
        <w:pStyle w:val="ListParagraph"/>
        <w:numPr>
          <w:ilvl w:val="0"/>
          <w:numId w:val="9"/>
        </w:numPr>
        <w:rPr>
          <w:rFonts w:asciiTheme="minorHAnsi" w:hAnsiTheme="minorHAnsi" w:cstheme="minorHAnsi"/>
        </w:rPr>
      </w:pPr>
      <w:r>
        <w:rPr>
          <w:rFonts w:asciiTheme="minorHAnsi" w:hAnsiTheme="minorHAnsi" w:cstheme="minorHAnsi"/>
        </w:rPr>
        <w:t>Consider retiring RECON profile.</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6D70C6" w:rsidRDefault="006D70C6" w:rsidP="00090364">
      <w:pPr>
        <w:ind w:left="360"/>
        <w:rPr>
          <w:rFonts w:asciiTheme="minorHAnsi" w:hAnsiTheme="minorHAnsi" w:cstheme="minorHAnsi"/>
        </w:rPr>
      </w:pPr>
      <w:r>
        <w:rPr>
          <w:rFonts w:asciiTheme="minorHAnsi" w:hAnsiTheme="minorHAnsi" w:cstheme="minorHAnsi"/>
        </w:rPr>
        <w:t xml:space="preserve">Inappropriate identification and merging of data could lead to duplicate data. Duplication may result in over-flagging with consequences such as </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Overuse of the user’s time to correct these duplication</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Alert fatigue</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Low morale</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System distrust or minimization of confidence in results of the system</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Implementation of “workarounds” that short-circuit the reconciliation process to avoid</w:t>
      </w:r>
      <w:r>
        <w:rPr>
          <w:rFonts w:asciiTheme="minorHAnsi" w:hAnsiTheme="minorHAnsi" w:cstheme="minorHAnsi"/>
        </w:rPr>
        <w:t xml:space="preserve"> consequences.</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BC4F85" w:rsidRDefault="006D70C6" w:rsidP="00F020DD">
      <w:pPr>
        <w:pStyle w:val="ListParagraph"/>
        <w:numPr>
          <w:ilvl w:val="0"/>
          <w:numId w:val="7"/>
        </w:numPr>
      </w:pPr>
      <w:r>
        <w:t>Reconciliation of structured templates</w:t>
      </w:r>
      <w:r w:rsidR="00232814">
        <w:t xml:space="preserve"> (templates with entries)</w:t>
      </w:r>
      <w:r>
        <w:t xml:space="preserve"> – IHE goal template is text only</w:t>
      </w:r>
      <w:r w:rsidR="00AF5C19">
        <w:t xml:space="preserve">. Can we utilize null flavors and point to the text from the recon Act? </w:t>
      </w:r>
      <w:r>
        <w:t xml:space="preserve"> </w:t>
      </w:r>
    </w:p>
    <w:p w:rsidR="006D70C6" w:rsidRDefault="00BC4F85" w:rsidP="00F020DD">
      <w:pPr>
        <w:pStyle w:val="ListParagraph"/>
        <w:numPr>
          <w:ilvl w:val="0"/>
          <w:numId w:val="7"/>
        </w:numPr>
      </w:pPr>
      <w:r>
        <w:t xml:space="preserve">Would reconciliation of </w:t>
      </w:r>
      <w:r w:rsidR="00BC3586">
        <w:t xml:space="preserve">providers </w:t>
      </w:r>
      <w:r>
        <w:t>be treated differently than reconciliation of entries in sections?</w:t>
      </w:r>
      <w:r w:rsidR="006D70C6">
        <w:t xml:space="preserve"> </w:t>
      </w:r>
    </w:p>
    <w:p w:rsidR="00185AAD" w:rsidRDefault="00185AAD" w:rsidP="00F020DD">
      <w:pPr>
        <w:pStyle w:val="ListParagraph"/>
        <w:numPr>
          <w:ilvl w:val="0"/>
          <w:numId w:val="7"/>
        </w:numPr>
      </w:pPr>
      <w:r>
        <w:lastRenderedPageBreak/>
        <w:t xml:space="preserve">Source of truth – who owns the </w:t>
      </w:r>
      <w:r w:rsidR="00C01631">
        <w:t xml:space="preserve">reconciled </w:t>
      </w:r>
      <w:r>
        <w:t xml:space="preserve">data? Is this something that should be addressed with </w:t>
      </w:r>
      <w:r w:rsidR="00C01631">
        <w:t xml:space="preserve">this profile? </w:t>
      </w:r>
    </w:p>
    <w:p w:rsidR="00C01631" w:rsidRPr="006D70C6" w:rsidRDefault="00C01631" w:rsidP="00F020DD">
      <w:pPr>
        <w:pStyle w:val="ListParagraph"/>
        <w:numPr>
          <w:ilvl w:val="1"/>
          <w:numId w:val="7"/>
        </w:numPr>
      </w:pPr>
      <w:r>
        <w:t xml:space="preserve">Reconciliation as a service </w:t>
      </w:r>
      <w:proofErr w:type="spellStart"/>
      <w:r>
        <w:t>Vs</w:t>
      </w:r>
      <w:proofErr w:type="spellEnd"/>
      <w:r>
        <w:t xml:space="preserve"> Reconciliation at the document level</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sectPr w:rsidR="00090364"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96D" w:rsidRDefault="00C4396D" w:rsidP="00F34669">
      <w:pPr>
        <w:spacing w:before="0" w:after="0"/>
      </w:pPr>
      <w:r>
        <w:separator/>
      </w:r>
    </w:p>
  </w:endnote>
  <w:endnote w:type="continuationSeparator" w:id="0">
    <w:p w:rsidR="00C4396D" w:rsidRDefault="00C4396D"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B62947" w:rsidP="00F34669">
    <w:pPr>
      <w:pStyle w:val="Footer"/>
      <w:tabs>
        <w:tab w:val="clear" w:pos="9360"/>
        <w:tab w:val="right" w:pos="9810"/>
      </w:tabs>
      <w:rPr>
        <w:rFonts w:asciiTheme="minorHAnsi" w:hAnsiTheme="minorHAnsi" w:cstheme="minorHAnsi"/>
      </w:rPr>
    </w:pPr>
    <w:fldSimple w:instr=" FILENAME   \* MERGEFORMAT ">
      <w:r w:rsidR="00F34669" w:rsidRPr="00F34669">
        <w:rPr>
          <w:rFonts w:asciiTheme="minorHAnsi" w:hAnsiTheme="minorHAnsi" w:cstheme="minorHAnsi"/>
          <w:noProof/>
        </w:rPr>
        <w:t>IHE_Profile_Proposal_Template-Detailed.docx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7405C9">
      <w:rPr>
        <w:rFonts w:asciiTheme="minorHAnsi" w:hAnsiTheme="minorHAnsi" w:cstheme="minorHAnsi"/>
        <w:noProof/>
      </w:rPr>
      <w:t>1</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w:t>
    </w:r>
    <w:del w:id="57" w:author="Dr. Michael McCoy" w:date="2013-11-05T13:57:00Z">
      <w:r w:rsidR="00F34669" w:rsidRPr="00F34669" w:rsidDel="00DE67EA">
        <w:rPr>
          <w:rFonts w:asciiTheme="minorHAnsi" w:hAnsiTheme="minorHAnsi" w:cstheme="minorHAnsi"/>
        </w:rPr>
        <w:delText>3</w:delText>
      </w:r>
    </w:del>
    <w:ins w:id="58" w:author="Dr. Michael McCoy" w:date="2013-11-05T13:57:00Z">
      <w:r w:rsidR="00DE67EA">
        <w:rPr>
          <w:rFonts w:asciiTheme="minorHAnsi" w:hAnsiTheme="minorHAnsi" w:cstheme="minorHAnsi"/>
        </w:rPr>
        <w:t>5</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96D" w:rsidRDefault="00C4396D" w:rsidP="00F34669">
      <w:pPr>
        <w:spacing w:before="0" w:after="0"/>
      </w:pPr>
      <w:r>
        <w:separator/>
      </w:r>
    </w:p>
  </w:footnote>
  <w:footnote w:type="continuationSeparator" w:id="0">
    <w:p w:rsidR="00C4396D" w:rsidRDefault="00C4396D"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7B" w:rsidRDefault="00CF377B" w:rsidP="00CF377B">
    <w:pPr>
      <w:pStyle w:val="Header"/>
      <w:jc w:val="center"/>
    </w:pPr>
    <w:r>
      <w:rPr>
        <w:noProof/>
      </w:rPr>
      <w:drawing>
        <wp:inline distT="0" distB="0" distL="0" distR="0" wp14:anchorId="4B50DD0B" wp14:editId="783CBDBE">
          <wp:extent cx="2803756" cy="763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E16"/>
    <w:multiLevelType w:val="hybridMultilevel"/>
    <w:tmpl w:val="B3C64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5F01B4"/>
    <w:multiLevelType w:val="hybridMultilevel"/>
    <w:tmpl w:val="2BEEA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
    <w:nsid w:val="11993CC3"/>
    <w:multiLevelType w:val="hybridMultilevel"/>
    <w:tmpl w:val="9E9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114BED"/>
    <w:multiLevelType w:val="hybridMultilevel"/>
    <w:tmpl w:val="05666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DC157B"/>
    <w:multiLevelType w:val="hybridMultilevel"/>
    <w:tmpl w:val="6E70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5B0E80"/>
    <w:multiLevelType w:val="hybridMultilevel"/>
    <w:tmpl w:val="F00EF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218DC"/>
    <w:multiLevelType w:val="hybridMultilevel"/>
    <w:tmpl w:val="A7284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4762C8"/>
    <w:multiLevelType w:val="hybridMultilevel"/>
    <w:tmpl w:val="A90EF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031372"/>
    <w:multiLevelType w:val="hybridMultilevel"/>
    <w:tmpl w:val="6182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A451F"/>
    <w:multiLevelType w:val="hybridMultilevel"/>
    <w:tmpl w:val="37423694"/>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6"/>
  </w:num>
  <w:num w:numId="6">
    <w:abstractNumId w:val="10"/>
  </w:num>
  <w:num w:numId="7">
    <w:abstractNumId w:val="8"/>
  </w:num>
  <w:num w:numId="8">
    <w:abstractNumId w:val="1"/>
  </w:num>
  <w:num w:numId="9">
    <w:abstractNumId w:val="4"/>
  </w:num>
  <w:num w:numId="10">
    <w:abstractNumId w:val="9"/>
  </w:num>
  <w:num w:numId="11">
    <w:abstractNumId w:val="7"/>
  </w:num>
  <w:num w:numId="12">
    <w:abstractNumId w:val="5"/>
  </w:num>
  <w:num w:numId="13">
    <w:abstractNumId w:val="0"/>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Michael McCoy">
    <w15:presenceInfo w15:providerId="Windows Live" w15:userId="411c143bcf564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4085A"/>
    <w:rsid w:val="0008723D"/>
    <w:rsid w:val="00090364"/>
    <w:rsid w:val="0009290B"/>
    <w:rsid w:val="000C35BA"/>
    <w:rsid w:val="000E1A1A"/>
    <w:rsid w:val="00117A08"/>
    <w:rsid w:val="00136F5D"/>
    <w:rsid w:val="00144030"/>
    <w:rsid w:val="00185371"/>
    <w:rsid w:val="00185AAD"/>
    <w:rsid w:val="00192B2A"/>
    <w:rsid w:val="001E56B8"/>
    <w:rsid w:val="00227369"/>
    <w:rsid w:val="00232814"/>
    <w:rsid w:val="00240236"/>
    <w:rsid w:val="00247417"/>
    <w:rsid w:val="002A06B3"/>
    <w:rsid w:val="002D7024"/>
    <w:rsid w:val="00323B7A"/>
    <w:rsid w:val="00350A84"/>
    <w:rsid w:val="0036613E"/>
    <w:rsid w:val="00367037"/>
    <w:rsid w:val="0043520D"/>
    <w:rsid w:val="004864F8"/>
    <w:rsid w:val="00513F88"/>
    <w:rsid w:val="005523D0"/>
    <w:rsid w:val="00556288"/>
    <w:rsid w:val="005B4D01"/>
    <w:rsid w:val="005E5451"/>
    <w:rsid w:val="006C490F"/>
    <w:rsid w:val="006D3459"/>
    <w:rsid w:val="006D70C6"/>
    <w:rsid w:val="0070040F"/>
    <w:rsid w:val="00716601"/>
    <w:rsid w:val="007405C9"/>
    <w:rsid w:val="00767C3E"/>
    <w:rsid w:val="007E2FB8"/>
    <w:rsid w:val="00803EE6"/>
    <w:rsid w:val="008177FA"/>
    <w:rsid w:val="00853214"/>
    <w:rsid w:val="0087249C"/>
    <w:rsid w:val="00883D83"/>
    <w:rsid w:val="0088761A"/>
    <w:rsid w:val="00941DED"/>
    <w:rsid w:val="00942B71"/>
    <w:rsid w:val="00A46EA1"/>
    <w:rsid w:val="00AB0338"/>
    <w:rsid w:val="00AD7A95"/>
    <w:rsid w:val="00AF5C19"/>
    <w:rsid w:val="00B03D95"/>
    <w:rsid w:val="00B0677C"/>
    <w:rsid w:val="00B14182"/>
    <w:rsid w:val="00B16C8D"/>
    <w:rsid w:val="00B42FF5"/>
    <w:rsid w:val="00B62947"/>
    <w:rsid w:val="00BC1639"/>
    <w:rsid w:val="00BC3586"/>
    <w:rsid w:val="00BC4F85"/>
    <w:rsid w:val="00BC5D7C"/>
    <w:rsid w:val="00BC69BB"/>
    <w:rsid w:val="00BF4766"/>
    <w:rsid w:val="00C01631"/>
    <w:rsid w:val="00C4396D"/>
    <w:rsid w:val="00C607BF"/>
    <w:rsid w:val="00CD10EA"/>
    <w:rsid w:val="00CE3BCF"/>
    <w:rsid w:val="00CF377B"/>
    <w:rsid w:val="00CF6A7C"/>
    <w:rsid w:val="00D13D65"/>
    <w:rsid w:val="00D4496D"/>
    <w:rsid w:val="00D51B2E"/>
    <w:rsid w:val="00D827A1"/>
    <w:rsid w:val="00D8560F"/>
    <w:rsid w:val="00DE67EA"/>
    <w:rsid w:val="00E12C05"/>
    <w:rsid w:val="00E645CC"/>
    <w:rsid w:val="00E66DDA"/>
    <w:rsid w:val="00E97DF1"/>
    <w:rsid w:val="00EA6E52"/>
    <w:rsid w:val="00F020DD"/>
    <w:rsid w:val="00F13AE3"/>
    <w:rsid w:val="00F34669"/>
    <w:rsid w:val="00F405F0"/>
    <w:rsid w:val="00FC2AD0"/>
    <w:rsid w:val="00FC7862"/>
    <w:rsid w:val="00FD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D"/>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E645CC"/>
    <w:rPr>
      <w:sz w:val="16"/>
      <w:szCs w:val="16"/>
    </w:rPr>
  </w:style>
  <w:style w:type="paragraph" w:styleId="CommentText">
    <w:name w:val="annotation text"/>
    <w:basedOn w:val="Normal"/>
    <w:link w:val="CommentTextChar"/>
    <w:uiPriority w:val="99"/>
    <w:semiHidden/>
    <w:unhideWhenUsed/>
    <w:rsid w:val="00E645CC"/>
    <w:rPr>
      <w:sz w:val="20"/>
      <w:szCs w:val="20"/>
    </w:rPr>
  </w:style>
  <w:style w:type="character" w:customStyle="1" w:styleId="CommentTextChar">
    <w:name w:val="Comment Text Char"/>
    <w:basedOn w:val="DefaultParagraphFont"/>
    <w:link w:val="CommentText"/>
    <w:uiPriority w:val="99"/>
    <w:semiHidden/>
    <w:rsid w:val="00E645CC"/>
  </w:style>
  <w:style w:type="paragraph" w:styleId="CommentSubject">
    <w:name w:val="annotation subject"/>
    <w:basedOn w:val="CommentText"/>
    <w:next w:val="CommentText"/>
    <w:link w:val="CommentSubjectChar"/>
    <w:uiPriority w:val="99"/>
    <w:semiHidden/>
    <w:unhideWhenUsed/>
    <w:rsid w:val="00E645CC"/>
    <w:rPr>
      <w:b/>
      <w:bCs/>
    </w:rPr>
  </w:style>
  <w:style w:type="character" w:customStyle="1" w:styleId="CommentSubjectChar">
    <w:name w:val="Comment Subject Char"/>
    <w:basedOn w:val="CommentTextChar"/>
    <w:link w:val="CommentSubject"/>
    <w:uiPriority w:val="99"/>
    <w:semiHidden/>
    <w:rsid w:val="00E645CC"/>
    <w:rPr>
      <w:b/>
      <w:bCs/>
    </w:rPr>
  </w:style>
  <w:style w:type="paragraph" w:customStyle="1" w:styleId="Default">
    <w:name w:val="Default"/>
    <w:rsid w:val="00D4496D"/>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D449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D"/>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E645CC"/>
    <w:rPr>
      <w:sz w:val="16"/>
      <w:szCs w:val="16"/>
    </w:rPr>
  </w:style>
  <w:style w:type="paragraph" w:styleId="CommentText">
    <w:name w:val="annotation text"/>
    <w:basedOn w:val="Normal"/>
    <w:link w:val="CommentTextChar"/>
    <w:uiPriority w:val="99"/>
    <w:semiHidden/>
    <w:unhideWhenUsed/>
    <w:rsid w:val="00E645CC"/>
    <w:rPr>
      <w:sz w:val="20"/>
      <w:szCs w:val="20"/>
    </w:rPr>
  </w:style>
  <w:style w:type="character" w:customStyle="1" w:styleId="CommentTextChar">
    <w:name w:val="Comment Text Char"/>
    <w:basedOn w:val="DefaultParagraphFont"/>
    <w:link w:val="CommentText"/>
    <w:uiPriority w:val="99"/>
    <w:semiHidden/>
    <w:rsid w:val="00E645CC"/>
  </w:style>
  <w:style w:type="paragraph" w:styleId="CommentSubject">
    <w:name w:val="annotation subject"/>
    <w:basedOn w:val="CommentText"/>
    <w:next w:val="CommentText"/>
    <w:link w:val="CommentSubjectChar"/>
    <w:uiPriority w:val="99"/>
    <w:semiHidden/>
    <w:unhideWhenUsed/>
    <w:rsid w:val="00E645CC"/>
    <w:rPr>
      <w:b/>
      <w:bCs/>
    </w:rPr>
  </w:style>
  <w:style w:type="character" w:customStyle="1" w:styleId="CommentSubjectChar">
    <w:name w:val="Comment Subject Char"/>
    <w:basedOn w:val="CommentTextChar"/>
    <w:link w:val="CommentSubject"/>
    <w:uiPriority w:val="99"/>
    <w:semiHidden/>
    <w:rsid w:val="00E645CC"/>
    <w:rPr>
      <w:b/>
      <w:bCs/>
    </w:rPr>
  </w:style>
  <w:style w:type="paragraph" w:customStyle="1" w:styleId="Default">
    <w:name w:val="Default"/>
    <w:rsid w:val="00D4496D"/>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D44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098709">
      <w:bodyDiv w:val="1"/>
      <w:marLeft w:val="0"/>
      <w:marRight w:val="0"/>
      <w:marTop w:val="0"/>
      <w:marBottom w:val="0"/>
      <w:divBdr>
        <w:top w:val="none" w:sz="0" w:space="0" w:color="auto"/>
        <w:left w:val="none" w:sz="0" w:space="0" w:color="auto"/>
        <w:bottom w:val="none" w:sz="0" w:space="0" w:color="auto"/>
        <w:right w:val="none" w:sz="0" w:space="0" w:color="auto"/>
      </w:divBdr>
      <w:divsChild>
        <w:div w:id="1280530420">
          <w:marLeft w:val="0"/>
          <w:marRight w:val="0"/>
          <w:marTop w:val="0"/>
          <w:marBottom w:val="0"/>
          <w:divBdr>
            <w:top w:val="none" w:sz="0" w:space="0" w:color="auto"/>
            <w:left w:val="none" w:sz="0" w:space="0" w:color="auto"/>
            <w:bottom w:val="none" w:sz="0" w:space="0" w:color="auto"/>
            <w:right w:val="none" w:sz="0" w:space="0" w:color="auto"/>
          </w:divBdr>
          <w:divsChild>
            <w:div w:id="2242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Emma</cp:lastModifiedBy>
  <cp:revision>3</cp:revision>
  <cp:lastPrinted>2001-08-16T23:03:00Z</cp:lastPrinted>
  <dcterms:created xsi:type="dcterms:W3CDTF">2013-11-05T19:21:00Z</dcterms:created>
  <dcterms:modified xsi:type="dcterms:W3CDTF">2013-11-05T19:41:00Z</dcterms:modified>
</cp:coreProperties>
</file>