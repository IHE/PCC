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109B85" w14:textId="77777777" w:rsidR="00906C8A" w:rsidRDefault="00906C8A" w:rsidP="00CA1C22">
      <w:pPr>
        <w:pStyle w:val="Title"/>
        <w:spacing w:before="0" w:after="0"/>
      </w:pPr>
      <w:r>
        <w:rPr>
          <w:noProof/>
        </w:rPr>
        <w:drawing>
          <wp:inline distT="0" distB="0" distL="0" distR="0" wp14:anchorId="0D2A04C5" wp14:editId="2005AE51">
            <wp:extent cx="1219200" cy="841375"/>
            <wp:effectExtent l="19050" t="0" r="0" b="0"/>
            <wp:docPr id="1" name="Picture 1" descr="C:\Users\croth\Documents\IHE Marketing_General\Logos\International\IH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oth\Documents\IHE Marketing_General\Logos\International\IHE logo.jpg"/>
                    <pic:cNvPicPr>
                      <a:picLocks noChangeAspect="1" noChangeArrowheads="1"/>
                    </pic:cNvPicPr>
                  </pic:nvPicPr>
                  <pic:blipFill>
                    <a:blip r:embed="rId8" cstate="print"/>
                    <a:srcRect/>
                    <a:stretch>
                      <a:fillRect/>
                    </a:stretch>
                  </pic:blipFill>
                  <pic:spPr bwMode="auto">
                    <a:xfrm>
                      <a:off x="0" y="0"/>
                      <a:ext cx="1219200" cy="841375"/>
                    </a:xfrm>
                    <a:prstGeom prst="rect">
                      <a:avLst/>
                    </a:prstGeom>
                    <a:noFill/>
                    <a:ln w="9525">
                      <a:noFill/>
                      <a:miter lim="800000"/>
                      <a:headEnd/>
                      <a:tailEnd/>
                    </a:ln>
                  </pic:spPr>
                </pic:pic>
              </a:graphicData>
            </a:graphic>
          </wp:inline>
        </w:drawing>
      </w:r>
    </w:p>
    <w:p w14:paraId="532B454F" w14:textId="77777777" w:rsidR="00906C8A" w:rsidRPr="00CA1C22" w:rsidRDefault="005E5451" w:rsidP="00CA1C22">
      <w:pPr>
        <w:pStyle w:val="Title"/>
        <w:spacing w:before="0" w:after="0"/>
        <w:rPr>
          <w:rFonts w:asciiTheme="minorHAnsi" w:hAnsiTheme="minorHAnsi" w:cstheme="minorHAnsi"/>
        </w:rPr>
      </w:pPr>
      <w:r w:rsidRPr="00906C8A">
        <w:rPr>
          <w:rFonts w:asciiTheme="minorHAnsi" w:hAnsiTheme="minorHAnsi" w:cstheme="minorHAnsi"/>
        </w:rPr>
        <w:t xml:space="preserve">IHE </w:t>
      </w:r>
      <w:r w:rsidR="00906C8A" w:rsidRPr="00906C8A">
        <w:rPr>
          <w:rFonts w:asciiTheme="minorHAnsi" w:hAnsiTheme="minorHAnsi" w:cstheme="minorHAnsi"/>
        </w:rPr>
        <w:t>Work I</w:t>
      </w:r>
      <w:r w:rsidR="00D47856" w:rsidRPr="00906C8A">
        <w:rPr>
          <w:rFonts w:asciiTheme="minorHAnsi" w:hAnsiTheme="minorHAnsi" w:cstheme="minorHAnsi"/>
        </w:rPr>
        <w:t>tem</w:t>
      </w:r>
      <w:r w:rsidRPr="00906C8A">
        <w:rPr>
          <w:rFonts w:asciiTheme="minorHAnsi" w:hAnsiTheme="minorHAnsi" w:cstheme="minorHAnsi"/>
        </w:rPr>
        <w:t xml:space="preserve"> Proposal</w:t>
      </w:r>
      <w:r w:rsidR="00B42FF5" w:rsidRPr="00906C8A">
        <w:rPr>
          <w:rFonts w:asciiTheme="minorHAnsi" w:hAnsiTheme="minorHAnsi" w:cstheme="minorHAnsi"/>
        </w:rPr>
        <w:t xml:space="preserve"> (</w:t>
      </w:r>
      <w:r w:rsidR="008B4AD1" w:rsidRPr="00906C8A">
        <w:rPr>
          <w:rFonts w:asciiTheme="minorHAnsi" w:hAnsiTheme="minorHAnsi" w:cstheme="minorHAnsi"/>
        </w:rPr>
        <w:t>Short</w:t>
      </w:r>
      <w:r w:rsidR="00B42FF5" w:rsidRPr="00906C8A">
        <w:rPr>
          <w:rFonts w:asciiTheme="minorHAnsi" w:hAnsiTheme="minorHAnsi" w:cstheme="minorHAnsi"/>
        </w:rPr>
        <w:t>)</w:t>
      </w:r>
    </w:p>
    <w:p w14:paraId="3E0EDB9D" w14:textId="77777777" w:rsidR="00CD10EA" w:rsidRPr="006A702C" w:rsidRDefault="00BC5D7C" w:rsidP="00CA1C22">
      <w:pPr>
        <w:pStyle w:val="Heading1"/>
        <w:spacing w:before="0" w:after="0"/>
        <w:rPr>
          <w:rFonts w:asciiTheme="minorHAnsi" w:hAnsiTheme="minorHAnsi" w:cstheme="minorHAnsi"/>
          <w:sz w:val="24"/>
        </w:rPr>
      </w:pPr>
      <w:r w:rsidRPr="00906C8A">
        <w:rPr>
          <w:rFonts w:asciiTheme="minorHAnsi" w:hAnsiTheme="minorHAnsi" w:cstheme="minorHAnsi"/>
        </w:rPr>
        <w:t xml:space="preserve">Proposed </w:t>
      </w:r>
      <w:r w:rsidR="00D47856" w:rsidRPr="00906C8A">
        <w:rPr>
          <w:rFonts w:asciiTheme="minorHAnsi" w:hAnsiTheme="minorHAnsi" w:cstheme="minorHAnsi"/>
        </w:rPr>
        <w:t>Work</w:t>
      </w:r>
      <w:r w:rsidR="00906C8A" w:rsidRPr="00906C8A">
        <w:rPr>
          <w:rFonts w:asciiTheme="minorHAnsi" w:hAnsiTheme="minorHAnsi" w:cstheme="minorHAnsi"/>
        </w:rPr>
        <w:t xml:space="preserve"> </w:t>
      </w:r>
      <w:r w:rsidR="00FF411A">
        <w:rPr>
          <w:rFonts w:asciiTheme="minorHAnsi" w:hAnsiTheme="minorHAnsi" w:cstheme="minorHAnsi"/>
        </w:rPr>
        <w:t>I</w:t>
      </w:r>
      <w:r w:rsidR="00D47856" w:rsidRPr="00906C8A">
        <w:rPr>
          <w:rFonts w:asciiTheme="minorHAnsi" w:hAnsiTheme="minorHAnsi" w:cstheme="minorHAnsi"/>
        </w:rPr>
        <w:t>tem</w:t>
      </w:r>
      <w:r w:rsidR="00CD10EA" w:rsidRPr="00906C8A">
        <w:rPr>
          <w:rFonts w:asciiTheme="minorHAnsi" w:hAnsiTheme="minorHAnsi" w:cstheme="minorHAnsi"/>
        </w:rPr>
        <w:t xml:space="preserve">: </w:t>
      </w:r>
      <w:del w:id="0" w:author="Tone Southerland" w:date="2012-10-12T22:06:00Z">
        <w:r w:rsidRPr="006A702C" w:rsidDel="00FC3FB9">
          <w:rPr>
            <w:rFonts w:asciiTheme="minorHAnsi" w:hAnsiTheme="minorHAnsi" w:cstheme="minorHAnsi"/>
            <w:sz w:val="24"/>
          </w:rPr>
          <w:delText>&lt;</w:delText>
        </w:r>
      </w:del>
      <w:r w:rsidR="00237ADC">
        <w:rPr>
          <w:rFonts w:asciiTheme="minorHAnsi" w:hAnsiTheme="minorHAnsi" w:cstheme="minorHAnsi"/>
          <w:sz w:val="24"/>
        </w:rPr>
        <w:t>Harmonize PCC content modules with CCDA</w:t>
      </w:r>
      <w:del w:id="1" w:author="Tone Southerland" w:date="2012-10-12T22:06:00Z">
        <w:r w:rsidRPr="006A702C" w:rsidDel="00FC3FB9">
          <w:rPr>
            <w:rFonts w:asciiTheme="minorHAnsi" w:hAnsiTheme="minorHAnsi" w:cstheme="minorHAnsi"/>
            <w:sz w:val="24"/>
          </w:rPr>
          <w:delText>&gt;</w:delText>
        </w:r>
      </w:del>
    </w:p>
    <w:p w14:paraId="5B0BEFCC" w14:textId="77777777" w:rsidR="00CD10EA" w:rsidRDefault="00BC5D7C" w:rsidP="00CA1C22">
      <w:pPr>
        <w:spacing w:before="0" w:after="0"/>
        <w:ind w:left="360"/>
        <w:rPr>
          <w:rFonts w:asciiTheme="minorHAnsi" w:hAnsiTheme="minorHAnsi" w:cstheme="minorHAnsi"/>
        </w:rPr>
      </w:pPr>
      <w:r w:rsidRPr="006A702C">
        <w:rPr>
          <w:rFonts w:asciiTheme="minorHAnsi" w:hAnsiTheme="minorHAnsi" w:cstheme="minorHAnsi"/>
        </w:rPr>
        <w:t>Proposal Editor</w:t>
      </w:r>
      <w:r w:rsidR="00CD10EA" w:rsidRPr="006A702C">
        <w:rPr>
          <w:rFonts w:asciiTheme="minorHAnsi" w:hAnsiTheme="minorHAnsi" w:cstheme="minorHAnsi"/>
        </w:rPr>
        <w:t xml:space="preserve">: </w:t>
      </w:r>
      <w:r w:rsidR="00237ADC">
        <w:rPr>
          <w:rFonts w:asciiTheme="minorHAnsi" w:hAnsiTheme="minorHAnsi" w:cstheme="minorHAnsi"/>
        </w:rPr>
        <w:t>Tone S</w:t>
      </w:r>
      <w:ins w:id="2" w:author="Tone Southerland" w:date="2012-09-28T14:05:00Z">
        <w:r w:rsidR="001E16ED">
          <w:rPr>
            <w:rFonts w:asciiTheme="minorHAnsi" w:hAnsiTheme="minorHAnsi" w:cstheme="minorHAnsi"/>
          </w:rPr>
          <w:t>o</w:t>
        </w:r>
      </w:ins>
      <w:r w:rsidR="00237ADC">
        <w:rPr>
          <w:rFonts w:asciiTheme="minorHAnsi" w:hAnsiTheme="minorHAnsi" w:cstheme="minorHAnsi"/>
        </w:rPr>
        <w:t>utherland; Greenway Medical Technologies</w:t>
      </w:r>
    </w:p>
    <w:p w14:paraId="4B0DB314" w14:textId="769B5EF8" w:rsidR="00FC3FB9" w:rsidRDefault="00CA1C22" w:rsidP="00FC3FB9">
      <w:pPr>
        <w:spacing w:before="0" w:after="0"/>
        <w:ind w:left="360"/>
        <w:rPr>
          <w:ins w:id="3" w:author="Tone Southerland" w:date="2012-10-12T22:05:00Z"/>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         </w:t>
      </w:r>
      <w:ins w:id="4" w:author="Tone Southerland" w:date="2012-10-12T22:06:00Z">
        <w:r w:rsidR="00FC3FB9">
          <w:rPr>
            <w:rFonts w:asciiTheme="minorHAnsi" w:hAnsiTheme="minorHAnsi" w:cstheme="minorHAnsi"/>
          </w:rPr>
          <w:t xml:space="preserve"> </w:t>
        </w:r>
      </w:ins>
      <w:r>
        <w:rPr>
          <w:rFonts w:asciiTheme="minorHAnsi" w:hAnsiTheme="minorHAnsi" w:cstheme="minorHAnsi"/>
        </w:rPr>
        <w:t xml:space="preserve">Wendy Scharber; Registry Widgets, </w:t>
      </w:r>
      <w:proofErr w:type="spellStart"/>
      <w:r>
        <w:rPr>
          <w:rFonts w:asciiTheme="minorHAnsi" w:hAnsiTheme="minorHAnsi" w:cstheme="minorHAnsi"/>
        </w:rPr>
        <w:t>Inc</w:t>
      </w:r>
      <w:proofErr w:type="spellEnd"/>
    </w:p>
    <w:p w14:paraId="5CEB0EFD" w14:textId="63E21183" w:rsidR="00FC3FB9" w:rsidRPr="006A702C" w:rsidRDefault="00FC3FB9" w:rsidP="00FC3FB9">
      <w:pPr>
        <w:spacing w:before="0" w:after="0"/>
        <w:rPr>
          <w:rFonts w:asciiTheme="minorHAnsi" w:hAnsiTheme="minorHAnsi" w:cstheme="minorHAnsi"/>
        </w:rPr>
        <w:pPrChange w:id="5" w:author="Tone Southerland" w:date="2012-10-12T22:05:00Z">
          <w:pPr>
            <w:spacing w:before="0" w:after="0"/>
            <w:ind w:left="360"/>
          </w:pPr>
        </w:pPrChange>
      </w:pPr>
      <w:ins w:id="6" w:author="Tone Southerland" w:date="2012-10-12T22:06:00Z">
        <w:r>
          <w:rPr>
            <w:rFonts w:asciiTheme="minorHAnsi" w:hAnsiTheme="minorHAnsi" w:cstheme="minorHAnsi"/>
          </w:rPr>
          <w:tab/>
        </w:r>
        <w:r>
          <w:rPr>
            <w:rFonts w:asciiTheme="minorHAnsi" w:hAnsiTheme="minorHAnsi" w:cstheme="minorHAnsi"/>
          </w:rPr>
          <w:tab/>
          <w:t xml:space="preserve">          Keith Boone; GE</w:t>
        </w:r>
      </w:ins>
    </w:p>
    <w:p w14:paraId="0C25D9DD" w14:textId="08405A55" w:rsidR="00D47856" w:rsidRPr="006A702C" w:rsidRDefault="00D47856" w:rsidP="00CA1C22">
      <w:pPr>
        <w:spacing w:before="0" w:after="0"/>
        <w:ind w:left="360"/>
        <w:rPr>
          <w:rFonts w:asciiTheme="minorHAnsi" w:hAnsiTheme="minorHAnsi" w:cstheme="minorHAnsi"/>
        </w:rPr>
      </w:pPr>
      <w:r w:rsidRPr="006A702C">
        <w:rPr>
          <w:rFonts w:asciiTheme="minorHAnsi" w:hAnsiTheme="minorHAnsi" w:cstheme="minorHAnsi"/>
        </w:rPr>
        <w:t>Work</w:t>
      </w:r>
      <w:r w:rsidR="00906C8A" w:rsidRPr="006A702C">
        <w:rPr>
          <w:rFonts w:asciiTheme="minorHAnsi" w:hAnsiTheme="minorHAnsi" w:cstheme="minorHAnsi"/>
        </w:rPr>
        <w:t xml:space="preserve"> </w:t>
      </w:r>
      <w:r w:rsidRPr="006A702C">
        <w:rPr>
          <w:rFonts w:asciiTheme="minorHAnsi" w:hAnsiTheme="minorHAnsi" w:cstheme="minorHAnsi"/>
        </w:rPr>
        <w:t xml:space="preserve">item Editor: </w:t>
      </w:r>
      <w:ins w:id="7" w:author="Tone Southerland" w:date="2012-10-12T22:05:00Z">
        <w:r w:rsidR="00FC3FB9">
          <w:rPr>
            <w:rFonts w:asciiTheme="minorHAnsi" w:hAnsiTheme="minorHAnsi" w:cstheme="minorHAnsi"/>
          </w:rPr>
          <w:t xml:space="preserve">Wendy </w:t>
        </w:r>
        <w:proofErr w:type="spellStart"/>
        <w:r w:rsidR="00FC3FB9">
          <w:rPr>
            <w:rFonts w:asciiTheme="minorHAnsi" w:hAnsiTheme="minorHAnsi" w:cstheme="minorHAnsi"/>
          </w:rPr>
          <w:t>Scharber</w:t>
        </w:r>
        <w:proofErr w:type="spellEnd"/>
        <w:r w:rsidR="00FC3FB9">
          <w:rPr>
            <w:rFonts w:asciiTheme="minorHAnsi" w:hAnsiTheme="minorHAnsi" w:cstheme="minorHAnsi"/>
          </w:rPr>
          <w:t>/Keith Boone/Tone Southerland</w:t>
        </w:r>
      </w:ins>
    </w:p>
    <w:p w14:paraId="23239AC6" w14:textId="77777777" w:rsidR="00CD10EA" w:rsidRPr="006A702C" w:rsidRDefault="00CA1C22" w:rsidP="00CA1C22">
      <w:pPr>
        <w:spacing w:before="0" w:after="0"/>
        <w:ind w:left="360"/>
        <w:rPr>
          <w:rFonts w:asciiTheme="minorHAnsi" w:hAnsiTheme="minorHAnsi" w:cstheme="minorHAnsi"/>
        </w:rPr>
      </w:pPr>
      <w:r>
        <w:rPr>
          <w:rFonts w:asciiTheme="minorHAnsi" w:hAnsiTheme="minorHAnsi" w:cstheme="minorHAnsi"/>
        </w:rPr>
        <w:t xml:space="preserve">Date: </w:t>
      </w:r>
      <w:r w:rsidR="00237ADC">
        <w:rPr>
          <w:rFonts w:asciiTheme="minorHAnsi" w:hAnsiTheme="minorHAnsi" w:cstheme="minorHAnsi"/>
        </w:rPr>
        <w:t>October 1, 2012</w:t>
      </w:r>
    </w:p>
    <w:p w14:paraId="27F56D35" w14:textId="77777777" w:rsidR="00CD10EA" w:rsidRPr="006A702C" w:rsidRDefault="00CA1C22" w:rsidP="00CA1C22">
      <w:pPr>
        <w:spacing w:before="0" w:after="0"/>
        <w:ind w:left="360"/>
        <w:rPr>
          <w:rFonts w:asciiTheme="minorHAnsi" w:hAnsiTheme="minorHAnsi" w:cstheme="minorHAnsi"/>
        </w:rPr>
      </w:pPr>
      <w:r>
        <w:rPr>
          <w:rFonts w:asciiTheme="minorHAnsi" w:hAnsiTheme="minorHAnsi" w:cstheme="minorHAnsi"/>
        </w:rPr>
        <w:t xml:space="preserve">Version: </w:t>
      </w:r>
      <w:r w:rsidR="00237ADC">
        <w:rPr>
          <w:rFonts w:asciiTheme="minorHAnsi" w:hAnsiTheme="minorHAnsi" w:cstheme="minorHAnsi"/>
        </w:rPr>
        <w:t>0.1</w:t>
      </w:r>
    </w:p>
    <w:p w14:paraId="0D6B447A" w14:textId="77777777" w:rsidR="006C490F" w:rsidRDefault="00CA1C22" w:rsidP="00CA1C22">
      <w:pPr>
        <w:spacing w:before="0" w:after="0"/>
        <w:ind w:left="360"/>
        <w:rPr>
          <w:rFonts w:asciiTheme="minorHAnsi" w:hAnsiTheme="minorHAnsi" w:cstheme="minorHAnsi"/>
        </w:rPr>
      </w:pPr>
      <w:r>
        <w:rPr>
          <w:rFonts w:asciiTheme="minorHAnsi" w:hAnsiTheme="minorHAnsi" w:cstheme="minorHAnsi"/>
        </w:rPr>
        <w:t xml:space="preserve">Domain: </w:t>
      </w:r>
      <w:r w:rsidR="00237ADC">
        <w:rPr>
          <w:rFonts w:asciiTheme="minorHAnsi" w:hAnsiTheme="minorHAnsi" w:cstheme="minorHAnsi"/>
        </w:rPr>
        <w:t>Patient Care Coordination; Quality, Researc</w:t>
      </w:r>
      <w:bookmarkStart w:id="8" w:name="_GoBack"/>
      <w:bookmarkEnd w:id="8"/>
      <w:r w:rsidR="00237ADC">
        <w:rPr>
          <w:rFonts w:asciiTheme="minorHAnsi" w:hAnsiTheme="minorHAnsi" w:cstheme="minorHAnsi"/>
        </w:rPr>
        <w:t>h and Public Health</w:t>
      </w:r>
    </w:p>
    <w:p w14:paraId="672EB4F7" w14:textId="77777777" w:rsidR="00CA1C22" w:rsidRPr="006A702C" w:rsidRDefault="00CA1C22" w:rsidP="00CA1C22">
      <w:pPr>
        <w:spacing w:before="0" w:after="0"/>
        <w:ind w:left="360"/>
        <w:rPr>
          <w:rFonts w:asciiTheme="minorHAnsi" w:hAnsiTheme="minorHAnsi" w:cstheme="minorHAnsi"/>
        </w:rPr>
      </w:pPr>
    </w:p>
    <w:p w14:paraId="05E14DDD" w14:textId="77777777" w:rsidR="00CD10EA" w:rsidRPr="00906C8A" w:rsidRDefault="008B4AD1" w:rsidP="00CA1C22">
      <w:pPr>
        <w:pStyle w:val="Heading1"/>
        <w:spacing w:before="0" w:after="0"/>
        <w:rPr>
          <w:rFonts w:asciiTheme="minorHAnsi" w:hAnsiTheme="minorHAnsi" w:cstheme="minorHAnsi"/>
        </w:rPr>
      </w:pPr>
      <w:r w:rsidRPr="00906C8A">
        <w:rPr>
          <w:rFonts w:asciiTheme="minorHAnsi" w:hAnsiTheme="minorHAnsi" w:cstheme="minorHAnsi"/>
        </w:rPr>
        <w:t>The Problem</w:t>
      </w:r>
    </w:p>
    <w:p w14:paraId="2F74BA81" w14:textId="77777777" w:rsidR="00D47856" w:rsidRPr="00906C8A" w:rsidRDefault="00CA1C22" w:rsidP="00CA1C22">
      <w:pPr>
        <w:spacing w:before="0" w:after="0"/>
        <w:ind w:left="360"/>
        <w:rPr>
          <w:rFonts w:asciiTheme="minorHAnsi" w:hAnsiTheme="minorHAnsi" w:cstheme="minorHAnsi"/>
        </w:rPr>
      </w:pPr>
      <w:r>
        <w:rPr>
          <w:rFonts w:asciiTheme="minorHAnsi" w:hAnsiTheme="minorHAnsi" w:cstheme="minorHAnsi"/>
        </w:rPr>
        <w:t>T</w:t>
      </w:r>
      <w:r w:rsidR="00237ADC">
        <w:rPr>
          <w:rFonts w:asciiTheme="minorHAnsi" w:hAnsiTheme="minorHAnsi" w:cstheme="minorHAnsi"/>
        </w:rPr>
        <w:t>he PCC TF and CDA Content Module Supplement are out of synch with the HL7 CCDA causing difficulties for users of CDA.</w:t>
      </w:r>
    </w:p>
    <w:p w14:paraId="2C23A894" w14:textId="330D5DBC" w:rsidR="00237ADC" w:rsidRDefault="00237ADC" w:rsidP="00CA1C22">
      <w:pPr>
        <w:spacing w:before="0" w:after="0"/>
        <w:ind w:left="360"/>
        <w:rPr>
          <w:rFonts w:asciiTheme="minorHAnsi" w:hAnsiTheme="minorHAnsi" w:cstheme="minorHAnsi"/>
        </w:rPr>
      </w:pPr>
      <w:r>
        <w:rPr>
          <w:rFonts w:asciiTheme="minorHAnsi" w:hAnsiTheme="minorHAnsi" w:cstheme="minorHAnsi"/>
        </w:rPr>
        <w:t xml:space="preserve">In order to meet MU and Connectathon requirements, EHR vendors and other stakeholders need to have two different profiles with different template conformance statements.  The resource burden in terms of time and money is not supportable. By not harmonizing with CCDA, </w:t>
      </w:r>
      <w:commentRangeStart w:id="9"/>
      <w:r w:rsidR="001E16ED">
        <w:rPr>
          <w:rFonts w:asciiTheme="minorHAnsi" w:hAnsiTheme="minorHAnsi" w:cstheme="minorHAnsi"/>
        </w:rPr>
        <w:t xml:space="preserve">IHE content modules may suffer from decreased uptake in the US due to challenges implementers will face with supporting multiple </w:t>
      </w:r>
      <w:r w:rsidR="00D774EC">
        <w:rPr>
          <w:rFonts w:asciiTheme="minorHAnsi" w:hAnsiTheme="minorHAnsi" w:cstheme="minorHAnsi"/>
        </w:rPr>
        <w:t>c</w:t>
      </w:r>
      <w:r w:rsidR="001E16ED">
        <w:rPr>
          <w:rFonts w:asciiTheme="minorHAnsi" w:hAnsiTheme="minorHAnsi" w:cstheme="minorHAnsi"/>
        </w:rPr>
        <w:t>linical content</w:t>
      </w:r>
      <w:r w:rsidR="00D774EC">
        <w:rPr>
          <w:rFonts w:asciiTheme="minorHAnsi" w:hAnsiTheme="minorHAnsi" w:cstheme="minorHAnsi"/>
        </w:rPr>
        <w:t xml:space="preserve"> standards</w:t>
      </w:r>
      <w:r w:rsidR="001E16ED">
        <w:rPr>
          <w:rFonts w:asciiTheme="minorHAnsi" w:hAnsiTheme="minorHAnsi" w:cstheme="minorHAnsi"/>
        </w:rPr>
        <w:t>.</w:t>
      </w:r>
      <w:commentRangeEnd w:id="9"/>
      <w:r w:rsidR="001E16ED">
        <w:rPr>
          <w:rStyle w:val="CommentReference"/>
        </w:rPr>
        <w:commentReference w:id="9"/>
      </w:r>
    </w:p>
    <w:p w14:paraId="6F06F4B4" w14:textId="77777777" w:rsidR="00CA1C22" w:rsidRDefault="00CA1C22" w:rsidP="00CA1C22">
      <w:pPr>
        <w:spacing w:before="0" w:after="0"/>
        <w:ind w:left="360"/>
        <w:rPr>
          <w:rFonts w:asciiTheme="minorHAnsi" w:hAnsiTheme="minorHAnsi" w:cstheme="minorHAnsi"/>
        </w:rPr>
      </w:pPr>
    </w:p>
    <w:p w14:paraId="78E68D68" w14:textId="77777777" w:rsidR="00CD10EA" w:rsidRPr="00906C8A" w:rsidRDefault="008B4AD1" w:rsidP="00CA1C22">
      <w:pPr>
        <w:pStyle w:val="Heading1"/>
        <w:spacing w:before="0" w:after="0"/>
        <w:rPr>
          <w:rFonts w:asciiTheme="minorHAnsi" w:hAnsiTheme="minorHAnsi" w:cstheme="minorHAnsi"/>
        </w:rPr>
      </w:pPr>
      <w:r w:rsidRPr="00906C8A">
        <w:rPr>
          <w:rFonts w:asciiTheme="minorHAnsi" w:hAnsiTheme="minorHAnsi" w:cstheme="minorHAnsi"/>
        </w:rPr>
        <w:t>Key Use Case</w:t>
      </w:r>
    </w:p>
    <w:p w14:paraId="3FCBBDE6" w14:textId="77777777" w:rsidR="008B4AD1" w:rsidRDefault="00237ADC" w:rsidP="00CA1C22">
      <w:pPr>
        <w:spacing w:before="0" w:after="0"/>
        <w:ind w:left="360"/>
        <w:rPr>
          <w:rFonts w:asciiTheme="minorHAnsi" w:hAnsiTheme="minorHAnsi" w:cstheme="minorHAnsi"/>
        </w:rPr>
      </w:pPr>
      <w:commentRangeStart w:id="11"/>
      <w:r>
        <w:rPr>
          <w:rFonts w:asciiTheme="minorHAnsi" w:hAnsiTheme="minorHAnsi" w:cstheme="minorHAnsi"/>
        </w:rPr>
        <w:t xml:space="preserve">The EHR vendor has an implementation using CCDA templates in preparation for implementing MU Stage 2.  </w:t>
      </w:r>
      <w:r w:rsidRPr="00237ADC">
        <w:rPr>
          <w:rFonts w:asciiTheme="minorHAnsi" w:hAnsiTheme="minorHAnsi" w:cstheme="minorHAnsi"/>
        </w:rPr>
        <w:t xml:space="preserve">A vendor </w:t>
      </w:r>
      <w:r>
        <w:rPr>
          <w:rFonts w:asciiTheme="minorHAnsi" w:hAnsiTheme="minorHAnsi" w:cstheme="minorHAnsi"/>
        </w:rPr>
        <w:t xml:space="preserve">wishes to </w:t>
      </w:r>
      <w:r w:rsidRPr="00237ADC">
        <w:rPr>
          <w:rFonts w:asciiTheme="minorHAnsi" w:hAnsiTheme="minorHAnsi" w:cstheme="minorHAnsi"/>
        </w:rPr>
        <w:t xml:space="preserve">test </w:t>
      </w:r>
      <w:r>
        <w:rPr>
          <w:rFonts w:asciiTheme="minorHAnsi" w:hAnsiTheme="minorHAnsi" w:cstheme="minorHAnsi"/>
        </w:rPr>
        <w:t>his implementation at Connectathon, but cannot do so without re-writing to use IHE-PCC templates.</w:t>
      </w:r>
      <w:commentRangeEnd w:id="11"/>
      <w:r w:rsidR="00D774EC">
        <w:rPr>
          <w:rStyle w:val="CommentReference"/>
        </w:rPr>
        <w:commentReference w:id="11"/>
      </w:r>
    </w:p>
    <w:p w14:paraId="064108C9" w14:textId="77777777" w:rsidR="00CA1C22" w:rsidRPr="00906C8A" w:rsidRDefault="00CA1C22" w:rsidP="00CA1C22">
      <w:pPr>
        <w:spacing w:before="0" w:after="0"/>
        <w:ind w:left="360"/>
        <w:rPr>
          <w:rFonts w:asciiTheme="minorHAnsi" w:hAnsiTheme="minorHAnsi" w:cstheme="minorHAnsi"/>
        </w:rPr>
      </w:pPr>
    </w:p>
    <w:p w14:paraId="07FAAD89" w14:textId="77777777" w:rsidR="00BC69BB" w:rsidRPr="00906C8A" w:rsidRDefault="00E12C05" w:rsidP="00CA1C22">
      <w:pPr>
        <w:pStyle w:val="Heading1"/>
        <w:spacing w:before="0" w:after="0"/>
        <w:rPr>
          <w:rFonts w:asciiTheme="minorHAnsi" w:hAnsiTheme="minorHAnsi" w:cstheme="minorHAnsi"/>
        </w:rPr>
      </w:pPr>
      <w:r w:rsidRPr="00906C8A">
        <w:rPr>
          <w:rFonts w:asciiTheme="minorHAnsi" w:hAnsiTheme="minorHAnsi" w:cstheme="minorHAnsi"/>
        </w:rPr>
        <w:t>Standards &amp; Systems</w:t>
      </w:r>
    </w:p>
    <w:p w14:paraId="36E0222F" w14:textId="77777777" w:rsidR="00BC69BB" w:rsidRPr="00906C8A" w:rsidRDefault="00237ADC" w:rsidP="00CA1C22">
      <w:pPr>
        <w:spacing w:before="0" w:after="0"/>
        <w:ind w:left="360"/>
        <w:rPr>
          <w:rFonts w:asciiTheme="minorHAnsi" w:hAnsiTheme="minorHAnsi" w:cstheme="minorHAnsi"/>
        </w:rPr>
      </w:pPr>
      <w:r>
        <w:rPr>
          <w:rFonts w:asciiTheme="minorHAnsi" w:hAnsiTheme="minorHAnsi" w:cstheme="minorHAnsi"/>
        </w:rPr>
        <w:t>HL7 CCDA</w:t>
      </w:r>
    </w:p>
    <w:p w14:paraId="4F8C2E81" w14:textId="59D90ACD" w:rsidR="008B4AD1" w:rsidRDefault="00CA1C22" w:rsidP="00CA1C22">
      <w:pPr>
        <w:spacing w:before="0" w:after="0"/>
        <w:ind w:left="360"/>
        <w:rPr>
          <w:rFonts w:asciiTheme="minorHAnsi" w:hAnsiTheme="minorHAnsi" w:cstheme="minorHAnsi"/>
        </w:rPr>
      </w:pPr>
      <w:r>
        <w:rPr>
          <w:rFonts w:asciiTheme="minorHAnsi" w:hAnsiTheme="minorHAnsi" w:cstheme="minorHAnsi"/>
        </w:rPr>
        <w:t xml:space="preserve">IHE </w:t>
      </w:r>
      <w:r w:rsidR="00237ADC">
        <w:rPr>
          <w:rFonts w:asciiTheme="minorHAnsi" w:hAnsiTheme="minorHAnsi" w:cstheme="minorHAnsi"/>
        </w:rPr>
        <w:t xml:space="preserve">PCC Technical Framework and </w:t>
      </w:r>
      <w:r w:rsidR="00D774EC">
        <w:rPr>
          <w:rFonts w:asciiTheme="minorHAnsi" w:hAnsiTheme="minorHAnsi" w:cstheme="minorHAnsi"/>
        </w:rPr>
        <w:t xml:space="preserve">IHE </w:t>
      </w:r>
      <w:r w:rsidR="00237ADC">
        <w:rPr>
          <w:rFonts w:asciiTheme="minorHAnsi" w:hAnsiTheme="minorHAnsi" w:cstheme="minorHAnsi"/>
        </w:rPr>
        <w:t>CDA Content Module Supplement</w:t>
      </w:r>
    </w:p>
    <w:p w14:paraId="2BA077D5" w14:textId="43F7B89E" w:rsidR="00D774EC" w:rsidRDefault="00D774EC" w:rsidP="00CA1C22">
      <w:pPr>
        <w:spacing w:before="0" w:after="0"/>
        <w:ind w:left="360"/>
        <w:rPr>
          <w:rFonts w:asciiTheme="minorHAnsi" w:hAnsiTheme="minorHAnsi" w:cstheme="minorHAnsi"/>
        </w:rPr>
      </w:pPr>
      <w:proofErr w:type="spellStart"/>
      <w:r>
        <w:rPr>
          <w:rFonts w:asciiTheme="minorHAnsi" w:hAnsiTheme="minorHAnsi" w:cstheme="minorHAnsi"/>
        </w:rPr>
        <w:t>Trifolia</w:t>
      </w:r>
      <w:proofErr w:type="spellEnd"/>
      <w:r>
        <w:rPr>
          <w:rFonts w:asciiTheme="minorHAnsi" w:hAnsiTheme="minorHAnsi" w:cstheme="minorHAnsi"/>
        </w:rPr>
        <w:t xml:space="preserve"> – Lantana Group</w:t>
      </w:r>
      <w:r w:rsidR="006A5389">
        <w:rPr>
          <w:rFonts w:asciiTheme="minorHAnsi" w:hAnsiTheme="minorHAnsi" w:cstheme="minorHAnsi"/>
        </w:rPr>
        <w:t>’s</w:t>
      </w:r>
      <w:r>
        <w:rPr>
          <w:rFonts w:asciiTheme="minorHAnsi" w:hAnsiTheme="minorHAnsi" w:cstheme="minorHAnsi"/>
        </w:rPr>
        <w:t xml:space="preserve"> </w:t>
      </w:r>
      <w:r w:rsidR="006A5389">
        <w:rPr>
          <w:rFonts w:asciiTheme="minorHAnsi" w:hAnsiTheme="minorHAnsi" w:cstheme="minorHAnsi"/>
        </w:rPr>
        <w:t xml:space="preserve">CDA </w:t>
      </w:r>
      <w:r>
        <w:rPr>
          <w:rFonts w:asciiTheme="minorHAnsi" w:hAnsiTheme="minorHAnsi" w:cstheme="minorHAnsi"/>
        </w:rPr>
        <w:t>Template Registry</w:t>
      </w:r>
    </w:p>
    <w:p w14:paraId="4FE0E500" w14:textId="77777777" w:rsidR="00CA1C22" w:rsidRDefault="00CA1C22" w:rsidP="00CA1C22">
      <w:pPr>
        <w:spacing w:before="0" w:after="0"/>
        <w:ind w:left="360"/>
        <w:rPr>
          <w:rFonts w:asciiTheme="minorHAnsi" w:hAnsiTheme="minorHAnsi" w:cstheme="minorHAnsi"/>
        </w:rPr>
      </w:pPr>
      <w:r>
        <w:rPr>
          <w:rFonts w:asciiTheme="minorHAnsi" w:hAnsiTheme="minorHAnsi" w:cstheme="minorHAnsi"/>
        </w:rPr>
        <w:t>IHE-PCC is perfectly aligned to perform this task:</w:t>
      </w:r>
    </w:p>
    <w:p w14:paraId="01BE1E8D" w14:textId="77777777" w:rsidR="00CA1C22" w:rsidRDefault="00CA1C22" w:rsidP="00CA1C22">
      <w:pPr>
        <w:pStyle w:val="ListParagraph"/>
        <w:numPr>
          <w:ilvl w:val="0"/>
          <w:numId w:val="33"/>
        </w:numPr>
        <w:spacing w:before="0" w:after="0"/>
        <w:rPr>
          <w:rFonts w:asciiTheme="minorHAnsi" w:hAnsiTheme="minorHAnsi" w:cstheme="minorHAnsi"/>
        </w:rPr>
      </w:pPr>
      <w:r>
        <w:rPr>
          <w:rFonts w:asciiTheme="minorHAnsi" w:hAnsiTheme="minorHAnsi" w:cstheme="minorHAnsi"/>
        </w:rPr>
        <w:t>The documents to be aligned belong to IHE</w:t>
      </w:r>
    </w:p>
    <w:p w14:paraId="76803AFA" w14:textId="66B43D4C" w:rsidR="00D774EC" w:rsidRPr="008124AB" w:rsidRDefault="00CA1C22" w:rsidP="00D774EC">
      <w:pPr>
        <w:pStyle w:val="ListParagraph"/>
        <w:numPr>
          <w:ilvl w:val="0"/>
          <w:numId w:val="33"/>
        </w:numPr>
        <w:spacing w:before="0" w:after="0"/>
        <w:rPr>
          <w:rFonts w:asciiTheme="minorHAnsi" w:hAnsiTheme="minorHAnsi" w:cstheme="minorHAnsi"/>
        </w:rPr>
      </w:pPr>
      <w:r>
        <w:rPr>
          <w:rFonts w:asciiTheme="minorHAnsi" w:hAnsiTheme="minorHAnsi" w:cstheme="minorHAnsi"/>
        </w:rPr>
        <w:t>IHE PCC members were actively involved in developing HL7 CCDA.</w:t>
      </w:r>
    </w:p>
    <w:p w14:paraId="15CB93EF" w14:textId="77777777" w:rsidR="00CA1C22" w:rsidRPr="00CA1C22" w:rsidRDefault="00CA1C22" w:rsidP="00CA1C22">
      <w:pPr>
        <w:pStyle w:val="ListParagraph"/>
        <w:spacing w:before="0" w:after="0"/>
        <w:ind w:left="1080"/>
        <w:rPr>
          <w:rFonts w:asciiTheme="minorHAnsi" w:hAnsiTheme="minorHAnsi" w:cstheme="minorHAnsi"/>
        </w:rPr>
      </w:pPr>
    </w:p>
    <w:p w14:paraId="3DF6E635" w14:textId="77777777" w:rsidR="008B4AD1" w:rsidRPr="00906C8A" w:rsidRDefault="008B4AD1" w:rsidP="00CA1C22">
      <w:pPr>
        <w:pStyle w:val="Heading1"/>
        <w:spacing w:before="0" w:after="0"/>
        <w:rPr>
          <w:rFonts w:asciiTheme="minorHAnsi" w:hAnsiTheme="minorHAnsi" w:cstheme="minorHAnsi"/>
        </w:rPr>
      </w:pPr>
      <w:r w:rsidRPr="00906C8A">
        <w:rPr>
          <w:rFonts w:asciiTheme="minorHAnsi" w:hAnsiTheme="minorHAnsi" w:cstheme="minorHAnsi"/>
        </w:rPr>
        <w:t>Discussion</w:t>
      </w:r>
    </w:p>
    <w:p w14:paraId="6CF25F6B" w14:textId="77777777" w:rsidR="00C836CB" w:rsidRDefault="00237ADC" w:rsidP="008124AB">
      <w:pPr>
        <w:pStyle w:val="ListParagraph"/>
        <w:numPr>
          <w:ilvl w:val="0"/>
          <w:numId w:val="34"/>
        </w:numPr>
        <w:spacing w:before="0" w:after="0"/>
        <w:rPr>
          <w:rFonts w:asciiTheme="minorHAnsi" w:hAnsiTheme="minorHAnsi" w:cstheme="minorHAnsi"/>
        </w:rPr>
      </w:pPr>
      <w:r w:rsidRPr="008124AB">
        <w:rPr>
          <w:rFonts w:asciiTheme="minorHAnsi" w:hAnsiTheme="minorHAnsi" w:cstheme="minorHAnsi"/>
        </w:rPr>
        <w:t xml:space="preserve">IHE </w:t>
      </w:r>
      <w:r w:rsidR="00CA1C22" w:rsidRPr="008124AB">
        <w:rPr>
          <w:rFonts w:asciiTheme="minorHAnsi" w:hAnsiTheme="minorHAnsi" w:cstheme="minorHAnsi"/>
        </w:rPr>
        <w:t>should revise its content modules to match the CCDA templates where possible and document the differences when its modules will not be changed.</w:t>
      </w:r>
    </w:p>
    <w:p w14:paraId="4F0853D6" w14:textId="77777777" w:rsidR="00C836CB" w:rsidRDefault="00C836CB" w:rsidP="008124AB">
      <w:pPr>
        <w:pStyle w:val="ListParagraph"/>
        <w:numPr>
          <w:ilvl w:val="0"/>
          <w:numId w:val="34"/>
        </w:numPr>
        <w:spacing w:before="0" w:after="0"/>
        <w:rPr>
          <w:rFonts w:asciiTheme="minorHAnsi" w:hAnsiTheme="minorHAnsi" w:cstheme="minorHAnsi"/>
        </w:rPr>
      </w:pPr>
      <w:r>
        <w:rPr>
          <w:rFonts w:asciiTheme="minorHAnsi" w:hAnsiTheme="minorHAnsi" w:cstheme="minorHAnsi"/>
        </w:rPr>
        <w:t>How do we deal with IHE Profiles referencing CCD – perhaps change reference to CCDA</w:t>
      </w:r>
    </w:p>
    <w:p w14:paraId="449CB602" w14:textId="77777777" w:rsidR="00C836CB" w:rsidRDefault="00C836CB" w:rsidP="008124AB">
      <w:pPr>
        <w:pStyle w:val="ListParagraph"/>
        <w:numPr>
          <w:ilvl w:val="0"/>
          <w:numId w:val="34"/>
        </w:numPr>
        <w:spacing w:before="0" w:after="0"/>
        <w:rPr>
          <w:rFonts w:asciiTheme="minorHAnsi" w:hAnsiTheme="minorHAnsi" w:cstheme="minorHAnsi"/>
        </w:rPr>
      </w:pPr>
      <w:r>
        <w:rPr>
          <w:rFonts w:asciiTheme="minorHAnsi" w:hAnsiTheme="minorHAnsi" w:cstheme="minorHAnsi"/>
        </w:rPr>
        <w:t>Need to consider that CCDA is only US based</w:t>
      </w:r>
    </w:p>
    <w:p w14:paraId="43EA4370" w14:textId="4AFF4A1C" w:rsidR="00906C8A" w:rsidRPr="008124AB" w:rsidRDefault="00CA1C22" w:rsidP="008124AB">
      <w:pPr>
        <w:pStyle w:val="ListParagraph"/>
        <w:numPr>
          <w:ilvl w:val="0"/>
          <w:numId w:val="34"/>
        </w:numPr>
        <w:spacing w:before="0" w:after="0"/>
        <w:rPr>
          <w:rFonts w:asciiTheme="minorHAnsi" w:hAnsiTheme="minorHAnsi" w:cstheme="minorHAnsi"/>
        </w:rPr>
      </w:pPr>
      <w:r w:rsidRPr="008124AB">
        <w:rPr>
          <w:rFonts w:asciiTheme="minorHAnsi" w:hAnsiTheme="minorHAnsi" w:cstheme="minorHAnsi"/>
        </w:rPr>
        <w:t xml:space="preserve"> </w:t>
      </w:r>
    </w:p>
    <w:sectPr w:rsidR="00906C8A" w:rsidRPr="008124AB" w:rsidSect="00090364">
      <w:headerReference w:type="default" r:id="rId10"/>
      <w:footerReference w:type="default" r:id="rId11"/>
      <w:pgSz w:w="12240" w:h="15840"/>
      <w:pgMar w:top="1008" w:right="1008" w:bottom="1008"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Tone Southerland" w:date="2012-09-28T14:09:00Z" w:initials="TS">
    <w:p w14:paraId="14FD2E79" w14:textId="77777777" w:rsidR="001E16ED" w:rsidRDefault="001E16ED">
      <w:pPr>
        <w:pStyle w:val="CommentText"/>
      </w:pPr>
      <w:ins w:id="10" w:author="Tone Southerland" w:date="2012-09-28T14:08:00Z">
        <w:r>
          <w:rPr>
            <w:rStyle w:val="CommentReference"/>
          </w:rPr>
          <w:annotationRef/>
        </w:r>
      </w:ins>
      <w:r>
        <w:t>Can reword this if needed, just want to keep in mind that IHE is international and MU/CCDA is US based.</w:t>
      </w:r>
    </w:p>
  </w:comment>
  <w:comment w:id="11" w:author="Tone Southerland" w:date="2012-09-28T14:12:00Z" w:initials="TS">
    <w:p w14:paraId="7A76336D" w14:textId="5C559243" w:rsidR="00D774EC" w:rsidRDefault="00D774EC">
      <w:pPr>
        <w:pStyle w:val="CommentText"/>
      </w:pPr>
      <w:r>
        <w:rPr>
          <w:rStyle w:val="CommentReference"/>
        </w:rPr>
        <w:annotationRef/>
      </w:r>
      <w:r>
        <w:t xml:space="preserve">Health Story (CCDA) testing is available at 2013 </w:t>
      </w:r>
      <w:proofErr w:type="spellStart"/>
      <w:r>
        <w:t>connectathon</w:t>
      </w:r>
      <w:proofErr w:type="spellEnd"/>
      <w:r>
        <w:t>, and negates this use case.  Need to present use case focused on challenges supporting multiple standards, moving towards “new” and away from “less new” standards.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583FFF" w14:textId="77777777" w:rsidR="00F850D3" w:rsidRDefault="00F850D3" w:rsidP="00906C8A">
      <w:pPr>
        <w:spacing w:before="0" w:after="0"/>
      </w:pPr>
      <w:r>
        <w:separator/>
      </w:r>
    </w:p>
  </w:endnote>
  <w:endnote w:type="continuationSeparator" w:id="0">
    <w:p w14:paraId="3BF3EF21" w14:textId="77777777" w:rsidR="00F850D3" w:rsidRDefault="00F850D3" w:rsidP="00906C8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9DB4EF" w14:textId="77777777" w:rsidR="00906C8A" w:rsidRPr="00906C8A" w:rsidRDefault="00FC3FB9">
    <w:pPr>
      <w:pStyle w:val="Footer"/>
      <w:rPr>
        <w:rFonts w:asciiTheme="minorHAnsi" w:hAnsiTheme="minorHAnsi" w:cstheme="minorHAnsi"/>
      </w:rPr>
    </w:pPr>
    <w:r>
      <w:fldChar w:fldCharType="begin"/>
    </w:r>
    <w:r>
      <w:instrText xml:space="preserve"> FILENAME   \* MERGEFORMAT </w:instrText>
    </w:r>
    <w:r>
      <w:fldChar w:fldCharType="separate"/>
    </w:r>
    <w:r w:rsidR="00906C8A" w:rsidRPr="00906C8A">
      <w:rPr>
        <w:rFonts w:asciiTheme="minorHAnsi" w:hAnsiTheme="minorHAnsi" w:cstheme="minorHAnsi"/>
        <w:noProof/>
      </w:rPr>
      <w:t>IHE_Profile_Proposal_Template-Brief.doc</w:t>
    </w:r>
    <w:r>
      <w:rPr>
        <w:rFonts w:asciiTheme="minorHAnsi" w:hAnsiTheme="minorHAnsi" w:cstheme="minorHAnsi"/>
        <w:noProof/>
      </w:rPr>
      <w:fldChar w:fldCharType="end"/>
    </w:r>
    <w:r w:rsidR="00906C8A">
      <w:rPr>
        <w:rFonts w:asciiTheme="minorHAnsi" w:hAnsiTheme="minorHAnsi" w:cstheme="minorHAnsi"/>
      </w:rPr>
      <w:tab/>
    </w:r>
    <w:r w:rsidR="00906C8A">
      <w:rPr>
        <w:rFonts w:asciiTheme="minorHAnsi" w:hAnsiTheme="minorHAnsi" w:cstheme="minorHAnsi"/>
      </w:rPr>
      <w:tab/>
      <w:t>Page 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9C8843" w14:textId="77777777" w:rsidR="00F850D3" w:rsidRDefault="00F850D3" w:rsidP="00906C8A">
      <w:pPr>
        <w:spacing w:before="0" w:after="0"/>
      </w:pPr>
      <w:r>
        <w:separator/>
      </w:r>
    </w:p>
  </w:footnote>
  <w:footnote w:type="continuationSeparator" w:id="0">
    <w:p w14:paraId="64F5AD99" w14:textId="77777777" w:rsidR="00F850D3" w:rsidRDefault="00F850D3" w:rsidP="00906C8A">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B37D35" w14:textId="32085F49" w:rsidR="00906C8A" w:rsidRPr="00906C8A" w:rsidRDefault="008124AB" w:rsidP="008124AB">
    <w:pPr>
      <w:pStyle w:val="Header"/>
      <w:jc w:val="right"/>
      <w:rPr>
        <w:rFonts w:asciiTheme="minorHAnsi" w:hAnsiTheme="minorHAnsi" w:cstheme="minorHAnsi"/>
        <w:sz w:val="22"/>
      </w:rPr>
    </w:pPr>
    <w:r>
      <w:rPr>
        <w:rFonts w:asciiTheme="minorHAnsi" w:hAnsiTheme="minorHAnsi" w:cstheme="minorHAnsi"/>
        <w:sz w:val="22"/>
      </w:rPr>
      <w:t>October 5</w:t>
    </w:r>
    <w:r w:rsidRPr="008124AB">
      <w:rPr>
        <w:rFonts w:asciiTheme="minorHAnsi" w:hAnsiTheme="minorHAnsi" w:cstheme="minorHAnsi"/>
        <w:sz w:val="22"/>
        <w:vertAlign w:val="superscript"/>
      </w:rPr>
      <w:t>th</w:t>
    </w:r>
    <w:r>
      <w:rPr>
        <w:rFonts w:asciiTheme="minorHAnsi" w:hAnsiTheme="minorHAnsi" w:cstheme="minorHAnsi"/>
        <w:sz w:val="22"/>
      </w:rPr>
      <w:t>, 2012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5F2E3C4"/>
    <w:lvl w:ilvl="0">
      <w:start w:val="1"/>
      <w:numFmt w:val="decimal"/>
      <w:lvlText w:val="%1."/>
      <w:lvlJc w:val="left"/>
      <w:pPr>
        <w:tabs>
          <w:tab w:val="num" w:pos="1800"/>
        </w:tabs>
        <w:ind w:left="1800" w:hanging="360"/>
      </w:pPr>
    </w:lvl>
  </w:abstractNum>
  <w:abstractNum w:abstractNumId="1">
    <w:nsid w:val="FFFFFF7D"/>
    <w:multiLevelType w:val="singleLevel"/>
    <w:tmpl w:val="3B162E18"/>
    <w:lvl w:ilvl="0">
      <w:start w:val="1"/>
      <w:numFmt w:val="decimal"/>
      <w:lvlText w:val="%1."/>
      <w:lvlJc w:val="left"/>
      <w:pPr>
        <w:tabs>
          <w:tab w:val="num" w:pos="1440"/>
        </w:tabs>
        <w:ind w:left="1440" w:hanging="360"/>
      </w:pPr>
    </w:lvl>
  </w:abstractNum>
  <w:abstractNum w:abstractNumId="2">
    <w:nsid w:val="FFFFFF7E"/>
    <w:multiLevelType w:val="singleLevel"/>
    <w:tmpl w:val="030C1A82"/>
    <w:lvl w:ilvl="0">
      <w:start w:val="1"/>
      <w:numFmt w:val="decimal"/>
      <w:lvlText w:val="%1."/>
      <w:lvlJc w:val="left"/>
      <w:pPr>
        <w:tabs>
          <w:tab w:val="num" w:pos="1080"/>
        </w:tabs>
        <w:ind w:left="1080" w:hanging="360"/>
      </w:pPr>
    </w:lvl>
  </w:abstractNum>
  <w:abstractNum w:abstractNumId="3">
    <w:nsid w:val="FFFFFF7F"/>
    <w:multiLevelType w:val="singleLevel"/>
    <w:tmpl w:val="96CA6464"/>
    <w:lvl w:ilvl="0">
      <w:start w:val="1"/>
      <w:numFmt w:val="decimal"/>
      <w:lvlText w:val="%1."/>
      <w:lvlJc w:val="left"/>
      <w:pPr>
        <w:tabs>
          <w:tab w:val="num" w:pos="720"/>
        </w:tabs>
        <w:ind w:left="720" w:hanging="360"/>
      </w:pPr>
    </w:lvl>
  </w:abstractNum>
  <w:abstractNum w:abstractNumId="4">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150D0B0"/>
    <w:lvl w:ilvl="0">
      <w:start w:val="1"/>
      <w:numFmt w:val="decimal"/>
      <w:lvlText w:val="%1."/>
      <w:lvlJc w:val="left"/>
      <w:pPr>
        <w:tabs>
          <w:tab w:val="num" w:pos="360"/>
        </w:tabs>
        <w:ind w:left="360" w:hanging="360"/>
      </w:pPr>
    </w:lvl>
  </w:abstractNum>
  <w:abstractNum w:abstractNumId="9">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8">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4BDB5BC9"/>
    <w:multiLevelType w:val="hybridMultilevel"/>
    <w:tmpl w:val="D2D255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6C677B11"/>
    <w:multiLevelType w:val="hybridMultilevel"/>
    <w:tmpl w:val="03729C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75F10098"/>
    <w:multiLevelType w:val="hybridMultilevel"/>
    <w:tmpl w:val="F69C4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1"/>
  </w:num>
  <w:num w:numId="2">
    <w:abstractNumId w:val="33"/>
  </w:num>
  <w:num w:numId="3">
    <w:abstractNumId w:val="20"/>
  </w:num>
  <w:num w:numId="4">
    <w:abstractNumId w:val="23"/>
  </w:num>
  <w:num w:numId="5">
    <w:abstractNumId w:val="28"/>
  </w:num>
  <w:num w:numId="6">
    <w:abstractNumId w:val="12"/>
  </w:num>
  <w:num w:numId="7">
    <w:abstractNumId w:val="14"/>
  </w:num>
  <w:num w:numId="8">
    <w:abstractNumId w:val="16"/>
  </w:num>
  <w:num w:numId="9">
    <w:abstractNumId w:val="13"/>
  </w:num>
  <w:num w:numId="10">
    <w:abstractNumId w:val="29"/>
  </w:num>
  <w:num w:numId="11">
    <w:abstractNumId w:val="27"/>
  </w:num>
  <w:num w:numId="12">
    <w:abstractNumId w:val="26"/>
  </w:num>
  <w:num w:numId="13">
    <w:abstractNumId w:val="22"/>
  </w:num>
  <w:num w:numId="14">
    <w:abstractNumId w:val="19"/>
  </w:num>
  <w:num w:numId="15">
    <w:abstractNumId w:val="21"/>
  </w:num>
  <w:num w:numId="16">
    <w:abstractNumId w:val="15"/>
  </w:num>
  <w:num w:numId="17">
    <w:abstractNumId w:val="10"/>
  </w:num>
  <w:num w:numId="18">
    <w:abstractNumId w:val="11"/>
  </w:num>
  <w:num w:numId="19">
    <w:abstractNumId w:val="18"/>
  </w:num>
  <w:num w:numId="20">
    <w:abstractNumId w:val="17"/>
  </w:num>
  <w:num w:numId="21">
    <w:abstractNumId w:val="24"/>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30"/>
  </w:num>
  <w:num w:numId="33">
    <w:abstractNumId w:val="32"/>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ctiveWritingStyle w:appName="MSWord" w:lang="en-US"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markup="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144030"/>
    <w:rsid w:val="00014F88"/>
    <w:rsid w:val="0008723D"/>
    <w:rsid w:val="00090364"/>
    <w:rsid w:val="000A3F5B"/>
    <w:rsid w:val="000E4389"/>
    <w:rsid w:val="00136F5D"/>
    <w:rsid w:val="00144030"/>
    <w:rsid w:val="00192B2A"/>
    <w:rsid w:val="001E16ED"/>
    <w:rsid w:val="001E56B8"/>
    <w:rsid w:val="00237ADC"/>
    <w:rsid w:val="00247417"/>
    <w:rsid w:val="00323B7A"/>
    <w:rsid w:val="00341401"/>
    <w:rsid w:val="003A0912"/>
    <w:rsid w:val="0043520D"/>
    <w:rsid w:val="004864F8"/>
    <w:rsid w:val="005B4D01"/>
    <w:rsid w:val="005E5451"/>
    <w:rsid w:val="006A5389"/>
    <w:rsid w:val="006A702C"/>
    <w:rsid w:val="006C490F"/>
    <w:rsid w:val="0070040F"/>
    <w:rsid w:val="007204EA"/>
    <w:rsid w:val="00767C3E"/>
    <w:rsid w:val="00796021"/>
    <w:rsid w:val="008124AB"/>
    <w:rsid w:val="008177FA"/>
    <w:rsid w:val="00853214"/>
    <w:rsid w:val="008B4AD1"/>
    <w:rsid w:val="00906C8A"/>
    <w:rsid w:val="009A5908"/>
    <w:rsid w:val="009F3BF2"/>
    <w:rsid w:val="00A127EC"/>
    <w:rsid w:val="00AB0338"/>
    <w:rsid w:val="00AD7A95"/>
    <w:rsid w:val="00B03D95"/>
    <w:rsid w:val="00B14182"/>
    <w:rsid w:val="00B42FF5"/>
    <w:rsid w:val="00BC2136"/>
    <w:rsid w:val="00BC5D7C"/>
    <w:rsid w:val="00BC69BB"/>
    <w:rsid w:val="00C41197"/>
    <w:rsid w:val="00C416A7"/>
    <w:rsid w:val="00C836CB"/>
    <w:rsid w:val="00CA1C22"/>
    <w:rsid w:val="00CD10EA"/>
    <w:rsid w:val="00CE3BCF"/>
    <w:rsid w:val="00CE4331"/>
    <w:rsid w:val="00D24697"/>
    <w:rsid w:val="00D47856"/>
    <w:rsid w:val="00D774EC"/>
    <w:rsid w:val="00D827A1"/>
    <w:rsid w:val="00D949C1"/>
    <w:rsid w:val="00E12C05"/>
    <w:rsid w:val="00E32C0D"/>
    <w:rsid w:val="00E66DDA"/>
    <w:rsid w:val="00EA6E52"/>
    <w:rsid w:val="00F405F0"/>
    <w:rsid w:val="00F850D3"/>
    <w:rsid w:val="00FB4118"/>
    <w:rsid w:val="00FC3FB9"/>
    <w:rsid w:val="00FC7862"/>
    <w:rsid w:val="00FF41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F1E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 w:type="paragraph" w:styleId="ListParagraph">
    <w:name w:val="List Paragraph"/>
    <w:basedOn w:val="Normal"/>
    <w:uiPriority w:val="34"/>
    <w:qFormat/>
    <w:rsid w:val="00CA1C22"/>
    <w:pPr>
      <w:ind w:left="720"/>
      <w:contextualSpacing/>
    </w:pPr>
  </w:style>
  <w:style w:type="character" w:styleId="CommentReference">
    <w:name w:val="annotation reference"/>
    <w:basedOn w:val="DefaultParagraphFont"/>
    <w:uiPriority w:val="99"/>
    <w:semiHidden/>
    <w:unhideWhenUsed/>
    <w:rsid w:val="001E16ED"/>
    <w:rPr>
      <w:sz w:val="18"/>
      <w:szCs w:val="18"/>
    </w:rPr>
  </w:style>
  <w:style w:type="paragraph" w:styleId="CommentText">
    <w:name w:val="annotation text"/>
    <w:basedOn w:val="Normal"/>
    <w:link w:val="CommentTextChar"/>
    <w:uiPriority w:val="99"/>
    <w:semiHidden/>
    <w:unhideWhenUsed/>
    <w:rsid w:val="001E16ED"/>
  </w:style>
  <w:style w:type="character" w:customStyle="1" w:styleId="CommentTextChar">
    <w:name w:val="Comment Text Char"/>
    <w:basedOn w:val="DefaultParagraphFont"/>
    <w:link w:val="CommentText"/>
    <w:uiPriority w:val="99"/>
    <w:semiHidden/>
    <w:rsid w:val="001E16ED"/>
    <w:rPr>
      <w:sz w:val="24"/>
      <w:szCs w:val="24"/>
    </w:rPr>
  </w:style>
  <w:style w:type="paragraph" w:styleId="CommentSubject">
    <w:name w:val="annotation subject"/>
    <w:basedOn w:val="CommentText"/>
    <w:next w:val="CommentText"/>
    <w:link w:val="CommentSubjectChar"/>
    <w:uiPriority w:val="99"/>
    <w:semiHidden/>
    <w:unhideWhenUsed/>
    <w:rsid w:val="001E16ED"/>
    <w:rPr>
      <w:b/>
      <w:bCs/>
      <w:sz w:val="20"/>
      <w:szCs w:val="20"/>
    </w:rPr>
  </w:style>
  <w:style w:type="character" w:customStyle="1" w:styleId="CommentSubjectChar">
    <w:name w:val="Comment Subject Char"/>
    <w:basedOn w:val="CommentTextChar"/>
    <w:link w:val="CommentSubject"/>
    <w:uiPriority w:val="99"/>
    <w:semiHidden/>
    <w:rsid w:val="001E16ED"/>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comments" Target="comment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267</Words>
  <Characters>1528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1792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Tone Southerland</cp:lastModifiedBy>
  <cp:revision>8</cp:revision>
  <cp:lastPrinted>2001-08-16T23:03:00Z</cp:lastPrinted>
  <dcterms:created xsi:type="dcterms:W3CDTF">2012-09-18T19:25:00Z</dcterms:created>
  <dcterms:modified xsi:type="dcterms:W3CDTF">2012-10-13T03:06:00Z</dcterms:modified>
</cp:coreProperties>
</file>