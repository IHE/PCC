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BBE" w:rsidRDefault="00970BBE" w:rsidP="00970BBE">
      <w:pPr>
        <w:pStyle w:val="Heading5"/>
        <w:numPr>
          <w:ilvl w:val="0"/>
          <w:numId w:val="0"/>
        </w:numPr>
        <w:rPr>
          <w:noProof w:val="0"/>
        </w:rPr>
      </w:pPr>
      <w:bookmarkStart w:id="0" w:name="_Toc345074663"/>
      <w:r w:rsidRPr="003651D9">
        <w:rPr>
          <w:noProof w:val="0"/>
        </w:rPr>
        <w:t xml:space="preserve">X.4.2.1.2 </w:t>
      </w:r>
      <w:r>
        <w:rPr>
          <w:noProof w:val="0"/>
        </w:rPr>
        <w:t>Referral Linking</w:t>
      </w:r>
      <w:r w:rsidRPr="003651D9">
        <w:rPr>
          <w:noProof w:val="0"/>
        </w:rPr>
        <w:t xml:space="preserve"> Process Flow</w:t>
      </w:r>
      <w:bookmarkEnd w:id="0"/>
    </w:p>
    <w:p w:rsidR="00970BBE" w:rsidRPr="00961027" w:rsidRDefault="00970BBE" w:rsidP="00970BBE">
      <w:pPr>
        <w:pStyle w:val="BodyText"/>
      </w:pPr>
      <w:r>
        <w:rPr>
          <w:noProof/>
        </w:rPr>
        <mc:AlternateContent>
          <mc:Choice Requires="wpc">
            <w:drawing>
              <wp:inline distT="0" distB="0" distL="0" distR="0" wp14:anchorId="0E1FE5F9" wp14:editId="78C63B73">
                <wp:extent cx="5943600" cy="4958366"/>
                <wp:effectExtent l="0" t="0" r="0" b="0"/>
                <wp:docPr id="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Text Box 6"/>
                        <wps:cNvSpPr txBox="1">
                          <a:spLocks noChangeArrowheads="1"/>
                        </wps:cNvSpPr>
                        <wps:spPr bwMode="auto">
                          <a:xfrm>
                            <a:off x="283335" y="114503"/>
                            <a:ext cx="1520254" cy="5312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Pr="00077324" w:rsidRDefault="00970BBE" w:rsidP="00970BBE">
                              <w:pPr>
                                <w:pStyle w:val="BodyText"/>
                                <w:rPr>
                                  <w:sz w:val="22"/>
                                  <w:szCs w:val="22"/>
                                </w:rPr>
                              </w:pPr>
                              <w:r>
                                <w:rPr>
                                  <w:sz w:val="22"/>
                                  <w:szCs w:val="22"/>
                                </w:rPr>
                                <w:t>Content Creator</w:t>
                              </w:r>
                              <w:r>
                                <w:rPr>
                                  <w:sz w:val="22"/>
                                  <w:szCs w:val="22"/>
                                </w:rPr>
                                <w:t>/Consumer</w:t>
                              </w:r>
                              <w:r>
                                <w:rPr>
                                  <w:sz w:val="22"/>
                                  <w:szCs w:val="22"/>
                                </w:rPr>
                                <w:br/>
                              </w:r>
                              <w:r>
                                <w:rPr>
                                  <w:rFonts w:ascii="Calibri" w:hAnsi="Calibri" w:cs="Calibri"/>
                                </w:rPr>
                                <w:t xml:space="preserve">         </w:t>
                              </w:r>
                              <w:r w:rsidRPr="00F8760F">
                                <w:rPr>
                                  <w:rFonts w:ascii="Calibri" w:hAnsi="Calibri" w:cs="Calibri"/>
                                </w:rPr>
                                <w:t>Dr. Primari</w:t>
                              </w:r>
                            </w:p>
                            <w:p w:rsidR="00970BBE" w:rsidRDefault="00970BBE" w:rsidP="00970BBE"/>
                            <w:p w:rsidR="00970BBE" w:rsidRPr="00077324" w:rsidRDefault="00970BBE" w:rsidP="00970BBE">
                              <w:pPr>
                                <w:pStyle w:val="BodyText"/>
                                <w:rPr>
                                  <w:sz w:val="22"/>
                                  <w:szCs w:val="22"/>
                                </w:rPr>
                              </w:pPr>
                              <w:r w:rsidRPr="00077324">
                                <w:rPr>
                                  <w:sz w:val="22"/>
                                  <w:szCs w:val="22"/>
                                </w:rPr>
                                <w:t>Actor D/</w:t>
                              </w:r>
                            </w:p>
                            <w:p w:rsidR="00970BBE" w:rsidRPr="00077324" w:rsidRDefault="00970BBE" w:rsidP="00970BB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 name="Line 7"/>
                        <wps:cNvCnPr>
                          <a:endCxn id="9" idx="0"/>
                        </wps:cNvCnPr>
                        <wps:spPr bwMode="auto">
                          <a:xfrm flipH="1" flipV="1">
                            <a:off x="1268730" y="722910"/>
                            <a:ext cx="15240" cy="400363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 name="Text Box 8"/>
                        <wps:cNvSpPr txBox="1">
                          <a:spLocks noChangeArrowheads="1"/>
                        </wps:cNvSpPr>
                        <wps:spPr bwMode="auto">
                          <a:xfrm>
                            <a:off x="2169448" y="113653"/>
                            <a:ext cx="1623380" cy="4565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Pr="00077324" w:rsidRDefault="00970BBE" w:rsidP="00970BBE">
                              <w:pPr>
                                <w:pStyle w:val="BodyText"/>
                                <w:rPr>
                                  <w:sz w:val="22"/>
                                  <w:szCs w:val="22"/>
                                </w:rPr>
                              </w:pPr>
                              <w:r>
                                <w:rPr>
                                  <w:sz w:val="22"/>
                                  <w:szCs w:val="22"/>
                                </w:rPr>
                                <w:t>Content Consumer</w:t>
                              </w:r>
                              <w:r>
                                <w:rPr>
                                  <w:sz w:val="22"/>
                                  <w:szCs w:val="22"/>
                                </w:rPr>
                                <w:t>/Creator</w:t>
                              </w:r>
                              <w:r>
                                <w:rPr>
                                  <w:sz w:val="22"/>
                                  <w:szCs w:val="22"/>
                                </w:rPr>
                                <w:br/>
                              </w:r>
                              <w:r>
                                <w:rPr>
                                  <w:rFonts w:ascii="Calibri" w:hAnsi="Calibri" w:cs="Calibri"/>
                                </w:rPr>
                                <w:t xml:space="preserve">      </w:t>
                              </w:r>
                              <w:r w:rsidRPr="00F8760F">
                                <w:rPr>
                                  <w:rFonts w:ascii="Calibri" w:hAnsi="Calibri" w:cs="Calibri"/>
                                </w:rPr>
                                <w:t>Dr. Payne</w:t>
                              </w:r>
                            </w:p>
                            <w:p w:rsidR="00970BBE" w:rsidRPr="00077324" w:rsidRDefault="00970BBE" w:rsidP="00970BBE">
                              <w:pPr>
                                <w:pStyle w:val="BodyText"/>
                                <w:rPr>
                                  <w:sz w:val="22"/>
                                  <w:szCs w:val="22"/>
                                </w:rPr>
                              </w:pPr>
                              <w:r w:rsidRPr="00077324">
                                <w:rPr>
                                  <w:sz w:val="22"/>
                                  <w:szCs w:val="22"/>
                                </w:rPr>
                                <w:t>Actor B</w:t>
                              </w:r>
                            </w:p>
                            <w:p w:rsidR="00970BBE" w:rsidRDefault="00970BBE" w:rsidP="00970BBE"/>
                            <w:p w:rsidR="00970BBE" w:rsidRPr="00077324" w:rsidRDefault="00970BBE" w:rsidP="00970BBE">
                              <w:pPr>
                                <w:pStyle w:val="BodyText"/>
                                <w:rPr>
                                  <w:sz w:val="22"/>
                                  <w:szCs w:val="22"/>
                                </w:rPr>
                              </w:pPr>
                              <w:r w:rsidRPr="00077324">
                                <w:rPr>
                                  <w:sz w:val="22"/>
                                  <w:szCs w:val="22"/>
                                </w:rPr>
                                <w:t>Actor A /</w:t>
                              </w:r>
                            </w:p>
                            <w:p w:rsidR="00970BBE" w:rsidRPr="00077324" w:rsidRDefault="00970BBE" w:rsidP="00970BB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8" name="Line 9"/>
                        <wps:cNvCnPr/>
                        <wps:spPr bwMode="auto">
                          <a:xfrm flipH="1" flipV="1">
                            <a:off x="2564130" y="1175077"/>
                            <a:ext cx="50281" cy="349613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Rectangle 41"/>
                        <wps:cNvSpPr>
                          <a:spLocks noChangeArrowheads="1"/>
                        </wps:cNvSpPr>
                        <wps:spPr bwMode="auto">
                          <a:xfrm>
                            <a:off x="1177290" y="722910"/>
                            <a:ext cx="18288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42"/>
                        <wps:cNvSpPr txBox="1">
                          <a:spLocks noChangeArrowheads="1"/>
                        </wps:cNvSpPr>
                        <wps:spPr bwMode="auto">
                          <a:xfrm>
                            <a:off x="1397000" y="560856"/>
                            <a:ext cx="1058545" cy="261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Pr="00077324" w:rsidRDefault="00970BBE" w:rsidP="00970BBE">
                              <w:pPr>
                                <w:pStyle w:val="BodyText"/>
                                <w:rPr>
                                  <w:sz w:val="22"/>
                                  <w:szCs w:val="22"/>
                                </w:rPr>
                              </w:pPr>
                              <w:r>
                                <w:rPr>
                                  <w:sz w:val="22"/>
                                  <w:szCs w:val="22"/>
                                </w:rPr>
                                <w:t>Share Content</w:t>
                              </w:r>
                              <w:ins w:id="1" w:author="Cole, George" w:date="2013-02-22T16:34:00Z">
                                <w:r>
                                  <w:rPr>
                                    <w:rFonts w:ascii="Calibri" w:hAnsi="Calibri" w:cs="Calibri"/>
                                  </w:rPr>
                                  <w:t>❶</w:t>
                                </w:r>
                              </w:ins>
                            </w:p>
                            <w:p w:rsidR="00970BBE" w:rsidRDefault="00970BBE" w:rsidP="00970BBE"/>
                            <w:p w:rsidR="00970BBE" w:rsidRPr="00077324" w:rsidRDefault="00970BBE" w:rsidP="00970BBE">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 name="Line 44"/>
                        <wps:cNvCnPr/>
                        <wps:spPr bwMode="auto">
                          <a:xfrm flipH="1" flipV="1">
                            <a:off x="1344930" y="822325"/>
                            <a:ext cx="112966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2" name="Rectangle 46"/>
                        <wps:cNvSpPr>
                          <a:spLocks noChangeArrowheads="1"/>
                        </wps:cNvSpPr>
                        <wps:spPr bwMode="auto">
                          <a:xfrm>
                            <a:off x="2472690" y="822325"/>
                            <a:ext cx="194310" cy="3577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16"/>
                        <wps:cNvSpPr>
                          <a:spLocks noChangeArrowheads="1"/>
                        </wps:cNvSpPr>
                        <wps:spPr bwMode="auto">
                          <a:xfrm>
                            <a:off x="1192530" y="1423315"/>
                            <a:ext cx="182880" cy="342900"/>
                          </a:xfrm>
                          <a:prstGeom prst="rect">
                            <a:avLst/>
                          </a:prstGeom>
                          <a:solidFill>
                            <a:srgbClr val="FFFFFF"/>
                          </a:solidFill>
                          <a:ln w="9525">
                            <a:solidFill>
                              <a:srgbClr val="000000"/>
                            </a:solidFill>
                            <a:miter lim="800000"/>
                            <a:headEnd/>
                            <a:tailEnd/>
                          </a:ln>
                        </wps:spPr>
                        <wps:txbx>
                          <w:txbxContent>
                            <w:p w:rsidR="00970BBE" w:rsidRDefault="00970BBE" w:rsidP="00970BBE"/>
                          </w:txbxContent>
                        </wps:txbx>
                        <wps:bodyPr rot="0" vert="horz" wrap="square" lIns="91440" tIns="45720" rIns="91440" bIns="45720" anchor="t" anchorCtr="0" upright="1">
                          <a:noAutofit/>
                        </wps:bodyPr>
                      </wps:wsp>
                      <wps:wsp>
                        <wps:cNvPr id="17" name="Text Box 42"/>
                        <wps:cNvSpPr txBox="1">
                          <a:spLocks noChangeArrowheads="1"/>
                        </wps:cNvSpPr>
                        <wps:spPr bwMode="auto">
                          <a:xfrm>
                            <a:off x="1416050" y="1263816"/>
                            <a:ext cx="1058545" cy="268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Default="00970BBE" w:rsidP="00970BBE">
                              <w:pPr>
                                <w:pStyle w:val="NormalWeb"/>
                              </w:pPr>
                              <w:r>
                                <w:rPr>
                                  <w:sz w:val="22"/>
                                  <w:szCs w:val="22"/>
                                </w:rPr>
                                <w:t>Share Content</w:t>
                              </w:r>
                              <w:ins w:id="2" w:author="Cole, George" w:date="2013-02-22T16:36:00Z">
                                <w:r>
                                  <w:rPr>
                                    <w:rFonts w:ascii="Calibri" w:hAnsi="Calibri" w:cs="Calibri"/>
                                  </w:rPr>
                                  <w:t>❷</w:t>
                                </w:r>
                              </w:ins>
                            </w:p>
                            <w:p w:rsidR="00970BBE" w:rsidRDefault="00970BBE" w:rsidP="00970BBE">
                              <w:pPr>
                                <w:pStyle w:val="NormalWeb"/>
                              </w:pPr>
                              <w:r>
                                <w:t> </w:t>
                              </w:r>
                            </w:p>
                            <w:p w:rsidR="00970BBE" w:rsidRDefault="00970BBE" w:rsidP="00970BBE">
                              <w:pPr>
                                <w:pStyle w:val="NormalWeb"/>
                              </w:pPr>
                              <w:r>
                                <w:rPr>
                                  <w:sz w:val="22"/>
                                  <w:szCs w:val="22"/>
                                </w:rPr>
                                <w:t>Transaction-A [A]</w:t>
                              </w:r>
                            </w:p>
                          </w:txbxContent>
                        </wps:txbx>
                        <wps:bodyPr rot="0" vert="horz" wrap="square" lIns="0" tIns="0" rIns="0" bIns="0" anchor="t" anchorCtr="0" upright="1">
                          <a:noAutofit/>
                        </wps:bodyPr>
                      </wps:wsp>
                      <wps:wsp>
                        <wps:cNvPr id="18" name="Line 44"/>
                        <wps:cNvCnPr/>
                        <wps:spPr bwMode="auto">
                          <a:xfrm flipH="1" flipV="1">
                            <a:off x="1360170" y="1523010"/>
                            <a:ext cx="112966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 name="Rectangle 19"/>
                        <wps:cNvSpPr>
                          <a:spLocks noChangeArrowheads="1"/>
                        </wps:cNvSpPr>
                        <wps:spPr bwMode="auto">
                          <a:xfrm>
                            <a:off x="2487930" y="1523010"/>
                            <a:ext cx="194310" cy="357505"/>
                          </a:xfrm>
                          <a:prstGeom prst="rect">
                            <a:avLst/>
                          </a:prstGeom>
                          <a:solidFill>
                            <a:srgbClr val="FFFFFF"/>
                          </a:solidFill>
                          <a:ln w="9525">
                            <a:solidFill>
                              <a:srgbClr val="000000"/>
                            </a:solidFill>
                            <a:miter lim="800000"/>
                            <a:headEnd/>
                            <a:tailEnd/>
                          </a:ln>
                        </wps:spPr>
                        <wps:txbx>
                          <w:txbxContent>
                            <w:p w:rsidR="00970BBE" w:rsidRDefault="00970BBE" w:rsidP="00970BBE"/>
                          </w:txbxContent>
                        </wps:txbx>
                        <wps:bodyPr rot="0" vert="horz" wrap="square" lIns="91440" tIns="45720" rIns="91440" bIns="45720" anchor="t" anchorCtr="0" upright="1">
                          <a:noAutofit/>
                        </wps:bodyPr>
                      </wps:wsp>
                      <wps:wsp>
                        <wps:cNvPr id="20" name="Rectangle 20"/>
                        <wps:cNvSpPr>
                          <a:spLocks noChangeArrowheads="1"/>
                        </wps:cNvSpPr>
                        <wps:spPr bwMode="auto">
                          <a:xfrm>
                            <a:off x="1192530" y="2109115"/>
                            <a:ext cx="182880" cy="342900"/>
                          </a:xfrm>
                          <a:prstGeom prst="rect">
                            <a:avLst/>
                          </a:prstGeom>
                          <a:solidFill>
                            <a:srgbClr val="FFFFFF"/>
                          </a:solidFill>
                          <a:ln w="9525">
                            <a:solidFill>
                              <a:srgbClr val="000000"/>
                            </a:solidFill>
                            <a:miter lim="800000"/>
                            <a:headEnd/>
                            <a:tailEnd/>
                          </a:ln>
                        </wps:spPr>
                        <wps:txbx>
                          <w:txbxContent>
                            <w:p w:rsidR="00970BBE" w:rsidRDefault="00970BBE" w:rsidP="00970BBE"/>
                          </w:txbxContent>
                        </wps:txbx>
                        <wps:bodyPr rot="0" vert="horz" wrap="square" lIns="91440" tIns="45720" rIns="91440" bIns="45720" anchor="t" anchorCtr="0" upright="1">
                          <a:noAutofit/>
                        </wps:bodyPr>
                      </wps:wsp>
                      <wps:wsp>
                        <wps:cNvPr id="21" name="Text Box 42"/>
                        <wps:cNvSpPr txBox="1">
                          <a:spLocks noChangeArrowheads="1"/>
                        </wps:cNvSpPr>
                        <wps:spPr bwMode="auto">
                          <a:xfrm>
                            <a:off x="1409692" y="1928760"/>
                            <a:ext cx="1058545" cy="28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Default="00970BBE" w:rsidP="00970BBE">
                              <w:pPr>
                                <w:pStyle w:val="NormalWeb"/>
                              </w:pPr>
                              <w:r>
                                <w:rPr>
                                  <w:sz w:val="22"/>
                                  <w:szCs w:val="22"/>
                                </w:rPr>
                                <w:t>Share Content</w:t>
                              </w:r>
                              <w:ins w:id="3" w:author="Cole, George" w:date="2013-02-22T16:36:00Z">
                                <w:r>
                                  <w:rPr>
                                    <w:rFonts w:ascii="Calibri" w:hAnsi="Calibri" w:cs="Calibri"/>
                                  </w:rPr>
                                  <w:t>❸</w:t>
                                </w:r>
                              </w:ins>
                            </w:p>
                            <w:p w:rsidR="00970BBE" w:rsidRDefault="00970BBE" w:rsidP="00970BBE">
                              <w:pPr>
                                <w:pStyle w:val="NormalWeb"/>
                              </w:pPr>
                              <w:r>
                                <w:t> </w:t>
                              </w:r>
                            </w:p>
                            <w:p w:rsidR="00970BBE" w:rsidRDefault="00970BBE" w:rsidP="00970BBE">
                              <w:pPr>
                                <w:pStyle w:val="NormalWeb"/>
                              </w:pPr>
                              <w:r>
                                <w:rPr>
                                  <w:sz w:val="22"/>
                                  <w:szCs w:val="22"/>
                                </w:rPr>
                                <w:t>Transaction-A [A]</w:t>
                              </w:r>
                            </w:p>
                          </w:txbxContent>
                        </wps:txbx>
                        <wps:bodyPr rot="0" vert="horz" wrap="square" lIns="0" tIns="0" rIns="0" bIns="0" anchor="t" anchorCtr="0" upright="1">
                          <a:noAutofit/>
                        </wps:bodyPr>
                      </wps:wsp>
                      <wps:wsp>
                        <wps:cNvPr id="22" name="Line 44"/>
                        <wps:cNvCnPr/>
                        <wps:spPr bwMode="auto">
                          <a:xfrm flipH="1" flipV="1">
                            <a:off x="1360170" y="2208810"/>
                            <a:ext cx="112966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3" name="Rectangle 23"/>
                        <wps:cNvSpPr>
                          <a:spLocks noChangeArrowheads="1"/>
                        </wps:cNvSpPr>
                        <wps:spPr bwMode="auto">
                          <a:xfrm>
                            <a:off x="2487930" y="2208810"/>
                            <a:ext cx="194310" cy="357505"/>
                          </a:xfrm>
                          <a:prstGeom prst="rect">
                            <a:avLst/>
                          </a:prstGeom>
                          <a:solidFill>
                            <a:srgbClr val="FFFFFF"/>
                          </a:solidFill>
                          <a:ln w="9525">
                            <a:solidFill>
                              <a:srgbClr val="000000"/>
                            </a:solidFill>
                            <a:miter lim="800000"/>
                            <a:headEnd/>
                            <a:tailEnd/>
                          </a:ln>
                        </wps:spPr>
                        <wps:txbx>
                          <w:txbxContent>
                            <w:p w:rsidR="00970BBE" w:rsidRDefault="00970BBE" w:rsidP="00970BBE"/>
                          </w:txbxContent>
                        </wps:txbx>
                        <wps:bodyPr rot="0" vert="horz" wrap="square" lIns="91440" tIns="45720" rIns="91440" bIns="45720" anchor="t" anchorCtr="0" upright="1">
                          <a:noAutofit/>
                        </wps:bodyPr>
                      </wps:wsp>
                      <wps:wsp>
                        <wps:cNvPr id="24" name="Rectangle 24"/>
                        <wps:cNvSpPr>
                          <a:spLocks noChangeArrowheads="1"/>
                        </wps:cNvSpPr>
                        <wps:spPr bwMode="auto">
                          <a:xfrm>
                            <a:off x="1189982" y="3299045"/>
                            <a:ext cx="182880" cy="342900"/>
                          </a:xfrm>
                          <a:prstGeom prst="rect">
                            <a:avLst/>
                          </a:prstGeom>
                          <a:solidFill>
                            <a:srgbClr val="FFFFFF"/>
                          </a:solidFill>
                          <a:ln w="9525">
                            <a:solidFill>
                              <a:srgbClr val="000000"/>
                            </a:solidFill>
                            <a:miter lim="800000"/>
                            <a:headEnd/>
                            <a:tailEnd/>
                          </a:ln>
                        </wps:spPr>
                        <wps:txbx>
                          <w:txbxContent>
                            <w:p w:rsidR="00970BBE" w:rsidRDefault="00970BBE" w:rsidP="00970BBE"/>
                          </w:txbxContent>
                        </wps:txbx>
                        <wps:bodyPr rot="0" vert="horz" wrap="square" lIns="91440" tIns="45720" rIns="91440" bIns="45720" anchor="t" anchorCtr="0" upright="1">
                          <a:noAutofit/>
                        </wps:bodyPr>
                      </wps:wsp>
                      <wps:wsp>
                        <wps:cNvPr id="25" name="Text Box 42"/>
                        <wps:cNvSpPr txBox="1">
                          <a:spLocks noChangeArrowheads="1"/>
                        </wps:cNvSpPr>
                        <wps:spPr bwMode="auto">
                          <a:xfrm>
                            <a:off x="1379467" y="3038984"/>
                            <a:ext cx="1091318" cy="260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Default="00970BBE" w:rsidP="00970BBE">
                              <w:pPr>
                                <w:pStyle w:val="NormalWeb"/>
                              </w:pPr>
                              <w:r>
                                <w:rPr>
                                  <w:sz w:val="22"/>
                                  <w:szCs w:val="22"/>
                                </w:rPr>
                                <w:t>Share Content</w:t>
                              </w:r>
                              <w:ins w:id="4" w:author="Cole, George" w:date="2013-02-22T16:37:00Z">
                                <w:r>
                                  <w:rPr>
                                    <w:rFonts w:ascii="Calibri" w:hAnsi="Calibri" w:cs="Calibri"/>
                                  </w:rPr>
                                  <w:t>❺</w:t>
                                </w:r>
                              </w:ins>
                            </w:p>
                            <w:p w:rsidR="00970BBE" w:rsidRDefault="00970BBE" w:rsidP="00970BBE">
                              <w:pPr>
                                <w:pStyle w:val="NormalWeb"/>
                              </w:pPr>
                              <w:r>
                                <w:t> </w:t>
                              </w:r>
                            </w:p>
                            <w:p w:rsidR="00970BBE" w:rsidRDefault="00970BBE" w:rsidP="00970BBE">
                              <w:pPr>
                                <w:pStyle w:val="NormalWeb"/>
                              </w:pPr>
                              <w:r>
                                <w:rPr>
                                  <w:sz w:val="22"/>
                                  <w:szCs w:val="22"/>
                                </w:rPr>
                                <w:t>Transaction-A [A]</w:t>
                              </w:r>
                            </w:p>
                          </w:txbxContent>
                        </wps:txbx>
                        <wps:bodyPr rot="0" vert="horz" wrap="square" lIns="0" tIns="0" rIns="0" bIns="0" anchor="t" anchorCtr="0" upright="1">
                          <a:noAutofit/>
                        </wps:bodyPr>
                      </wps:wsp>
                      <wps:wsp>
                        <wps:cNvPr id="26" name="Line 44"/>
                        <wps:cNvCnPr/>
                        <wps:spPr bwMode="auto">
                          <a:xfrm flipH="1" flipV="1">
                            <a:off x="1372862" y="3299045"/>
                            <a:ext cx="1129665" cy="0"/>
                          </a:xfrm>
                          <a:prstGeom prst="line">
                            <a:avLst/>
                          </a:prstGeom>
                          <a:noFill/>
                          <a:ln w="9525">
                            <a:solidFill>
                              <a:srgbClr val="000000"/>
                            </a:solidFill>
                            <a:round/>
                            <a:headEnd type="none"/>
                            <a:tailEnd type="triangle" w="med" len="med"/>
                          </a:ln>
                          <a:extLst>
                            <a:ext uri="{909E8E84-426E-40DD-AFC4-6F175D3DCCD1}">
                              <a14:hiddenFill xmlns:a14="http://schemas.microsoft.com/office/drawing/2010/main">
                                <a:noFill/>
                              </a14:hiddenFill>
                            </a:ext>
                          </a:extLst>
                        </wps:spPr>
                        <wps:bodyPr/>
                      </wps:wsp>
                      <wps:wsp>
                        <wps:cNvPr id="27" name="Rectangle 27"/>
                        <wps:cNvSpPr>
                          <a:spLocks noChangeArrowheads="1"/>
                        </wps:cNvSpPr>
                        <wps:spPr bwMode="auto">
                          <a:xfrm>
                            <a:off x="2489835" y="3229239"/>
                            <a:ext cx="194310" cy="357505"/>
                          </a:xfrm>
                          <a:prstGeom prst="rect">
                            <a:avLst/>
                          </a:prstGeom>
                          <a:solidFill>
                            <a:srgbClr val="FFFFFF"/>
                          </a:solidFill>
                          <a:ln w="9525">
                            <a:solidFill>
                              <a:srgbClr val="000000"/>
                            </a:solidFill>
                            <a:miter lim="800000"/>
                            <a:headEnd/>
                            <a:tailEnd/>
                          </a:ln>
                        </wps:spPr>
                        <wps:txbx>
                          <w:txbxContent>
                            <w:p w:rsidR="00970BBE" w:rsidRDefault="00970BBE" w:rsidP="00970BBE"/>
                          </w:txbxContent>
                        </wps:txbx>
                        <wps:bodyPr rot="0" vert="horz" wrap="square" lIns="91440" tIns="45720" rIns="91440" bIns="45720" anchor="t" anchorCtr="0" upright="1">
                          <a:noAutofit/>
                        </wps:bodyPr>
                      </wps:wsp>
                      <wps:wsp>
                        <wps:cNvPr id="28" name="Rectangle 28"/>
                        <wps:cNvSpPr>
                          <a:spLocks noChangeArrowheads="1"/>
                        </wps:cNvSpPr>
                        <wps:spPr bwMode="auto">
                          <a:xfrm>
                            <a:off x="1192530" y="4272094"/>
                            <a:ext cx="182880" cy="342900"/>
                          </a:xfrm>
                          <a:prstGeom prst="rect">
                            <a:avLst/>
                          </a:prstGeom>
                          <a:solidFill>
                            <a:srgbClr val="FFFFFF"/>
                          </a:solidFill>
                          <a:ln w="9525">
                            <a:solidFill>
                              <a:srgbClr val="000000"/>
                            </a:solidFill>
                            <a:miter lim="800000"/>
                            <a:headEnd/>
                            <a:tailEnd/>
                          </a:ln>
                        </wps:spPr>
                        <wps:txbx>
                          <w:txbxContent>
                            <w:p w:rsidR="00970BBE" w:rsidRDefault="00970BBE" w:rsidP="00970BBE">
                              <w:pPr>
                                <w:pStyle w:val="NormalWeb"/>
                              </w:pPr>
                              <w:r>
                                <w:t> </w:t>
                              </w:r>
                            </w:p>
                          </w:txbxContent>
                        </wps:txbx>
                        <wps:bodyPr rot="0" vert="horz" wrap="square" lIns="91440" tIns="45720" rIns="91440" bIns="45720" anchor="t" anchorCtr="0" upright="1">
                          <a:noAutofit/>
                        </wps:bodyPr>
                      </wps:wsp>
                      <wps:wsp>
                        <wps:cNvPr id="29" name="Text Box 42"/>
                        <wps:cNvSpPr txBox="1">
                          <a:spLocks noChangeArrowheads="1"/>
                        </wps:cNvSpPr>
                        <wps:spPr bwMode="auto">
                          <a:xfrm>
                            <a:off x="1432610" y="3459423"/>
                            <a:ext cx="1058545" cy="298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Default="00970BBE" w:rsidP="00970BBE">
                              <w:pPr>
                                <w:pStyle w:val="NormalWeb"/>
                              </w:pPr>
                              <w:r>
                                <w:rPr>
                                  <w:sz w:val="22"/>
                                  <w:szCs w:val="22"/>
                                </w:rPr>
                                <w:t>Share Content</w:t>
                              </w:r>
                              <w:ins w:id="5" w:author="Cole, George" w:date="2013-02-22T16:37:00Z">
                                <w:r>
                                  <w:rPr>
                                    <w:rFonts w:ascii="Calibri" w:hAnsi="Calibri" w:cs="Calibri"/>
                                  </w:rPr>
                                  <w:t>❻</w:t>
                                </w:r>
                              </w:ins>
                            </w:p>
                            <w:p w:rsidR="00970BBE" w:rsidRDefault="00970BBE" w:rsidP="00970BBE">
                              <w:pPr>
                                <w:pStyle w:val="NormalWeb"/>
                              </w:pPr>
                              <w:r>
                                <w:t> </w:t>
                              </w:r>
                            </w:p>
                            <w:p w:rsidR="00970BBE" w:rsidRDefault="00970BBE" w:rsidP="00970BBE">
                              <w:pPr>
                                <w:pStyle w:val="NormalWeb"/>
                              </w:pPr>
                              <w:r>
                                <w:rPr>
                                  <w:sz w:val="22"/>
                                  <w:szCs w:val="22"/>
                                </w:rPr>
                                <w:t>Transaction-A [A]</w:t>
                              </w:r>
                            </w:p>
                          </w:txbxContent>
                        </wps:txbx>
                        <wps:bodyPr rot="0" vert="horz" wrap="square" lIns="0" tIns="0" rIns="0" bIns="0" anchor="t" anchorCtr="0" upright="1">
                          <a:noAutofit/>
                        </wps:bodyPr>
                      </wps:wsp>
                      <wps:wsp>
                        <wps:cNvPr id="30" name="Line 44"/>
                        <wps:cNvCnPr/>
                        <wps:spPr bwMode="auto">
                          <a:xfrm flipH="1" flipV="1">
                            <a:off x="1355717" y="3746080"/>
                            <a:ext cx="1129665" cy="0"/>
                          </a:xfrm>
                          <a:prstGeom prst="line">
                            <a:avLst/>
                          </a:prstGeom>
                          <a:noFill/>
                          <a:ln w="9525">
                            <a:solidFill>
                              <a:srgbClr val="000000"/>
                            </a:solidFill>
                            <a:round/>
                            <a:headEnd type="none"/>
                            <a:tailEnd type="triangle" w="med" len="med"/>
                          </a:ln>
                          <a:extLst>
                            <a:ext uri="{909E8E84-426E-40DD-AFC4-6F175D3DCCD1}">
                              <a14:hiddenFill xmlns:a14="http://schemas.microsoft.com/office/drawing/2010/main">
                                <a:noFill/>
                              </a14:hiddenFill>
                            </a:ext>
                          </a:extLst>
                        </wps:spPr>
                        <wps:bodyPr/>
                      </wps:wsp>
                      <wps:wsp>
                        <wps:cNvPr id="31" name="Rectangle 31"/>
                        <wps:cNvSpPr>
                          <a:spLocks noChangeArrowheads="1"/>
                        </wps:cNvSpPr>
                        <wps:spPr bwMode="auto">
                          <a:xfrm>
                            <a:off x="2491155" y="3642739"/>
                            <a:ext cx="194310" cy="357505"/>
                          </a:xfrm>
                          <a:prstGeom prst="rect">
                            <a:avLst/>
                          </a:prstGeom>
                          <a:solidFill>
                            <a:srgbClr val="FFFFFF"/>
                          </a:solidFill>
                          <a:ln w="9525">
                            <a:solidFill>
                              <a:srgbClr val="000000"/>
                            </a:solidFill>
                            <a:miter lim="800000"/>
                            <a:headEnd/>
                            <a:tailEnd/>
                          </a:ln>
                        </wps:spPr>
                        <wps:txbx>
                          <w:txbxContent>
                            <w:p w:rsidR="00970BBE" w:rsidRDefault="00970BBE" w:rsidP="00970BBE">
                              <w:pPr>
                                <w:pStyle w:val="NormalWeb"/>
                              </w:pPr>
                              <w:r>
                                <w:t> </w:t>
                              </w:r>
                            </w:p>
                          </w:txbxContent>
                        </wps:txbx>
                        <wps:bodyPr rot="0" vert="horz" wrap="square" lIns="91440" tIns="45720" rIns="91440" bIns="45720" anchor="t" anchorCtr="0" upright="1">
                          <a:noAutofit/>
                        </wps:bodyPr>
                      </wps:wsp>
                      <wps:wsp>
                        <wps:cNvPr id="157" name="Rectangle 157"/>
                        <wps:cNvSpPr>
                          <a:spLocks noChangeArrowheads="1"/>
                        </wps:cNvSpPr>
                        <wps:spPr bwMode="auto">
                          <a:xfrm>
                            <a:off x="2510560" y="4148983"/>
                            <a:ext cx="182880" cy="342900"/>
                          </a:xfrm>
                          <a:prstGeom prst="rect">
                            <a:avLst/>
                          </a:prstGeom>
                          <a:solidFill>
                            <a:srgbClr val="FFFFFF"/>
                          </a:solidFill>
                          <a:ln w="9525">
                            <a:solidFill>
                              <a:srgbClr val="000000"/>
                            </a:solidFill>
                            <a:miter lim="800000"/>
                            <a:headEnd/>
                            <a:tailEnd/>
                          </a:ln>
                        </wps:spPr>
                        <wps:txbx>
                          <w:txbxContent>
                            <w:p w:rsidR="00970BBE" w:rsidRDefault="00970BBE" w:rsidP="00970BBE">
                              <w:pPr>
                                <w:pStyle w:val="NormalWeb"/>
                              </w:pPr>
                              <w:r>
                                <w:t> </w:t>
                              </w:r>
                            </w:p>
                          </w:txbxContent>
                        </wps:txbx>
                        <wps:bodyPr rot="0" vert="horz" wrap="square" lIns="91440" tIns="45720" rIns="91440" bIns="45720" anchor="t" anchorCtr="0" upright="1">
                          <a:noAutofit/>
                        </wps:bodyPr>
                      </wps:wsp>
                      <wps:wsp>
                        <wps:cNvPr id="158" name="Text Box 42"/>
                        <wps:cNvSpPr txBox="1">
                          <a:spLocks noChangeArrowheads="1"/>
                        </wps:cNvSpPr>
                        <wps:spPr bwMode="auto">
                          <a:xfrm>
                            <a:off x="1452015" y="3977861"/>
                            <a:ext cx="1058545" cy="2942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Default="00970BBE" w:rsidP="00970BBE">
                              <w:pPr>
                                <w:pStyle w:val="NormalWeb"/>
                              </w:pPr>
                              <w:r>
                                <w:rPr>
                                  <w:sz w:val="22"/>
                                  <w:szCs w:val="22"/>
                                </w:rPr>
                                <w:t>Share Content</w:t>
                              </w:r>
                              <w:ins w:id="6" w:author="Cole, George" w:date="2013-02-22T16:38:00Z">
                                <w:r>
                                  <w:rPr>
                                    <w:rFonts w:ascii="Calibri" w:hAnsi="Calibri" w:cs="Calibri"/>
                                  </w:rPr>
                                  <w:t>❼</w:t>
                                </w:r>
                              </w:ins>
                            </w:p>
                            <w:p w:rsidR="00970BBE" w:rsidRDefault="00970BBE" w:rsidP="00970BBE">
                              <w:pPr>
                                <w:pStyle w:val="NormalWeb"/>
                              </w:pPr>
                              <w:r>
                                <w:t> </w:t>
                              </w:r>
                            </w:p>
                            <w:p w:rsidR="00970BBE" w:rsidRDefault="00970BBE" w:rsidP="00970BBE">
                              <w:pPr>
                                <w:pStyle w:val="NormalWeb"/>
                              </w:pPr>
                              <w:r>
                                <w:rPr>
                                  <w:sz w:val="22"/>
                                  <w:szCs w:val="22"/>
                                </w:rPr>
                                <w:t>Transaction-A [A]</w:t>
                              </w:r>
                            </w:p>
                          </w:txbxContent>
                        </wps:txbx>
                        <wps:bodyPr rot="0" vert="horz" wrap="square" lIns="0" tIns="0" rIns="0" bIns="0" anchor="t" anchorCtr="0" upright="1">
                          <a:noAutofit/>
                        </wps:bodyPr>
                      </wps:wsp>
                      <wps:wsp>
                        <wps:cNvPr id="159" name="Line 44"/>
                        <wps:cNvCnPr/>
                        <wps:spPr bwMode="auto">
                          <a:xfrm flipH="1" flipV="1">
                            <a:off x="1380895" y="4272094"/>
                            <a:ext cx="1129665" cy="0"/>
                          </a:xfrm>
                          <a:prstGeom prst="line">
                            <a:avLst/>
                          </a:prstGeom>
                          <a:noFill/>
                          <a:ln w="9525">
                            <a:solidFill>
                              <a:srgbClr val="000000"/>
                            </a:solidFill>
                            <a:round/>
                            <a:headEnd type="none"/>
                            <a:tailEnd type="triangle" w="med" len="med"/>
                          </a:ln>
                          <a:extLst>
                            <a:ext uri="{909E8E84-426E-40DD-AFC4-6F175D3DCCD1}">
                              <a14:hiddenFill xmlns:a14="http://schemas.microsoft.com/office/drawing/2010/main">
                                <a:noFill/>
                              </a14:hiddenFill>
                            </a:ext>
                          </a:extLst>
                        </wps:spPr>
                        <wps:bodyPr/>
                      </wps:wsp>
                      <wps:wsp>
                        <wps:cNvPr id="160" name="Rectangle 160"/>
                        <wps:cNvSpPr>
                          <a:spLocks noChangeArrowheads="1"/>
                        </wps:cNvSpPr>
                        <wps:spPr bwMode="auto">
                          <a:xfrm>
                            <a:off x="1166772" y="3740725"/>
                            <a:ext cx="194310" cy="357505"/>
                          </a:xfrm>
                          <a:prstGeom prst="rect">
                            <a:avLst/>
                          </a:prstGeom>
                          <a:solidFill>
                            <a:srgbClr val="FFFFFF"/>
                          </a:solidFill>
                          <a:ln w="9525">
                            <a:solidFill>
                              <a:srgbClr val="000000"/>
                            </a:solidFill>
                            <a:miter lim="800000"/>
                            <a:headEnd/>
                            <a:tailEnd/>
                          </a:ln>
                        </wps:spPr>
                        <wps:txbx>
                          <w:txbxContent>
                            <w:p w:rsidR="00970BBE" w:rsidRDefault="00970BBE" w:rsidP="00970BBE">
                              <w:pPr>
                                <w:pStyle w:val="NormalWeb"/>
                              </w:pPr>
                              <w:r>
                                <w:t> </w:t>
                              </w:r>
                            </w:p>
                          </w:txbxContent>
                        </wps:txbx>
                        <wps:bodyPr rot="0" vert="horz" wrap="square" lIns="91440" tIns="45720" rIns="91440" bIns="45720" anchor="t" anchorCtr="0" upright="1">
                          <a:noAutofit/>
                        </wps:bodyPr>
                      </wps:wsp>
                      <wps:wsp>
                        <wps:cNvPr id="161" name="Rectangle 161"/>
                        <wps:cNvSpPr>
                          <a:spLocks noChangeArrowheads="1"/>
                        </wps:cNvSpPr>
                        <wps:spPr bwMode="auto">
                          <a:xfrm>
                            <a:off x="1189982" y="2610694"/>
                            <a:ext cx="182880" cy="342265"/>
                          </a:xfrm>
                          <a:prstGeom prst="rect">
                            <a:avLst/>
                          </a:prstGeom>
                          <a:solidFill>
                            <a:srgbClr val="FFFFFF"/>
                          </a:solidFill>
                          <a:ln w="9525">
                            <a:solidFill>
                              <a:srgbClr val="000000"/>
                            </a:solidFill>
                            <a:miter lim="800000"/>
                            <a:headEnd/>
                            <a:tailEnd/>
                          </a:ln>
                        </wps:spPr>
                        <wps:txbx>
                          <w:txbxContent>
                            <w:p w:rsidR="00970BBE" w:rsidRDefault="00970BBE" w:rsidP="00970BBE">
                              <w:pPr>
                                <w:pStyle w:val="NormalWeb"/>
                              </w:pPr>
                              <w:r>
                                <w:t> </w:t>
                              </w:r>
                            </w:p>
                          </w:txbxContent>
                        </wps:txbx>
                        <wps:bodyPr rot="0" vert="horz" wrap="square" lIns="91440" tIns="45720" rIns="91440" bIns="45720" anchor="t" anchorCtr="0" upright="1">
                          <a:noAutofit/>
                        </wps:bodyPr>
                      </wps:wsp>
                      <wps:wsp>
                        <wps:cNvPr id="162" name="Text Box 42"/>
                        <wps:cNvSpPr txBox="1">
                          <a:spLocks noChangeArrowheads="1"/>
                        </wps:cNvSpPr>
                        <wps:spPr bwMode="auto">
                          <a:xfrm>
                            <a:off x="1409692" y="2392254"/>
                            <a:ext cx="1058545" cy="280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0BBE" w:rsidRDefault="00970BBE" w:rsidP="00970BBE">
                              <w:pPr>
                                <w:pStyle w:val="NormalWeb"/>
                              </w:pPr>
                              <w:r>
                                <w:rPr>
                                  <w:sz w:val="22"/>
                                  <w:szCs w:val="22"/>
                                </w:rPr>
                                <w:t>Share Content</w:t>
                              </w:r>
                              <w:ins w:id="7" w:author="Cole, George" w:date="2013-02-22T16:37:00Z">
                                <w:r>
                                  <w:rPr>
                                    <w:rFonts w:ascii="Calibri" w:hAnsi="Calibri" w:cs="Calibri"/>
                                  </w:rPr>
                                  <w:t>❹</w:t>
                                </w:r>
                              </w:ins>
                            </w:p>
                            <w:p w:rsidR="00970BBE" w:rsidRDefault="00970BBE" w:rsidP="00970BBE">
                              <w:pPr>
                                <w:pStyle w:val="NormalWeb"/>
                              </w:pPr>
                              <w:r>
                                <w:t> </w:t>
                              </w:r>
                            </w:p>
                            <w:p w:rsidR="00970BBE" w:rsidRDefault="00970BBE" w:rsidP="00970BBE">
                              <w:pPr>
                                <w:pStyle w:val="NormalWeb"/>
                              </w:pPr>
                              <w:r>
                                <w:rPr>
                                  <w:sz w:val="22"/>
                                  <w:szCs w:val="22"/>
                                </w:rPr>
                                <w:t>Transaction-A [A]</w:t>
                              </w:r>
                            </w:p>
                          </w:txbxContent>
                        </wps:txbx>
                        <wps:bodyPr rot="0" vert="horz" wrap="square" lIns="0" tIns="0" rIns="0" bIns="0" anchor="t" anchorCtr="0" upright="1">
                          <a:noAutofit/>
                        </wps:bodyPr>
                      </wps:wsp>
                      <wps:wsp>
                        <wps:cNvPr id="163" name="Line 44"/>
                        <wps:cNvCnPr/>
                        <wps:spPr bwMode="auto">
                          <a:xfrm flipH="1" flipV="1">
                            <a:off x="1357622" y="2710389"/>
                            <a:ext cx="112966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64" name="Rectangle 164"/>
                        <wps:cNvSpPr>
                          <a:spLocks noChangeArrowheads="1"/>
                        </wps:cNvSpPr>
                        <wps:spPr bwMode="auto">
                          <a:xfrm>
                            <a:off x="2485382" y="2710389"/>
                            <a:ext cx="194310" cy="356870"/>
                          </a:xfrm>
                          <a:prstGeom prst="rect">
                            <a:avLst/>
                          </a:prstGeom>
                          <a:solidFill>
                            <a:srgbClr val="FFFFFF"/>
                          </a:solidFill>
                          <a:ln w="9525">
                            <a:solidFill>
                              <a:srgbClr val="000000"/>
                            </a:solidFill>
                            <a:miter lim="800000"/>
                            <a:headEnd/>
                            <a:tailEnd/>
                          </a:ln>
                        </wps:spPr>
                        <wps:txbx>
                          <w:txbxContent>
                            <w:p w:rsidR="00970BBE" w:rsidRDefault="00970BBE" w:rsidP="00970BBE">
                              <w:pPr>
                                <w:pStyle w:val="NormalWeb"/>
                              </w:pPr>
                              <w:r>
                                <w:t> </w:t>
                              </w:r>
                            </w:p>
                          </w:txbxContent>
                        </wps:txbx>
                        <wps:bodyPr rot="0" vert="horz" wrap="square" lIns="91440" tIns="45720" rIns="91440" bIns="45720" anchor="t" anchorCtr="0" upright="1">
                          <a:noAutofit/>
                        </wps:bodyPr>
                      </wps:wsp>
                    </wpc:wpc>
                  </a:graphicData>
                </a:graphic>
              </wp:inline>
            </w:drawing>
          </mc:Choice>
          <mc:Fallback>
            <w:pict>
              <v:group id="Canvas 3" o:spid="_x0000_s1026" editas="canvas" style="width:468pt;height:390.4pt;mso-position-horizontal-relative:char;mso-position-vertical-relative:line" coordsize="59436,4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">
                <v:shape id="_x0000_s1027" type="#_x0000_t75" style="position:absolute;width:59436;height:49580;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2833;top:1145;width:15202;height:5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970BBE" w:rsidRPr="00077324" w:rsidRDefault="00970BBE" w:rsidP="00970BBE">
                        <w:pPr>
                          <w:pStyle w:val="BodyText"/>
                          <w:rPr>
                            <w:sz w:val="22"/>
                            <w:szCs w:val="22"/>
                          </w:rPr>
                        </w:pPr>
                        <w:r>
                          <w:rPr>
                            <w:sz w:val="22"/>
                            <w:szCs w:val="22"/>
                          </w:rPr>
                          <w:t>Content Creator</w:t>
                        </w:r>
                        <w:r>
                          <w:rPr>
                            <w:sz w:val="22"/>
                            <w:szCs w:val="22"/>
                          </w:rPr>
                          <w:t>/Consumer</w:t>
                        </w:r>
                        <w:r>
                          <w:rPr>
                            <w:sz w:val="22"/>
                            <w:szCs w:val="22"/>
                          </w:rPr>
                          <w:br/>
                        </w:r>
                        <w:r>
                          <w:rPr>
                            <w:rFonts w:ascii="Calibri" w:hAnsi="Calibri" w:cs="Calibri"/>
                          </w:rPr>
                          <w:t xml:space="preserve">         </w:t>
                        </w:r>
                        <w:r w:rsidRPr="00F8760F">
                          <w:rPr>
                            <w:rFonts w:ascii="Calibri" w:hAnsi="Calibri" w:cs="Calibri"/>
                          </w:rPr>
                          <w:t>Dr. Primari</w:t>
                        </w:r>
                      </w:p>
                      <w:p w:rsidR="00970BBE" w:rsidRDefault="00970BBE" w:rsidP="00970BBE"/>
                      <w:p w:rsidR="00970BBE" w:rsidRPr="00077324" w:rsidRDefault="00970BBE" w:rsidP="00970BBE">
                        <w:pPr>
                          <w:pStyle w:val="BodyText"/>
                          <w:rPr>
                            <w:sz w:val="22"/>
                            <w:szCs w:val="22"/>
                          </w:rPr>
                        </w:pPr>
                        <w:r w:rsidRPr="00077324">
                          <w:rPr>
                            <w:sz w:val="22"/>
                            <w:szCs w:val="22"/>
                          </w:rPr>
                          <w:t>Actor D/</w:t>
                        </w:r>
                      </w:p>
                      <w:p w:rsidR="00970BBE" w:rsidRPr="00077324" w:rsidRDefault="00970BBE" w:rsidP="00970BBE">
                        <w:pPr>
                          <w:pStyle w:val="BodyText"/>
                          <w:rPr>
                            <w:sz w:val="22"/>
                            <w:szCs w:val="22"/>
                          </w:rPr>
                        </w:pPr>
                        <w:r w:rsidRPr="00077324">
                          <w:rPr>
                            <w:sz w:val="22"/>
                            <w:szCs w:val="22"/>
                          </w:rPr>
                          <w:t>Actor E</w:t>
                        </w:r>
                      </w:p>
                    </w:txbxContent>
                  </v:textbox>
                </v:shape>
                <v:line id="Line 7" o:spid="_x0000_s1029" style="position:absolute;flip:x y;visibility:visible;mso-wrap-style:square" from="12687,7229" to="12839,47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Fj1MUAAADaAAAADwAAAGRycy9kb3ducmV2LnhtbESP3WrCQBSE74W+w3IK3kjdrcWiMRuR&#10;SsGf9iLqAxyyp0lq9mzIbjV9+25B8HKYmW+YdNnbRlyo87VjDc9jBYK4cKbmUsPp+P40A+EDssHG&#10;MWn4JQ/L7GGQYmLclXO6HEIpIoR9ghqqENpESl9UZNGPXUscvS/XWQxRdqU0HV4j3DZyotSrtFhz&#10;XKiwpbeKivPhx2pQ+X76MZtv19vvZpOr0X7nXj53Wg8f+9UCRKA+3MO39sZomMD/lXgD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Fj1MUAAADaAAAADwAAAAAAAAAA&#10;AAAAAAChAgAAZHJzL2Rvd25yZXYueG1sUEsFBgAAAAAEAAQA+QAAAJMDAAAAAA==&#10;">
                  <v:stroke dashstyle="dash"/>
                </v:line>
                <v:shape id="Text Box 8" o:spid="_x0000_s1030" type="#_x0000_t202" style="position:absolute;left:21694;top:1136;width:16234;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rsidR="00970BBE" w:rsidRPr="00077324" w:rsidRDefault="00970BBE" w:rsidP="00970BBE">
                        <w:pPr>
                          <w:pStyle w:val="BodyText"/>
                          <w:rPr>
                            <w:sz w:val="22"/>
                            <w:szCs w:val="22"/>
                          </w:rPr>
                        </w:pPr>
                        <w:r>
                          <w:rPr>
                            <w:sz w:val="22"/>
                            <w:szCs w:val="22"/>
                          </w:rPr>
                          <w:t>Content Consumer</w:t>
                        </w:r>
                        <w:r>
                          <w:rPr>
                            <w:sz w:val="22"/>
                            <w:szCs w:val="22"/>
                          </w:rPr>
                          <w:t>/Creator</w:t>
                        </w:r>
                        <w:r>
                          <w:rPr>
                            <w:sz w:val="22"/>
                            <w:szCs w:val="22"/>
                          </w:rPr>
                          <w:br/>
                        </w:r>
                        <w:r>
                          <w:rPr>
                            <w:rFonts w:ascii="Calibri" w:hAnsi="Calibri" w:cs="Calibri"/>
                          </w:rPr>
                          <w:t xml:space="preserve">      </w:t>
                        </w:r>
                        <w:r w:rsidRPr="00F8760F">
                          <w:rPr>
                            <w:rFonts w:ascii="Calibri" w:hAnsi="Calibri" w:cs="Calibri"/>
                          </w:rPr>
                          <w:t>Dr. Payne</w:t>
                        </w:r>
                      </w:p>
                      <w:p w:rsidR="00970BBE" w:rsidRPr="00077324" w:rsidRDefault="00970BBE" w:rsidP="00970BBE">
                        <w:pPr>
                          <w:pStyle w:val="BodyText"/>
                          <w:rPr>
                            <w:sz w:val="22"/>
                            <w:szCs w:val="22"/>
                          </w:rPr>
                        </w:pPr>
                        <w:r w:rsidRPr="00077324">
                          <w:rPr>
                            <w:sz w:val="22"/>
                            <w:szCs w:val="22"/>
                          </w:rPr>
                          <w:t>Actor B</w:t>
                        </w:r>
                      </w:p>
                      <w:p w:rsidR="00970BBE" w:rsidRDefault="00970BBE" w:rsidP="00970BBE"/>
                      <w:p w:rsidR="00970BBE" w:rsidRPr="00077324" w:rsidRDefault="00970BBE" w:rsidP="00970BBE">
                        <w:pPr>
                          <w:pStyle w:val="BodyText"/>
                          <w:rPr>
                            <w:sz w:val="22"/>
                            <w:szCs w:val="22"/>
                          </w:rPr>
                        </w:pPr>
                        <w:r w:rsidRPr="00077324">
                          <w:rPr>
                            <w:sz w:val="22"/>
                            <w:szCs w:val="22"/>
                          </w:rPr>
                          <w:t>Actor A /</w:t>
                        </w:r>
                      </w:p>
                      <w:p w:rsidR="00970BBE" w:rsidRPr="00077324" w:rsidRDefault="00970BBE" w:rsidP="00970BBE">
                        <w:pPr>
                          <w:pStyle w:val="BodyText"/>
                          <w:rPr>
                            <w:sz w:val="22"/>
                            <w:szCs w:val="22"/>
                          </w:rPr>
                        </w:pPr>
                        <w:r w:rsidRPr="00077324">
                          <w:rPr>
                            <w:sz w:val="22"/>
                            <w:szCs w:val="22"/>
                          </w:rPr>
                          <w:t>Actor B</w:t>
                        </w:r>
                      </w:p>
                    </w:txbxContent>
                  </v:textbox>
                </v:shape>
                <v:line id="Line 9" o:spid="_x0000_s1031" style="position:absolute;flip:x y;visibility:visible;mso-wrap-style:square" from="25641,11750" to="26144,46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UPsIAAADaAAAADwAAAGRycy9kb3ducmV2LnhtbERP3WrCMBS+F/YO4Qy8kZlMcdSuqYyJ&#10;4M92Ud0DHJqztltzUpqo3dsvF4KXH99/thpsKy7U+8axhuepAkFcOtNwpeHrtHlKQPiAbLB1TBr+&#10;yMMqfxhlmBp35YIux1CJGMI+RQ11CF0qpS9rsuinriOO3LfrLYYI+0qaHq8x3LZyptSLtNhwbKix&#10;o/eayt/j2WpQxWHxkSx3691Puy3U5LB388+91uPH4e0VRKAh3MU399ZoiFvjlXgDZ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lUPsIAAADaAAAADwAAAAAAAAAAAAAA&#10;AAChAgAAZHJzL2Rvd25yZXYueG1sUEsFBgAAAAAEAAQA+QAAAJADAAAAAA==&#10;">
                  <v:stroke dashstyle="dash"/>
                </v:line>
                <v:rect id="Rectangle 41" o:spid="_x0000_s1032" style="position:absolute;left:11772;top:7229;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shape id="Text Box 42" o:spid="_x0000_s1033" type="#_x0000_t202" style="position:absolute;left:13970;top:5608;width:10585;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970BBE" w:rsidRPr="00077324" w:rsidRDefault="00970BBE" w:rsidP="00970BBE">
                        <w:pPr>
                          <w:pStyle w:val="BodyText"/>
                          <w:rPr>
                            <w:sz w:val="22"/>
                            <w:szCs w:val="22"/>
                          </w:rPr>
                        </w:pPr>
                        <w:r>
                          <w:rPr>
                            <w:sz w:val="22"/>
                            <w:szCs w:val="22"/>
                          </w:rPr>
                          <w:t>Share Content</w:t>
                        </w:r>
                        <w:ins w:id="8" w:author="Cole, George" w:date="2013-02-22T16:34:00Z">
                          <w:r>
                            <w:rPr>
                              <w:rFonts w:ascii="Calibri" w:hAnsi="Calibri" w:cs="Calibri"/>
                            </w:rPr>
                            <w:t>❶</w:t>
                          </w:r>
                        </w:ins>
                      </w:p>
                      <w:p w:rsidR="00970BBE" w:rsidRDefault="00970BBE" w:rsidP="00970BBE"/>
                      <w:p w:rsidR="00970BBE" w:rsidRPr="00077324" w:rsidRDefault="00970BBE" w:rsidP="00970BBE">
                        <w:pPr>
                          <w:pStyle w:val="BodyText"/>
                          <w:rPr>
                            <w:sz w:val="22"/>
                            <w:szCs w:val="22"/>
                          </w:rPr>
                        </w:pPr>
                        <w:r w:rsidRPr="00077324">
                          <w:rPr>
                            <w:sz w:val="22"/>
                            <w:szCs w:val="22"/>
                          </w:rPr>
                          <w:t>Transaction-A [A]</w:t>
                        </w:r>
                      </w:p>
                    </w:txbxContent>
                  </v:textbox>
                </v:shape>
                <v:line id="Line 44" o:spid="_x0000_s1034" style="position:absolute;flip:x y;visibility:visible;mso-wrap-style:square" from="13449,8223" to="24745,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hDs8EAAADbAAAADwAAAGRycy9kb3ducmV2LnhtbERPTWsCMRC9C/0PYQq9aXalaLs1ighC&#10;8SC6lp6Hzbi7dDNZkqixv94Igrd5vM+ZLaLpxJmcby0ryEcZCOLK6pZrBT+H9fADhA/IGjvLpOBK&#10;Hhbzl8EMC20vvKdzGWqRQtgXqKAJoS+k9FVDBv3I9sSJO1pnMCToaqkdXlK46eQ4yybSYMupocGe&#10;Vg1Vf+XJKCi3O/c7/by+H/9Pcj+JcTMN+Uapt9e4/AIRKIan+OH+1ml+Dvdf0gFyf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eEOzwQAAANsAAAAPAAAAAAAAAAAAAAAA&#10;AKECAABkcnMvZG93bnJldi54bWxQSwUGAAAAAAQABAD5AAAAjwMAAAAA&#10;">
                  <v:stroke startarrow="block"/>
                </v:line>
                <v:rect id="Rectangle 46" o:spid="_x0000_s1035" style="position:absolute;left:24726;top:8223;width:1944;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16" o:spid="_x0000_s1036" style="position:absolute;left:11925;top:14233;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970BBE" w:rsidRDefault="00970BBE" w:rsidP="00970BBE"/>
                    </w:txbxContent>
                  </v:textbox>
                </v:rect>
                <v:shape id="Text Box 42" o:spid="_x0000_s1037" type="#_x0000_t202" style="position:absolute;left:14160;top:12638;width:10585;height:2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970BBE" w:rsidRDefault="00970BBE" w:rsidP="00970BBE">
                        <w:pPr>
                          <w:pStyle w:val="NormalWeb"/>
                        </w:pPr>
                        <w:r>
                          <w:rPr>
                            <w:sz w:val="22"/>
                            <w:szCs w:val="22"/>
                          </w:rPr>
                          <w:t>Share Content</w:t>
                        </w:r>
                        <w:ins w:id="9" w:author="Cole, George" w:date="2013-02-22T16:36:00Z">
                          <w:r>
                            <w:rPr>
                              <w:rFonts w:ascii="Calibri" w:hAnsi="Calibri" w:cs="Calibri"/>
                            </w:rPr>
                            <w:t>❷</w:t>
                          </w:r>
                        </w:ins>
                      </w:p>
                      <w:p w:rsidR="00970BBE" w:rsidRDefault="00970BBE" w:rsidP="00970BBE">
                        <w:pPr>
                          <w:pStyle w:val="NormalWeb"/>
                        </w:pPr>
                        <w:r>
                          <w:t> </w:t>
                        </w:r>
                      </w:p>
                      <w:p w:rsidR="00970BBE" w:rsidRDefault="00970BBE" w:rsidP="00970BBE">
                        <w:pPr>
                          <w:pStyle w:val="NormalWeb"/>
                        </w:pPr>
                        <w:r>
                          <w:rPr>
                            <w:sz w:val="22"/>
                            <w:szCs w:val="22"/>
                          </w:rPr>
                          <w:t>Transaction-A [A]</w:t>
                        </w:r>
                      </w:p>
                    </w:txbxContent>
                  </v:textbox>
                </v:shape>
                <v:line id="Line 44" o:spid="_x0000_s1038" style="position:absolute;flip:x y;visibility:visible;mso-wrap-style:square" from="13601,15230" to="24898,15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qLsQAAADbAAAADwAAAGRycy9kb3ducmV2LnhtbESPQWsCMRCF70L/Q5hCb5pVitbVKEUo&#10;FA+lbkvPw2bcXbqZLEnU6K93DoXeZnhv3vtmvc2uV2cKsfNsYDopQBHX3nbcGPj+ehu/gIoJ2WLv&#10;mQxcKcJ28zBaY2n9hQ90rlKjJIRjiQbalIZS61i35DBO/EAs2tEHh0nW0Ggb8CLhrtezophrhx1L&#10;Q4sD7Vqqf6uTM1B9fIafxfL6fLyd9GGe836Rpntjnh7z6wpUopz+zX/X71bwBVZ+kQH0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ouxAAAANsAAAAPAAAAAAAAAAAA&#10;AAAAAKECAABkcnMvZG93bnJldi54bWxQSwUGAAAAAAQABAD5AAAAkgMAAAAA&#10;">
                  <v:stroke startarrow="block"/>
                </v:line>
                <v:rect id="Rectangle 19" o:spid="_x0000_s1039" style="position:absolute;left:24879;top:15230;width:1943;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970BBE" w:rsidRDefault="00970BBE" w:rsidP="00970BBE"/>
                    </w:txbxContent>
                  </v:textbox>
                </v:rect>
                <v:rect id="Rectangle 20" o:spid="_x0000_s1040" style="position:absolute;left:11925;top:21091;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970BBE" w:rsidRDefault="00970BBE" w:rsidP="00970BBE"/>
                    </w:txbxContent>
                  </v:textbox>
                </v:rect>
                <v:shape id="Text Box 42" o:spid="_x0000_s1041" type="#_x0000_t202" style="position:absolute;left:14096;top:19287;width:10586;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970BBE" w:rsidRDefault="00970BBE" w:rsidP="00970BBE">
                        <w:pPr>
                          <w:pStyle w:val="NormalWeb"/>
                        </w:pPr>
                        <w:r>
                          <w:rPr>
                            <w:sz w:val="22"/>
                            <w:szCs w:val="22"/>
                          </w:rPr>
                          <w:t>Share Content</w:t>
                        </w:r>
                        <w:ins w:id="10" w:author="Cole, George" w:date="2013-02-22T16:36:00Z">
                          <w:r>
                            <w:rPr>
                              <w:rFonts w:ascii="Calibri" w:hAnsi="Calibri" w:cs="Calibri"/>
                            </w:rPr>
                            <w:t>❸</w:t>
                          </w:r>
                        </w:ins>
                      </w:p>
                      <w:p w:rsidR="00970BBE" w:rsidRDefault="00970BBE" w:rsidP="00970BBE">
                        <w:pPr>
                          <w:pStyle w:val="NormalWeb"/>
                        </w:pPr>
                        <w:r>
                          <w:t> </w:t>
                        </w:r>
                      </w:p>
                      <w:p w:rsidR="00970BBE" w:rsidRDefault="00970BBE" w:rsidP="00970BBE">
                        <w:pPr>
                          <w:pStyle w:val="NormalWeb"/>
                        </w:pPr>
                        <w:r>
                          <w:rPr>
                            <w:sz w:val="22"/>
                            <w:szCs w:val="22"/>
                          </w:rPr>
                          <w:t>Transaction-A [A]</w:t>
                        </w:r>
                      </w:p>
                    </w:txbxContent>
                  </v:textbox>
                </v:shape>
                <v:line id="Line 44" o:spid="_x0000_s1042" style="position:absolute;flip:x y;visibility:visible;mso-wrap-style:square" from="13601,22088" to="24898,22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YXecQAAADbAAAADwAAAGRycy9kb3ducmV2LnhtbESPT2sCMRTE7wW/Q3gFbzXrUvyzGkUK&#10;heKh6CqeH5vn7tLNy5JEjX76Rij0OMzMb5jlOppOXMn51rKC8SgDQVxZ3XKt4Hj4fJuB8AFZY2eZ&#10;FNzJw3o1eFlioe2N93QtQy0ShH2BCpoQ+kJKXzVk0I9sT5y8s3UGQ5KultrhLcFNJ/Msm0iDLaeF&#10;Bnv6aKj6KS9GQfm9c6fp/P5+flzkfhLjdhrGW6WGr3GzABEohv/wX/tLK8hzeH5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hd5xAAAANsAAAAPAAAAAAAAAAAA&#10;AAAAAKECAABkcnMvZG93bnJldi54bWxQSwUGAAAAAAQABAD5AAAAkgMAAAAA&#10;">
                  <v:stroke startarrow="block"/>
                </v:line>
                <v:rect id="Rectangle 23" o:spid="_x0000_s1043" style="position:absolute;left:24879;top:22088;width:1943;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970BBE" w:rsidRDefault="00970BBE" w:rsidP="00970BBE"/>
                    </w:txbxContent>
                  </v:textbox>
                </v:rect>
                <v:rect id="Rectangle 24" o:spid="_x0000_s1044" style="position:absolute;left:11899;top:32990;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970BBE" w:rsidRDefault="00970BBE" w:rsidP="00970BBE"/>
                    </w:txbxContent>
                  </v:textbox>
                </v:rect>
                <v:shape id="Text Box 42" o:spid="_x0000_s1045" type="#_x0000_t202" style="position:absolute;left:13794;top:30389;width:10913;height:2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rsidR="00970BBE" w:rsidRDefault="00970BBE" w:rsidP="00970BBE">
                        <w:pPr>
                          <w:pStyle w:val="NormalWeb"/>
                        </w:pPr>
                        <w:r>
                          <w:rPr>
                            <w:sz w:val="22"/>
                            <w:szCs w:val="22"/>
                          </w:rPr>
                          <w:t>Share Content</w:t>
                        </w:r>
                        <w:ins w:id="11" w:author="Cole, George" w:date="2013-02-22T16:37:00Z">
                          <w:r>
                            <w:rPr>
                              <w:rFonts w:ascii="Calibri" w:hAnsi="Calibri" w:cs="Calibri"/>
                            </w:rPr>
                            <w:t>❺</w:t>
                          </w:r>
                        </w:ins>
                      </w:p>
                      <w:p w:rsidR="00970BBE" w:rsidRDefault="00970BBE" w:rsidP="00970BBE">
                        <w:pPr>
                          <w:pStyle w:val="NormalWeb"/>
                        </w:pPr>
                        <w:r>
                          <w:t> </w:t>
                        </w:r>
                      </w:p>
                      <w:p w:rsidR="00970BBE" w:rsidRDefault="00970BBE" w:rsidP="00970BBE">
                        <w:pPr>
                          <w:pStyle w:val="NormalWeb"/>
                        </w:pPr>
                        <w:r>
                          <w:rPr>
                            <w:sz w:val="22"/>
                            <w:szCs w:val="22"/>
                          </w:rPr>
                          <w:t>Transaction-A [A]</w:t>
                        </w:r>
                      </w:p>
                    </w:txbxContent>
                  </v:textbox>
                </v:shape>
                <v:line id="Line 44" o:spid="_x0000_s1046" style="position:absolute;flip:x y;visibility:visible;mso-wrap-style:square" from="13728,32990" to="25025,32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uMasQAAADbAAAADwAAAGRycy9kb3ducmV2LnhtbESPQWvCQBSE70L/w/IKvZmNHoKmriJC&#10;oQcv2qLXl+xrNpp9m2TXmP77riD0OMzMN8xqM9pGDNT72rGCWZKCIC6drrlS8P31MV2A8AFZY+OY&#10;FPySh836ZbLCXLs7H2g4hkpECPscFZgQ2lxKXxqy6BPXEkfvx/UWQ5R9JXWP9wi3jZynaSYt1hwX&#10;DLa0M1RejzerYChus8tpf7j64twti4XpdvsuU+rtddy+gwg0hv/ws/2pFcwzeHy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4xqxAAAANsAAAAPAAAAAAAAAAAA&#10;AAAAAKECAABkcnMvZG93bnJldi54bWxQSwUGAAAAAAQABAD5AAAAkgMAAAAA&#10;">
                  <v:stroke endarrow="block"/>
                </v:line>
                <v:rect id="Rectangle 27" o:spid="_x0000_s1047" style="position:absolute;left:24898;top:32292;width:1943;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970BBE" w:rsidRDefault="00970BBE" w:rsidP="00970BBE"/>
                    </w:txbxContent>
                  </v:textbox>
                </v:rect>
                <v:rect id="Rectangle 28" o:spid="_x0000_s1048" style="position:absolute;left:11925;top:42720;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970BBE" w:rsidRDefault="00970BBE" w:rsidP="00970BBE">
                        <w:pPr>
                          <w:pStyle w:val="NormalWeb"/>
                        </w:pPr>
                        <w:r>
                          <w:t> </w:t>
                        </w:r>
                      </w:p>
                    </w:txbxContent>
                  </v:textbox>
                </v:rect>
                <v:shape id="Text Box 42" o:spid="_x0000_s1049" type="#_x0000_t202" style="position:absolute;left:14326;top:34594;width:10585;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3fsUA&#10;AADbAAAADwAAAGRycy9kb3ducmV2LnhtbESPzWrDMBCE74W8g9hALqWR60No3SghPw30kB7shpwX&#10;a2uZWisjKbHz9lWg0OMwM98wy/VoO3ElH1rHCp7nGQji2umWGwWnr8PTC4gQkTV2jknBjQKsV5OH&#10;JRbaDVzStYqNSBAOBSowMfaFlKE2ZDHMXU+cvG/nLcYkfSO1xyHBbSfzLFtIiy2nBYM97QzVP9XF&#10;Kljs/WUoefe4P70f8bNv8vP2dlZqNh03byAijfE//Nf+0AryV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Ld+xQAAANsAAAAPAAAAAAAAAAAAAAAAAJgCAABkcnMv&#10;ZG93bnJldi54bWxQSwUGAAAAAAQABAD1AAAAigMAAAAA&#10;" stroked="f">
                  <v:textbox inset="0,0,0,0">
                    <w:txbxContent>
                      <w:p w:rsidR="00970BBE" w:rsidRDefault="00970BBE" w:rsidP="00970BBE">
                        <w:pPr>
                          <w:pStyle w:val="NormalWeb"/>
                        </w:pPr>
                        <w:r>
                          <w:rPr>
                            <w:sz w:val="22"/>
                            <w:szCs w:val="22"/>
                          </w:rPr>
                          <w:t>Share Content</w:t>
                        </w:r>
                        <w:ins w:id="12" w:author="Cole, George" w:date="2013-02-22T16:37:00Z">
                          <w:r>
                            <w:rPr>
                              <w:rFonts w:ascii="Calibri" w:hAnsi="Calibri" w:cs="Calibri"/>
                            </w:rPr>
                            <w:t>❻</w:t>
                          </w:r>
                        </w:ins>
                      </w:p>
                      <w:p w:rsidR="00970BBE" w:rsidRDefault="00970BBE" w:rsidP="00970BBE">
                        <w:pPr>
                          <w:pStyle w:val="NormalWeb"/>
                        </w:pPr>
                        <w:r>
                          <w:t> </w:t>
                        </w:r>
                      </w:p>
                      <w:p w:rsidR="00970BBE" w:rsidRDefault="00970BBE" w:rsidP="00970BBE">
                        <w:pPr>
                          <w:pStyle w:val="NormalWeb"/>
                        </w:pPr>
                        <w:r>
                          <w:rPr>
                            <w:sz w:val="22"/>
                            <w:szCs w:val="22"/>
                          </w:rPr>
                          <w:t>Transaction-A [A]</w:t>
                        </w:r>
                      </w:p>
                    </w:txbxContent>
                  </v:textbox>
                </v:shape>
                <v:line id="Line 44" o:spid="_x0000_s1050" style="position:absolute;flip:x y;visibility:visible;mso-wrap-style:square" from="13557,37460" to="24853,37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nWMAAAADbAAAADwAAAGRycy9kb3ducmV2LnhtbERPTYvCMBC9L/gfwgje1tQVRKtRRBD2&#10;4EVXdq/TZmyqzaRtYq3/3hwWPD7e92rT20p01PrSsYLJOAFBnDtdcqHg/LP/nIPwAVlj5ZgUPMnD&#10;Zj34WGGq3YOP1J1CIWII+xQVmBDqVEqfG7Lox64mjtzFtRZDhG0hdYuPGG4r+ZUkM2mx5NhgsKad&#10;ofx2ulsFXXafXH8Px5vP/ppFNjfN7tDMlBoN++0SRKA+vMX/7m+tYBrXxy/xB8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HJ1jAAAAA2wAAAA8AAAAAAAAAAAAAAAAA&#10;oQIAAGRycy9kb3ducmV2LnhtbFBLBQYAAAAABAAEAPkAAACOAwAAAAA=&#10;">
                  <v:stroke endarrow="block"/>
                </v:line>
                <v:rect id="Rectangle 31" o:spid="_x0000_s1051" style="position:absolute;left:24911;top:36427;width:1943;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970BBE" w:rsidRDefault="00970BBE" w:rsidP="00970BBE">
                        <w:pPr>
                          <w:pStyle w:val="NormalWeb"/>
                        </w:pPr>
                        <w:r>
                          <w:t> </w:t>
                        </w:r>
                      </w:p>
                    </w:txbxContent>
                  </v:textbox>
                </v:rect>
                <v:rect id="Rectangle 157" o:spid="_x0000_s1052" style="position:absolute;left:25105;top:41489;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textbox>
                    <w:txbxContent>
                      <w:p w:rsidR="00970BBE" w:rsidRDefault="00970BBE" w:rsidP="00970BBE">
                        <w:pPr>
                          <w:pStyle w:val="NormalWeb"/>
                        </w:pPr>
                        <w:r>
                          <w:t> </w:t>
                        </w:r>
                      </w:p>
                    </w:txbxContent>
                  </v:textbox>
                </v:rect>
                <v:shape id="Text Box 42" o:spid="_x0000_s1053" type="#_x0000_t202" style="position:absolute;left:14520;top:39778;width:10585;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VEMUA&#10;AADcAAAADwAAAGRycy9kb3ducmV2LnhtbESPQWvCQBCF7wX/wzJCL6VuKlQ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pUQxQAAANwAAAAPAAAAAAAAAAAAAAAAAJgCAABkcnMv&#10;ZG93bnJldi54bWxQSwUGAAAAAAQABAD1AAAAigMAAAAA&#10;" stroked="f">
                  <v:textbox inset="0,0,0,0">
                    <w:txbxContent>
                      <w:p w:rsidR="00970BBE" w:rsidRDefault="00970BBE" w:rsidP="00970BBE">
                        <w:pPr>
                          <w:pStyle w:val="NormalWeb"/>
                        </w:pPr>
                        <w:r>
                          <w:rPr>
                            <w:sz w:val="22"/>
                            <w:szCs w:val="22"/>
                          </w:rPr>
                          <w:t>Share Content</w:t>
                        </w:r>
                        <w:ins w:id="13" w:author="Cole, George" w:date="2013-02-22T16:38:00Z">
                          <w:r>
                            <w:rPr>
                              <w:rFonts w:ascii="Calibri" w:hAnsi="Calibri" w:cs="Calibri"/>
                            </w:rPr>
                            <w:t>❼</w:t>
                          </w:r>
                        </w:ins>
                      </w:p>
                      <w:p w:rsidR="00970BBE" w:rsidRDefault="00970BBE" w:rsidP="00970BBE">
                        <w:pPr>
                          <w:pStyle w:val="NormalWeb"/>
                        </w:pPr>
                        <w:r>
                          <w:t> </w:t>
                        </w:r>
                      </w:p>
                      <w:p w:rsidR="00970BBE" w:rsidRDefault="00970BBE" w:rsidP="00970BBE">
                        <w:pPr>
                          <w:pStyle w:val="NormalWeb"/>
                        </w:pPr>
                        <w:r>
                          <w:rPr>
                            <w:sz w:val="22"/>
                            <w:szCs w:val="22"/>
                          </w:rPr>
                          <w:t>Transaction-A [A]</w:t>
                        </w:r>
                      </w:p>
                    </w:txbxContent>
                  </v:textbox>
                </v:shape>
                <v:line id="Line 44" o:spid="_x0000_s1054" style="position:absolute;flip:x y;visibility:visible;mso-wrap-style:square" from="13808,42720" to="25105,42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6BScIAAADcAAAADwAAAGRycy9kb3ducmV2LnhtbERPTYvCMBC9C/6HMII3TRVWtGuURRD2&#10;4EVd9DptZpuuzaRtYq3/frMg7G0e73PW295WoqPWl44VzKYJCOLc6ZILBV/n/WQJwgdkjZVjUvAk&#10;D9vNcLDGVLsHH6k7hULEEPYpKjAh1KmUPjdk0U9dTRy5b9daDBG2hdQtPmK4reQ8SRbSYsmxwWBN&#10;O0P57XS3CrrsPvu5HI43n12bVbY0ze7QLJQaj/qPdxCB+vAvfrk/dZz/toK/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6BScIAAADcAAAADwAAAAAAAAAAAAAA&#10;AAChAgAAZHJzL2Rvd25yZXYueG1sUEsFBgAAAAAEAAQA+QAAAJADAAAAAA==&#10;">
                  <v:stroke endarrow="block"/>
                </v:line>
                <v:rect id="Rectangle 160" o:spid="_x0000_s1055" style="position:absolute;left:11667;top:37407;width:1943;height:3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w:txbxContent>
                      <w:p w:rsidR="00970BBE" w:rsidRDefault="00970BBE" w:rsidP="00970BBE">
                        <w:pPr>
                          <w:pStyle w:val="NormalWeb"/>
                        </w:pPr>
                        <w:r>
                          <w:t> </w:t>
                        </w:r>
                      </w:p>
                    </w:txbxContent>
                  </v:textbox>
                </v:rect>
                <v:rect id="Rectangle 161" o:spid="_x0000_s1056" style="position:absolute;left:11899;top:26106;width:1829;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qcAA&#10;AADcAAAADwAAAGRycy9kb3ducmV2LnhtbERPTYvCMBC9C/6HMII3TVUQrUYRFxf3qPXibWzGttpM&#10;ShO17q83guBtHu9z5svGlOJOtSssKxj0IxDEqdUFZwoOyaY3AeE8ssbSMil4koPlot2aY6ztg3d0&#10;3/tMhBB2MSrIva9iKV2ak0HXtxVx4M62NugDrDOpa3yEcFPKYRSNpcGCQ0OOFa1zSq/7m1FwKoYH&#10;/N8lv5GZbkb+r0kut+OPUt1Os5qB8NT4r/jj3uowfzyA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w/qcAAAADcAAAADwAAAAAAAAAAAAAAAACYAgAAZHJzL2Rvd25y&#10;ZXYueG1sUEsFBgAAAAAEAAQA9QAAAIUDAAAAAA==&#10;">
                  <v:textbox>
                    <w:txbxContent>
                      <w:p w:rsidR="00970BBE" w:rsidRDefault="00970BBE" w:rsidP="00970BBE">
                        <w:pPr>
                          <w:pStyle w:val="NormalWeb"/>
                        </w:pPr>
                        <w:r>
                          <w:t> </w:t>
                        </w:r>
                      </w:p>
                    </w:txbxContent>
                  </v:textbox>
                </v:rect>
                <v:shape id="Text Box 42" o:spid="_x0000_s1057" type="#_x0000_t202" style="position:absolute;left:14096;top:23922;width:10586;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oR8EA&#10;AADcAAAADwAAAGRycy9kb3ducmV2LnhtbERPS4vCMBC+L/gfwgheFk3toSzVKD7Bw+7BB56HZmyL&#10;zaQk0dZ/bxYW9jYf33Pmy9404knO15YVTCcJCOLC6ppLBZfzfvwFwgdkjY1lUvAiD8vF4GOOubYd&#10;H+l5CqWIIexzVFCF0OZS+qIig35iW+LI3awzGCJ0pdQOuxhuGpkmSSYN1hwbKmxpU1FxPz2Mgmzr&#10;Ht2RN5/by+4bf9oyva5fV6VGw341AxGoD//iP/dBx/lZCr/PxAv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maEfBAAAA3AAAAA8AAAAAAAAAAAAAAAAAmAIAAGRycy9kb3du&#10;cmV2LnhtbFBLBQYAAAAABAAEAPUAAACGAwAAAAA=&#10;" stroked="f">
                  <v:textbox inset="0,0,0,0">
                    <w:txbxContent>
                      <w:p w:rsidR="00970BBE" w:rsidRDefault="00970BBE" w:rsidP="00970BBE">
                        <w:pPr>
                          <w:pStyle w:val="NormalWeb"/>
                        </w:pPr>
                        <w:r>
                          <w:rPr>
                            <w:sz w:val="22"/>
                            <w:szCs w:val="22"/>
                          </w:rPr>
                          <w:t>Share Content</w:t>
                        </w:r>
                        <w:ins w:id="14" w:author="Cole, George" w:date="2013-02-22T16:37:00Z">
                          <w:r>
                            <w:rPr>
                              <w:rFonts w:ascii="Calibri" w:hAnsi="Calibri" w:cs="Calibri"/>
                            </w:rPr>
                            <w:t>❹</w:t>
                          </w:r>
                        </w:ins>
                      </w:p>
                      <w:p w:rsidR="00970BBE" w:rsidRDefault="00970BBE" w:rsidP="00970BBE">
                        <w:pPr>
                          <w:pStyle w:val="NormalWeb"/>
                        </w:pPr>
                        <w:r>
                          <w:t> </w:t>
                        </w:r>
                      </w:p>
                      <w:p w:rsidR="00970BBE" w:rsidRDefault="00970BBE" w:rsidP="00970BBE">
                        <w:pPr>
                          <w:pStyle w:val="NormalWeb"/>
                        </w:pPr>
                        <w:r>
                          <w:rPr>
                            <w:sz w:val="22"/>
                            <w:szCs w:val="22"/>
                          </w:rPr>
                          <w:t>Transaction-A [A]</w:t>
                        </w:r>
                      </w:p>
                    </w:txbxContent>
                  </v:textbox>
                </v:shape>
                <v:line id="Line 44" o:spid="_x0000_s1058" style="position:absolute;flip:x y;visibility:visible;mso-wrap-style:square" from="13576,27103" to="24872,27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NvIsMAAADcAAAADwAAAGRycy9kb3ducmV2LnhtbERPTWsCMRC9F/wPYQRvNauWtV2NIoWC&#10;eJC6LT0Pm3F3cTNZkqjRX98Ihd7m8T5nuY6mExdyvrWsYDLOQBBXVrdcK/j++nh+BeEDssbOMim4&#10;kYf1avC0xELbKx/oUoZapBD2BSpoQugLKX3VkEE/tj1x4o7WGQwJulpqh9cUbjo5zbJcGmw5NTTY&#10;03tD1ak8GwXl/tP9zN9uL8f7WR7yGHfzMNkpNRrGzQJEoBj+xX/urU7z8xk8nk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DbyLDAAAA3AAAAA8AAAAAAAAAAAAA&#10;AAAAoQIAAGRycy9kb3ducmV2LnhtbFBLBQYAAAAABAAEAPkAAACRAwAAAAA=&#10;">
                  <v:stroke startarrow="block"/>
                </v:line>
                <v:rect id="Rectangle 164" o:spid="_x0000_s1059" style="position:absolute;left:24853;top:27103;width:1943;height:3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cMcMA&#10;AADcAAAADwAAAGRycy9kb3ducmV2LnhtbERPTWvCQBC9C/0PyxR6M5taERuzSmlJsUdNLr2N2WmS&#10;NjsbsmuM/vquIHibx/ucdDOaVgzUu8aygucoBkFcWt1wpaDIs+kShPPIGlvLpOBMDjbrh0mKibYn&#10;3tGw95UIIewSVFB73yVSurImgy6yHXHgfmxv0AfYV1L3eArhppWzOF5Igw2Hhho7eq+p/NsfjYJD&#10;Myvwsss/Y/OavfivMf89fn8o9fQ4vq1AeBr9XXxzb3WYv5jD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ucMcMAAADcAAAADwAAAAAAAAAAAAAAAACYAgAAZHJzL2Rv&#10;d25yZXYueG1sUEsFBgAAAAAEAAQA9QAAAIgDAAAAAA==&#10;">
                  <v:textbox>
                    <w:txbxContent>
                      <w:p w:rsidR="00970BBE" w:rsidRDefault="00970BBE" w:rsidP="00970BBE">
                        <w:pPr>
                          <w:pStyle w:val="NormalWeb"/>
                        </w:pPr>
                        <w:r>
                          <w:t> </w:t>
                        </w:r>
                      </w:p>
                    </w:txbxContent>
                  </v:textbox>
                </v:rect>
                <w10:anchorlock/>
              </v:group>
            </w:pict>
          </mc:Fallback>
        </mc:AlternateContent>
      </w:r>
    </w:p>
    <w:p w:rsidR="00970BBE" w:rsidRPr="003651D9" w:rsidRDefault="00970BBE" w:rsidP="00970BBE">
      <w:pPr>
        <w:pStyle w:val="FigureTitle"/>
        <w:jc w:val="left"/>
      </w:pPr>
      <w:r w:rsidRPr="003651D9">
        <w:t>Figure X.4.2.</w:t>
      </w:r>
      <w:r>
        <w:t>1.1</w:t>
      </w:r>
      <w:r w:rsidRPr="003651D9">
        <w:t xml:space="preserve">: </w:t>
      </w:r>
      <w:r>
        <w:t>Use Case 1, Referral,</w:t>
      </w:r>
      <w:r w:rsidRPr="003651D9">
        <w:t xml:space="preserve"> Process Flow in &lt;Profile Acronym&gt; Profile</w:t>
      </w:r>
    </w:p>
    <w:p w:rsidR="00D07C63" w:rsidRDefault="00D07C63"/>
    <w:p w:rsidR="00BF0786" w:rsidRPr="003651D9" w:rsidRDefault="00BF0786" w:rsidP="00BF0786">
      <w:pPr>
        <w:pStyle w:val="Heading5"/>
        <w:numPr>
          <w:ilvl w:val="0"/>
          <w:numId w:val="0"/>
        </w:numPr>
        <w:rPr>
          <w:noProof w:val="0"/>
        </w:rPr>
      </w:pPr>
      <w:r w:rsidRPr="003651D9">
        <w:rPr>
          <w:noProof w:val="0"/>
        </w:rPr>
        <w:t>X.4</w:t>
      </w:r>
      <w:r>
        <w:rPr>
          <w:noProof w:val="0"/>
        </w:rPr>
        <w:t>.2.2</w:t>
      </w:r>
      <w:r w:rsidRPr="003651D9">
        <w:rPr>
          <w:noProof w:val="0"/>
        </w:rPr>
        <w:t xml:space="preserve">.1 </w:t>
      </w:r>
      <w:r>
        <w:rPr>
          <w:noProof w:val="0"/>
        </w:rPr>
        <w:t>Order Linking</w:t>
      </w:r>
      <w:r w:rsidRPr="003651D9">
        <w:rPr>
          <w:bCs/>
          <w:noProof w:val="0"/>
        </w:rPr>
        <w:t xml:space="preserve"> </w:t>
      </w:r>
      <w:r w:rsidRPr="003651D9">
        <w:rPr>
          <w:noProof w:val="0"/>
        </w:rPr>
        <w:t>Use Case Description</w:t>
      </w:r>
    </w:p>
    <w:p w:rsidR="00BF0786" w:rsidRPr="00F8760F" w:rsidRDefault="00BF0786" w:rsidP="00BF0786">
      <w:pPr>
        <w:rPr>
          <w:rFonts w:ascii="Calibri" w:hAnsi="Calibri" w:cs="Calibri"/>
        </w:rPr>
      </w:pPr>
      <w:r w:rsidRPr="00F8760F">
        <w:rPr>
          <w:rFonts w:ascii="Calibri" w:hAnsi="Calibri" w:cs="Calibri"/>
        </w:rPr>
        <w:t>Lillian Charles is discharged from the hospital post C-section with orders for home health services to evaluate and treat</w:t>
      </w:r>
      <w:ins w:id="15" w:author="Cole, George" w:date="2013-02-22T16:34:00Z">
        <w:r>
          <w:rPr>
            <w:rFonts w:ascii="Calibri" w:hAnsi="Calibri" w:cs="Calibri"/>
          </w:rPr>
          <w:t>❶</w:t>
        </w:r>
      </w:ins>
      <w:r w:rsidRPr="00F8760F">
        <w:rPr>
          <w:rFonts w:ascii="Calibri" w:hAnsi="Calibri" w:cs="Calibri"/>
        </w:rPr>
        <w:t>. Initial home health assessment includes a request to the provider of record (Dr. Woods) for approval of the initial home health plan of care. The plan of care includes an order for daily wet-to-dry dressing changes for a slow healing incision. Home health assessment and plan of care is documented in the home health system. A copy of the assessment and plan of care as well as the initial order request transaction is sent to Dr. Woods EMR</w:t>
      </w:r>
      <w:ins w:id="16" w:author="Cole, George" w:date="2013-02-22T16:36:00Z">
        <w:r>
          <w:rPr>
            <w:rFonts w:ascii="Calibri" w:hAnsi="Calibri" w:cs="Calibri"/>
          </w:rPr>
          <w:t>❷</w:t>
        </w:r>
      </w:ins>
      <w:r w:rsidRPr="00F8760F">
        <w:rPr>
          <w:rFonts w:ascii="Calibri" w:hAnsi="Calibri" w:cs="Calibri"/>
        </w:rPr>
        <w:t>. Approval of the plan of care is sent from Dr. Woods to the home health agency</w:t>
      </w:r>
      <w:ins w:id="17" w:author="Cole, George" w:date="2013-02-22T16:36:00Z">
        <w:r>
          <w:rPr>
            <w:rFonts w:ascii="Calibri" w:hAnsi="Calibri" w:cs="Calibri"/>
          </w:rPr>
          <w:t>❸</w:t>
        </w:r>
      </w:ins>
      <w:r w:rsidRPr="00F8760F">
        <w:rPr>
          <w:rFonts w:ascii="Calibri" w:hAnsi="Calibri" w:cs="Calibri"/>
        </w:rPr>
        <w:t>. Lillian’s incision worsens. The home health nurse sends an updated order request to increase dressing changes from daily to twice a day. She includes an image of the wound and scanned nursing notes describing the incision as well as wound measurements</w:t>
      </w:r>
      <w:ins w:id="18" w:author="Cole, George" w:date="2013-02-22T16:37:00Z">
        <w:r>
          <w:rPr>
            <w:rFonts w:ascii="Calibri" w:hAnsi="Calibri" w:cs="Calibri"/>
          </w:rPr>
          <w:t>❹</w:t>
        </w:r>
      </w:ins>
      <w:r w:rsidRPr="00F8760F">
        <w:rPr>
          <w:rFonts w:ascii="Calibri" w:hAnsi="Calibri" w:cs="Calibri"/>
        </w:rPr>
        <w:t xml:space="preserve">. Dr. Woods receives the information and decides to order wound </w:t>
      </w:r>
      <w:proofErr w:type="spellStart"/>
      <w:r w:rsidRPr="00F8760F">
        <w:rPr>
          <w:rFonts w:ascii="Calibri" w:hAnsi="Calibri" w:cs="Calibri"/>
        </w:rPr>
        <w:t>vac</w:t>
      </w:r>
      <w:proofErr w:type="spellEnd"/>
      <w:r w:rsidRPr="00F8760F">
        <w:rPr>
          <w:rFonts w:ascii="Calibri" w:hAnsi="Calibri" w:cs="Calibri"/>
        </w:rPr>
        <w:t xml:space="preserve"> therapy instead of wet to dry dressing changes. The order for wound </w:t>
      </w:r>
      <w:proofErr w:type="spellStart"/>
      <w:r w:rsidRPr="00F8760F">
        <w:rPr>
          <w:rFonts w:ascii="Calibri" w:hAnsi="Calibri" w:cs="Calibri"/>
        </w:rPr>
        <w:t>vac</w:t>
      </w:r>
      <w:proofErr w:type="spellEnd"/>
      <w:r w:rsidRPr="00F8760F">
        <w:rPr>
          <w:rFonts w:ascii="Calibri" w:hAnsi="Calibri" w:cs="Calibri"/>
        </w:rPr>
        <w:t xml:space="preserve"> therapy is forwarded to the home health nursing system</w:t>
      </w:r>
      <w:ins w:id="19" w:author="Cole, George" w:date="2013-02-22T16:37:00Z">
        <w:r>
          <w:rPr>
            <w:rFonts w:ascii="Calibri" w:hAnsi="Calibri" w:cs="Calibri"/>
          </w:rPr>
          <w:t>❺</w:t>
        </w:r>
      </w:ins>
      <w:r w:rsidRPr="00F8760F">
        <w:rPr>
          <w:rFonts w:ascii="Calibri" w:hAnsi="Calibri" w:cs="Calibri"/>
        </w:rPr>
        <w:t>. The home health nurse sends a message to Dr. Woods with a request for Dr. Woods to obtain pre-authorization from Lillian’s payer</w:t>
      </w:r>
      <w:ins w:id="20" w:author="Cole, George" w:date="2013-02-22T16:37:00Z">
        <w:r>
          <w:rPr>
            <w:rFonts w:ascii="Calibri" w:hAnsi="Calibri" w:cs="Calibri"/>
          </w:rPr>
          <w:t>❻</w:t>
        </w:r>
      </w:ins>
      <w:r w:rsidRPr="00F8760F">
        <w:rPr>
          <w:rFonts w:ascii="Calibri" w:hAnsi="Calibri" w:cs="Calibri"/>
        </w:rPr>
        <w:t xml:space="preserve">. This is needed prior to starting wound </w:t>
      </w:r>
      <w:proofErr w:type="spellStart"/>
      <w:r w:rsidRPr="00F8760F">
        <w:rPr>
          <w:rFonts w:ascii="Calibri" w:hAnsi="Calibri" w:cs="Calibri"/>
        </w:rPr>
        <w:t>vac</w:t>
      </w:r>
      <w:proofErr w:type="spellEnd"/>
      <w:r w:rsidRPr="00F8760F">
        <w:rPr>
          <w:rFonts w:ascii="Calibri" w:hAnsi="Calibri" w:cs="Calibri"/>
        </w:rPr>
        <w:t xml:space="preserve"> therapy. Dr. Woods obtains the pre-authorization and forwards the information to the home health nurse system</w:t>
      </w:r>
      <w:ins w:id="21" w:author="Cole, George" w:date="2013-02-22T16:38:00Z">
        <w:r>
          <w:rPr>
            <w:rFonts w:ascii="Calibri" w:hAnsi="Calibri" w:cs="Calibri"/>
          </w:rPr>
          <w:t>❼</w:t>
        </w:r>
      </w:ins>
      <w:r w:rsidRPr="00F8760F">
        <w:rPr>
          <w:rFonts w:ascii="Calibri" w:hAnsi="Calibri" w:cs="Calibri"/>
        </w:rPr>
        <w:t xml:space="preserve">. The home health nurse obtains the wound </w:t>
      </w:r>
      <w:proofErr w:type="spellStart"/>
      <w:r w:rsidRPr="00F8760F">
        <w:rPr>
          <w:rFonts w:ascii="Calibri" w:hAnsi="Calibri" w:cs="Calibri"/>
        </w:rPr>
        <w:t>vac</w:t>
      </w:r>
      <w:proofErr w:type="spellEnd"/>
      <w:r w:rsidRPr="00F8760F">
        <w:rPr>
          <w:rFonts w:ascii="Calibri" w:hAnsi="Calibri" w:cs="Calibri"/>
        </w:rPr>
        <w:t xml:space="preserve"> and initiates the ordered therapy. Each message sent between Dr. Woods and the home health nurse results in a separate message transaction. </w:t>
      </w:r>
    </w:p>
    <w:p w:rsidR="00BF0786" w:rsidRPr="00F8760F" w:rsidRDefault="00BF0786" w:rsidP="00BF0786">
      <w:pPr>
        <w:rPr>
          <w:rFonts w:ascii="Calibri" w:hAnsi="Calibri" w:cs="Calibri"/>
        </w:rPr>
      </w:pPr>
      <w:r>
        <w:rPr>
          <w:rFonts w:ascii="Calibri" w:hAnsi="Calibri" w:cs="Calibri"/>
        </w:rPr>
        <w:t>Order linking p</w:t>
      </w:r>
      <w:r w:rsidRPr="00F8760F">
        <w:rPr>
          <w:rFonts w:ascii="Calibri" w:hAnsi="Calibri" w:cs="Calibri"/>
        </w:rPr>
        <w:t>rovide</w:t>
      </w:r>
      <w:r>
        <w:rPr>
          <w:rFonts w:ascii="Calibri" w:hAnsi="Calibri" w:cs="Calibri"/>
        </w:rPr>
        <w:t>s</w:t>
      </w:r>
      <w:r w:rsidRPr="00F8760F">
        <w:rPr>
          <w:rFonts w:ascii="Calibri" w:hAnsi="Calibri" w:cs="Calibri"/>
        </w:rPr>
        <w:t xml:space="preserve"> the ability to link/match each transaction relating to Lillian’s </w:t>
      </w:r>
      <w:r w:rsidR="009B1CCE">
        <w:rPr>
          <w:rFonts w:ascii="Calibri" w:hAnsi="Calibri" w:cs="Calibri"/>
        </w:rPr>
        <w:t xml:space="preserve">initial </w:t>
      </w:r>
      <w:r w:rsidRPr="00F8760F">
        <w:rPr>
          <w:rFonts w:ascii="Calibri" w:hAnsi="Calibri" w:cs="Calibri"/>
        </w:rPr>
        <w:t xml:space="preserve">order </w:t>
      </w:r>
      <w:r w:rsidR="009B1CCE">
        <w:rPr>
          <w:rFonts w:ascii="Calibri" w:hAnsi="Calibri" w:cs="Calibri"/>
        </w:rPr>
        <w:t xml:space="preserve">from the hospital </w:t>
      </w:r>
      <w:r w:rsidRPr="00F8760F">
        <w:rPr>
          <w:rFonts w:ascii="Calibri" w:hAnsi="Calibri" w:cs="Calibri"/>
        </w:rPr>
        <w:t xml:space="preserve">and </w:t>
      </w:r>
      <w:r w:rsidR="009B1CCE">
        <w:rPr>
          <w:rFonts w:ascii="Calibri" w:hAnsi="Calibri" w:cs="Calibri"/>
        </w:rPr>
        <w:t xml:space="preserve">subsequent related communication about the order </w:t>
      </w:r>
      <w:r w:rsidRPr="00F8760F">
        <w:rPr>
          <w:rFonts w:ascii="Calibri" w:hAnsi="Calibri" w:cs="Calibri"/>
        </w:rPr>
        <w:t xml:space="preserve">between </w:t>
      </w:r>
      <w:r>
        <w:rPr>
          <w:rFonts w:ascii="Calibri" w:hAnsi="Calibri" w:cs="Calibri"/>
        </w:rPr>
        <w:t xml:space="preserve">the home health </w:t>
      </w:r>
      <w:r w:rsidR="009B1CCE">
        <w:rPr>
          <w:rFonts w:ascii="Calibri" w:hAnsi="Calibri" w:cs="Calibri"/>
        </w:rPr>
        <w:t>agency</w:t>
      </w:r>
      <w:r>
        <w:rPr>
          <w:rFonts w:ascii="Calibri" w:hAnsi="Calibri" w:cs="Calibri"/>
        </w:rPr>
        <w:t xml:space="preserve"> and Dr. Woods</w:t>
      </w:r>
      <w:r w:rsidRPr="00F8760F">
        <w:rPr>
          <w:rFonts w:ascii="Calibri" w:hAnsi="Calibri" w:cs="Calibri"/>
        </w:rPr>
        <w:t xml:space="preserve">. </w:t>
      </w:r>
    </w:p>
    <w:p w:rsidR="001D65B3" w:rsidRDefault="001D65B3" w:rsidP="001D65B3">
      <w:pPr>
        <w:pStyle w:val="Heading5"/>
        <w:numPr>
          <w:ilvl w:val="0"/>
          <w:numId w:val="0"/>
        </w:numPr>
        <w:rPr>
          <w:noProof w:val="0"/>
        </w:rPr>
      </w:pPr>
    </w:p>
    <w:p w:rsidR="001D65B3" w:rsidRDefault="001D65B3" w:rsidP="001D65B3">
      <w:pPr>
        <w:pStyle w:val="Heading5"/>
        <w:numPr>
          <w:ilvl w:val="0"/>
          <w:numId w:val="0"/>
        </w:numPr>
        <w:rPr>
          <w:noProof w:val="0"/>
        </w:rPr>
      </w:pPr>
    </w:p>
    <w:p w:rsidR="001D65B3" w:rsidRDefault="001D65B3" w:rsidP="001D65B3">
      <w:pPr>
        <w:pStyle w:val="BodyText"/>
      </w:pPr>
    </w:p>
    <w:p w:rsidR="001D65B3" w:rsidRPr="001D65B3" w:rsidRDefault="001D65B3" w:rsidP="001D65B3">
      <w:pPr>
        <w:pStyle w:val="BodyText"/>
      </w:pPr>
    </w:p>
    <w:p w:rsidR="001D65B3" w:rsidRDefault="001D65B3" w:rsidP="001D65B3">
      <w:pPr>
        <w:pStyle w:val="Heading5"/>
        <w:numPr>
          <w:ilvl w:val="0"/>
          <w:numId w:val="0"/>
        </w:numPr>
        <w:rPr>
          <w:noProof w:val="0"/>
        </w:rPr>
      </w:pPr>
      <w:r w:rsidRPr="003651D9">
        <w:rPr>
          <w:noProof w:val="0"/>
        </w:rPr>
        <w:t>X.4.2.</w:t>
      </w:r>
      <w:r>
        <w:rPr>
          <w:noProof w:val="0"/>
        </w:rPr>
        <w:t>2</w:t>
      </w:r>
      <w:r w:rsidRPr="003651D9">
        <w:rPr>
          <w:noProof w:val="0"/>
        </w:rPr>
        <w:t xml:space="preserve">.2 </w:t>
      </w:r>
      <w:r>
        <w:rPr>
          <w:noProof w:val="0"/>
        </w:rPr>
        <w:t>Order Linking</w:t>
      </w:r>
      <w:r w:rsidRPr="003651D9">
        <w:rPr>
          <w:noProof w:val="0"/>
        </w:rPr>
        <w:t xml:space="preserve"> Process Flow</w:t>
      </w:r>
    </w:p>
    <w:p w:rsidR="001D65B3" w:rsidRPr="001D65B3" w:rsidRDefault="001D65B3" w:rsidP="001D65B3">
      <w:pPr>
        <w:pStyle w:val="BodyText"/>
      </w:pPr>
      <w:r>
        <w:rPr>
          <w:noProof/>
        </w:rPr>
        <mc:AlternateContent>
          <mc:Choice Requires="wpc">
            <w:drawing>
              <wp:inline distT="0" distB="0" distL="0" distR="0" wp14:anchorId="67E39B3E" wp14:editId="21C78C17">
                <wp:extent cx="5647386" cy="5789055"/>
                <wp:effectExtent l="0" t="0" r="0" b="0"/>
                <wp:docPr id="171" name="Canvas 1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92" name="Line 7"/>
                        <wps:cNvCnPr/>
                        <wps:spPr bwMode="auto">
                          <a:xfrm flipH="1" flipV="1">
                            <a:off x="753394" y="1043595"/>
                            <a:ext cx="1" cy="3513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9" name="Text Box 6"/>
                        <wps:cNvSpPr txBox="1">
                          <a:spLocks noChangeArrowheads="1"/>
                        </wps:cNvSpPr>
                        <wps:spPr bwMode="auto">
                          <a:xfrm>
                            <a:off x="1783505" y="254111"/>
                            <a:ext cx="1602730" cy="4796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65B3" w:rsidRPr="003B11A2" w:rsidRDefault="001D65B3" w:rsidP="003B11A2">
                              <w:pPr>
                                <w:pStyle w:val="BodyText"/>
                                <w:jc w:val="center"/>
                                <w:rPr>
                                  <w:rFonts w:asciiTheme="minorHAnsi" w:hAnsiTheme="minorHAnsi" w:cstheme="minorHAnsi"/>
                                  <w:sz w:val="20"/>
                                </w:rPr>
                              </w:pPr>
                              <w:r w:rsidRPr="003B11A2">
                                <w:rPr>
                                  <w:rFonts w:asciiTheme="minorHAnsi" w:hAnsiTheme="minorHAnsi" w:cstheme="minorHAnsi"/>
                                  <w:sz w:val="20"/>
                                </w:rPr>
                                <w:t xml:space="preserve">Content </w:t>
                              </w:r>
                              <w:r w:rsidR="003B11A2" w:rsidRPr="003B11A2">
                                <w:rPr>
                                  <w:rFonts w:asciiTheme="minorHAnsi" w:hAnsiTheme="minorHAnsi" w:cstheme="minorHAnsi"/>
                                  <w:sz w:val="20"/>
                                </w:rPr>
                                <w:t>C</w:t>
                              </w:r>
                              <w:r w:rsidRPr="003B11A2">
                                <w:rPr>
                                  <w:rFonts w:asciiTheme="minorHAnsi" w:hAnsiTheme="minorHAnsi" w:cstheme="minorHAnsi"/>
                                  <w:sz w:val="20"/>
                                </w:rPr>
                                <w:t>reator</w:t>
                              </w:r>
                              <w:r w:rsidRPr="003B11A2">
                                <w:rPr>
                                  <w:rFonts w:asciiTheme="minorHAnsi" w:hAnsiTheme="minorHAnsi" w:cstheme="minorHAnsi"/>
                                  <w:sz w:val="20"/>
                                </w:rPr>
                                <w:t xml:space="preserve">/Consumer </w:t>
                              </w:r>
                              <w:r w:rsidRPr="003B11A2">
                                <w:rPr>
                                  <w:rFonts w:asciiTheme="minorHAnsi" w:hAnsiTheme="minorHAnsi" w:cstheme="minorHAnsi"/>
                                  <w:b/>
                                  <w:sz w:val="20"/>
                                </w:rPr>
                                <w:t xml:space="preserve"> </w:t>
                              </w:r>
                              <w:r w:rsidR="003B11A2">
                                <w:rPr>
                                  <w:rFonts w:asciiTheme="minorHAnsi" w:hAnsiTheme="minorHAnsi" w:cstheme="minorHAnsi"/>
                                  <w:b/>
                                  <w:sz w:val="20"/>
                                </w:rPr>
                                <w:t xml:space="preserve">        HH </w:t>
                              </w:r>
                              <w:r w:rsidRPr="003B11A2">
                                <w:rPr>
                                  <w:rFonts w:asciiTheme="minorHAnsi" w:hAnsiTheme="minorHAnsi" w:cstheme="minorHAnsi"/>
                                  <w:b/>
                                  <w:sz w:val="20"/>
                                </w:rPr>
                                <w:t>Agency</w:t>
                              </w:r>
                            </w:p>
                            <w:p w:rsidR="001D65B3" w:rsidRDefault="001D65B3" w:rsidP="001D65B3"/>
                            <w:p w:rsidR="001D65B3" w:rsidRPr="00077324" w:rsidRDefault="001D65B3" w:rsidP="001D65B3">
                              <w:pPr>
                                <w:pStyle w:val="BodyText"/>
                                <w:rPr>
                                  <w:sz w:val="22"/>
                                  <w:szCs w:val="22"/>
                                </w:rPr>
                              </w:pPr>
                              <w:r w:rsidRPr="00077324">
                                <w:rPr>
                                  <w:sz w:val="22"/>
                                  <w:szCs w:val="22"/>
                                </w:rPr>
                                <w:t>Actor D/</w:t>
                              </w:r>
                            </w:p>
                            <w:p w:rsidR="001D65B3" w:rsidRPr="00077324" w:rsidRDefault="001D65B3" w:rsidP="001D65B3">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130" name="Line 7"/>
                        <wps:cNvCnPr>
                          <a:cxnSpLocks noChangeShapeType="1"/>
                        </wps:cNvCnPr>
                        <wps:spPr bwMode="auto">
                          <a:xfrm flipV="1">
                            <a:off x="2456913" y="1316157"/>
                            <a:ext cx="0" cy="4266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1" name="Text Box 8"/>
                        <wps:cNvSpPr txBox="1">
                          <a:spLocks noChangeArrowheads="1"/>
                        </wps:cNvSpPr>
                        <wps:spPr bwMode="auto">
                          <a:xfrm>
                            <a:off x="3591099" y="267978"/>
                            <a:ext cx="1576797"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65B3" w:rsidRPr="003B11A2" w:rsidRDefault="001D65B3" w:rsidP="003B11A2">
                              <w:pPr>
                                <w:pStyle w:val="BodyText"/>
                                <w:jc w:val="center"/>
                                <w:rPr>
                                  <w:rFonts w:asciiTheme="minorHAnsi" w:hAnsiTheme="minorHAnsi" w:cstheme="minorHAnsi"/>
                                  <w:sz w:val="20"/>
                                </w:rPr>
                              </w:pPr>
                              <w:r w:rsidRPr="003B11A2">
                                <w:rPr>
                                  <w:rFonts w:asciiTheme="minorHAnsi" w:hAnsiTheme="minorHAnsi" w:cstheme="minorHAnsi"/>
                                  <w:sz w:val="20"/>
                                </w:rPr>
                                <w:t>Content Consumer</w:t>
                              </w:r>
                              <w:r w:rsidR="00421D48">
                                <w:rPr>
                                  <w:rFonts w:asciiTheme="minorHAnsi" w:hAnsiTheme="minorHAnsi" w:cstheme="minorHAnsi"/>
                                  <w:sz w:val="20"/>
                                </w:rPr>
                                <w:t>/Creator</w:t>
                              </w:r>
                              <w:r w:rsidRPr="003B11A2">
                                <w:rPr>
                                  <w:rFonts w:asciiTheme="minorHAnsi" w:hAnsiTheme="minorHAnsi" w:cstheme="minorHAnsi"/>
                                  <w:sz w:val="20"/>
                                </w:rPr>
                                <w:br/>
                              </w:r>
                              <w:r w:rsidRPr="003B11A2">
                                <w:rPr>
                                  <w:rFonts w:asciiTheme="minorHAnsi" w:hAnsiTheme="minorHAnsi" w:cstheme="minorHAnsi"/>
                                  <w:b/>
                                  <w:sz w:val="20"/>
                                </w:rPr>
                                <w:t>Dr. Woods</w:t>
                              </w:r>
                            </w:p>
                            <w:p w:rsidR="001D65B3" w:rsidRPr="00077324" w:rsidRDefault="001D65B3" w:rsidP="001D65B3">
                              <w:pPr>
                                <w:pStyle w:val="BodyText"/>
                                <w:rPr>
                                  <w:sz w:val="22"/>
                                  <w:szCs w:val="22"/>
                                </w:rPr>
                              </w:pPr>
                              <w:r w:rsidRPr="00077324">
                                <w:rPr>
                                  <w:sz w:val="22"/>
                                  <w:szCs w:val="22"/>
                                </w:rPr>
                                <w:t>Actor B</w:t>
                              </w:r>
                            </w:p>
                            <w:p w:rsidR="001D65B3" w:rsidRDefault="001D65B3" w:rsidP="001D65B3"/>
                            <w:p w:rsidR="001D65B3" w:rsidRPr="00077324" w:rsidRDefault="001D65B3" w:rsidP="001D65B3">
                              <w:pPr>
                                <w:pStyle w:val="BodyText"/>
                                <w:rPr>
                                  <w:sz w:val="22"/>
                                  <w:szCs w:val="22"/>
                                </w:rPr>
                              </w:pPr>
                              <w:r w:rsidRPr="00077324">
                                <w:rPr>
                                  <w:sz w:val="22"/>
                                  <w:szCs w:val="22"/>
                                </w:rPr>
                                <w:t>Actor A /</w:t>
                              </w:r>
                            </w:p>
                            <w:p w:rsidR="001D65B3" w:rsidRPr="00077324" w:rsidRDefault="001D65B3" w:rsidP="001D65B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132" name="Line 9"/>
                        <wps:cNvCnPr>
                          <a:cxnSpLocks noChangeShapeType="1"/>
                        </wps:cNvCnPr>
                        <wps:spPr bwMode="auto">
                          <a:xfrm flipH="1" flipV="1">
                            <a:off x="4411794" y="1658418"/>
                            <a:ext cx="5080" cy="386017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3" name="Rectangle 41"/>
                        <wps:cNvSpPr>
                          <a:spLocks noChangeArrowheads="1"/>
                        </wps:cNvSpPr>
                        <wps:spPr bwMode="auto">
                          <a:xfrm>
                            <a:off x="2371647" y="1519707"/>
                            <a:ext cx="182880" cy="4372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4" name="Text Box 42"/>
                        <wps:cNvSpPr txBox="1">
                          <a:spLocks noChangeArrowheads="1"/>
                        </wps:cNvSpPr>
                        <wps:spPr bwMode="auto">
                          <a:xfrm>
                            <a:off x="2657192" y="1275570"/>
                            <a:ext cx="1612154" cy="3245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65B3" w:rsidRDefault="001D65B3" w:rsidP="003D389C">
                              <w:pPr>
                                <w:contextualSpacing/>
                              </w:pPr>
                              <w:r w:rsidRPr="003D389C">
                                <w:rPr>
                                  <w:rFonts w:asciiTheme="minorHAnsi" w:hAnsiTheme="minorHAnsi" w:cstheme="minorHAnsi"/>
                                  <w:sz w:val="16"/>
                                  <w:szCs w:val="16"/>
                                </w:rPr>
                                <w:t xml:space="preserve">Share Content </w:t>
                              </w:r>
                              <w:r w:rsidR="003D389C">
                                <w:rPr>
                                  <w:rFonts w:asciiTheme="minorHAnsi" w:hAnsiTheme="minorHAnsi" w:cstheme="minorHAnsi"/>
                                  <w:sz w:val="16"/>
                                  <w:szCs w:val="16"/>
                                </w:rPr>
                                <w:t>(</w:t>
                              </w:r>
                              <w:r w:rsidR="00CD1355">
                                <w:rPr>
                                  <w:rFonts w:asciiTheme="minorHAnsi" w:hAnsiTheme="minorHAnsi" w:cstheme="minorHAnsi"/>
                                  <w:sz w:val="16"/>
                                  <w:szCs w:val="16"/>
                                </w:rPr>
                                <w:t>Request approval for</w:t>
                              </w:r>
                              <w:r w:rsidR="003D389C">
                                <w:rPr>
                                  <w:rFonts w:asciiTheme="minorHAnsi" w:hAnsiTheme="minorHAnsi" w:cstheme="minorHAnsi"/>
                                  <w:sz w:val="16"/>
                                  <w:szCs w:val="16"/>
                                </w:rPr>
                                <w:t xml:space="preserve"> POC and wound care order)</w:t>
                              </w:r>
                              <w:del w:id="22" w:author="Employee" w:date="2013-02-23T16:08:00Z">
                                <w:r w:rsidRPr="00E406BC" w:rsidDel="00E406BC">
                                  <w:rPr>
                                    <w:rFonts w:ascii="Calibri" w:hAnsi="Calibri" w:cs="Calibri"/>
                                    <w:highlight w:val="green"/>
                                    <w:rPrChange w:id="23" w:author="Employee" w:date="2013-02-23T16:08:00Z">
                                      <w:rPr>
                                        <w:rFonts w:ascii="Calibri" w:hAnsi="Calibri" w:cs="Calibri"/>
                                      </w:rPr>
                                    </w:rPrChange>
                                  </w:rPr>
                                  <w:delText>❶</w:delText>
                                </w:r>
                              </w:del>
                            </w:p>
                            <w:p w:rsidR="001D65B3" w:rsidRPr="00077324" w:rsidRDefault="001D65B3" w:rsidP="003D389C">
                              <w:pPr>
                                <w:pStyle w:val="BodyText"/>
                                <w:contextualSpacing/>
                                <w:rPr>
                                  <w:sz w:val="22"/>
                                  <w:szCs w:val="22"/>
                                </w:rPr>
                              </w:pPr>
                              <w:r w:rsidRPr="00077324">
                                <w:rPr>
                                  <w:sz w:val="22"/>
                                  <w:szCs w:val="22"/>
                                </w:rPr>
                                <w:t>Transaction-A [A]</w:t>
                              </w:r>
                            </w:p>
                          </w:txbxContent>
                        </wps:txbx>
                        <wps:bodyPr rot="0" vert="horz" wrap="square" lIns="0" tIns="0" rIns="0" bIns="0" anchor="t" anchorCtr="0" upright="1">
                          <a:noAutofit/>
                        </wps:bodyPr>
                      </wps:wsp>
                      <wps:wsp>
                        <wps:cNvPr id="135" name="Line 44"/>
                        <wps:cNvCnPr>
                          <a:cxnSpLocks noChangeShapeType="1"/>
                        </wps:cNvCnPr>
                        <wps:spPr bwMode="auto">
                          <a:xfrm flipH="1">
                            <a:off x="2553927" y="1598814"/>
                            <a:ext cx="1777884" cy="1511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6" name="Rectangle 46"/>
                        <wps:cNvSpPr>
                          <a:spLocks noChangeArrowheads="1"/>
                        </wps:cNvSpPr>
                        <wps:spPr bwMode="auto">
                          <a:xfrm>
                            <a:off x="4332827" y="1598858"/>
                            <a:ext cx="194310" cy="358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 name="Rectangle 41"/>
                        <wps:cNvSpPr>
                          <a:spLocks noChangeArrowheads="1"/>
                        </wps:cNvSpPr>
                        <wps:spPr bwMode="auto">
                          <a:xfrm>
                            <a:off x="2375650" y="2227925"/>
                            <a:ext cx="18288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3" name="Line 44"/>
                        <wps:cNvCnPr>
                          <a:cxnSpLocks noChangeShapeType="1"/>
                        </wps:cNvCnPr>
                        <wps:spPr bwMode="auto">
                          <a:xfrm flipV="1">
                            <a:off x="2555784" y="2227863"/>
                            <a:ext cx="1776789" cy="1683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4" name="Rectangle 46"/>
                        <wps:cNvSpPr>
                          <a:spLocks noChangeArrowheads="1"/>
                        </wps:cNvSpPr>
                        <wps:spPr bwMode="auto">
                          <a:xfrm>
                            <a:off x="4347470" y="2122289"/>
                            <a:ext cx="178482" cy="3736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2" name="Rectangle 41"/>
                        <wps:cNvSpPr>
                          <a:spLocks noChangeArrowheads="1"/>
                        </wps:cNvSpPr>
                        <wps:spPr bwMode="auto">
                          <a:xfrm>
                            <a:off x="2372671" y="2747524"/>
                            <a:ext cx="182880" cy="3756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Rectangle 46"/>
                        <wps:cNvSpPr>
                          <a:spLocks noChangeArrowheads="1"/>
                        </wps:cNvSpPr>
                        <wps:spPr bwMode="auto">
                          <a:xfrm>
                            <a:off x="4331254" y="2826835"/>
                            <a:ext cx="194310" cy="3542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5" name="Line 44"/>
                        <wps:cNvCnPr>
                          <a:cxnSpLocks noChangeShapeType="1"/>
                        </wps:cNvCnPr>
                        <wps:spPr bwMode="auto">
                          <a:xfrm flipH="1">
                            <a:off x="2558287" y="2826835"/>
                            <a:ext cx="1772967" cy="924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7" name="Rectangle 46"/>
                        <wps:cNvSpPr>
                          <a:spLocks noChangeArrowheads="1"/>
                        </wps:cNvSpPr>
                        <wps:spPr bwMode="auto">
                          <a:xfrm>
                            <a:off x="4329205" y="4802290"/>
                            <a:ext cx="194310" cy="358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Rectangle 46"/>
                        <wps:cNvSpPr>
                          <a:spLocks noChangeArrowheads="1"/>
                        </wps:cNvSpPr>
                        <wps:spPr bwMode="auto">
                          <a:xfrm>
                            <a:off x="2361473" y="4980150"/>
                            <a:ext cx="194310" cy="358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Line 44"/>
                        <wps:cNvCnPr>
                          <a:cxnSpLocks noChangeShapeType="1"/>
                        </wps:cNvCnPr>
                        <wps:spPr bwMode="auto">
                          <a:xfrm flipV="1">
                            <a:off x="2558080" y="3526886"/>
                            <a:ext cx="1772152" cy="133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8" name="Text Box 8"/>
                        <wps:cNvSpPr txBox="1">
                          <a:spLocks noChangeArrowheads="1"/>
                        </wps:cNvSpPr>
                        <wps:spPr bwMode="auto">
                          <a:xfrm>
                            <a:off x="189865" y="268615"/>
                            <a:ext cx="1156335"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11A2" w:rsidRDefault="003B11A2" w:rsidP="003B11A2">
                              <w:pPr>
                                <w:pStyle w:val="NormalWeb"/>
                                <w:jc w:val="center"/>
                              </w:pPr>
                              <w:r>
                                <w:rPr>
                                  <w:rFonts w:ascii="Calibri" w:hAnsi="Calibri" w:cs="Calibri"/>
                                  <w:sz w:val="20"/>
                                  <w:szCs w:val="20"/>
                                </w:rPr>
                                <w:t>Content Creator</w:t>
                              </w:r>
                              <w:r>
                                <w:rPr>
                                  <w:rFonts w:ascii="Calibri" w:hAnsi="Calibri" w:cs="Calibri"/>
                                  <w:sz w:val="20"/>
                                  <w:szCs w:val="20"/>
                                </w:rPr>
                                <w:br/>
                              </w:r>
                              <w:r>
                                <w:rPr>
                                  <w:rFonts w:ascii="Calibri" w:hAnsi="Calibri" w:cs="Calibri"/>
                                  <w:b/>
                                  <w:bCs/>
                                  <w:sz w:val="20"/>
                                  <w:szCs w:val="20"/>
                                </w:rPr>
                                <w:t>Hospital</w:t>
                              </w:r>
                            </w:p>
                            <w:p w:rsidR="003B11A2" w:rsidRDefault="003B11A2" w:rsidP="003B11A2">
                              <w:pPr>
                                <w:pStyle w:val="NormalWeb"/>
                              </w:pPr>
                              <w:r>
                                <w:rPr>
                                  <w:sz w:val="22"/>
                                  <w:szCs w:val="22"/>
                                </w:rPr>
                                <w:t>Actor B</w:t>
                              </w:r>
                            </w:p>
                            <w:p w:rsidR="003B11A2" w:rsidRDefault="003B11A2" w:rsidP="003B11A2">
                              <w:pPr>
                                <w:pStyle w:val="NormalWeb"/>
                              </w:pPr>
                              <w:r>
                                <w:t> </w:t>
                              </w:r>
                            </w:p>
                            <w:p w:rsidR="003B11A2" w:rsidRDefault="003B11A2" w:rsidP="003B11A2">
                              <w:pPr>
                                <w:pStyle w:val="NormalWeb"/>
                              </w:pPr>
                              <w:r>
                                <w:rPr>
                                  <w:sz w:val="22"/>
                                  <w:szCs w:val="22"/>
                                </w:rPr>
                                <w:t>Actor A /</w:t>
                              </w:r>
                            </w:p>
                            <w:p w:rsidR="003B11A2" w:rsidRDefault="003B11A2" w:rsidP="003B11A2">
                              <w:pPr>
                                <w:pStyle w:val="NormalWeb"/>
                              </w:pPr>
                              <w:r>
                                <w:rPr>
                                  <w:sz w:val="22"/>
                                  <w:szCs w:val="22"/>
                                </w:rPr>
                                <w:t>Actor B</w:t>
                              </w:r>
                            </w:p>
                          </w:txbxContent>
                        </wps:txbx>
                        <wps:bodyPr rot="0" vert="horz" wrap="square" lIns="0" tIns="0" rIns="0" bIns="0" anchor="t" anchorCtr="0" upright="1">
                          <a:noAutofit/>
                        </wps:bodyPr>
                      </wps:wsp>
                      <wps:wsp>
                        <wps:cNvPr id="109" name="Rectangle 109"/>
                        <wps:cNvSpPr>
                          <a:spLocks noChangeArrowheads="1"/>
                        </wps:cNvSpPr>
                        <wps:spPr bwMode="auto">
                          <a:xfrm>
                            <a:off x="671558" y="887444"/>
                            <a:ext cx="182245" cy="342265"/>
                          </a:xfrm>
                          <a:prstGeom prst="rect">
                            <a:avLst/>
                          </a:prstGeom>
                          <a:solidFill>
                            <a:srgbClr val="FFFFFF"/>
                          </a:solidFill>
                          <a:ln w="9525">
                            <a:solidFill>
                              <a:srgbClr val="000000"/>
                            </a:solidFill>
                            <a:miter lim="800000"/>
                            <a:headEnd/>
                            <a:tailEnd/>
                          </a:ln>
                        </wps:spPr>
                        <wps:txbx>
                          <w:txbxContent>
                            <w:p w:rsidR="003D0E72" w:rsidRDefault="003D0E72" w:rsidP="003D0E72"/>
                          </w:txbxContent>
                        </wps:txbx>
                        <wps:bodyPr rot="0" vert="horz" wrap="square" lIns="91440" tIns="45720" rIns="91440" bIns="45720" anchor="t" anchorCtr="0" upright="1">
                          <a:noAutofit/>
                        </wps:bodyPr>
                      </wps:wsp>
                      <wps:wsp>
                        <wps:cNvPr id="111" name="Line 44"/>
                        <wps:cNvCnPr>
                          <a:cxnSpLocks noChangeShapeType="1"/>
                        </wps:cNvCnPr>
                        <wps:spPr bwMode="auto">
                          <a:xfrm flipH="1">
                            <a:off x="845772" y="964873"/>
                            <a:ext cx="152587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2" name="Rectangle 112"/>
                        <wps:cNvSpPr>
                          <a:spLocks noChangeArrowheads="1"/>
                        </wps:cNvSpPr>
                        <wps:spPr bwMode="auto">
                          <a:xfrm>
                            <a:off x="2375650" y="964875"/>
                            <a:ext cx="181750" cy="417910"/>
                          </a:xfrm>
                          <a:prstGeom prst="rect">
                            <a:avLst/>
                          </a:prstGeom>
                          <a:solidFill>
                            <a:srgbClr val="FFFFFF"/>
                          </a:solidFill>
                          <a:ln w="9525">
                            <a:solidFill>
                              <a:srgbClr val="000000"/>
                            </a:solidFill>
                            <a:miter lim="800000"/>
                            <a:headEnd/>
                            <a:tailEnd/>
                          </a:ln>
                        </wps:spPr>
                        <wps:txbx>
                          <w:txbxContent>
                            <w:p w:rsidR="003D0E72" w:rsidRDefault="003D0E72" w:rsidP="003D0E72">
                              <w:pPr>
                                <w:pStyle w:val="NormalWeb"/>
                              </w:pPr>
                              <w:r>
                                <w:t> </w:t>
                              </w:r>
                            </w:p>
                          </w:txbxContent>
                        </wps:txbx>
                        <wps:bodyPr rot="0" vert="horz" wrap="square" lIns="91440" tIns="45720" rIns="91440" bIns="45720" anchor="t" anchorCtr="0" upright="1">
                          <a:noAutofit/>
                        </wps:bodyPr>
                      </wps:wsp>
                      <wps:wsp>
                        <wps:cNvPr id="113" name="Text Box 42"/>
                        <wps:cNvSpPr txBox="1">
                          <a:spLocks noChangeArrowheads="1"/>
                        </wps:cNvSpPr>
                        <wps:spPr bwMode="auto">
                          <a:xfrm>
                            <a:off x="901978" y="701192"/>
                            <a:ext cx="1459357" cy="2148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0E72" w:rsidRPr="00421D48" w:rsidRDefault="003D0E72" w:rsidP="003D0E72">
                              <w:pPr>
                                <w:pStyle w:val="NormalWeb"/>
                                <w:rPr>
                                  <w:rFonts w:asciiTheme="minorHAnsi" w:hAnsiTheme="minorHAnsi" w:cstheme="minorHAnsi"/>
                                  <w:sz w:val="16"/>
                                  <w:szCs w:val="16"/>
                                </w:rPr>
                              </w:pPr>
                              <w:r w:rsidRPr="00421D48">
                                <w:rPr>
                                  <w:rFonts w:asciiTheme="minorHAnsi" w:hAnsiTheme="minorHAnsi" w:cstheme="minorHAnsi"/>
                                  <w:sz w:val="16"/>
                                  <w:szCs w:val="16"/>
                                </w:rPr>
                                <w:t xml:space="preserve">Share Content </w:t>
                              </w:r>
                              <w:r w:rsidR="003D389C">
                                <w:rPr>
                                  <w:rFonts w:asciiTheme="minorHAnsi" w:hAnsiTheme="minorHAnsi" w:cstheme="minorHAnsi"/>
                                  <w:sz w:val="16"/>
                                  <w:szCs w:val="16"/>
                                </w:rPr>
                                <w:t>(</w:t>
                              </w:r>
                              <w:r w:rsidR="00CD1355">
                                <w:rPr>
                                  <w:rFonts w:asciiTheme="minorHAnsi" w:hAnsiTheme="minorHAnsi" w:cstheme="minorHAnsi"/>
                                  <w:sz w:val="16"/>
                                  <w:szCs w:val="16"/>
                                </w:rPr>
                                <w:t xml:space="preserve">Order </w:t>
                              </w:r>
                              <w:r w:rsidR="003D389C">
                                <w:rPr>
                                  <w:rFonts w:asciiTheme="minorHAnsi" w:hAnsiTheme="minorHAnsi" w:cstheme="minorHAnsi"/>
                                  <w:sz w:val="16"/>
                                  <w:szCs w:val="16"/>
                                </w:rPr>
                                <w:t>HH</w:t>
                              </w:r>
                              <w:r w:rsidR="00CD1355">
                                <w:rPr>
                                  <w:rFonts w:asciiTheme="minorHAnsi" w:hAnsiTheme="minorHAnsi" w:cstheme="minorHAnsi"/>
                                  <w:sz w:val="16"/>
                                  <w:szCs w:val="16"/>
                                </w:rPr>
                                <w:t xml:space="preserve"> services</w:t>
                              </w:r>
                              <w:r w:rsidR="003D389C">
                                <w:rPr>
                                  <w:rFonts w:asciiTheme="minorHAnsi" w:hAnsiTheme="minorHAnsi" w:cstheme="minorHAnsi"/>
                                  <w:sz w:val="16"/>
                                  <w:szCs w:val="16"/>
                                </w:rPr>
                                <w:t>)</w:t>
                              </w:r>
                            </w:p>
                            <w:p w:rsidR="003D0E72" w:rsidRPr="00421D48" w:rsidRDefault="003D0E72" w:rsidP="003D0E72">
                              <w:pPr>
                                <w:pStyle w:val="NormalWeb"/>
                                <w:rPr>
                                  <w:rFonts w:asciiTheme="minorHAnsi" w:hAnsiTheme="minorHAnsi" w:cstheme="minorHAnsi"/>
                                  <w:sz w:val="16"/>
                                  <w:szCs w:val="16"/>
                                </w:rPr>
                              </w:pPr>
                              <w:r w:rsidRPr="00421D48">
                                <w:rPr>
                                  <w:rFonts w:asciiTheme="minorHAnsi" w:hAnsiTheme="minorHAnsi" w:cstheme="minorHAnsi"/>
                                  <w:sz w:val="16"/>
                                  <w:szCs w:val="16"/>
                                </w:rPr>
                                <w:t> </w:t>
                              </w:r>
                            </w:p>
                            <w:p w:rsidR="003D0E72" w:rsidRPr="00421D48" w:rsidRDefault="003D0E72" w:rsidP="003D0E72">
                              <w:pPr>
                                <w:pStyle w:val="NormalWeb"/>
                                <w:rPr>
                                  <w:rFonts w:asciiTheme="minorHAnsi" w:hAnsiTheme="minorHAnsi" w:cstheme="minorHAnsi"/>
                                  <w:sz w:val="16"/>
                                  <w:szCs w:val="16"/>
                                </w:rPr>
                              </w:pPr>
                              <w:r w:rsidRPr="00421D48">
                                <w:rPr>
                                  <w:rFonts w:asciiTheme="minorHAnsi" w:hAnsiTheme="minorHAnsi" w:cstheme="minorHAnsi"/>
                                  <w:sz w:val="16"/>
                                  <w:szCs w:val="16"/>
                                </w:rPr>
                                <w:t>Transaction-A [A]</w:t>
                              </w:r>
                            </w:p>
                          </w:txbxContent>
                        </wps:txbx>
                        <wps:bodyPr rot="0" vert="horz" wrap="square" lIns="0" tIns="0" rIns="0" bIns="0" anchor="t" anchorCtr="0" upright="1">
                          <a:noAutofit/>
                        </wps:bodyPr>
                      </wps:wsp>
                      <pic:pic xmlns:pic="http://schemas.openxmlformats.org/drawingml/2006/picture">
                        <pic:nvPicPr>
                          <pic:cNvPr id="172" name="Picture 172"/>
                          <pic:cNvPicPr>
                            <a:picLocks noChangeAspect="1"/>
                          </pic:cNvPicPr>
                        </pic:nvPicPr>
                        <pic:blipFill>
                          <a:blip r:embed="rId6"/>
                          <a:stretch>
                            <a:fillRect/>
                          </a:stretch>
                        </pic:blipFill>
                        <pic:spPr>
                          <a:xfrm>
                            <a:off x="0" y="686665"/>
                            <a:ext cx="5647386" cy="250191"/>
                          </a:xfrm>
                          <a:prstGeom prst="rect">
                            <a:avLst/>
                          </a:prstGeom>
                        </pic:spPr>
                      </pic:pic>
                      <pic:pic xmlns:pic="http://schemas.openxmlformats.org/drawingml/2006/picture">
                        <pic:nvPicPr>
                          <pic:cNvPr id="173" name="Picture 173"/>
                          <pic:cNvPicPr>
                            <a:picLocks noChangeAspect="1"/>
                          </pic:cNvPicPr>
                        </pic:nvPicPr>
                        <pic:blipFill>
                          <a:blip r:embed="rId7"/>
                          <a:stretch>
                            <a:fillRect/>
                          </a:stretch>
                        </pic:blipFill>
                        <pic:spPr>
                          <a:xfrm>
                            <a:off x="0" y="1382786"/>
                            <a:ext cx="5647386" cy="250191"/>
                          </a:xfrm>
                          <a:prstGeom prst="rect">
                            <a:avLst/>
                          </a:prstGeom>
                        </pic:spPr>
                      </pic:pic>
                      <pic:pic xmlns:pic="http://schemas.openxmlformats.org/drawingml/2006/picture">
                        <pic:nvPicPr>
                          <pic:cNvPr id="174" name="Picture 174"/>
                          <pic:cNvPicPr>
                            <a:picLocks noChangeAspect="1"/>
                          </pic:cNvPicPr>
                        </pic:nvPicPr>
                        <pic:blipFill>
                          <a:blip r:embed="rId8"/>
                          <a:stretch>
                            <a:fillRect/>
                          </a:stretch>
                        </pic:blipFill>
                        <pic:spPr>
                          <a:xfrm>
                            <a:off x="23441" y="1957001"/>
                            <a:ext cx="5331854" cy="245747"/>
                          </a:xfrm>
                          <a:prstGeom prst="rect">
                            <a:avLst/>
                          </a:prstGeom>
                        </pic:spPr>
                      </pic:pic>
                      <wps:wsp>
                        <wps:cNvPr id="118" name="Text Box 42"/>
                        <wps:cNvSpPr txBox="1">
                          <a:spLocks noChangeArrowheads="1"/>
                        </wps:cNvSpPr>
                        <wps:spPr bwMode="auto">
                          <a:xfrm>
                            <a:off x="2657195" y="1903379"/>
                            <a:ext cx="1611630" cy="324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389C" w:rsidRDefault="003D389C" w:rsidP="003D389C">
                              <w:pPr>
                                <w:pStyle w:val="NormalWeb"/>
                              </w:pPr>
                              <w:r>
                                <w:rPr>
                                  <w:rFonts w:ascii="Calibri" w:hAnsi="Calibri" w:cs="Calibri"/>
                                  <w:sz w:val="16"/>
                                  <w:szCs w:val="16"/>
                                </w:rPr>
                                <w:t>Share Content (</w:t>
                              </w:r>
                              <w:r w:rsidR="00CD1355">
                                <w:rPr>
                                  <w:rFonts w:ascii="Calibri" w:hAnsi="Calibri" w:cs="Calibri"/>
                                  <w:sz w:val="16"/>
                                  <w:szCs w:val="16"/>
                                </w:rPr>
                                <w:t>Provide a</w:t>
                              </w:r>
                              <w:r>
                                <w:rPr>
                                  <w:rFonts w:ascii="Calibri" w:hAnsi="Calibri" w:cs="Calibri"/>
                                  <w:sz w:val="16"/>
                                  <w:szCs w:val="16"/>
                                </w:rPr>
                                <w:t>pproved POC and wound care order)</w:t>
                              </w:r>
                            </w:p>
                            <w:p w:rsidR="003D389C" w:rsidRDefault="003D389C" w:rsidP="003D389C">
                              <w:pPr>
                                <w:pStyle w:val="NormalWeb"/>
                              </w:pPr>
                              <w:r>
                                <w:t> </w:t>
                              </w:r>
                            </w:p>
                            <w:p w:rsidR="003D389C" w:rsidRDefault="003D389C" w:rsidP="003D389C">
                              <w:pPr>
                                <w:pStyle w:val="NormalWeb"/>
                              </w:pPr>
                              <w:r>
                                <w:rPr>
                                  <w:sz w:val="22"/>
                                  <w:szCs w:val="22"/>
                                </w:rPr>
                                <w:t>Transaction-A [A]</w:t>
                              </w:r>
                            </w:p>
                          </w:txbxContent>
                        </wps:txbx>
                        <wps:bodyPr rot="0" vert="horz" wrap="square" lIns="0" tIns="0" rIns="0" bIns="0" anchor="t" anchorCtr="0" upright="1">
                          <a:noAutofit/>
                        </wps:bodyPr>
                      </wps:wsp>
                      <wps:wsp>
                        <wps:cNvPr id="119" name="Text Box 42"/>
                        <wps:cNvSpPr txBox="1">
                          <a:spLocks noChangeArrowheads="1"/>
                        </wps:cNvSpPr>
                        <wps:spPr bwMode="auto">
                          <a:xfrm>
                            <a:off x="2657047" y="2495895"/>
                            <a:ext cx="161099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0CA" w:rsidRDefault="00C500CA" w:rsidP="00C500CA">
                              <w:pPr>
                                <w:pStyle w:val="NormalWeb"/>
                              </w:pPr>
                              <w:r>
                                <w:rPr>
                                  <w:rFonts w:ascii="Calibri" w:hAnsi="Calibri" w:cs="Calibri"/>
                                  <w:sz w:val="16"/>
                                  <w:szCs w:val="16"/>
                                </w:rPr>
                                <w:t>Share Content (Request update for wound care order)</w:t>
                              </w:r>
                            </w:p>
                            <w:p w:rsidR="00C500CA" w:rsidRDefault="00C500CA" w:rsidP="00C500CA">
                              <w:pPr>
                                <w:pStyle w:val="NormalWeb"/>
                              </w:pPr>
                              <w:r>
                                <w:t> </w:t>
                              </w:r>
                            </w:p>
                            <w:p w:rsidR="00C500CA" w:rsidRDefault="00C500CA" w:rsidP="00C500CA">
                              <w:pPr>
                                <w:pStyle w:val="NormalWeb"/>
                              </w:pPr>
                              <w:r>
                                <w:rPr>
                                  <w:sz w:val="22"/>
                                  <w:szCs w:val="22"/>
                                </w:rPr>
                                <w:t>Transaction-A [A]</w:t>
                              </w:r>
                            </w:p>
                          </w:txbxContent>
                        </wps:txbx>
                        <wps:bodyPr rot="0" vert="horz" wrap="square" lIns="0" tIns="0" rIns="0" bIns="0" anchor="t" anchorCtr="0" upright="1">
                          <a:noAutofit/>
                        </wps:bodyPr>
                      </wps:wsp>
                      <wps:wsp>
                        <wps:cNvPr id="120" name="Rectangle 120"/>
                        <wps:cNvSpPr>
                          <a:spLocks noChangeArrowheads="1"/>
                        </wps:cNvSpPr>
                        <wps:spPr bwMode="auto">
                          <a:xfrm>
                            <a:off x="4330232" y="3438659"/>
                            <a:ext cx="196132" cy="418459"/>
                          </a:xfrm>
                          <a:prstGeom prst="rect">
                            <a:avLst/>
                          </a:prstGeom>
                          <a:solidFill>
                            <a:srgbClr val="FFFFFF"/>
                          </a:solidFill>
                          <a:ln w="9525">
                            <a:solidFill>
                              <a:srgbClr val="000000"/>
                            </a:solidFill>
                            <a:miter lim="800000"/>
                            <a:headEnd/>
                            <a:tailEnd/>
                          </a:ln>
                        </wps:spPr>
                        <wps:txbx>
                          <w:txbxContent>
                            <w:p w:rsidR="00C500CA" w:rsidRDefault="00C500CA" w:rsidP="00C500CA"/>
                          </w:txbxContent>
                        </wps:txbx>
                        <wps:bodyPr rot="0" vert="horz" wrap="square" lIns="91440" tIns="45720" rIns="91440" bIns="45720" anchor="t" anchorCtr="0" upright="1">
                          <a:noAutofit/>
                        </wps:bodyPr>
                      </wps:wsp>
                      <wps:wsp>
                        <wps:cNvPr id="121" name="Rectangle 121"/>
                        <wps:cNvSpPr>
                          <a:spLocks noChangeArrowheads="1"/>
                        </wps:cNvSpPr>
                        <wps:spPr bwMode="auto">
                          <a:xfrm>
                            <a:off x="2371519" y="3528507"/>
                            <a:ext cx="178435" cy="373380"/>
                          </a:xfrm>
                          <a:prstGeom prst="rect">
                            <a:avLst/>
                          </a:prstGeom>
                          <a:solidFill>
                            <a:srgbClr val="FFFFFF"/>
                          </a:solidFill>
                          <a:ln w="9525">
                            <a:solidFill>
                              <a:srgbClr val="000000"/>
                            </a:solidFill>
                            <a:miter lim="800000"/>
                            <a:headEnd/>
                            <a:tailEnd/>
                          </a:ln>
                        </wps:spPr>
                        <wps:txbx>
                          <w:txbxContent>
                            <w:p w:rsidR="00C500CA" w:rsidRDefault="00C500CA" w:rsidP="00C500CA"/>
                          </w:txbxContent>
                        </wps:txbx>
                        <wps:bodyPr rot="0" vert="horz" wrap="square" lIns="91440" tIns="45720" rIns="91440" bIns="45720" anchor="t" anchorCtr="0" upright="1">
                          <a:noAutofit/>
                        </wps:bodyPr>
                      </wps:wsp>
                      <wps:wsp>
                        <wps:cNvPr id="122" name="Line 44"/>
                        <wps:cNvCnPr>
                          <a:cxnSpLocks noChangeShapeType="1"/>
                        </wps:cNvCnPr>
                        <wps:spPr bwMode="auto">
                          <a:xfrm>
                            <a:off x="2558230" y="4979876"/>
                            <a:ext cx="177072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pic:pic xmlns:pic="http://schemas.openxmlformats.org/drawingml/2006/picture">
                        <pic:nvPicPr>
                          <pic:cNvPr id="175" name="Picture 175"/>
                          <pic:cNvPicPr>
                            <a:picLocks noChangeAspect="1"/>
                          </pic:cNvPicPr>
                        </pic:nvPicPr>
                        <pic:blipFill>
                          <a:blip r:embed="rId9"/>
                          <a:stretch>
                            <a:fillRect/>
                          </a:stretch>
                        </pic:blipFill>
                        <pic:spPr>
                          <a:xfrm>
                            <a:off x="0" y="2562972"/>
                            <a:ext cx="5647386" cy="250191"/>
                          </a:xfrm>
                          <a:prstGeom prst="rect">
                            <a:avLst/>
                          </a:prstGeom>
                        </pic:spPr>
                      </pic:pic>
                      <wps:wsp>
                        <wps:cNvPr id="124" name="Text Box 42"/>
                        <wps:cNvSpPr txBox="1">
                          <a:spLocks noChangeArrowheads="1"/>
                        </wps:cNvSpPr>
                        <wps:spPr bwMode="auto">
                          <a:xfrm>
                            <a:off x="2720727" y="3181082"/>
                            <a:ext cx="1609251" cy="3231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0CA" w:rsidRDefault="00C500CA" w:rsidP="00C500CA">
                              <w:pPr>
                                <w:pStyle w:val="NormalWeb"/>
                              </w:pPr>
                              <w:r>
                                <w:rPr>
                                  <w:rFonts w:ascii="Calibri" w:hAnsi="Calibri" w:cs="Calibri"/>
                                  <w:sz w:val="16"/>
                                  <w:szCs w:val="16"/>
                                </w:rPr>
                                <w:t>Share Content (</w:t>
                              </w:r>
                              <w:r w:rsidR="00CD1355">
                                <w:rPr>
                                  <w:rFonts w:ascii="Calibri" w:hAnsi="Calibri" w:cs="Calibri"/>
                                  <w:sz w:val="16"/>
                                  <w:szCs w:val="16"/>
                                </w:rPr>
                                <w:t>Provide m</w:t>
                              </w:r>
                              <w:r>
                                <w:rPr>
                                  <w:rFonts w:ascii="Calibri" w:hAnsi="Calibri" w:cs="Calibri"/>
                                  <w:sz w:val="16"/>
                                  <w:szCs w:val="16"/>
                                </w:rPr>
                                <w:t>odified</w:t>
                              </w:r>
                              <w:r w:rsidR="00CD1355">
                                <w:rPr>
                                  <w:rFonts w:ascii="Calibri" w:hAnsi="Calibri" w:cs="Calibri"/>
                                  <w:sz w:val="16"/>
                                  <w:szCs w:val="16"/>
                                </w:rPr>
                                <w:t xml:space="preserve"> </w:t>
                              </w:r>
                              <w:r>
                                <w:rPr>
                                  <w:rFonts w:ascii="Calibri" w:hAnsi="Calibri" w:cs="Calibri"/>
                                  <w:sz w:val="16"/>
                                  <w:szCs w:val="16"/>
                                </w:rPr>
                                <w:t>wound care order</w:t>
                              </w:r>
                              <w:r w:rsidR="00CD1355">
                                <w:rPr>
                                  <w:rFonts w:ascii="Calibri" w:hAnsi="Calibri" w:cs="Calibri"/>
                                  <w:sz w:val="16"/>
                                  <w:szCs w:val="16"/>
                                </w:rPr>
                                <w:t xml:space="preserve"> request</w:t>
                              </w:r>
                              <w:r>
                                <w:rPr>
                                  <w:rFonts w:ascii="Calibri" w:hAnsi="Calibri" w:cs="Calibri"/>
                                  <w:sz w:val="16"/>
                                  <w:szCs w:val="16"/>
                                </w:rPr>
                                <w:t>)</w:t>
                              </w:r>
                            </w:p>
                            <w:p w:rsidR="00C500CA" w:rsidRDefault="00C500CA" w:rsidP="00C500CA">
                              <w:pPr>
                                <w:pStyle w:val="NormalWeb"/>
                              </w:pPr>
                              <w:r>
                                <w:t> </w:t>
                              </w:r>
                            </w:p>
                            <w:p w:rsidR="00C500CA" w:rsidRDefault="00C500CA" w:rsidP="00C500CA">
                              <w:pPr>
                                <w:pStyle w:val="NormalWeb"/>
                              </w:pPr>
                              <w:r>
                                <w:rPr>
                                  <w:sz w:val="22"/>
                                  <w:szCs w:val="22"/>
                                </w:rPr>
                                <w:t>Transaction-A [A]</w:t>
                              </w:r>
                            </w:p>
                          </w:txbxContent>
                        </wps:txbx>
                        <wps:bodyPr rot="0" vert="horz" wrap="square" lIns="0" tIns="0" rIns="0" bIns="0" anchor="t" anchorCtr="0" upright="1">
                          <a:noAutofit/>
                        </wps:bodyPr>
                      </wps:wsp>
                      <wps:wsp>
                        <wps:cNvPr id="125" name="Text Box 42"/>
                        <wps:cNvSpPr txBox="1">
                          <a:spLocks noChangeArrowheads="1"/>
                        </wps:cNvSpPr>
                        <wps:spPr bwMode="auto">
                          <a:xfrm>
                            <a:off x="2622806" y="3901893"/>
                            <a:ext cx="1610360" cy="3612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500CA" w:rsidRDefault="00C500CA" w:rsidP="00C500CA">
                              <w:pPr>
                                <w:pStyle w:val="NormalWeb"/>
                              </w:pPr>
                              <w:r>
                                <w:rPr>
                                  <w:rFonts w:ascii="Calibri" w:hAnsi="Calibri" w:cs="Calibri"/>
                                  <w:sz w:val="16"/>
                                  <w:szCs w:val="16"/>
                                </w:rPr>
                                <w:t>Share Content (Request pre-</w:t>
                              </w:r>
                              <w:proofErr w:type="spellStart"/>
                              <w:r>
                                <w:rPr>
                                  <w:rFonts w:ascii="Calibri" w:hAnsi="Calibri" w:cs="Calibri"/>
                                  <w:sz w:val="16"/>
                                  <w:szCs w:val="16"/>
                                </w:rPr>
                                <w:t>auth</w:t>
                              </w:r>
                              <w:proofErr w:type="spellEnd"/>
                              <w:r>
                                <w:rPr>
                                  <w:rFonts w:ascii="Calibri" w:hAnsi="Calibri" w:cs="Calibri"/>
                                  <w:sz w:val="16"/>
                                  <w:szCs w:val="16"/>
                                </w:rPr>
                                <w:t xml:space="preserve"> for updated wound care order)</w:t>
                              </w:r>
                            </w:p>
                            <w:p w:rsidR="00C500CA" w:rsidRDefault="00C500CA" w:rsidP="00C500CA">
                              <w:pPr>
                                <w:pStyle w:val="NormalWeb"/>
                              </w:pPr>
                              <w:r>
                                <w:t> </w:t>
                              </w:r>
                            </w:p>
                            <w:p w:rsidR="00C500CA" w:rsidRDefault="00C500CA" w:rsidP="00C500CA">
                              <w:pPr>
                                <w:pStyle w:val="NormalWeb"/>
                              </w:pPr>
                              <w:r>
                                <w:rPr>
                                  <w:sz w:val="22"/>
                                  <w:szCs w:val="22"/>
                                </w:rPr>
                                <w:t>Transaction-A [A]</w:t>
                              </w:r>
                            </w:p>
                          </w:txbxContent>
                        </wps:txbx>
                        <wps:bodyPr rot="0" vert="horz" wrap="square" lIns="0" tIns="0" rIns="0" bIns="0" anchor="t" anchorCtr="0" upright="1">
                          <a:noAutofit/>
                        </wps:bodyPr>
                      </wps:wsp>
                      <wps:wsp>
                        <wps:cNvPr id="126" name="Rectangle 126"/>
                        <wps:cNvSpPr>
                          <a:spLocks noChangeArrowheads="1"/>
                        </wps:cNvSpPr>
                        <wps:spPr bwMode="auto">
                          <a:xfrm>
                            <a:off x="2367764" y="4153419"/>
                            <a:ext cx="182245" cy="375285"/>
                          </a:xfrm>
                          <a:prstGeom prst="rect">
                            <a:avLst/>
                          </a:prstGeom>
                          <a:solidFill>
                            <a:srgbClr val="FFFFFF"/>
                          </a:solidFill>
                          <a:ln w="9525">
                            <a:solidFill>
                              <a:srgbClr val="000000"/>
                            </a:solidFill>
                            <a:miter lim="800000"/>
                            <a:headEnd/>
                            <a:tailEnd/>
                          </a:ln>
                        </wps:spPr>
                        <wps:txbx>
                          <w:txbxContent>
                            <w:p w:rsidR="00C500CA" w:rsidRDefault="00C500CA" w:rsidP="00C500CA"/>
                          </w:txbxContent>
                        </wps:txbx>
                        <wps:bodyPr rot="0" vert="horz" wrap="square" lIns="91440" tIns="45720" rIns="91440" bIns="45720" anchor="t" anchorCtr="0" upright="1">
                          <a:noAutofit/>
                        </wps:bodyPr>
                      </wps:wsp>
                      <wps:wsp>
                        <wps:cNvPr id="127" name="Line 44"/>
                        <wps:cNvCnPr>
                          <a:cxnSpLocks noChangeShapeType="1"/>
                        </wps:cNvCnPr>
                        <wps:spPr bwMode="auto">
                          <a:xfrm flipH="1" flipV="1">
                            <a:off x="2558469" y="4268261"/>
                            <a:ext cx="1771256" cy="14"/>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4329984" y="4268393"/>
                            <a:ext cx="193675" cy="353695"/>
                          </a:xfrm>
                          <a:prstGeom prst="rect">
                            <a:avLst/>
                          </a:prstGeom>
                          <a:solidFill>
                            <a:srgbClr val="FFFFFF"/>
                          </a:solidFill>
                          <a:ln w="9525">
                            <a:solidFill>
                              <a:srgbClr val="000000"/>
                            </a:solidFill>
                            <a:miter lim="800000"/>
                            <a:headEnd/>
                            <a:tailEnd/>
                          </a:ln>
                        </wps:spPr>
                        <wps:txbx>
                          <w:txbxContent>
                            <w:p w:rsidR="00C500CA" w:rsidRDefault="00C500CA" w:rsidP="00C500CA"/>
                          </w:txbxContent>
                        </wps:txbx>
                        <wps:bodyPr rot="0" vert="horz" wrap="square" lIns="91440" tIns="45720" rIns="91440" bIns="45720" anchor="t" anchorCtr="0" upright="1">
                          <a:noAutofit/>
                        </wps:bodyPr>
                      </wps:wsp>
                      <wps:wsp>
                        <wps:cNvPr id="177" name="Text Box 42"/>
                        <wps:cNvSpPr txBox="1">
                          <a:spLocks noChangeArrowheads="1"/>
                        </wps:cNvSpPr>
                        <wps:spPr bwMode="auto">
                          <a:xfrm>
                            <a:off x="2722939" y="4618507"/>
                            <a:ext cx="150998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1355" w:rsidRDefault="00CD1355" w:rsidP="00CD1355">
                              <w:pPr>
                                <w:pStyle w:val="NormalWeb"/>
                              </w:pPr>
                              <w:r>
                                <w:rPr>
                                  <w:rFonts w:ascii="Calibri" w:hAnsi="Calibri" w:cs="Calibri"/>
                                  <w:sz w:val="16"/>
                                  <w:szCs w:val="16"/>
                                </w:rPr>
                                <w:t>Share Content (Provide pre-</w:t>
                              </w:r>
                              <w:proofErr w:type="spellStart"/>
                              <w:r>
                                <w:rPr>
                                  <w:rFonts w:ascii="Calibri" w:hAnsi="Calibri" w:cs="Calibri"/>
                                  <w:sz w:val="16"/>
                                  <w:szCs w:val="16"/>
                                </w:rPr>
                                <w:t>auth</w:t>
                              </w:r>
                              <w:proofErr w:type="spellEnd"/>
                              <w:r>
                                <w:rPr>
                                  <w:rFonts w:ascii="Calibri" w:hAnsi="Calibri" w:cs="Calibri"/>
                                  <w:sz w:val="16"/>
                                  <w:szCs w:val="16"/>
                                </w:rPr>
                                <w:t xml:space="preserve"> for updated wound care order)</w:t>
                              </w:r>
                            </w:p>
                            <w:p w:rsidR="00CD1355" w:rsidRDefault="00CD1355" w:rsidP="00CD1355">
                              <w:pPr>
                                <w:pStyle w:val="NormalWeb"/>
                              </w:pPr>
                              <w:r>
                                <w:t> </w:t>
                              </w:r>
                            </w:p>
                            <w:p w:rsidR="00CD1355" w:rsidRDefault="00CD1355" w:rsidP="00CD1355">
                              <w:pPr>
                                <w:pStyle w:val="NormalWeb"/>
                              </w:pPr>
                              <w:r>
                                <w:rPr>
                                  <w:sz w:val="22"/>
                                  <w:szCs w:val="22"/>
                                </w:rPr>
                                <w:t>Transaction-A [A]</w:t>
                              </w:r>
                            </w:p>
                          </w:txbxContent>
                        </wps:txbx>
                        <wps:bodyPr rot="0" vert="horz" wrap="square" lIns="0" tIns="0" rIns="0" bIns="0" anchor="t" anchorCtr="0" upright="1">
                          <a:noAutofit/>
                        </wps:bodyPr>
                      </wps:wsp>
                      <pic:pic xmlns:pic="http://schemas.openxmlformats.org/drawingml/2006/picture">
                        <pic:nvPicPr>
                          <pic:cNvPr id="178" name="Picture 178"/>
                          <pic:cNvPicPr>
                            <a:picLocks noChangeAspect="1"/>
                          </pic:cNvPicPr>
                        </pic:nvPicPr>
                        <pic:blipFill>
                          <a:blip r:embed="rId10"/>
                          <a:stretch>
                            <a:fillRect/>
                          </a:stretch>
                        </pic:blipFill>
                        <pic:spPr>
                          <a:xfrm>
                            <a:off x="0" y="3278232"/>
                            <a:ext cx="5647386" cy="250191"/>
                          </a:xfrm>
                          <a:prstGeom prst="rect">
                            <a:avLst/>
                          </a:prstGeom>
                        </pic:spPr>
                      </pic:pic>
                      <pic:pic xmlns:pic="http://schemas.openxmlformats.org/drawingml/2006/picture">
                        <pic:nvPicPr>
                          <pic:cNvPr id="179" name="Picture 179"/>
                          <pic:cNvPicPr>
                            <a:picLocks noChangeAspect="1"/>
                          </pic:cNvPicPr>
                        </pic:nvPicPr>
                        <pic:blipFill>
                          <a:blip r:embed="rId11"/>
                          <a:stretch>
                            <a:fillRect/>
                          </a:stretch>
                        </pic:blipFill>
                        <pic:spPr>
                          <a:xfrm>
                            <a:off x="0" y="4012844"/>
                            <a:ext cx="5647386" cy="250191"/>
                          </a:xfrm>
                          <a:prstGeom prst="rect">
                            <a:avLst/>
                          </a:prstGeom>
                        </pic:spPr>
                      </pic:pic>
                      <pic:pic xmlns:pic="http://schemas.openxmlformats.org/drawingml/2006/picture">
                        <pic:nvPicPr>
                          <pic:cNvPr id="180" name="Picture 180"/>
                          <pic:cNvPicPr>
                            <a:picLocks noChangeAspect="1"/>
                          </pic:cNvPicPr>
                        </pic:nvPicPr>
                        <pic:blipFill>
                          <a:blip r:embed="rId12"/>
                          <a:stretch>
                            <a:fillRect/>
                          </a:stretch>
                        </pic:blipFill>
                        <pic:spPr>
                          <a:xfrm>
                            <a:off x="0" y="4729120"/>
                            <a:ext cx="5647386" cy="250191"/>
                          </a:xfrm>
                          <a:prstGeom prst="rect">
                            <a:avLst/>
                          </a:prstGeom>
                        </pic:spPr>
                      </pic:pic>
                    </wpc:wpc>
                  </a:graphicData>
                </a:graphic>
              </wp:inline>
            </w:drawing>
          </mc:Choice>
          <mc:Fallback>
            <w:pict>
              <v:group id="Canvas 171" o:spid="_x0000_s1060" editas="canvas" style="width:444.7pt;height:455.85pt;mso-position-horizontal-relative:char;mso-position-vertical-relative:line" coordsize="56470,5788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">
                <v:shape id="_x0000_s1061" type="#_x0000_t75" style="position:absolute;width:56470;height:57886;visibility:visible;mso-wrap-style:square">
                  <v:fill o:detectmouseclick="t"/>
                  <v:path o:connecttype="none"/>
                </v:shape>
                <v:line id="Line 7" o:spid="_x0000_s1062" style="position:absolute;flip:x y;visibility:visible;mso-wrap-style:square" from="7533,10435" to="7533,13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4SbcUAAADcAAAADwAAAGRycy9kb3ducmV2LnhtbERP22rCQBB9L/Qflin4ImZXi8VEVylK&#10;wUv7EPUDhuw0SZudDdmtpn/vCoW+zeFcZ7HqbSMu1PnasYZxokAQF87UXGo4n95GMxA+IBtsHJOG&#10;X/KwWj4+LDAz7so5XY6hFDGEfYYaqhDaTEpfVGTRJ64ljtyn6yyGCLtSmg6vMdw2cqLUi7RYc2yo&#10;sKV1RcX38cdqUPlh+j5Ld5vdV7PN1fCwd88fe60HT/3rHESgPvyL/9xbE+enE7g/Ey+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4SbcUAAADcAAAADwAAAAAAAAAA&#10;AAAAAAChAgAAZHJzL2Rvd25yZXYueG1sUEsFBgAAAAAEAAQA+QAAAJMDAAAAAA==&#10;">
                  <v:stroke dashstyle="dash"/>
                </v:line>
                <v:shape id="Text Box 6" o:spid="_x0000_s1063" type="#_x0000_t202" style="position:absolute;left:17835;top:2541;width:16027;height:4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rsidR="001D65B3" w:rsidRPr="003B11A2" w:rsidRDefault="001D65B3" w:rsidP="003B11A2">
                        <w:pPr>
                          <w:pStyle w:val="BodyText"/>
                          <w:jc w:val="center"/>
                          <w:rPr>
                            <w:rFonts w:asciiTheme="minorHAnsi" w:hAnsiTheme="minorHAnsi" w:cstheme="minorHAnsi"/>
                            <w:sz w:val="20"/>
                          </w:rPr>
                        </w:pPr>
                        <w:r w:rsidRPr="003B11A2">
                          <w:rPr>
                            <w:rFonts w:asciiTheme="minorHAnsi" w:hAnsiTheme="minorHAnsi" w:cstheme="minorHAnsi"/>
                            <w:sz w:val="20"/>
                          </w:rPr>
                          <w:t xml:space="preserve">Content </w:t>
                        </w:r>
                        <w:r w:rsidR="003B11A2" w:rsidRPr="003B11A2">
                          <w:rPr>
                            <w:rFonts w:asciiTheme="minorHAnsi" w:hAnsiTheme="minorHAnsi" w:cstheme="minorHAnsi"/>
                            <w:sz w:val="20"/>
                          </w:rPr>
                          <w:t>C</w:t>
                        </w:r>
                        <w:r w:rsidRPr="003B11A2">
                          <w:rPr>
                            <w:rFonts w:asciiTheme="minorHAnsi" w:hAnsiTheme="minorHAnsi" w:cstheme="minorHAnsi"/>
                            <w:sz w:val="20"/>
                          </w:rPr>
                          <w:t>reator</w:t>
                        </w:r>
                        <w:r w:rsidRPr="003B11A2">
                          <w:rPr>
                            <w:rFonts w:asciiTheme="minorHAnsi" w:hAnsiTheme="minorHAnsi" w:cstheme="minorHAnsi"/>
                            <w:sz w:val="20"/>
                          </w:rPr>
                          <w:t xml:space="preserve">/Consumer </w:t>
                        </w:r>
                        <w:r w:rsidRPr="003B11A2">
                          <w:rPr>
                            <w:rFonts w:asciiTheme="minorHAnsi" w:hAnsiTheme="minorHAnsi" w:cstheme="minorHAnsi"/>
                            <w:b/>
                            <w:sz w:val="20"/>
                          </w:rPr>
                          <w:t xml:space="preserve"> </w:t>
                        </w:r>
                        <w:r w:rsidR="003B11A2">
                          <w:rPr>
                            <w:rFonts w:asciiTheme="minorHAnsi" w:hAnsiTheme="minorHAnsi" w:cstheme="minorHAnsi"/>
                            <w:b/>
                            <w:sz w:val="20"/>
                          </w:rPr>
                          <w:t xml:space="preserve">        HH </w:t>
                        </w:r>
                        <w:r w:rsidRPr="003B11A2">
                          <w:rPr>
                            <w:rFonts w:asciiTheme="minorHAnsi" w:hAnsiTheme="minorHAnsi" w:cstheme="minorHAnsi"/>
                            <w:b/>
                            <w:sz w:val="20"/>
                          </w:rPr>
                          <w:t>Agency</w:t>
                        </w:r>
                      </w:p>
                      <w:p w:rsidR="001D65B3" w:rsidRDefault="001D65B3" w:rsidP="001D65B3"/>
                      <w:p w:rsidR="001D65B3" w:rsidRPr="00077324" w:rsidRDefault="001D65B3" w:rsidP="001D65B3">
                        <w:pPr>
                          <w:pStyle w:val="BodyText"/>
                          <w:rPr>
                            <w:sz w:val="22"/>
                            <w:szCs w:val="22"/>
                          </w:rPr>
                        </w:pPr>
                        <w:r w:rsidRPr="00077324">
                          <w:rPr>
                            <w:sz w:val="22"/>
                            <w:szCs w:val="22"/>
                          </w:rPr>
                          <w:t>Actor D/</w:t>
                        </w:r>
                      </w:p>
                      <w:p w:rsidR="001D65B3" w:rsidRPr="00077324" w:rsidRDefault="001D65B3" w:rsidP="001D65B3">
                        <w:pPr>
                          <w:pStyle w:val="BodyText"/>
                          <w:rPr>
                            <w:sz w:val="22"/>
                            <w:szCs w:val="22"/>
                          </w:rPr>
                        </w:pPr>
                        <w:r w:rsidRPr="00077324">
                          <w:rPr>
                            <w:sz w:val="22"/>
                            <w:szCs w:val="22"/>
                          </w:rPr>
                          <w:t>Actor E</w:t>
                        </w:r>
                      </w:p>
                    </w:txbxContent>
                  </v:textbox>
                </v:shape>
                <v:line id="Line 7" o:spid="_x0000_s1064" style="position:absolute;flip:y;visibility:visible;mso-wrap-style:square" from="24569,13161" to="24569,55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HDsMAAADcAAAADwAAAGRycy9kb3ducmV2LnhtbESPQWvCQBCF7wX/wzJCb3VTi0VSVxHR&#10;IsVLo94n2ekmNDsbsluN/75zELzN8N68981iNfhWXaiPTWADr5MMFHEVbMPOwOm4e5mDignZYhuY&#10;DNwowmo5elpgbsOVv+lSJKckhGOOBuqUulzrWNXkMU5CRyzaT+g9Jll7p22PVwn3rZ5m2bv22LA0&#10;1NjRpqbqt/jzBsrt+uy+yvPWT/lgP92sKFkXxjyPh/UHqERDepjv13sr+G+CL8/IBH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JRw7DAAAA3AAAAA8AAAAAAAAAAAAA&#10;AAAAoQIAAGRycy9kb3ducmV2LnhtbFBLBQYAAAAABAAEAPkAAACRAwAAAAA=&#10;">
                  <v:stroke dashstyle="dash"/>
                </v:line>
                <v:shape id="Text Box 8" o:spid="_x0000_s1065" type="#_x0000_t202" style="position:absolute;left:35910;top:2679;width:15768;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rsidR="001D65B3" w:rsidRPr="003B11A2" w:rsidRDefault="001D65B3" w:rsidP="003B11A2">
                        <w:pPr>
                          <w:pStyle w:val="BodyText"/>
                          <w:jc w:val="center"/>
                          <w:rPr>
                            <w:rFonts w:asciiTheme="minorHAnsi" w:hAnsiTheme="minorHAnsi" w:cstheme="minorHAnsi"/>
                            <w:sz w:val="20"/>
                          </w:rPr>
                        </w:pPr>
                        <w:r w:rsidRPr="003B11A2">
                          <w:rPr>
                            <w:rFonts w:asciiTheme="minorHAnsi" w:hAnsiTheme="minorHAnsi" w:cstheme="minorHAnsi"/>
                            <w:sz w:val="20"/>
                          </w:rPr>
                          <w:t>Content Consumer</w:t>
                        </w:r>
                        <w:r w:rsidR="00421D48">
                          <w:rPr>
                            <w:rFonts w:asciiTheme="minorHAnsi" w:hAnsiTheme="minorHAnsi" w:cstheme="minorHAnsi"/>
                            <w:sz w:val="20"/>
                          </w:rPr>
                          <w:t>/Creator</w:t>
                        </w:r>
                        <w:r w:rsidRPr="003B11A2">
                          <w:rPr>
                            <w:rFonts w:asciiTheme="minorHAnsi" w:hAnsiTheme="minorHAnsi" w:cstheme="minorHAnsi"/>
                            <w:sz w:val="20"/>
                          </w:rPr>
                          <w:br/>
                        </w:r>
                        <w:r w:rsidRPr="003B11A2">
                          <w:rPr>
                            <w:rFonts w:asciiTheme="minorHAnsi" w:hAnsiTheme="minorHAnsi" w:cstheme="minorHAnsi"/>
                            <w:b/>
                            <w:sz w:val="20"/>
                          </w:rPr>
                          <w:t>Dr. Woods</w:t>
                        </w:r>
                      </w:p>
                      <w:p w:rsidR="001D65B3" w:rsidRPr="00077324" w:rsidRDefault="001D65B3" w:rsidP="001D65B3">
                        <w:pPr>
                          <w:pStyle w:val="BodyText"/>
                          <w:rPr>
                            <w:sz w:val="22"/>
                            <w:szCs w:val="22"/>
                          </w:rPr>
                        </w:pPr>
                        <w:r w:rsidRPr="00077324">
                          <w:rPr>
                            <w:sz w:val="22"/>
                            <w:szCs w:val="22"/>
                          </w:rPr>
                          <w:t>Actor B</w:t>
                        </w:r>
                      </w:p>
                      <w:p w:rsidR="001D65B3" w:rsidRDefault="001D65B3" w:rsidP="001D65B3"/>
                      <w:p w:rsidR="001D65B3" w:rsidRPr="00077324" w:rsidRDefault="001D65B3" w:rsidP="001D65B3">
                        <w:pPr>
                          <w:pStyle w:val="BodyText"/>
                          <w:rPr>
                            <w:sz w:val="22"/>
                            <w:szCs w:val="22"/>
                          </w:rPr>
                        </w:pPr>
                        <w:r w:rsidRPr="00077324">
                          <w:rPr>
                            <w:sz w:val="22"/>
                            <w:szCs w:val="22"/>
                          </w:rPr>
                          <w:t>Actor A /</w:t>
                        </w:r>
                      </w:p>
                      <w:p w:rsidR="001D65B3" w:rsidRPr="00077324" w:rsidRDefault="001D65B3" w:rsidP="001D65B3">
                        <w:pPr>
                          <w:pStyle w:val="BodyText"/>
                          <w:rPr>
                            <w:sz w:val="22"/>
                            <w:szCs w:val="22"/>
                          </w:rPr>
                        </w:pPr>
                        <w:r w:rsidRPr="00077324">
                          <w:rPr>
                            <w:sz w:val="22"/>
                            <w:szCs w:val="22"/>
                          </w:rPr>
                          <w:t>Actor B</w:t>
                        </w:r>
                      </w:p>
                    </w:txbxContent>
                  </v:textbox>
                </v:shape>
                <v:line id="Line 9" o:spid="_x0000_s1066" style="position:absolute;flip:x y;visibility:visible;mso-wrap-style:square" from="44117,16584" to="44168,5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hNV8UAAADcAAAADwAAAGRycy9kb3ducmV2LnhtbERP22rCQBB9L/gPywh9KbrbSItG11Ba&#10;Cl7ah6gfMGTHJJqdDdmtpn/vCoW+zeFcZ5H1thEX6nztWMPzWIEgLpypudRw2H+OpiB8QDbYOCYN&#10;v+QhWw4eFpgad+WcLrtQihjCPkUNVQhtKqUvKrLox64ljtzRdRZDhF0pTYfXGG4bmSj1Ki3WHBsq&#10;bOm9ouK8+7EaVL59+ZrO1h/rU7PK1dN24ybfG60fh/3bHESgPvyL/9wrE+dPErg/Ey+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hNV8UAAADcAAAADwAAAAAAAAAA&#10;AAAAAAChAgAAZHJzL2Rvd25yZXYueG1sUEsFBgAAAAAEAAQA+QAAAJMDAAAAAA==&#10;">
                  <v:stroke dashstyle="dash"/>
                </v:line>
                <v:rect id="Rectangle 41" o:spid="_x0000_s1067" style="position:absolute;left:23716;top:15197;width:1829;height:4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rWMIA&#10;AADcAAAADwAAAGRycy9kb3ducmV2LnhtbERPTWvCQBC9C/6HZQq96aYJlBpdpVhS2qPGi7cxOyax&#10;2dmQXXXbX+8KBW/zeJ+zWAXTiQsNrrWs4GWagCCurG65VrAri8kbCOeRNXaWScEvOVgtx6MF5tpe&#10;eUOXra9FDGGXo4LG+z6X0lUNGXRT2xNH7mgHgz7CoZZ6wGsMN51Mk+RVGmw5NjTY07qh6md7NgoO&#10;bbrDv035mZhZkfnvUJ7O+w+lnp/C+xyEp+Af4n/3l47zswz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tYwgAAANwAAAAPAAAAAAAAAAAAAAAAAJgCAABkcnMvZG93&#10;bnJldi54bWxQSwUGAAAAAAQABAD1AAAAhwMAAAAA&#10;"/>
                <v:shape id="Text Box 42" o:spid="_x0000_s1068" type="#_x0000_t202" style="position:absolute;left:26571;top:12755;width:16122;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6tcMA&#10;AADcAAAADwAAAGRycy9kb3ducmV2LnhtbERPS2vCQBC+F/wPywi9FN00LS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B6tcMAAADcAAAADwAAAAAAAAAAAAAAAACYAgAAZHJzL2Rv&#10;d25yZXYueG1sUEsFBgAAAAAEAAQA9QAAAIgDAAAAAA==&#10;" stroked="f">
                  <v:textbox inset="0,0,0,0">
                    <w:txbxContent>
                      <w:p w:rsidR="001D65B3" w:rsidRDefault="001D65B3" w:rsidP="003D389C">
                        <w:pPr>
                          <w:contextualSpacing/>
                        </w:pPr>
                        <w:r w:rsidRPr="003D389C">
                          <w:rPr>
                            <w:rFonts w:asciiTheme="minorHAnsi" w:hAnsiTheme="minorHAnsi" w:cstheme="minorHAnsi"/>
                            <w:sz w:val="16"/>
                            <w:szCs w:val="16"/>
                          </w:rPr>
                          <w:t xml:space="preserve">Share Content </w:t>
                        </w:r>
                        <w:r w:rsidR="003D389C">
                          <w:rPr>
                            <w:rFonts w:asciiTheme="minorHAnsi" w:hAnsiTheme="minorHAnsi" w:cstheme="minorHAnsi"/>
                            <w:sz w:val="16"/>
                            <w:szCs w:val="16"/>
                          </w:rPr>
                          <w:t>(</w:t>
                        </w:r>
                        <w:r w:rsidR="00CD1355">
                          <w:rPr>
                            <w:rFonts w:asciiTheme="minorHAnsi" w:hAnsiTheme="minorHAnsi" w:cstheme="minorHAnsi"/>
                            <w:sz w:val="16"/>
                            <w:szCs w:val="16"/>
                          </w:rPr>
                          <w:t>Request approval for</w:t>
                        </w:r>
                        <w:r w:rsidR="003D389C">
                          <w:rPr>
                            <w:rFonts w:asciiTheme="minorHAnsi" w:hAnsiTheme="minorHAnsi" w:cstheme="minorHAnsi"/>
                            <w:sz w:val="16"/>
                            <w:szCs w:val="16"/>
                          </w:rPr>
                          <w:t xml:space="preserve"> POC and wound care order)</w:t>
                        </w:r>
                        <w:del w:id="24" w:author="Employee" w:date="2013-02-23T16:08:00Z">
                          <w:r w:rsidRPr="00E406BC" w:rsidDel="00E406BC">
                            <w:rPr>
                              <w:rFonts w:ascii="Calibri" w:hAnsi="Calibri" w:cs="Calibri"/>
                              <w:highlight w:val="green"/>
                              <w:rPrChange w:id="25" w:author="Employee" w:date="2013-02-23T16:08:00Z">
                                <w:rPr>
                                  <w:rFonts w:ascii="Calibri" w:hAnsi="Calibri" w:cs="Calibri"/>
                                </w:rPr>
                              </w:rPrChange>
                            </w:rPr>
                            <w:delText>❶</w:delText>
                          </w:r>
                        </w:del>
                      </w:p>
                      <w:p w:rsidR="001D65B3" w:rsidRPr="00077324" w:rsidRDefault="001D65B3" w:rsidP="003D389C">
                        <w:pPr>
                          <w:pStyle w:val="BodyText"/>
                          <w:contextualSpacing/>
                          <w:rPr>
                            <w:sz w:val="22"/>
                            <w:szCs w:val="22"/>
                          </w:rPr>
                        </w:pPr>
                        <w:r w:rsidRPr="00077324">
                          <w:rPr>
                            <w:sz w:val="22"/>
                            <w:szCs w:val="22"/>
                          </w:rPr>
                          <w:t>Transaction-A [A]</w:t>
                        </w:r>
                      </w:p>
                    </w:txbxContent>
                  </v:textbox>
                </v:shape>
                <v:line id="Line 44" o:spid="_x0000_s1069" style="position:absolute;flip:x;visibility:visible;mso-wrap-style:square" from="25539,15988" to="43318,16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jWMIAAADcAAAADwAAAGRycy9kb3ducmV2LnhtbERPS2vCQBC+F/wPywheim60VSS6ihQE&#10;6am+7kN2sglmZ0N2m8T8+m6h0Nt8fM/Z7ntbiZYaXzpWMJ8lIIgzp0s2Cm7X43QNwgdkjZVjUvAk&#10;D/vd6GWLqXYdn6m9BCNiCPsUFRQh1KmUPivIop+5mjhyuWsshggbI3WDXQy3lVwkyUpaLDk2FFjT&#10;R0HZ4/JtFSxeh96bLD+vh3b4/HKdeb/nB6Um4/6wARGoD//iP/dJx/lvS/h9Jl4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IjWMIAAADcAAAADwAAAAAAAAAAAAAA&#10;AAChAgAAZHJzL2Rvd25yZXYueG1sUEsFBgAAAAAEAAQA+QAAAJADAAAAAA==&#10;">
                  <v:stroke startarrow="block"/>
                </v:line>
                <v:rect id="Rectangle 46" o:spid="_x0000_s1070" style="position:absolute;left:43328;top:15988;width:1943;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41" o:spid="_x0000_s1071" style="position:absolute;left:23756;top:22279;width:18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line id="Line 44" o:spid="_x0000_s1072" style="position:absolute;flip:y;visibility:visible;mso-wrap-style:square" from="25557,22278" to="43325,22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FtysEAAADcAAAADwAAAGRycy9kb3ducmV2LnhtbERPS4vCMBC+L/gfwgheFk11RaQaRYQF&#10;8bS+7kMzTYvNpDTZtvbXbxYW9jYf33O2+95WoqXGl44VzGcJCOLM6ZKNgvvtc7oG4QOyxsoxKXiR&#10;h/1u9LbFVLuOL9RegxExhH2KCooQ6lRKnxVk0c9cTRy53DUWQ4SNkbrBLobbSi6SZCUtlhwbCqzp&#10;WFD2vH5bBYv3ofcmyy/roR3OX64zy0d+UGoy7g8bEIH68C/+c590nL/8gN9n4gV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W3KwQAAANwAAAAPAAAAAAAAAAAAAAAA&#10;AKECAABkcnMvZG93bnJldi54bWxQSwUGAAAAAAQABAD5AAAAjwMAAAAA&#10;">
                  <v:stroke startarrow="block"/>
                </v:line>
                <v:rect id="Rectangle 46" o:spid="_x0000_s1073" style="position:absolute;left:43474;top:21222;width:1785;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rect id="Rectangle 41" o:spid="_x0000_s1074" style="position:absolute;left:23726;top:27475;width:1829;height:3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rY8MA&#10;AADcAAAADwAAAGRycy9kb3ducmV2LnhtbERPTWvCQBC9F/wPyxR6azZNsdToKqJY7NEkl97G7Jik&#10;zc6G7GpSf71bKHibx/ucxWo0rbhQ7xrLCl6iGARxaXXDlYIi3z2/g3AeWWNrmRT8koPVcvKwwFTb&#10;gQ90yXwlQgi7FBXU3neplK6syaCLbEccuJPtDfoA+0rqHocQblqZxPGbNNhwaKixo01N5U92NgqO&#10;TVLg9ZB/xGa2e/WfY/59/toq9fQ4rucgPI3+Lv5373WYP03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JrY8MAAADcAAAADwAAAAAAAAAAAAAAAACYAgAAZHJzL2Rv&#10;d25yZXYueG1sUEsFBgAAAAAEAAQA9QAAAIgDAAAAAA==&#10;"/>
                <v:rect id="Rectangle 46" o:spid="_x0000_s1075" style="position:absolute;left:43312;top:28268;width:1943;height:3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WjMMA&#10;AADcAAAADwAAAGRycy9kb3ducmV2LnhtbERPTU/CQBC9k/AfNkPCDbYiGi1sCcGU6BHKxdvQHdtq&#10;d7bpbmnx17MkJt7m5X3OejOYWlyodZVlBQ/zCARxbnXFhYJTls5eQDiPrLG2TAqu5GCTjEdrjLXt&#10;+UCXoy9ECGEXo4LS+yaW0uUlGXRz2xAH7su2Bn2AbSF1i30IN7VcRNGzNFhxaCixoV1J+c+xMwrO&#10;1eKEv4dsH5nX9NF/DNl39/mm1HQybFcgPA3+X/znftdh/tMS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dWjMMAAADcAAAADwAAAAAAAAAAAAAAAACYAgAAZHJzL2Rv&#10;d25yZXYueG1sUEsFBgAAAAAEAAQA9QAAAIgDAAAAAA==&#10;"/>
                <v:line id="Line 44" o:spid="_x0000_s1076" style="position:absolute;flip:x;visibility:visible;mso-wrap-style:square" from="25582,28268" to="43312,28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3G+MEAAADcAAAADwAAAGRycy9kb3ducmV2LnhtbERPS4vCMBC+L/gfwgheFk2VVaQaRYQF&#10;8bS+7kMzTYvNpDTZtvbXbxYW9jYf33O2+95WoqXGl44VzGcJCOLM6ZKNgvvtc7oG4QOyxsoxKXiR&#10;h/1u9LbFVLuOL9RegxExhH2KCooQ6lRKnxVk0c9cTRy53DUWQ4SNkbrBLobbSi6SZCUtlhwbCqzp&#10;WFD2vH5bBYv3ofcmyy/roR3OX64zH4/8oNRk3B82IAL14V/85z7pOH+5hN9n4gV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cb4wQAAANwAAAAPAAAAAAAAAAAAAAAA&#10;AKECAABkcnMvZG93bnJldi54bWxQSwUGAAAAAAQABAD5AAAAjwMAAAAA&#10;">
                  <v:stroke startarrow="block"/>
                </v:line>
                <v:rect id="Rectangle 46" o:spid="_x0000_s1077" style="position:absolute;left:43292;top:48022;width:1943;height:3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CRsMA&#10;AADcAAAADwAAAGRycy9kb3ducmV2LnhtbERPTWvCQBC9C/0PyxR6MxsjaBuzhlKx2KMml97G7DRJ&#10;zc6G7Kqxv75bEHqbx/ucLB9NJy40uNayglkUgyCurG65VlAW2+kzCOeRNXaWScGNHOTrh0mGqbZX&#10;3tPl4GsRQtilqKDxvk+ldFVDBl1ke+LAfdnBoA9wqKUe8BrCTSeTOF5Igy2HhgZ7emuoOh3ORsGx&#10;TUr82RfvsXnZzv3HWHyfPzdKPT2OrysQnkb/L767dzrMXyzh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kCRsMAAADcAAAADwAAAAAAAAAAAAAAAACYAgAAZHJzL2Rv&#10;d25yZXYueG1sUEsFBgAAAAAEAAQA9QAAAIgDAAAAAA==&#10;"/>
                <v:rect id="Rectangle 46" o:spid="_x0000_s1078" style="position:absolute;left:23614;top:49801;width:1943;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line id="Line 44" o:spid="_x0000_s1079" style="position:absolute;flip:y;visibility:visible;mso-wrap-style:square" from="25580,35268" to="43302,35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85AMUAAADcAAAADwAAAGRycy9kb3ducmV2LnhtbESPQWvDMAyF74P+B6PCLmN1VkpX0rql&#10;DAZjp7Xd7iJWnNBYDrGXZPn106HQm8R7eu/T7jD6RvXUxTqwgZdFBoq4CLZmZ+D78v68ARUTssUm&#10;MBn4owiH/exhh7kNA5+oPyenJIRjjgaqlNpc61hU5DEuQkssWhk6j0nWzmnb4SDhvtHLLFtrjzVL&#10;Q4UtvVVUXM+/3sDyaRqjK8rTZuqnz68wuNVPeTTmcT4et6ASjeluvl1/WMF/FXx5Rib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85AMUAAADcAAAADwAAAAAAAAAA&#10;AAAAAAChAgAAZHJzL2Rvd25yZXYueG1sUEsFBgAAAAAEAAQA+QAAAJMDAAAAAA==&#10;">
                  <v:stroke startarrow="block"/>
                </v:line>
                <v:shape id="Text Box 8" o:spid="_x0000_s1080" type="#_x0000_t202" style="position:absolute;left:1898;top:2686;width:11564;height:4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6DcUA&#10;AADcAAAADwAAAGRycy9kb3ducmV2LnhtbESPT2/CMAzF75P4DpGRuEwjhQOaOgIa/yQO7ABDnK3G&#10;a6s1TpUEWr49PiBxs/We3/t5vuxdo24UYu3ZwGScgSIuvK25NHD+3X18gooJ2WLjmQzcKcJyMXib&#10;Y259x0e6nVKpJIRjjgaqlNpc61hU5DCOfUss2p8PDpOsodQ2YCfhrtHTLJtphzVLQ4UtrSsq/k9X&#10;Z2C2CdfuyOv3zXl7wJ+2nF5W94sxo2H//QUqUZ9e5uf13gp+JrTyjEy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boNxQAAANwAAAAPAAAAAAAAAAAAAAAAAJgCAABkcnMv&#10;ZG93bnJldi54bWxQSwUGAAAAAAQABAD1AAAAigMAAAAA&#10;" stroked="f">
                  <v:textbox inset="0,0,0,0">
                    <w:txbxContent>
                      <w:p w:rsidR="003B11A2" w:rsidRDefault="003B11A2" w:rsidP="003B11A2">
                        <w:pPr>
                          <w:pStyle w:val="NormalWeb"/>
                          <w:jc w:val="center"/>
                        </w:pPr>
                        <w:r>
                          <w:rPr>
                            <w:rFonts w:ascii="Calibri" w:hAnsi="Calibri" w:cs="Calibri"/>
                            <w:sz w:val="20"/>
                            <w:szCs w:val="20"/>
                          </w:rPr>
                          <w:t>Content Creator</w:t>
                        </w:r>
                        <w:r>
                          <w:rPr>
                            <w:rFonts w:ascii="Calibri" w:hAnsi="Calibri" w:cs="Calibri"/>
                            <w:sz w:val="20"/>
                            <w:szCs w:val="20"/>
                          </w:rPr>
                          <w:br/>
                        </w:r>
                        <w:r>
                          <w:rPr>
                            <w:rFonts w:ascii="Calibri" w:hAnsi="Calibri" w:cs="Calibri"/>
                            <w:b/>
                            <w:bCs/>
                            <w:sz w:val="20"/>
                            <w:szCs w:val="20"/>
                          </w:rPr>
                          <w:t>Hospital</w:t>
                        </w:r>
                      </w:p>
                      <w:p w:rsidR="003B11A2" w:rsidRDefault="003B11A2" w:rsidP="003B11A2">
                        <w:pPr>
                          <w:pStyle w:val="NormalWeb"/>
                        </w:pPr>
                        <w:r>
                          <w:rPr>
                            <w:sz w:val="22"/>
                            <w:szCs w:val="22"/>
                          </w:rPr>
                          <w:t>Actor B</w:t>
                        </w:r>
                      </w:p>
                      <w:p w:rsidR="003B11A2" w:rsidRDefault="003B11A2" w:rsidP="003B11A2">
                        <w:pPr>
                          <w:pStyle w:val="NormalWeb"/>
                        </w:pPr>
                        <w:r>
                          <w:t> </w:t>
                        </w:r>
                      </w:p>
                      <w:p w:rsidR="003B11A2" w:rsidRDefault="003B11A2" w:rsidP="003B11A2">
                        <w:pPr>
                          <w:pStyle w:val="NormalWeb"/>
                        </w:pPr>
                        <w:r>
                          <w:rPr>
                            <w:sz w:val="22"/>
                            <w:szCs w:val="22"/>
                          </w:rPr>
                          <w:t>Actor A /</w:t>
                        </w:r>
                      </w:p>
                      <w:p w:rsidR="003B11A2" w:rsidRDefault="003B11A2" w:rsidP="003B11A2">
                        <w:pPr>
                          <w:pStyle w:val="NormalWeb"/>
                        </w:pPr>
                        <w:r>
                          <w:rPr>
                            <w:sz w:val="22"/>
                            <w:szCs w:val="22"/>
                          </w:rPr>
                          <w:t>Actor B</w:t>
                        </w:r>
                      </w:p>
                    </w:txbxContent>
                  </v:textbox>
                </v:shape>
                <v:rect id="Rectangle 109" o:spid="_x0000_s1081" style="position:absolute;left:6715;top:8874;width:1823;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WD8MA&#10;AADcAAAADwAAAGRycy9kb3ducmV2LnhtbERPTWvCQBC9F/oflin01uzWQtGYVYpiaY8xXryN2TFJ&#10;m50N2dVEf323IHibx/ucbDnaVpyp941jDa+JAkFcOtNwpWFXbF6mIHxANtg6Jg0X8rBcPD5kmBo3&#10;cE7nbahEDGGfooY6hC6V0pc1WfSJ64gjd3S9xRBhX0nT4xDDbSsnSr1Liw3Hhho7WtVU/m5PVsOh&#10;mezwmhefys42b+F7LH5O+7XWz0/jxxxEoDHcxTf3l4nz1Qz+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WD8MAAADcAAAADwAAAAAAAAAAAAAAAACYAgAAZHJzL2Rv&#10;d25yZXYueG1sUEsFBgAAAAAEAAQA9QAAAIgDAAAAAA==&#10;">
                  <v:textbox>
                    <w:txbxContent>
                      <w:p w:rsidR="003D0E72" w:rsidRDefault="003D0E72" w:rsidP="003D0E72"/>
                    </w:txbxContent>
                  </v:textbox>
                </v:rect>
                <v:line id="Line 44" o:spid="_x0000_s1082" style="position:absolute;flip:x;visibility:visible;mso-wrap-style:square" from="8457,9648" to="23716,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x5O8EAAADcAAAADwAAAGRycy9kb3ducmV2LnhtbERPTYvCMBC9L/gfwgheFk0ryyLVKCII&#10;4ml1d+9DM02LzaQ0sa399ZsFwds83udsdoOtRUetrxwrSBcJCOLc6YqNgp/v43wFwgdkjbVjUvAg&#10;D7vt5G2DmXY9X6i7BiNiCPsMFZQhNJmUPi/Jol+4hjhyhWsthghbI3WLfQy3tVwmyae0WHFsKLGh&#10;Q0n57Xq3Cpbv4+BNXlxWYzeev1xvPn6LvVKz6bBfgwg0hJf46T7pOD9N4f+ZeIH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7Hk7wQAAANwAAAAPAAAAAAAAAAAAAAAA&#10;AKECAABkcnMvZG93bnJldi54bWxQSwUGAAAAAAQABAD5AAAAjwMAAAAA&#10;">
                  <v:stroke startarrow="block"/>
                </v:line>
                <v:rect id="Rectangle 112" o:spid="_x0000_s1083" style="position:absolute;left:23756;top:9648;width:1818;height:4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textbox>
                    <w:txbxContent>
                      <w:p w:rsidR="003D0E72" w:rsidRDefault="003D0E72" w:rsidP="003D0E72">
                        <w:pPr>
                          <w:pStyle w:val="NormalWeb"/>
                        </w:pPr>
                        <w:r>
                          <w:t> </w:t>
                        </w:r>
                      </w:p>
                    </w:txbxContent>
                  </v:textbox>
                </v:rect>
                <v:shape id="Text Box 42" o:spid="_x0000_s1084" type="#_x0000_t202" style="position:absolute;left:9019;top:7011;width:14594;height:2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ocIA&#10;AADcAAAADwAAAGRycy9kb3ducmV2LnhtbERPS4vCMBC+L/gfwgh7WTTVBZFqlPWx4EEPVfE8NGNb&#10;tpmUJNr6782C4G0+vufMl52pxZ2crywrGA0TEMS51RUXCs6n38EUhA/IGmvLpOBBHpaL3sccU21b&#10;zuh+DIWIIexTVFCG0KRS+rwkg35oG+LIXa0zGCJ0hdQO2xhuajlOkok0WHFsKLGhdUn53/FmFEw2&#10;7tZmvP7anLd7PDTF+LJ6XJT67Hc/MxCBuvAWv9w7HeePv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L6hwgAAANwAAAAPAAAAAAAAAAAAAAAAAJgCAABkcnMvZG93&#10;bnJldi54bWxQSwUGAAAAAAQABAD1AAAAhwMAAAAA&#10;" stroked="f">
                  <v:textbox inset="0,0,0,0">
                    <w:txbxContent>
                      <w:p w:rsidR="003D0E72" w:rsidRPr="00421D48" w:rsidRDefault="003D0E72" w:rsidP="003D0E72">
                        <w:pPr>
                          <w:pStyle w:val="NormalWeb"/>
                          <w:rPr>
                            <w:rFonts w:asciiTheme="minorHAnsi" w:hAnsiTheme="minorHAnsi" w:cstheme="minorHAnsi"/>
                            <w:sz w:val="16"/>
                            <w:szCs w:val="16"/>
                          </w:rPr>
                        </w:pPr>
                        <w:r w:rsidRPr="00421D48">
                          <w:rPr>
                            <w:rFonts w:asciiTheme="minorHAnsi" w:hAnsiTheme="minorHAnsi" w:cstheme="minorHAnsi"/>
                            <w:sz w:val="16"/>
                            <w:szCs w:val="16"/>
                          </w:rPr>
                          <w:t xml:space="preserve">Share Content </w:t>
                        </w:r>
                        <w:r w:rsidR="003D389C">
                          <w:rPr>
                            <w:rFonts w:asciiTheme="minorHAnsi" w:hAnsiTheme="minorHAnsi" w:cstheme="minorHAnsi"/>
                            <w:sz w:val="16"/>
                            <w:szCs w:val="16"/>
                          </w:rPr>
                          <w:t>(</w:t>
                        </w:r>
                        <w:r w:rsidR="00CD1355">
                          <w:rPr>
                            <w:rFonts w:asciiTheme="minorHAnsi" w:hAnsiTheme="minorHAnsi" w:cstheme="minorHAnsi"/>
                            <w:sz w:val="16"/>
                            <w:szCs w:val="16"/>
                          </w:rPr>
                          <w:t xml:space="preserve">Order </w:t>
                        </w:r>
                        <w:r w:rsidR="003D389C">
                          <w:rPr>
                            <w:rFonts w:asciiTheme="minorHAnsi" w:hAnsiTheme="minorHAnsi" w:cstheme="minorHAnsi"/>
                            <w:sz w:val="16"/>
                            <w:szCs w:val="16"/>
                          </w:rPr>
                          <w:t>HH</w:t>
                        </w:r>
                        <w:r w:rsidR="00CD1355">
                          <w:rPr>
                            <w:rFonts w:asciiTheme="minorHAnsi" w:hAnsiTheme="minorHAnsi" w:cstheme="minorHAnsi"/>
                            <w:sz w:val="16"/>
                            <w:szCs w:val="16"/>
                          </w:rPr>
                          <w:t xml:space="preserve"> services</w:t>
                        </w:r>
                        <w:r w:rsidR="003D389C">
                          <w:rPr>
                            <w:rFonts w:asciiTheme="minorHAnsi" w:hAnsiTheme="minorHAnsi" w:cstheme="minorHAnsi"/>
                            <w:sz w:val="16"/>
                            <w:szCs w:val="16"/>
                          </w:rPr>
                          <w:t>)</w:t>
                        </w:r>
                      </w:p>
                      <w:p w:rsidR="003D0E72" w:rsidRPr="00421D48" w:rsidRDefault="003D0E72" w:rsidP="003D0E72">
                        <w:pPr>
                          <w:pStyle w:val="NormalWeb"/>
                          <w:rPr>
                            <w:rFonts w:asciiTheme="minorHAnsi" w:hAnsiTheme="minorHAnsi" w:cstheme="minorHAnsi"/>
                            <w:sz w:val="16"/>
                            <w:szCs w:val="16"/>
                          </w:rPr>
                        </w:pPr>
                        <w:r w:rsidRPr="00421D48">
                          <w:rPr>
                            <w:rFonts w:asciiTheme="minorHAnsi" w:hAnsiTheme="minorHAnsi" w:cstheme="minorHAnsi"/>
                            <w:sz w:val="16"/>
                            <w:szCs w:val="16"/>
                          </w:rPr>
                          <w:t> </w:t>
                        </w:r>
                      </w:p>
                      <w:p w:rsidR="003D0E72" w:rsidRPr="00421D48" w:rsidRDefault="003D0E72" w:rsidP="003D0E72">
                        <w:pPr>
                          <w:pStyle w:val="NormalWeb"/>
                          <w:rPr>
                            <w:rFonts w:asciiTheme="minorHAnsi" w:hAnsiTheme="minorHAnsi" w:cstheme="minorHAnsi"/>
                            <w:sz w:val="16"/>
                            <w:szCs w:val="16"/>
                          </w:rPr>
                        </w:pPr>
                        <w:r w:rsidRPr="00421D48">
                          <w:rPr>
                            <w:rFonts w:asciiTheme="minorHAnsi" w:hAnsiTheme="minorHAnsi" w:cstheme="minorHAnsi"/>
                            <w:sz w:val="16"/>
                            <w:szCs w:val="16"/>
                          </w:rPr>
                          <w:t>Transaction-A [A]</w:t>
                        </w:r>
                      </w:p>
                    </w:txbxContent>
                  </v:textbox>
                </v:shape>
                <v:shape id="Picture 172" o:spid="_x0000_s1085" type="#_x0000_t75" style="position:absolute;top:6866;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bjqbBAAAA3AAAAA8AAABkcnMvZG93bnJldi54bWxET8uqwjAQ3Qv+Qxjh7jTVhY9qFL0o3IUb&#10;n+BuaMa22Ex6m6jVrzeC4G4O5zmTWW0KcaPK5ZYVdDsRCOLE6pxTBfvdqj0E4TyyxsIyKXiQg9m0&#10;2ZhgrO2dN3Tb+lSEEHYxKsi8L2MpXZKRQdexJXHgzrYy6AOsUqkrvIdwU8heFPWlwZxDQ4Yl/WaU&#10;XLZXo4DS5fOA3Ud5KUb5aXE49pfr579SP616PgbhqfZf8cf9p8P8QQ/ez4QL5PQ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0bjqbBAAAA3AAAAA8AAAAAAAAAAAAAAAAAnwIA&#10;AGRycy9kb3ducmV2LnhtbFBLBQYAAAAABAAEAPcAAACNAwAAAAA=&#10;">
                  <v:imagedata r:id="rId13" o:title=""/>
                  <v:path arrowok="t"/>
                </v:shape>
                <v:shape id="Picture 173" o:spid="_x0000_s1086" type="#_x0000_t75" style="position:absolute;top:13827;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8gk7CAAAA3AAAAA8AAABkcnMvZG93bnJldi54bWxET81qwkAQvgt9h2WEXqRu2mKbRlcpNYJH&#10;m/gAY3aaBLOzaXabpG/vCoK3+fh+Z7UZTSN66lxtWcHzPAJBXFhdc6ngmO+eYhDOI2tsLJOCf3Kw&#10;WT9MVphoO/A39ZkvRQhhl6CCyvs2kdIVFRl0c9sSB+7HdgZ9gF0pdYdDCDeNfImiN2mw5tBQYUtf&#10;FRXn7M8oSCO7O285H4p0to0PtPDN7+lDqcfp+LkE4Wn0d/HNvddh/vsrXJ8JF8j1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7vIJOwgAAANwAAAAPAAAAAAAAAAAAAAAAAJ8C&#10;AABkcnMvZG93bnJldi54bWxQSwUGAAAAAAQABAD3AAAAjgMAAAAA&#10;">
                  <v:imagedata r:id="rId14" o:title=""/>
                  <v:path arrowok="t"/>
                </v:shape>
                <v:shape id="Picture 174" o:spid="_x0000_s1087" type="#_x0000_t75" style="position:absolute;left:234;top:19570;width:53318;height:24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ILTDDAAAA3AAAAA8AAABkcnMvZG93bnJldi54bWxET81Kw0AQvgt9h2UK3uzGYmxJuy1VEBQP&#10;0jYPMGSn2dTsbMyOaXx7VxB6m4/vd9bb0bdqoD42gQ3czzJQxFWwDdcGyuPL3RJUFGSLbWAy8EMR&#10;tpvJzRoLGy68p+EgtUohHAs04ES6QutYOfIYZ6EjTtwp9B4lwb7WtsdLCvetnmfZo/bYcGpw2NGz&#10;o+rz8O0NPL2/LXnxNc+HMj/m5/ZDSrcTY26n424FSmiUq/jf/WrT/MUD/D2TLtC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ggtMMMAAADcAAAADwAAAAAAAAAAAAAAAACf&#10;AgAAZHJzL2Rvd25yZXYueG1sUEsFBgAAAAAEAAQA9wAAAI8DAAAAAA==&#10;">
                  <v:imagedata r:id="rId15" o:title=""/>
                  <v:path arrowok="t"/>
                </v:shape>
                <v:shape id="Text Box 42" o:spid="_x0000_s1088" type="#_x0000_t202" style="position:absolute;left:26571;top:19033;width:16117;height:3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s0MUA&#10;AADcAAAADwAAAGRycy9kb3ducmV2LnhtbESPT2/CMAzF75P2HSJP2mWCFA4IFQLa+CPtAAcK4mw1&#10;Xlutcaok0PLt8WHSbrbe83s/L9eDa9WdQmw8G5iMM1DEpbcNVwYu5/1oDiomZIutZzLwoAjr1evL&#10;EnPrez7RvUiVkhCOORqoU+pyrWNZk8M49h2xaD8+OEyyhkrbgL2Eu1ZPs2ymHTYsDTV2tKmp/C1u&#10;zsBsG279iTcf28vugMeuml6/Hldj3t+GzwWoREP6N/9df1vBnwitPCMT6N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CzQxQAAANwAAAAPAAAAAAAAAAAAAAAAAJgCAABkcnMv&#10;ZG93bnJldi54bWxQSwUGAAAAAAQABAD1AAAAigMAAAAA&#10;" stroked="f">
                  <v:textbox inset="0,0,0,0">
                    <w:txbxContent>
                      <w:p w:rsidR="003D389C" w:rsidRDefault="003D389C" w:rsidP="003D389C">
                        <w:pPr>
                          <w:pStyle w:val="NormalWeb"/>
                        </w:pPr>
                        <w:r>
                          <w:rPr>
                            <w:rFonts w:ascii="Calibri" w:hAnsi="Calibri" w:cs="Calibri"/>
                            <w:sz w:val="16"/>
                            <w:szCs w:val="16"/>
                          </w:rPr>
                          <w:t>Share Content (</w:t>
                        </w:r>
                        <w:r w:rsidR="00CD1355">
                          <w:rPr>
                            <w:rFonts w:ascii="Calibri" w:hAnsi="Calibri" w:cs="Calibri"/>
                            <w:sz w:val="16"/>
                            <w:szCs w:val="16"/>
                          </w:rPr>
                          <w:t>Provide a</w:t>
                        </w:r>
                        <w:r>
                          <w:rPr>
                            <w:rFonts w:ascii="Calibri" w:hAnsi="Calibri" w:cs="Calibri"/>
                            <w:sz w:val="16"/>
                            <w:szCs w:val="16"/>
                          </w:rPr>
                          <w:t>pproved POC and wound care order)</w:t>
                        </w:r>
                      </w:p>
                      <w:p w:rsidR="003D389C" w:rsidRDefault="003D389C" w:rsidP="003D389C">
                        <w:pPr>
                          <w:pStyle w:val="NormalWeb"/>
                        </w:pPr>
                        <w:r>
                          <w:t> </w:t>
                        </w:r>
                      </w:p>
                      <w:p w:rsidR="003D389C" w:rsidRDefault="003D389C" w:rsidP="003D389C">
                        <w:pPr>
                          <w:pStyle w:val="NormalWeb"/>
                        </w:pPr>
                        <w:r>
                          <w:rPr>
                            <w:sz w:val="22"/>
                            <w:szCs w:val="22"/>
                          </w:rPr>
                          <w:t>Transaction-A [A]</w:t>
                        </w:r>
                      </w:p>
                    </w:txbxContent>
                  </v:textbox>
                </v:shape>
                <v:shape id="Text Box 42" o:spid="_x0000_s1089" type="#_x0000_t202" style="position:absolute;left:26570;top:24958;width:1611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SJS8IA&#10;AADcAAAADwAAAGRycy9kb3ducmV2LnhtbERPS4vCMBC+C/6HMMJeRFM9yFqNsj4WPLiHqngemrEt&#10;20xKEm3990ZY2Nt8fM9ZrjtTiwc5X1lWMBknIIhzqysuFFzO36NPED4ga6wtk4IneViv+r0lptq2&#10;nNHjFAoRQ9inqKAMoUml9HlJBv3YNsSRu1lnMEToCqkdtjHc1HKaJDNpsOLYUGJD25Ly39PdKJjt&#10;3L3NeDvcXfZH/GmK6XXzvCr1Mei+FiACdeFf/Oc+6Dh/Mof3M/EC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hIlLwgAAANwAAAAPAAAAAAAAAAAAAAAAAJgCAABkcnMvZG93&#10;bnJldi54bWxQSwUGAAAAAAQABAD1AAAAhwMAAAAA&#10;" stroked="f">
                  <v:textbox inset="0,0,0,0">
                    <w:txbxContent>
                      <w:p w:rsidR="00C500CA" w:rsidRDefault="00C500CA" w:rsidP="00C500CA">
                        <w:pPr>
                          <w:pStyle w:val="NormalWeb"/>
                        </w:pPr>
                        <w:r>
                          <w:rPr>
                            <w:rFonts w:ascii="Calibri" w:hAnsi="Calibri" w:cs="Calibri"/>
                            <w:sz w:val="16"/>
                            <w:szCs w:val="16"/>
                          </w:rPr>
                          <w:t>Share Content (Request update for wound care order)</w:t>
                        </w:r>
                      </w:p>
                      <w:p w:rsidR="00C500CA" w:rsidRDefault="00C500CA" w:rsidP="00C500CA">
                        <w:pPr>
                          <w:pStyle w:val="NormalWeb"/>
                        </w:pPr>
                        <w:r>
                          <w:t> </w:t>
                        </w:r>
                      </w:p>
                      <w:p w:rsidR="00C500CA" w:rsidRDefault="00C500CA" w:rsidP="00C500CA">
                        <w:pPr>
                          <w:pStyle w:val="NormalWeb"/>
                        </w:pPr>
                        <w:r>
                          <w:rPr>
                            <w:sz w:val="22"/>
                            <w:szCs w:val="22"/>
                          </w:rPr>
                          <w:t>Transaction-A [A]</w:t>
                        </w:r>
                      </w:p>
                    </w:txbxContent>
                  </v:textbox>
                </v:shape>
                <v:rect id="Rectangle 120" o:spid="_x0000_s1090" style="position:absolute;left:43302;top:34386;width:1961;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C500CA" w:rsidRDefault="00C500CA" w:rsidP="00C500CA"/>
                    </w:txbxContent>
                  </v:textbox>
                </v:rect>
                <v:rect id="Rectangle 121" o:spid="_x0000_s1091" style="position:absolute;left:23715;top:35285;width:1784;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textbox>
                    <w:txbxContent>
                      <w:p w:rsidR="00C500CA" w:rsidRDefault="00C500CA" w:rsidP="00C500CA"/>
                    </w:txbxContent>
                  </v:textbox>
                </v:rect>
                <v:line id="Line 44" o:spid="_x0000_s1092" style="position:absolute;visibility:visible;mso-wrap-style:square" from="25582,49798" to="43289,49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0+GcEAAADcAAAADwAAAGRycy9kb3ducmV2LnhtbERPTYvCMBC9C/6HMII3TS0iWo0igrAo&#10;CLoreBybsS02k9JktfrrjSB4m8f7nNmiMaW4Ue0KywoG/QgEcWp1wZmCv991bwzCeWSNpWVS8CAH&#10;i3m7NcNE2zvv6XbwmQgh7BJUkHtfJVK6NCeDrm8r4sBdbG3QB1hnUtd4D+GmlHEUjaTBgkNDjhWt&#10;ckqvh3+jAOXq6cf7ZjucHI087Zaj4/m5UarbaZZTEJ4a/xV/3D86zI9jeD8TLp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T4ZwQAAANwAAAAPAAAAAAAAAAAAAAAA&#10;AKECAABkcnMvZG93bnJldi54bWxQSwUGAAAAAAQABAD5AAAAjwMAAAAA&#10;">
                  <v:stroke startarrow="block"/>
                </v:line>
                <v:shape id="Picture 175" o:spid="_x0000_s1093" type="#_x0000_t75" style="position:absolute;top:25629;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H0qzCAAAA3AAAAA8AAABkcnMvZG93bnJldi54bWxET01rAjEQvQv9D2EK3jRbUSurUYqlWCge&#10;dEWv42bcrG4myybq+u+bgtDbPN7nzBatrcSNGl86VvDWT0AQ506XXCjYZV+9CQgfkDVWjknBgzws&#10;5i+dGaba3XlDt20oRAxhn6ICE0KdSulzQxZ939XEkTu5xmKIsCmkbvAew20lB0kylhZLjg0Ga1oa&#10;yi/bq1XwU2af8rJfP2xxGJ8NDker7Fgr1X1tP6YgArXhX/x0f+s4/30Ef8/EC+T8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x9KswgAAANwAAAAPAAAAAAAAAAAAAAAAAJ8C&#10;AABkcnMvZG93bnJldi54bWxQSwUGAAAAAAQABAD3AAAAjgMAAAAA&#10;">
                  <v:imagedata r:id="rId16" o:title=""/>
                  <v:path arrowok="t"/>
                </v:shape>
                <v:shape id="Text Box 42" o:spid="_x0000_s1094" type="#_x0000_t202" style="position:absolute;left:27207;top:31810;width:16092;height:3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nsaMIA&#10;AADcAAAADwAAAGRycy9kb3ducmV2LnhtbERPS4vCMBC+C/sfwizsRTS1iEg1yq664GE9+MDz0Ixt&#10;sZmUJNr6742w4G0+vufMl52pxZ2crywrGA0TEMS51RUXCk7H38EUhA/IGmvLpOBBHpaLj94cM21b&#10;3tP9EAoRQ9hnqKAMocmk9HlJBv3QNsSRu1hnMEToCqkdtjHc1DJNkok0WHFsKLGhVUn59XAzCiZr&#10;d2v3vOqvT5s/3DVFev55nJX6+uy+ZyACdeEt/ndvdZyfj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exowgAAANwAAAAPAAAAAAAAAAAAAAAAAJgCAABkcnMvZG93&#10;bnJldi54bWxQSwUGAAAAAAQABAD1AAAAhwMAAAAA&#10;" stroked="f">
                  <v:textbox inset="0,0,0,0">
                    <w:txbxContent>
                      <w:p w:rsidR="00C500CA" w:rsidRDefault="00C500CA" w:rsidP="00C500CA">
                        <w:pPr>
                          <w:pStyle w:val="NormalWeb"/>
                        </w:pPr>
                        <w:r>
                          <w:rPr>
                            <w:rFonts w:ascii="Calibri" w:hAnsi="Calibri" w:cs="Calibri"/>
                            <w:sz w:val="16"/>
                            <w:szCs w:val="16"/>
                          </w:rPr>
                          <w:t>Share Content (</w:t>
                        </w:r>
                        <w:r w:rsidR="00CD1355">
                          <w:rPr>
                            <w:rFonts w:ascii="Calibri" w:hAnsi="Calibri" w:cs="Calibri"/>
                            <w:sz w:val="16"/>
                            <w:szCs w:val="16"/>
                          </w:rPr>
                          <w:t>Provide m</w:t>
                        </w:r>
                        <w:r>
                          <w:rPr>
                            <w:rFonts w:ascii="Calibri" w:hAnsi="Calibri" w:cs="Calibri"/>
                            <w:sz w:val="16"/>
                            <w:szCs w:val="16"/>
                          </w:rPr>
                          <w:t>odified</w:t>
                        </w:r>
                        <w:r w:rsidR="00CD1355">
                          <w:rPr>
                            <w:rFonts w:ascii="Calibri" w:hAnsi="Calibri" w:cs="Calibri"/>
                            <w:sz w:val="16"/>
                            <w:szCs w:val="16"/>
                          </w:rPr>
                          <w:t xml:space="preserve"> </w:t>
                        </w:r>
                        <w:r>
                          <w:rPr>
                            <w:rFonts w:ascii="Calibri" w:hAnsi="Calibri" w:cs="Calibri"/>
                            <w:sz w:val="16"/>
                            <w:szCs w:val="16"/>
                          </w:rPr>
                          <w:t>wound care order</w:t>
                        </w:r>
                        <w:r w:rsidR="00CD1355">
                          <w:rPr>
                            <w:rFonts w:ascii="Calibri" w:hAnsi="Calibri" w:cs="Calibri"/>
                            <w:sz w:val="16"/>
                            <w:szCs w:val="16"/>
                          </w:rPr>
                          <w:t xml:space="preserve"> request</w:t>
                        </w:r>
                        <w:r>
                          <w:rPr>
                            <w:rFonts w:ascii="Calibri" w:hAnsi="Calibri" w:cs="Calibri"/>
                            <w:sz w:val="16"/>
                            <w:szCs w:val="16"/>
                          </w:rPr>
                          <w:t>)</w:t>
                        </w:r>
                      </w:p>
                      <w:p w:rsidR="00C500CA" w:rsidRDefault="00C500CA" w:rsidP="00C500CA">
                        <w:pPr>
                          <w:pStyle w:val="NormalWeb"/>
                        </w:pPr>
                        <w:r>
                          <w:t> </w:t>
                        </w:r>
                      </w:p>
                      <w:p w:rsidR="00C500CA" w:rsidRDefault="00C500CA" w:rsidP="00C500CA">
                        <w:pPr>
                          <w:pStyle w:val="NormalWeb"/>
                        </w:pPr>
                        <w:r>
                          <w:rPr>
                            <w:sz w:val="22"/>
                            <w:szCs w:val="22"/>
                          </w:rPr>
                          <w:t>Transaction-A [A]</w:t>
                        </w:r>
                      </w:p>
                    </w:txbxContent>
                  </v:textbox>
                </v:shape>
                <v:shape id="Text Box 42" o:spid="_x0000_s1095" type="#_x0000_t202" style="position:absolute;left:26228;top:39018;width:1610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J88IA&#10;AADcAAAADwAAAGRycy9kb3ducmV2LnhtbERPS4vCMBC+C/sfwizsRTS1oEg1yq664GE9+MDz0Ixt&#10;sZmUJNr6742w4G0+vufMl52pxZ2crywrGA0TEMS51RUXCk7H38EUhA/IGmvLpOBBHpaLj94cM21b&#10;3tP9EAoRQ9hnqKAMocmk9HlJBv3QNsSRu1hnMEToCqkdtjHc1DJNkok0WHFsKLGhVUn59XAzCiZr&#10;d2v3vOqvT5s/3DVFev55nJX6+uy+ZyACdeEt/ndvdZyfj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UnzwgAAANwAAAAPAAAAAAAAAAAAAAAAAJgCAABkcnMvZG93&#10;bnJldi54bWxQSwUGAAAAAAQABAD1AAAAhwMAAAAA&#10;" stroked="f">
                  <v:textbox inset="0,0,0,0">
                    <w:txbxContent>
                      <w:p w:rsidR="00C500CA" w:rsidRDefault="00C500CA" w:rsidP="00C500CA">
                        <w:pPr>
                          <w:pStyle w:val="NormalWeb"/>
                        </w:pPr>
                        <w:r>
                          <w:rPr>
                            <w:rFonts w:ascii="Calibri" w:hAnsi="Calibri" w:cs="Calibri"/>
                            <w:sz w:val="16"/>
                            <w:szCs w:val="16"/>
                          </w:rPr>
                          <w:t>Share Content (Request pre-</w:t>
                        </w:r>
                        <w:proofErr w:type="spellStart"/>
                        <w:r>
                          <w:rPr>
                            <w:rFonts w:ascii="Calibri" w:hAnsi="Calibri" w:cs="Calibri"/>
                            <w:sz w:val="16"/>
                            <w:szCs w:val="16"/>
                          </w:rPr>
                          <w:t>auth</w:t>
                        </w:r>
                        <w:proofErr w:type="spellEnd"/>
                        <w:r>
                          <w:rPr>
                            <w:rFonts w:ascii="Calibri" w:hAnsi="Calibri" w:cs="Calibri"/>
                            <w:sz w:val="16"/>
                            <w:szCs w:val="16"/>
                          </w:rPr>
                          <w:t xml:space="preserve"> for updated wound care order)</w:t>
                        </w:r>
                      </w:p>
                      <w:p w:rsidR="00C500CA" w:rsidRDefault="00C500CA" w:rsidP="00C500CA">
                        <w:pPr>
                          <w:pStyle w:val="NormalWeb"/>
                        </w:pPr>
                        <w:r>
                          <w:t> </w:t>
                        </w:r>
                      </w:p>
                      <w:p w:rsidR="00C500CA" w:rsidRDefault="00C500CA" w:rsidP="00C500CA">
                        <w:pPr>
                          <w:pStyle w:val="NormalWeb"/>
                        </w:pPr>
                        <w:r>
                          <w:rPr>
                            <w:sz w:val="22"/>
                            <w:szCs w:val="22"/>
                          </w:rPr>
                          <w:t>Transaction-A [A]</w:t>
                        </w:r>
                      </w:p>
                    </w:txbxContent>
                  </v:textbox>
                </v:shape>
                <v:rect id="Rectangle 126" o:spid="_x0000_s1096" style="position:absolute;left:23677;top:41534;width:1823;height:3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textbox>
                    <w:txbxContent>
                      <w:p w:rsidR="00C500CA" w:rsidRDefault="00C500CA" w:rsidP="00C500CA"/>
                    </w:txbxContent>
                  </v:textbox>
                </v:rect>
                <v:line id="Line 44" o:spid="_x0000_s1097" style="position:absolute;flip:x y;visibility:visible;mso-wrap-style:square" from="25584,42682" to="43297,4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LQ4cIAAADcAAAADwAAAGRycy9kb3ducmV2LnhtbERPTWsCMRC9F/wPYQrealYpbl2NIoJQ&#10;PBTdiudhM+4u3UyWJGr01zdCobd5vM9ZrKLpxJWcby0rGI8yEMSV1S3XCo7f27cPED4ga+wsk4I7&#10;eVgtBy8LLLS98YGuZahFCmFfoIImhL6Q0lcNGfQj2xMn7mydwZCgq6V2eEvhppOTLJtKgy2nhgZ7&#10;2jRU/ZQXo6D82rtTPru/nx8XeZjGuMvDeKfU8DWu5yACxfAv/nN/6jR/ksPzmXSB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LQ4cIAAADcAAAADwAAAAAAAAAAAAAA&#10;AAChAgAAZHJzL2Rvd25yZXYueG1sUEsFBgAAAAAEAAQA+QAAAJADAAAAAA==&#10;">
                  <v:stroke startarrow="block"/>
                </v:line>
                <v:rect id="Rectangle 176" o:spid="_x0000_s1098" style="position:absolute;left:43299;top:42683;width:1937;height:3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textbox>
                    <w:txbxContent>
                      <w:p w:rsidR="00C500CA" w:rsidRDefault="00C500CA" w:rsidP="00C500CA"/>
                    </w:txbxContent>
                  </v:textbox>
                </v:rect>
                <v:shape id="Text Box 42" o:spid="_x0000_s1099" type="#_x0000_t202" style="position:absolute;left:27229;top:46185;width:15100;height:3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dAsIA&#10;AADcAAAADwAAAGRycy9kb3ducmV2LnhtbERPS4vCMBC+C/sfwix4kTVdDypdo7g+wIMe6ornoZlt&#10;i82kJNHWf28Ewdt8fM+ZLTpTixs5X1lW8D1MQBDnVldcKDj9bb+mIHxA1lhbJgV38rCYf/RmmGrb&#10;cka3YyhEDGGfooIyhCaV0uclGfRD2xBH7t86gyFCV0jtsI3hppajJBlLgxXHhhIbWpWUX45Xo2C8&#10;dtc249Vgfdrs8dAUo/Pv/axU/7Nb/oAI1IW3+OXe6Th/MoH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iF0CwgAAANwAAAAPAAAAAAAAAAAAAAAAAJgCAABkcnMvZG93&#10;bnJldi54bWxQSwUGAAAAAAQABAD1AAAAhwMAAAAA&#10;" stroked="f">
                  <v:textbox inset="0,0,0,0">
                    <w:txbxContent>
                      <w:p w:rsidR="00CD1355" w:rsidRDefault="00CD1355" w:rsidP="00CD1355">
                        <w:pPr>
                          <w:pStyle w:val="NormalWeb"/>
                        </w:pPr>
                        <w:r>
                          <w:rPr>
                            <w:rFonts w:ascii="Calibri" w:hAnsi="Calibri" w:cs="Calibri"/>
                            <w:sz w:val="16"/>
                            <w:szCs w:val="16"/>
                          </w:rPr>
                          <w:t>Share Content (Provide pre-</w:t>
                        </w:r>
                        <w:proofErr w:type="spellStart"/>
                        <w:r>
                          <w:rPr>
                            <w:rFonts w:ascii="Calibri" w:hAnsi="Calibri" w:cs="Calibri"/>
                            <w:sz w:val="16"/>
                            <w:szCs w:val="16"/>
                          </w:rPr>
                          <w:t>auth</w:t>
                        </w:r>
                        <w:proofErr w:type="spellEnd"/>
                        <w:r>
                          <w:rPr>
                            <w:rFonts w:ascii="Calibri" w:hAnsi="Calibri" w:cs="Calibri"/>
                            <w:sz w:val="16"/>
                            <w:szCs w:val="16"/>
                          </w:rPr>
                          <w:t xml:space="preserve"> for updated wound care order)</w:t>
                        </w:r>
                      </w:p>
                      <w:p w:rsidR="00CD1355" w:rsidRDefault="00CD1355" w:rsidP="00CD1355">
                        <w:pPr>
                          <w:pStyle w:val="NormalWeb"/>
                        </w:pPr>
                        <w:r>
                          <w:t> </w:t>
                        </w:r>
                      </w:p>
                      <w:p w:rsidR="00CD1355" w:rsidRDefault="00CD1355" w:rsidP="00CD1355">
                        <w:pPr>
                          <w:pStyle w:val="NormalWeb"/>
                        </w:pPr>
                        <w:r>
                          <w:rPr>
                            <w:sz w:val="22"/>
                            <w:szCs w:val="22"/>
                          </w:rPr>
                          <w:t>Transaction-A [A]</w:t>
                        </w:r>
                      </w:p>
                    </w:txbxContent>
                  </v:textbox>
                </v:shape>
                <v:shape id="Picture 178" o:spid="_x0000_s1100" type="#_x0000_t75" style="position:absolute;top:32782;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0SsjFAAAA3AAAAA8AAABkcnMvZG93bnJldi54bWxEj0FrwkAQhe+F/odlCt7qxoJJia5iC4J4&#10;KK1W8Dhkx2wwOxuy2xj/fedQ6G2G9+a9b5br0bdqoD42gQ3Mphko4irYhmsD38ft8yuomJAttoHJ&#10;wJ0irFePD0ssbbjxFw2HVCsJ4ViiAZdSV2odK0ce4zR0xKJdQu8xydrX2vZ4k3Df6pcsy7XHhqXB&#10;YUfvjqrr4ccbqIbTvbDF/PyZ3nKfezf72IetMZOncbMAlWhM/+a/650V/EJo5RmZQK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NErIxQAAANwAAAAPAAAAAAAAAAAAAAAA&#10;AJ8CAABkcnMvZG93bnJldi54bWxQSwUGAAAAAAQABAD3AAAAkQMAAAAA&#10;">
                  <v:imagedata r:id="rId17" o:title=""/>
                  <v:path arrowok="t"/>
                </v:shape>
                <v:shape id="Picture 179" o:spid="_x0000_s1101" type="#_x0000_t75" style="position:absolute;top:40128;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V1tHDAAAA3AAAAA8AAABkcnMvZG93bnJldi54bWxET81qwkAQvgu+wzJCb7prodHGrCItpWJP&#10;pj7AmJ0mabKzaXar6du7BcHbfHy/k20G24oz9b52rGE+UyCIC2dqLjUcP9+mSxA+IBtsHZOGP/Kw&#10;WY9HGabGXfhA5zyUIoawT1FDFUKXSumLiiz6meuII/fleoshwr6UpsdLDLetfFQqkRZrjg0VdvRS&#10;UdHkv1bD8vuwcEfTJqenete87z+Uev1ptH6YDNsViEBDuItv7p2J8xfP8P9MvEC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pXW0cMAAADcAAAADwAAAAAAAAAAAAAAAACf&#10;AgAAZHJzL2Rvd25yZXYueG1sUEsFBgAAAAAEAAQA9wAAAI8DAAAAAA==&#10;">
                  <v:imagedata r:id="rId18" o:title=""/>
                  <v:path arrowok="t"/>
                </v:shape>
                <v:shape id="Picture 180" o:spid="_x0000_s1102" type="#_x0000_t75" style="position:absolute;top:47291;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d1IPFAAAA3AAAAA8AAABkcnMvZG93bnJldi54bWxEj0FrwkAQhe9C/8MyBW9104Ii0VXEVim2&#10;CGppr0N2mgSzs2F3a+K/dw4FbzO8N+99M1/2rlEXCrH2bOB5lIEiLrytuTTwddo8TUHFhGyx8UwG&#10;rhRhuXgYzDG3vuMDXY6pVBLCMUcDVUptrnUsKnIYR74lFu3XB4dJ1lBqG7CTcNfolyybaIc1S0OF&#10;La0rKs7HP2fg+2c3ibbcxs+P/eup09fzONCbMcPHfjUDlahPd/P/9bsV/KngyzMygV7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ndSDxQAAANwAAAAPAAAAAAAAAAAAAAAA&#10;AJ8CAABkcnMvZG93bnJldi54bWxQSwUGAAAAAAQABAD3AAAAkQMAAAAA&#10;">
                  <v:imagedata r:id="rId19" o:title=""/>
                  <v:path arrowok="t"/>
                </v:shape>
                <w10:anchorlock/>
              </v:group>
            </w:pict>
          </mc:Fallback>
        </mc:AlternateContent>
      </w:r>
    </w:p>
    <w:p w:rsidR="008D635B" w:rsidRDefault="008D635B" w:rsidP="008D635B">
      <w:pPr>
        <w:pStyle w:val="FigureTitle"/>
      </w:pPr>
      <w:r w:rsidRPr="003651D9">
        <w:t>Figure X.4.2.2-</w:t>
      </w:r>
      <w:r>
        <w:t>2</w:t>
      </w:r>
      <w:r w:rsidRPr="003651D9">
        <w:t xml:space="preserve">: Basic </w:t>
      </w:r>
      <w:r>
        <w:t xml:space="preserve">Order Linking </w:t>
      </w:r>
      <w:r w:rsidRPr="003651D9">
        <w:t>Process Flow in &lt;Profile Acronym&gt; Profile</w:t>
      </w:r>
    </w:p>
    <w:p w:rsidR="00D10654" w:rsidRDefault="00D10654" w:rsidP="008D635B">
      <w:pPr>
        <w:pStyle w:val="FigureTitle"/>
      </w:pPr>
    </w:p>
    <w:p w:rsidR="00D10654" w:rsidRDefault="00D10654" w:rsidP="008D635B">
      <w:pPr>
        <w:pStyle w:val="FigureTitle"/>
      </w:pPr>
    </w:p>
    <w:p w:rsidR="00D10654" w:rsidRDefault="00D10654" w:rsidP="00D10654">
      <w:pPr>
        <w:pStyle w:val="Heading5"/>
        <w:numPr>
          <w:ilvl w:val="0"/>
          <w:numId w:val="0"/>
        </w:numPr>
        <w:rPr>
          <w:noProof w:val="0"/>
        </w:rPr>
      </w:pPr>
    </w:p>
    <w:p w:rsidR="00D10654" w:rsidRDefault="00D10654" w:rsidP="00D10654">
      <w:pPr>
        <w:pStyle w:val="Heading5"/>
        <w:numPr>
          <w:ilvl w:val="0"/>
          <w:numId w:val="0"/>
        </w:numPr>
        <w:rPr>
          <w:noProof w:val="0"/>
        </w:rPr>
      </w:pPr>
    </w:p>
    <w:p w:rsidR="00D10654" w:rsidRPr="003651D9" w:rsidRDefault="00D10654" w:rsidP="00D10654">
      <w:pPr>
        <w:pStyle w:val="Heading5"/>
        <w:numPr>
          <w:ilvl w:val="0"/>
          <w:numId w:val="0"/>
        </w:numPr>
        <w:rPr>
          <w:noProof w:val="0"/>
        </w:rPr>
      </w:pPr>
      <w:r w:rsidRPr="003651D9">
        <w:rPr>
          <w:noProof w:val="0"/>
        </w:rPr>
        <w:t>X.4</w:t>
      </w:r>
      <w:r>
        <w:rPr>
          <w:noProof w:val="0"/>
        </w:rPr>
        <w:t>.2.3</w:t>
      </w:r>
      <w:r w:rsidRPr="003651D9">
        <w:rPr>
          <w:noProof w:val="0"/>
        </w:rPr>
        <w:t xml:space="preserve">.1 </w:t>
      </w:r>
      <w:r>
        <w:rPr>
          <w:noProof w:val="0"/>
        </w:rPr>
        <w:t>EHDI</w:t>
      </w:r>
      <w:r w:rsidRPr="003651D9">
        <w:rPr>
          <w:bCs/>
          <w:noProof w:val="0"/>
        </w:rPr>
        <w:t xml:space="preserve"> </w:t>
      </w:r>
      <w:r w:rsidRPr="003651D9">
        <w:rPr>
          <w:noProof w:val="0"/>
        </w:rPr>
        <w:t>Use Case Description</w:t>
      </w:r>
    </w:p>
    <w:p w:rsidR="00D10654" w:rsidRPr="00C92E25" w:rsidRDefault="00D10654" w:rsidP="00D10654">
      <w:pPr>
        <w:rPr>
          <w:rFonts w:ascii="Calibri" w:hAnsi="Calibri" w:cs="Calibri"/>
        </w:rPr>
      </w:pPr>
      <w:r>
        <w:rPr>
          <w:rFonts w:ascii="Calibri" w:hAnsi="Calibri" w:cs="Calibri"/>
        </w:rPr>
        <w:t>I</w:t>
      </w:r>
      <w:r w:rsidRPr="00C92E25">
        <w:rPr>
          <w:rFonts w:ascii="Calibri" w:hAnsi="Calibri" w:cs="Calibri"/>
        </w:rPr>
        <w:t>nformation flows among providers (birthing facilities, pediatricians and specialists) and public health agencies concerning early hearing detection and intervention (EHDI) have been inconsistent and unreliable. Communicating hearing screening and follow-up information including important next steps for an infant is not done effectively leading to data errors, missed information and missed services.</w:t>
      </w:r>
    </w:p>
    <w:p w:rsidR="00D10654" w:rsidRPr="00C92E25" w:rsidRDefault="00D10654" w:rsidP="00D10654">
      <w:pPr>
        <w:rPr>
          <w:rFonts w:ascii="Calibri" w:hAnsi="Calibri" w:cs="Calibri"/>
        </w:rPr>
      </w:pPr>
      <w:r w:rsidRPr="00C92E25">
        <w:rPr>
          <w:rFonts w:ascii="Calibri" w:hAnsi="Calibri" w:cs="Calibri"/>
        </w:rPr>
        <w:t xml:space="preserve">Newborn hearing screening (NHS) is initiated based on public health (PH) guidelines. NHS commonly occurs during the birth admission (24-72 hours of age) or before 30 days of age. Children who do not pass the initial hearing screening have short term follow-up with care providers which includes audiologic diagnosis and early intervention up to the 3rd birthday. The Primary Care Provider performs further clinical surveillance which recognizes children at risk for delayed onset or progressive hearing loss. </w:t>
      </w:r>
    </w:p>
    <w:p w:rsidR="00D10654" w:rsidRPr="00C92E25" w:rsidRDefault="00D10654" w:rsidP="00D10654">
      <w:pPr>
        <w:rPr>
          <w:rFonts w:ascii="Calibri" w:hAnsi="Calibri" w:cs="Calibri"/>
        </w:rPr>
      </w:pPr>
      <w:r w:rsidRPr="00C92E25">
        <w:rPr>
          <w:rFonts w:ascii="Calibri" w:hAnsi="Calibri" w:cs="Calibri"/>
        </w:rPr>
        <w:t xml:space="preserve">At birth, the birthing center provider initiates the NHS so that the screening is performed. The screening result is submitted to the Public Health EHDI program which calculates the NHS outcomes. The NHS outcome is presented in the Early Hearing Care Plan (EHCP) including follow-up activity. The typical communication flow is as follows: </w:t>
      </w:r>
    </w:p>
    <w:p w:rsidR="00D10654" w:rsidRPr="00C92E25" w:rsidRDefault="00D10654" w:rsidP="00D10654">
      <w:pPr>
        <w:rPr>
          <w:rFonts w:ascii="Calibri" w:hAnsi="Calibri" w:cs="Calibri"/>
        </w:rPr>
      </w:pPr>
      <w:r w:rsidRPr="00C92E25">
        <w:rPr>
          <w:rFonts w:ascii="Calibri" w:hAnsi="Calibri" w:cs="Calibri"/>
        </w:rPr>
        <w:t>a.</w:t>
      </w:r>
      <w:r w:rsidRPr="00C92E25">
        <w:rPr>
          <w:rFonts w:ascii="Calibri" w:hAnsi="Calibri" w:cs="Calibri"/>
        </w:rPr>
        <w:tab/>
      </w:r>
      <w:ins w:id="26" w:author="Cole, George" w:date="2013-02-22T16:34:00Z">
        <w:r>
          <w:rPr>
            <w:rFonts w:ascii="Calibri" w:hAnsi="Calibri" w:cs="Calibri"/>
          </w:rPr>
          <w:t>❶</w:t>
        </w:r>
      </w:ins>
      <w:r w:rsidRPr="00C92E25">
        <w:rPr>
          <w:rFonts w:ascii="Calibri" w:hAnsi="Calibri" w:cs="Calibri"/>
        </w:rPr>
        <w:t xml:space="preserve">PH notifies Birthing Center of NHS guidelines (generates </w:t>
      </w:r>
      <w:r w:rsidR="00AD492B">
        <w:rPr>
          <w:rFonts w:ascii="Calibri" w:hAnsi="Calibri" w:cs="Calibri"/>
        </w:rPr>
        <w:t>initial protocol</w:t>
      </w:r>
      <w:r w:rsidRPr="00C92E25">
        <w:rPr>
          <w:rFonts w:ascii="Calibri" w:hAnsi="Calibri" w:cs="Calibri"/>
        </w:rPr>
        <w:t>)</w:t>
      </w:r>
      <w:r w:rsidRPr="00C859F0">
        <w:rPr>
          <w:rFonts w:ascii="Calibri" w:hAnsi="Calibri" w:cs="Calibri"/>
        </w:rPr>
        <w:t xml:space="preserve"> </w:t>
      </w:r>
    </w:p>
    <w:p w:rsidR="00D10654" w:rsidRDefault="00D10654" w:rsidP="00D10654">
      <w:pPr>
        <w:rPr>
          <w:rFonts w:ascii="Calibri" w:hAnsi="Calibri" w:cs="Calibri"/>
        </w:rPr>
      </w:pPr>
      <w:r w:rsidRPr="00C92E25">
        <w:rPr>
          <w:rFonts w:ascii="Calibri" w:hAnsi="Calibri" w:cs="Calibri"/>
        </w:rPr>
        <w:t>b.</w:t>
      </w:r>
      <w:r w:rsidRPr="00C92E25">
        <w:rPr>
          <w:rFonts w:ascii="Calibri" w:hAnsi="Calibri" w:cs="Calibri"/>
        </w:rPr>
        <w:tab/>
      </w:r>
      <w:ins w:id="27" w:author="Cole, George" w:date="2013-02-22T16:36:00Z">
        <w:r>
          <w:rPr>
            <w:rFonts w:ascii="Calibri" w:hAnsi="Calibri" w:cs="Calibri"/>
          </w:rPr>
          <w:t>❷</w:t>
        </w:r>
      </w:ins>
      <w:r w:rsidRPr="00C92E25">
        <w:rPr>
          <w:rFonts w:ascii="Calibri" w:hAnsi="Calibri" w:cs="Calibri"/>
        </w:rPr>
        <w:t>Birt</w:t>
      </w:r>
      <w:r w:rsidR="00FF16FE">
        <w:rPr>
          <w:rFonts w:ascii="Calibri" w:hAnsi="Calibri" w:cs="Calibri"/>
        </w:rPr>
        <w:t xml:space="preserve">hing center notifies PH </w:t>
      </w:r>
      <w:r w:rsidRPr="00C92E25">
        <w:rPr>
          <w:rFonts w:ascii="Calibri" w:hAnsi="Calibri" w:cs="Calibri"/>
        </w:rPr>
        <w:t>of new birth demographic information</w:t>
      </w:r>
    </w:p>
    <w:p w:rsidR="00FF16FE" w:rsidRPr="00C92E25" w:rsidRDefault="00AD492B" w:rsidP="00D10654">
      <w:pPr>
        <w:rPr>
          <w:rFonts w:ascii="Calibri" w:hAnsi="Calibri" w:cs="Calibri"/>
        </w:rPr>
      </w:pPr>
      <w:r>
        <w:rPr>
          <w:rFonts w:ascii="Calibri" w:hAnsi="Calibri" w:cs="Calibri"/>
        </w:rPr>
        <w:t xml:space="preserve">c.          </w:t>
      </w:r>
      <w:ins w:id="28" w:author="Cole, George" w:date="2013-02-22T16:36:00Z">
        <w:r>
          <w:rPr>
            <w:rFonts w:ascii="Calibri" w:hAnsi="Calibri" w:cs="Calibri"/>
          </w:rPr>
          <w:t>❸</w:t>
        </w:r>
      </w:ins>
      <w:r w:rsidR="00FF16FE">
        <w:rPr>
          <w:rFonts w:ascii="Calibri" w:hAnsi="Calibri" w:cs="Calibri"/>
        </w:rPr>
        <w:t xml:space="preserve">PH sends request for NB hearing screening </w:t>
      </w:r>
      <w:r w:rsidRPr="00C92E25">
        <w:rPr>
          <w:rFonts w:ascii="Calibri" w:hAnsi="Calibri" w:cs="Calibri"/>
        </w:rPr>
        <w:t xml:space="preserve">(generates </w:t>
      </w:r>
      <w:r w:rsidR="00096634">
        <w:rPr>
          <w:rFonts w:ascii="Calibri" w:hAnsi="Calibri" w:cs="Calibri"/>
        </w:rPr>
        <w:t xml:space="preserve">initial </w:t>
      </w:r>
      <w:r w:rsidRPr="00C92E25">
        <w:rPr>
          <w:rFonts w:ascii="Calibri" w:hAnsi="Calibri" w:cs="Calibri"/>
        </w:rPr>
        <w:t>order)</w:t>
      </w:r>
    </w:p>
    <w:p w:rsidR="00FF16FE" w:rsidRDefault="00FF16FE" w:rsidP="00D10654">
      <w:pPr>
        <w:rPr>
          <w:rFonts w:ascii="Calibri" w:hAnsi="Calibri" w:cs="Calibri"/>
        </w:rPr>
      </w:pPr>
      <w:r>
        <w:rPr>
          <w:rFonts w:ascii="Calibri" w:hAnsi="Calibri" w:cs="Calibri"/>
        </w:rPr>
        <w:t>d</w:t>
      </w:r>
      <w:r w:rsidR="00D10654" w:rsidRPr="00C92E25">
        <w:rPr>
          <w:rFonts w:ascii="Calibri" w:hAnsi="Calibri" w:cs="Calibri"/>
        </w:rPr>
        <w:t>.</w:t>
      </w:r>
      <w:r w:rsidR="00D10654" w:rsidRPr="00C92E25">
        <w:rPr>
          <w:rFonts w:ascii="Calibri" w:hAnsi="Calibri" w:cs="Calibri"/>
        </w:rPr>
        <w:tab/>
      </w:r>
      <w:ins w:id="29" w:author="Cole, George" w:date="2013-02-22T16:37:00Z">
        <w:r w:rsidR="00AD492B">
          <w:rPr>
            <w:rFonts w:ascii="Calibri" w:hAnsi="Calibri" w:cs="Calibri"/>
          </w:rPr>
          <w:t>❹</w:t>
        </w:r>
      </w:ins>
      <w:r w:rsidR="00D10654" w:rsidRPr="00C92E25">
        <w:rPr>
          <w:rFonts w:ascii="Calibri" w:hAnsi="Calibri" w:cs="Calibri"/>
        </w:rPr>
        <w:t xml:space="preserve">NHS performed at birth and result is reported to PH EHDI program of which the NHS outcome is calculated and presented in EHCP. </w:t>
      </w:r>
      <w:r>
        <w:rPr>
          <w:rFonts w:ascii="Calibri" w:hAnsi="Calibri" w:cs="Calibri"/>
        </w:rPr>
        <w:t xml:space="preserve">EHCP contains the follow-up orders. </w:t>
      </w:r>
    </w:p>
    <w:p w:rsidR="00D10654" w:rsidRPr="00C92E25" w:rsidRDefault="00D10654" w:rsidP="00D10654">
      <w:pPr>
        <w:rPr>
          <w:rFonts w:ascii="Calibri" w:hAnsi="Calibri" w:cs="Calibri"/>
        </w:rPr>
      </w:pPr>
      <w:r>
        <w:rPr>
          <w:rFonts w:ascii="Calibri" w:hAnsi="Calibri" w:cs="Calibri"/>
        </w:rPr>
        <w:t>e</w:t>
      </w:r>
      <w:r w:rsidRPr="00C92E25">
        <w:rPr>
          <w:rFonts w:ascii="Calibri" w:hAnsi="Calibri" w:cs="Calibri"/>
        </w:rPr>
        <w:t>.</w:t>
      </w:r>
      <w:r w:rsidRPr="00C92E25">
        <w:rPr>
          <w:rFonts w:ascii="Calibri" w:hAnsi="Calibri" w:cs="Calibri"/>
        </w:rPr>
        <w:tab/>
      </w:r>
      <w:ins w:id="30" w:author="Cole, George" w:date="2013-02-22T16:37:00Z">
        <w:r w:rsidR="00AD492B">
          <w:rPr>
            <w:rFonts w:ascii="Calibri" w:hAnsi="Calibri" w:cs="Calibri"/>
          </w:rPr>
          <w:t>❺</w:t>
        </w:r>
      </w:ins>
      <w:r w:rsidR="00FF16FE">
        <w:rPr>
          <w:rFonts w:ascii="Calibri" w:hAnsi="Calibri" w:cs="Calibri"/>
        </w:rPr>
        <w:t>EHCP is shared with PCP/S</w:t>
      </w:r>
      <w:r w:rsidRPr="00C92E25">
        <w:rPr>
          <w:rFonts w:ascii="Calibri" w:hAnsi="Calibri" w:cs="Calibri"/>
        </w:rPr>
        <w:t xml:space="preserve">pecialist (e.g. audiologist) (generates </w:t>
      </w:r>
      <w:r w:rsidR="00096634">
        <w:rPr>
          <w:rFonts w:ascii="Calibri" w:hAnsi="Calibri" w:cs="Calibri"/>
        </w:rPr>
        <w:t xml:space="preserve">initial </w:t>
      </w:r>
      <w:r w:rsidRPr="00C92E25">
        <w:rPr>
          <w:rFonts w:ascii="Calibri" w:hAnsi="Calibri" w:cs="Calibri"/>
        </w:rPr>
        <w:t>referral</w:t>
      </w:r>
      <w:r w:rsidR="00DB589A">
        <w:rPr>
          <w:rFonts w:ascii="Calibri" w:hAnsi="Calibri" w:cs="Calibri"/>
        </w:rPr>
        <w:t>/order</w:t>
      </w:r>
      <w:r w:rsidRPr="00C92E25">
        <w:rPr>
          <w:rFonts w:ascii="Calibri" w:hAnsi="Calibri" w:cs="Calibri"/>
        </w:rPr>
        <w:t>)</w:t>
      </w:r>
    </w:p>
    <w:p w:rsidR="00D10654" w:rsidRDefault="00D10654" w:rsidP="00D10654">
      <w:pPr>
        <w:rPr>
          <w:rFonts w:ascii="Calibri" w:hAnsi="Calibri" w:cs="Calibri"/>
        </w:rPr>
      </w:pPr>
      <w:proofErr w:type="gramStart"/>
      <w:r>
        <w:rPr>
          <w:rFonts w:ascii="Calibri" w:hAnsi="Calibri" w:cs="Calibri"/>
        </w:rPr>
        <w:t>f</w:t>
      </w:r>
      <w:proofErr w:type="gramEnd"/>
      <w:r w:rsidRPr="00C92E25">
        <w:rPr>
          <w:rFonts w:ascii="Calibri" w:hAnsi="Calibri" w:cs="Calibri"/>
        </w:rPr>
        <w:t>.</w:t>
      </w:r>
      <w:r w:rsidRPr="00C92E25">
        <w:rPr>
          <w:rFonts w:ascii="Calibri" w:hAnsi="Calibri" w:cs="Calibri"/>
        </w:rPr>
        <w:tab/>
      </w:r>
      <w:ins w:id="31" w:author="Cole, George" w:date="2013-02-22T16:37:00Z">
        <w:r w:rsidR="00AD492B">
          <w:rPr>
            <w:rFonts w:ascii="Calibri" w:hAnsi="Calibri" w:cs="Calibri"/>
          </w:rPr>
          <w:t>❻</w:t>
        </w:r>
      </w:ins>
      <w:r w:rsidR="00FF16FE">
        <w:rPr>
          <w:rFonts w:ascii="Calibri" w:hAnsi="Calibri" w:cs="Calibri"/>
        </w:rPr>
        <w:t>PCP/Specialist</w:t>
      </w:r>
      <w:r w:rsidRPr="00C92E25">
        <w:rPr>
          <w:rFonts w:ascii="Calibri" w:hAnsi="Calibri" w:cs="Calibri"/>
        </w:rPr>
        <w:t xml:space="preserve"> </w:t>
      </w:r>
      <w:r w:rsidR="00FF16FE">
        <w:rPr>
          <w:rFonts w:ascii="Calibri" w:hAnsi="Calibri" w:cs="Calibri"/>
        </w:rPr>
        <w:t>shares audiology</w:t>
      </w:r>
      <w:r w:rsidRPr="00C92E25">
        <w:rPr>
          <w:rFonts w:ascii="Calibri" w:hAnsi="Calibri" w:cs="Calibri"/>
        </w:rPr>
        <w:t xml:space="preserve"> evaluation (generates referral response)</w:t>
      </w:r>
      <w:r w:rsidR="00FF16FE">
        <w:rPr>
          <w:rFonts w:ascii="Calibri" w:hAnsi="Calibri" w:cs="Calibri"/>
        </w:rPr>
        <w:t xml:space="preserve"> with PH</w:t>
      </w:r>
    </w:p>
    <w:p w:rsidR="00D10654" w:rsidRPr="00C92E25" w:rsidRDefault="00AD492B" w:rsidP="00D10654">
      <w:pPr>
        <w:rPr>
          <w:rFonts w:ascii="Calibri" w:hAnsi="Calibri" w:cs="Calibri"/>
        </w:rPr>
      </w:pPr>
      <w:proofErr w:type="gramStart"/>
      <w:r>
        <w:rPr>
          <w:rFonts w:ascii="Calibri" w:hAnsi="Calibri" w:cs="Calibri"/>
        </w:rPr>
        <w:t>g</w:t>
      </w:r>
      <w:proofErr w:type="gramEnd"/>
      <w:r>
        <w:rPr>
          <w:rFonts w:ascii="Calibri" w:hAnsi="Calibri" w:cs="Calibri"/>
        </w:rPr>
        <w:t xml:space="preserve">.          </w:t>
      </w:r>
      <w:ins w:id="32" w:author="Cole, George" w:date="2013-02-22T16:38:00Z">
        <w:r>
          <w:rPr>
            <w:rFonts w:ascii="Calibri" w:hAnsi="Calibri" w:cs="Calibri"/>
          </w:rPr>
          <w:t>❼</w:t>
        </w:r>
      </w:ins>
      <w:r w:rsidR="00FF16FE">
        <w:rPr>
          <w:rFonts w:ascii="Calibri" w:hAnsi="Calibri" w:cs="Calibri"/>
        </w:rPr>
        <w:t>PCP/Specialist shares</w:t>
      </w:r>
      <w:r w:rsidR="00D10654" w:rsidRPr="00C92E25">
        <w:rPr>
          <w:rFonts w:ascii="Calibri" w:hAnsi="Calibri" w:cs="Calibri"/>
        </w:rPr>
        <w:t xml:space="preserve"> appropriate follow-ups (generates </w:t>
      </w:r>
      <w:r w:rsidR="00DB589A">
        <w:rPr>
          <w:rFonts w:ascii="Calibri" w:hAnsi="Calibri" w:cs="Calibri"/>
        </w:rPr>
        <w:t>subsequent referral response</w:t>
      </w:r>
      <w:r w:rsidR="00D10654" w:rsidRPr="00C92E25">
        <w:rPr>
          <w:rFonts w:ascii="Calibri" w:hAnsi="Calibri" w:cs="Calibri"/>
        </w:rPr>
        <w:t>)</w:t>
      </w:r>
    </w:p>
    <w:p w:rsidR="00D10654" w:rsidRPr="00622D78" w:rsidRDefault="00D10654" w:rsidP="00622D78">
      <w:pPr>
        <w:pStyle w:val="ListParagraph"/>
        <w:rPr>
          <w:rFonts w:ascii="Calibri" w:hAnsi="Calibri" w:cs="Calibri"/>
        </w:rPr>
      </w:pPr>
      <w:r w:rsidRPr="00622D78">
        <w:rPr>
          <w:rFonts w:ascii="Calibri" w:hAnsi="Calibri" w:cs="Calibri"/>
        </w:rPr>
        <w:t>a.</w:t>
      </w:r>
      <w:r w:rsidRPr="00622D78">
        <w:rPr>
          <w:rFonts w:ascii="Calibri" w:hAnsi="Calibri" w:cs="Calibri"/>
        </w:rPr>
        <w:tab/>
        <w:t>If the risk assessment is positive, the PCP</w:t>
      </w:r>
      <w:r w:rsidR="00096634">
        <w:rPr>
          <w:rFonts w:ascii="Calibri" w:hAnsi="Calibri" w:cs="Calibri"/>
        </w:rPr>
        <w:t>/Specialist</w:t>
      </w:r>
      <w:r w:rsidRPr="00622D78">
        <w:rPr>
          <w:rFonts w:ascii="Calibri" w:hAnsi="Calibri" w:cs="Calibri"/>
        </w:rPr>
        <w:t xml:space="preserve"> has to perform follow-up hearing</w:t>
      </w:r>
      <w:r w:rsidR="00DB589A">
        <w:rPr>
          <w:rFonts w:ascii="Calibri" w:hAnsi="Calibri" w:cs="Calibri"/>
        </w:rPr>
        <w:t xml:space="preserve"> screening risk assessments as </w:t>
      </w:r>
      <w:r w:rsidR="00074A77">
        <w:rPr>
          <w:rFonts w:ascii="Calibri" w:hAnsi="Calibri" w:cs="Calibri"/>
        </w:rPr>
        <w:t xml:space="preserve">recommended </w:t>
      </w:r>
      <w:r w:rsidRPr="00622D78">
        <w:rPr>
          <w:rFonts w:ascii="Calibri" w:hAnsi="Calibri" w:cs="Calibri"/>
        </w:rPr>
        <w:t xml:space="preserve">with appropriate action to follow by 1 </w:t>
      </w:r>
      <w:proofErr w:type="spellStart"/>
      <w:r w:rsidRPr="00622D78">
        <w:rPr>
          <w:rFonts w:ascii="Calibri" w:hAnsi="Calibri" w:cs="Calibri"/>
        </w:rPr>
        <w:t>mo</w:t>
      </w:r>
      <w:proofErr w:type="spellEnd"/>
      <w:r w:rsidRPr="00622D78">
        <w:rPr>
          <w:rFonts w:ascii="Calibri" w:hAnsi="Calibri" w:cs="Calibri"/>
        </w:rPr>
        <w:t xml:space="preserve">, 2 </w:t>
      </w:r>
      <w:proofErr w:type="spellStart"/>
      <w:r w:rsidRPr="00622D78">
        <w:rPr>
          <w:rFonts w:ascii="Calibri" w:hAnsi="Calibri" w:cs="Calibri"/>
        </w:rPr>
        <w:t>mo</w:t>
      </w:r>
      <w:proofErr w:type="spellEnd"/>
      <w:r w:rsidRPr="00622D78">
        <w:rPr>
          <w:rFonts w:ascii="Calibri" w:hAnsi="Calibri" w:cs="Calibri"/>
        </w:rPr>
        <w:t xml:space="preserve">, 4 </w:t>
      </w:r>
      <w:proofErr w:type="spellStart"/>
      <w:r w:rsidRPr="00622D78">
        <w:rPr>
          <w:rFonts w:ascii="Calibri" w:hAnsi="Calibri" w:cs="Calibri"/>
        </w:rPr>
        <w:t>mo</w:t>
      </w:r>
      <w:proofErr w:type="spellEnd"/>
      <w:r w:rsidRPr="00622D78">
        <w:rPr>
          <w:rFonts w:ascii="Calibri" w:hAnsi="Calibri" w:cs="Calibri"/>
        </w:rPr>
        <w:t xml:space="preserve">, 6 </w:t>
      </w:r>
      <w:proofErr w:type="spellStart"/>
      <w:r w:rsidRPr="00622D78">
        <w:rPr>
          <w:rFonts w:ascii="Calibri" w:hAnsi="Calibri" w:cs="Calibri"/>
        </w:rPr>
        <w:t>mo</w:t>
      </w:r>
      <w:proofErr w:type="spellEnd"/>
      <w:r w:rsidRPr="00622D78">
        <w:rPr>
          <w:rFonts w:ascii="Calibri" w:hAnsi="Calibri" w:cs="Calibri"/>
        </w:rPr>
        <w:t xml:space="preserve">, 9 </w:t>
      </w:r>
      <w:proofErr w:type="spellStart"/>
      <w:r w:rsidRPr="00622D78">
        <w:rPr>
          <w:rFonts w:ascii="Calibri" w:hAnsi="Calibri" w:cs="Calibri"/>
        </w:rPr>
        <w:t>mo</w:t>
      </w:r>
      <w:proofErr w:type="spellEnd"/>
      <w:r w:rsidRPr="00622D78">
        <w:rPr>
          <w:rFonts w:ascii="Calibri" w:hAnsi="Calibri" w:cs="Calibri"/>
        </w:rPr>
        <w:t xml:space="preserve">, 12 </w:t>
      </w:r>
      <w:proofErr w:type="spellStart"/>
      <w:r w:rsidRPr="00622D78">
        <w:rPr>
          <w:rFonts w:ascii="Calibri" w:hAnsi="Calibri" w:cs="Calibri"/>
        </w:rPr>
        <w:t>mo</w:t>
      </w:r>
      <w:proofErr w:type="spellEnd"/>
      <w:r w:rsidRPr="00622D78">
        <w:rPr>
          <w:rFonts w:ascii="Calibri" w:hAnsi="Calibri" w:cs="Calibri"/>
        </w:rPr>
        <w:t xml:space="preserve">, 15 </w:t>
      </w:r>
      <w:proofErr w:type="spellStart"/>
      <w:r w:rsidRPr="00622D78">
        <w:rPr>
          <w:rFonts w:ascii="Calibri" w:hAnsi="Calibri" w:cs="Calibri"/>
        </w:rPr>
        <w:t>mo</w:t>
      </w:r>
      <w:proofErr w:type="spellEnd"/>
      <w:r w:rsidRPr="00622D78">
        <w:rPr>
          <w:rFonts w:ascii="Calibri" w:hAnsi="Calibri" w:cs="Calibri"/>
        </w:rPr>
        <w:t xml:space="preserve">, 18 </w:t>
      </w:r>
      <w:proofErr w:type="spellStart"/>
      <w:r w:rsidRPr="00622D78">
        <w:rPr>
          <w:rFonts w:ascii="Calibri" w:hAnsi="Calibri" w:cs="Calibri"/>
        </w:rPr>
        <w:t>mo</w:t>
      </w:r>
      <w:proofErr w:type="spellEnd"/>
      <w:r w:rsidRPr="00622D78">
        <w:rPr>
          <w:rFonts w:ascii="Calibri" w:hAnsi="Calibri" w:cs="Calibri"/>
        </w:rPr>
        <w:t xml:space="preserve">, 24 </w:t>
      </w:r>
      <w:proofErr w:type="spellStart"/>
      <w:r w:rsidRPr="00622D78">
        <w:rPr>
          <w:rFonts w:ascii="Calibri" w:hAnsi="Calibri" w:cs="Calibri"/>
        </w:rPr>
        <w:t>mo</w:t>
      </w:r>
      <w:proofErr w:type="spellEnd"/>
      <w:r w:rsidRPr="00622D78">
        <w:rPr>
          <w:rFonts w:ascii="Calibri" w:hAnsi="Calibri" w:cs="Calibri"/>
        </w:rPr>
        <w:t xml:space="preserve">, 30 </w:t>
      </w:r>
      <w:proofErr w:type="spellStart"/>
      <w:r w:rsidRPr="00622D78">
        <w:rPr>
          <w:rFonts w:ascii="Calibri" w:hAnsi="Calibri" w:cs="Calibri"/>
        </w:rPr>
        <w:t>mo</w:t>
      </w:r>
      <w:proofErr w:type="spellEnd"/>
      <w:r w:rsidRPr="00622D78">
        <w:rPr>
          <w:rFonts w:ascii="Calibri" w:hAnsi="Calibri" w:cs="Calibri"/>
        </w:rPr>
        <w:t xml:space="preserve">, and 3 years and “to be performed” at 4 years of </w:t>
      </w:r>
      <w:proofErr w:type="gramStart"/>
      <w:r w:rsidRPr="00622D78">
        <w:rPr>
          <w:rFonts w:ascii="Calibri" w:hAnsi="Calibri" w:cs="Calibri"/>
        </w:rPr>
        <w:t xml:space="preserve">age </w:t>
      </w:r>
      <w:r w:rsidR="00096634">
        <w:rPr>
          <w:rFonts w:ascii="Calibri" w:hAnsi="Calibri" w:cs="Calibri"/>
        </w:rPr>
        <w:t xml:space="preserve"> </w:t>
      </w:r>
      <w:r w:rsidR="00096634" w:rsidRPr="00C92E25">
        <w:rPr>
          <w:rFonts w:ascii="Calibri" w:hAnsi="Calibri" w:cs="Calibri"/>
        </w:rPr>
        <w:t>(</w:t>
      </w:r>
      <w:proofErr w:type="gramEnd"/>
      <w:r w:rsidR="00096634" w:rsidRPr="00C92E25">
        <w:rPr>
          <w:rFonts w:ascii="Calibri" w:hAnsi="Calibri" w:cs="Calibri"/>
        </w:rPr>
        <w:t>generates notification/orders)</w:t>
      </w:r>
    </w:p>
    <w:p w:rsidR="00D10654" w:rsidRPr="00B86357" w:rsidRDefault="00D10654" w:rsidP="00B86357">
      <w:pPr>
        <w:pStyle w:val="ListParagraph"/>
        <w:numPr>
          <w:ilvl w:val="0"/>
          <w:numId w:val="4"/>
        </w:numPr>
        <w:rPr>
          <w:rFonts w:ascii="Calibri" w:hAnsi="Calibri" w:cs="Calibri"/>
        </w:rPr>
      </w:pPr>
      <w:r w:rsidRPr="00B86357">
        <w:rPr>
          <w:rFonts w:ascii="Calibri" w:hAnsi="Calibri" w:cs="Calibri"/>
        </w:rPr>
        <w:t>b.</w:t>
      </w:r>
      <w:r w:rsidRPr="00B86357">
        <w:rPr>
          <w:rFonts w:ascii="Calibri" w:hAnsi="Calibri" w:cs="Calibri"/>
        </w:rPr>
        <w:tab/>
        <w:t>PCP</w:t>
      </w:r>
      <w:r w:rsidR="00096634" w:rsidRPr="00B86357">
        <w:rPr>
          <w:rFonts w:ascii="Calibri" w:hAnsi="Calibri" w:cs="Calibri"/>
        </w:rPr>
        <w:t>/Specialist</w:t>
      </w:r>
      <w:r w:rsidRPr="00B86357">
        <w:rPr>
          <w:rFonts w:ascii="Calibri" w:hAnsi="Calibri" w:cs="Calibri"/>
        </w:rPr>
        <w:t xml:space="preserve"> gets HS and diagnostic evaluation surveillance reports and quality assessment reports from public health IS to EHRs</w:t>
      </w:r>
    </w:p>
    <w:p w:rsidR="00D10654" w:rsidRPr="003651D9" w:rsidRDefault="00D10654" w:rsidP="00D10654">
      <w:pPr>
        <w:pStyle w:val="AuthorInstructions"/>
      </w:pPr>
    </w:p>
    <w:p w:rsidR="00476DCF" w:rsidRDefault="00476DCF" w:rsidP="00D10654">
      <w:pPr>
        <w:pStyle w:val="Heading5"/>
        <w:numPr>
          <w:ilvl w:val="0"/>
          <w:numId w:val="0"/>
        </w:numPr>
        <w:rPr>
          <w:noProof w:val="0"/>
        </w:rPr>
      </w:pPr>
    </w:p>
    <w:p w:rsidR="00476DCF" w:rsidRDefault="00476DCF" w:rsidP="00D10654">
      <w:pPr>
        <w:pStyle w:val="Heading5"/>
        <w:numPr>
          <w:ilvl w:val="0"/>
          <w:numId w:val="0"/>
        </w:numPr>
        <w:rPr>
          <w:noProof w:val="0"/>
        </w:rPr>
      </w:pPr>
    </w:p>
    <w:p w:rsidR="00476DCF" w:rsidRDefault="00476DCF" w:rsidP="00D10654">
      <w:pPr>
        <w:pStyle w:val="Heading5"/>
        <w:numPr>
          <w:ilvl w:val="0"/>
          <w:numId w:val="0"/>
        </w:numPr>
        <w:rPr>
          <w:noProof w:val="0"/>
        </w:rPr>
      </w:pPr>
    </w:p>
    <w:p w:rsidR="00D10654" w:rsidRPr="003651D9" w:rsidRDefault="00D10654" w:rsidP="00D10654">
      <w:pPr>
        <w:pStyle w:val="Heading5"/>
        <w:numPr>
          <w:ilvl w:val="0"/>
          <w:numId w:val="0"/>
        </w:numPr>
        <w:rPr>
          <w:noProof w:val="0"/>
        </w:rPr>
      </w:pPr>
      <w:r w:rsidRPr="003651D9">
        <w:rPr>
          <w:noProof w:val="0"/>
        </w:rPr>
        <w:t>X.4.2.</w:t>
      </w:r>
      <w:r>
        <w:rPr>
          <w:noProof w:val="0"/>
        </w:rPr>
        <w:t>3</w:t>
      </w:r>
      <w:r w:rsidRPr="003651D9">
        <w:rPr>
          <w:noProof w:val="0"/>
        </w:rPr>
        <w:t xml:space="preserve">.2 </w:t>
      </w:r>
      <w:r>
        <w:rPr>
          <w:noProof w:val="0"/>
        </w:rPr>
        <w:t>EHDI</w:t>
      </w:r>
      <w:r w:rsidRPr="003651D9">
        <w:rPr>
          <w:noProof w:val="0"/>
        </w:rPr>
        <w:t xml:space="preserve"> Process Flow</w:t>
      </w:r>
    </w:p>
    <w:p w:rsidR="00D10654" w:rsidRPr="003651D9" w:rsidRDefault="00D10654" w:rsidP="008D635B">
      <w:pPr>
        <w:pStyle w:val="FigureTitle"/>
      </w:pPr>
    </w:p>
    <w:p w:rsidR="001D65B3" w:rsidRDefault="00476DCF">
      <w:r>
        <w:rPr>
          <w:noProof/>
        </w:rPr>
        <mc:AlternateContent>
          <mc:Choice Requires="wpc">
            <w:drawing>
              <wp:inline distT="0" distB="0" distL="0" distR="0" wp14:anchorId="71AE645F" wp14:editId="4A4D9236">
                <wp:extent cx="8094372" cy="7315200"/>
                <wp:effectExtent l="0" t="0" r="0" b="0"/>
                <wp:docPr id="103" name="Canvas 10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13" name="Line 9"/>
                        <wps:cNvCnPr>
                          <a:cxnSpLocks noChangeShapeType="1"/>
                          <a:endCxn id="228" idx="0"/>
                        </wps:cNvCnPr>
                        <wps:spPr bwMode="auto">
                          <a:xfrm flipH="1" flipV="1">
                            <a:off x="6410198" y="4624056"/>
                            <a:ext cx="97133" cy="245932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3" name="Line 7"/>
                        <wps:cNvCnPr>
                          <a:endCxn id="241" idx="2"/>
                        </wps:cNvCnPr>
                        <wps:spPr bwMode="auto">
                          <a:xfrm flipH="1" flipV="1">
                            <a:off x="744747" y="1191296"/>
                            <a:ext cx="20842" cy="167425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8" name="Text Box 6"/>
                        <wps:cNvSpPr txBox="1">
                          <a:spLocks noChangeArrowheads="1"/>
                        </wps:cNvSpPr>
                        <wps:spPr bwMode="auto">
                          <a:xfrm>
                            <a:off x="1783505" y="254111"/>
                            <a:ext cx="1602730" cy="4796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3B11A2" w:rsidRDefault="00476DCF" w:rsidP="00476DCF">
                              <w:pPr>
                                <w:pStyle w:val="BodyText"/>
                                <w:jc w:val="center"/>
                                <w:rPr>
                                  <w:rFonts w:asciiTheme="minorHAnsi" w:hAnsiTheme="minorHAnsi" w:cstheme="minorHAnsi"/>
                                  <w:sz w:val="20"/>
                                </w:rPr>
                              </w:pPr>
                              <w:r w:rsidRPr="003B11A2">
                                <w:rPr>
                                  <w:rFonts w:asciiTheme="minorHAnsi" w:hAnsiTheme="minorHAnsi" w:cstheme="minorHAnsi"/>
                                  <w:sz w:val="20"/>
                                </w:rPr>
                                <w:t xml:space="preserve">Content Creator/Consumer </w:t>
                              </w:r>
                              <w:r w:rsidRPr="003B11A2">
                                <w:rPr>
                                  <w:rFonts w:asciiTheme="minorHAnsi" w:hAnsiTheme="minorHAnsi" w:cstheme="minorHAnsi"/>
                                  <w:b/>
                                  <w:sz w:val="20"/>
                                </w:rPr>
                                <w:t xml:space="preserve"> </w:t>
                              </w:r>
                              <w:r>
                                <w:rPr>
                                  <w:rFonts w:asciiTheme="minorHAnsi" w:hAnsiTheme="minorHAnsi" w:cstheme="minorHAnsi"/>
                                  <w:b/>
                                  <w:sz w:val="20"/>
                                </w:rPr>
                                <w:t xml:space="preserve">      </w:t>
                              </w:r>
                              <w:r w:rsidR="003A7294" w:rsidRPr="003A7294">
                                <w:rPr>
                                  <w:rFonts w:ascii="Calibri" w:hAnsi="Calibri" w:cs="Calibri"/>
                                  <w:b/>
                                  <w:sz w:val="20"/>
                                </w:rPr>
                                <w:t>Public Health</w:t>
                              </w:r>
                            </w:p>
                            <w:p w:rsidR="00476DCF" w:rsidRDefault="00476DCF" w:rsidP="00476DCF"/>
                            <w:p w:rsidR="00476DCF" w:rsidRPr="00077324" w:rsidRDefault="00476DCF" w:rsidP="00476DCF">
                              <w:pPr>
                                <w:pStyle w:val="BodyText"/>
                                <w:rPr>
                                  <w:sz w:val="22"/>
                                  <w:szCs w:val="22"/>
                                </w:rPr>
                              </w:pPr>
                              <w:r w:rsidRPr="00077324">
                                <w:rPr>
                                  <w:sz w:val="22"/>
                                  <w:szCs w:val="22"/>
                                </w:rPr>
                                <w:t>Actor D/</w:t>
                              </w:r>
                            </w:p>
                            <w:p w:rsidR="00476DCF" w:rsidRPr="00077324" w:rsidRDefault="00476DCF" w:rsidP="00476DCF">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189" name="Line 7"/>
                        <wps:cNvCnPr>
                          <a:cxnSpLocks noChangeShapeType="1"/>
                          <a:endCxn id="243" idx="2"/>
                        </wps:cNvCnPr>
                        <wps:spPr bwMode="auto">
                          <a:xfrm flipV="1">
                            <a:off x="2456881" y="1191295"/>
                            <a:ext cx="9636" cy="585988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1" name="Text Box 8"/>
                        <wps:cNvSpPr txBox="1">
                          <a:spLocks noChangeArrowheads="1"/>
                        </wps:cNvSpPr>
                        <wps:spPr bwMode="auto">
                          <a:xfrm>
                            <a:off x="3591099" y="267978"/>
                            <a:ext cx="1576797"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3B11A2" w:rsidRDefault="00476DCF" w:rsidP="00476DCF">
                              <w:pPr>
                                <w:pStyle w:val="BodyText"/>
                                <w:jc w:val="center"/>
                                <w:rPr>
                                  <w:rFonts w:asciiTheme="minorHAnsi" w:hAnsiTheme="minorHAnsi" w:cstheme="minorHAnsi"/>
                                  <w:sz w:val="20"/>
                                </w:rPr>
                              </w:pPr>
                              <w:r w:rsidRPr="003B11A2">
                                <w:rPr>
                                  <w:rFonts w:asciiTheme="minorHAnsi" w:hAnsiTheme="minorHAnsi" w:cstheme="minorHAnsi"/>
                                  <w:sz w:val="20"/>
                                </w:rPr>
                                <w:t>Content Consumer</w:t>
                              </w:r>
                              <w:r>
                                <w:rPr>
                                  <w:rFonts w:asciiTheme="minorHAnsi" w:hAnsiTheme="minorHAnsi" w:cstheme="minorHAnsi"/>
                                  <w:sz w:val="20"/>
                                </w:rPr>
                                <w:t>/Creator</w:t>
                              </w:r>
                              <w:r w:rsidRPr="003B11A2">
                                <w:rPr>
                                  <w:rFonts w:asciiTheme="minorHAnsi" w:hAnsiTheme="minorHAnsi" w:cstheme="minorHAnsi"/>
                                  <w:sz w:val="20"/>
                                </w:rPr>
                                <w:br/>
                              </w:r>
                              <w:r w:rsidR="0098637E">
                                <w:rPr>
                                  <w:rFonts w:asciiTheme="minorHAnsi" w:hAnsiTheme="minorHAnsi" w:cstheme="minorHAnsi"/>
                                  <w:b/>
                                  <w:sz w:val="20"/>
                                </w:rPr>
                                <w:t>PCP</w:t>
                              </w:r>
                            </w:p>
                            <w:p w:rsidR="00476DCF" w:rsidRPr="00077324" w:rsidRDefault="00476DCF" w:rsidP="00476DCF">
                              <w:pPr>
                                <w:pStyle w:val="BodyText"/>
                                <w:rPr>
                                  <w:sz w:val="22"/>
                                  <w:szCs w:val="22"/>
                                </w:rPr>
                              </w:pPr>
                              <w:r w:rsidRPr="00077324">
                                <w:rPr>
                                  <w:sz w:val="22"/>
                                  <w:szCs w:val="22"/>
                                </w:rPr>
                                <w:t>Actor B</w:t>
                              </w:r>
                            </w:p>
                            <w:p w:rsidR="00476DCF" w:rsidRDefault="00476DCF" w:rsidP="00476DCF"/>
                            <w:p w:rsidR="00476DCF" w:rsidRPr="00077324" w:rsidRDefault="00476DCF" w:rsidP="00476DCF">
                              <w:pPr>
                                <w:pStyle w:val="BodyText"/>
                                <w:rPr>
                                  <w:sz w:val="22"/>
                                  <w:szCs w:val="22"/>
                                </w:rPr>
                              </w:pPr>
                              <w:r w:rsidRPr="00077324">
                                <w:rPr>
                                  <w:sz w:val="22"/>
                                  <w:szCs w:val="22"/>
                                </w:rPr>
                                <w:t>Actor A /</w:t>
                              </w:r>
                            </w:p>
                            <w:p w:rsidR="00476DCF" w:rsidRPr="00077324" w:rsidRDefault="00476DCF" w:rsidP="00476DCF">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24" name="Line 9"/>
                        <wps:cNvCnPr>
                          <a:cxnSpLocks noChangeShapeType="1"/>
                        </wps:cNvCnPr>
                        <wps:spPr bwMode="auto">
                          <a:xfrm flipV="1">
                            <a:off x="4416465" y="3432222"/>
                            <a:ext cx="0" cy="36511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 name="Rectangle 41"/>
                        <wps:cNvSpPr>
                          <a:spLocks noChangeArrowheads="1"/>
                        </wps:cNvSpPr>
                        <wps:spPr bwMode="auto">
                          <a:xfrm>
                            <a:off x="2367138" y="1485454"/>
                            <a:ext cx="182880" cy="303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6" name="Text Box 42"/>
                        <wps:cNvSpPr txBox="1">
                          <a:spLocks noChangeArrowheads="1"/>
                        </wps:cNvSpPr>
                        <wps:spPr bwMode="auto">
                          <a:xfrm>
                            <a:off x="862431" y="1176263"/>
                            <a:ext cx="1270662" cy="2733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362456" w:rsidRDefault="003A3CC5" w:rsidP="003A3CC5">
                              <w:pPr>
                                <w:contextualSpacing/>
                                <w:jc w:val="center"/>
                                <w:rPr>
                                  <w:sz w:val="14"/>
                                  <w:szCs w:val="14"/>
                                </w:rPr>
                              </w:pPr>
                              <w:r w:rsidRPr="00362456">
                                <w:rPr>
                                  <w:rFonts w:asciiTheme="minorHAnsi" w:hAnsiTheme="minorHAnsi" w:cstheme="minorHAnsi"/>
                                  <w:sz w:val="14"/>
                                  <w:szCs w:val="14"/>
                                </w:rPr>
                                <w:t>Share Content (new birth demographic)</w:t>
                              </w:r>
                            </w:p>
                          </w:txbxContent>
                        </wps:txbx>
                        <wps:bodyPr rot="0" vert="horz" wrap="square" lIns="0" tIns="0" rIns="0" bIns="0" anchor="t" anchorCtr="0" upright="1">
                          <a:noAutofit/>
                        </wps:bodyPr>
                      </wps:wsp>
                      <wps:wsp>
                        <wps:cNvPr id="227" name="Line 44"/>
                        <wps:cNvCnPr>
                          <a:cxnSpLocks noChangeShapeType="1"/>
                        </wps:cNvCnPr>
                        <wps:spPr bwMode="auto">
                          <a:xfrm flipH="1">
                            <a:off x="849279" y="1484229"/>
                            <a:ext cx="1516363"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8" name="Rectangle 46"/>
                        <wps:cNvSpPr>
                          <a:spLocks noChangeArrowheads="1"/>
                        </wps:cNvSpPr>
                        <wps:spPr bwMode="auto">
                          <a:xfrm>
                            <a:off x="6313043" y="4624056"/>
                            <a:ext cx="194310" cy="2554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Rectangle 41"/>
                        <wps:cNvSpPr>
                          <a:spLocks noChangeArrowheads="1"/>
                        </wps:cNvSpPr>
                        <wps:spPr bwMode="auto">
                          <a:xfrm>
                            <a:off x="2361190" y="1882021"/>
                            <a:ext cx="182880" cy="2880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0" name="Line 44"/>
                        <wps:cNvCnPr>
                          <a:cxnSpLocks noChangeShapeType="1"/>
                        </wps:cNvCnPr>
                        <wps:spPr bwMode="auto">
                          <a:xfrm flipV="1">
                            <a:off x="844905" y="2007540"/>
                            <a:ext cx="1513595" cy="1683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1" name="Rectangle 46"/>
                        <wps:cNvSpPr>
                          <a:spLocks noChangeArrowheads="1"/>
                        </wps:cNvSpPr>
                        <wps:spPr bwMode="auto">
                          <a:xfrm>
                            <a:off x="4334840" y="3548708"/>
                            <a:ext cx="178482" cy="3736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Rectangle 41"/>
                        <wps:cNvSpPr>
                          <a:spLocks noChangeArrowheads="1"/>
                        </wps:cNvSpPr>
                        <wps:spPr bwMode="auto">
                          <a:xfrm>
                            <a:off x="2377767" y="2521326"/>
                            <a:ext cx="182880" cy="2922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6" name="Line 44"/>
                        <wps:cNvCnPr>
                          <a:cxnSpLocks noChangeShapeType="1"/>
                        </wps:cNvCnPr>
                        <wps:spPr bwMode="auto">
                          <a:xfrm flipH="1">
                            <a:off x="860068" y="2521325"/>
                            <a:ext cx="1504369"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7" name="Rectangle 46"/>
                        <wps:cNvSpPr>
                          <a:spLocks noChangeArrowheads="1"/>
                        </wps:cNvSpPr>
                        <wps:spPr bwMode="auto">
                          <a:xfrm>
                            <a:off x="4315589" y="5129655"/>
                            <a:ext cx="194310" cy="2906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Line 44"/>
                        <wps:cNvCnPr>
                          <a:cxnSpLocks noChangeShapeType="1"/>
                        </wps:cNvCnPr>
                        <wps:spPr bwMode="auto">
                          <a:xfrm flipH="1" flipV="1">
                            <a:off x="2560638" y="3090128"/>
                            <a:ext cx="1774188" cy="64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0" name="Text Box 8"/>
                        <wps:cNvSpPr txBox="1">
                          <a:spLocks noChangeArrowheads="1"/>
                        </wps:cNvSpPr>
                        <wps:spPr bwMode="auto">
                          <a:xfrm>
                            <a:off x="189842" y="268579"/>
                            <a:ext cx="1523047" cy="455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7294" w:rsidRPr="003A7294" w:rsidRDefault="00476DCF" w:rsidP="003A7294">
                              <w:pPr>
                                <w:pStyle w:val="NormalWeb"/>
                                <w:jc w:val="center"/>
                                <w:rPr>
                                  <w:rFonts w:ascii="Calibri" w:hAnsi="Calibri" w:cs="Calibri"/>
                                  <w:sz w:val="20"/>
                                  <w:szCs w:val="20"/>
                                </w:rPr>
                              </w:pPr>
                              <w:r>
                                <w:rPr>
                                  <w:rFonts w:ascii="Calibri" w:hAnsi="Calibri" w:cs="Calibri"/>
                                  <w:sz w:val="20"/>
                                  <w:szCs w:val="20"/>
                                </w:rPr>
                                <w:t>Content Creator</w:t>
                              </w:r>
                              <w:r w:rsidR="003A7294">
                                <w:rPr>
                                  <w:rFonts w:ascii="Calibri" w:hAnsi="Calibri" w:cs="Calibri"/>
                                  <w:sz w:val="20"/>
                                  <w:szCs w:val="20"/>
                                </w:rPr>
                                <w:t xml:space="preserve">/Consumer </w:t>
                              </w:r>
                              <w:r w:rsidR="003A7294" w:rsidRPr="003A7294">
                                <w:rPr>
                                  <w:rFonts w:ascii="Calibri" w:hAnsi="Calibri" w:cs="Calibri"/>
                                  <w:b/>
                                  <w:sz w:val="20"/>
                                  <w:szCs w:val="20"/>
                                </w:rPr>
                                <w:t>Birthing Center</w:t>
                              </w:r>
                            </w:p>
                          </w:txbxContent>
                        </wps:txbx>
                        <wps:bodyPr rot="0" vert="horz" wrap="square" lIns="0" tIns="0" rIns="0" bIns="0" anchor="t" anchorCtr="0" upright="1">
                          <a:noAutofit/>
                        </wps:bodyPr>
                      </wps:wsp>
                      <wps:wsp>
                        <wps:cNvPr id="241" name="Rectangle 241"/>
                        <wps:cNvSpPr>
                          <a:spLocks noChangeArrowheads="1"/>
                        </wps:cNvSpPr>
                        <wps:spPr bwMode="auto">
                          <a:xfrm>
                            <a:off x="653624" y="895082"/>
                            <a:ext cx="182245" cy="296214"/>
                          </a:xfrm>
                          <a:prstGeom prst="rect">
                            <a:avLst/>
                          </a:prstGeom>
                          <a:solidFill>
                            <a:srgbClr val="FFFFFF"/>
                          </a:solidFill>
                          <a:ln w="9525">
                            <a:solidFill>
                              <a:srgbClr val="000000"/>
                            </a:solidFill>
                            <a:miter lim="800000"/>
                            <a:headEnd/>
                            <a:tailEnd/>
                          </a:ln>
                        </wps:spPr>
                        <wps:txbx>
                          <w:txbxContent>
                            <w:p w:rsidR="00476DCF" w:rsidRDefault="00476DCF" w:rsidP="00476DCF"/>
                          </w:txbxContent>
                        </wps:txbx>
                        <wps:bodyPr rot="0" vert="horz" wrap="square" lIns="91440" tIns="45720" rIns="91440" bIns="45720" anchor="t" anchorCtr="0" upright="1">
                          <a:noAutofit/>
                        </wps:bodyPr>
                      </wps:wsp>
                      <wps:wsp>
                        <wps:cNvPr id="242" name="Line 44"/>
                        <wps:cNvCnPr>
                          <a:cxnSpLocks noChangeShapeType="1"/>
                        </wps:cNvCnPr>
                        <wps:spPr bwMode="auto">
                          <a:xfrm flipV="1">
                            <a:off x="853851" y="895093"/>
                            <a:ext cx="1523924" cy="315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3" name="Rectangle 243"/>
                        <wps:cNvSpPr>
                          <a:spLocks noChangeArrowheads="1"/>
                        </wps:cNvSpPr>
                        <wps:spPr bwMode="auto">
                          <a:xfrm>
                            <a:off x="2375642" y="898249"/>
                            <a:ext cx="181750" cy="293046"/>
                          </a:xfrm>
                          <a:prstGeom prst="rect">
                            <a:avLst/>
                          </a:prstGeom>
                          <a:solidFill>
                            <a:srgbClr val="FFFFFF"/>
                          </a:solidFill>
                          <a:ln w="9525">
                            <a:solidFill>
                              <a:srgbClr val="000000"/>
                            </a:solidFill>
                            <a:miter lim="800000"/>
                            <a:headEnd/>
                            <a:tailEnd/>
                          </a:ln>
                        </wps:spPr>
                        <wps:txbx>
                          <w:txbxContent>
                            <w:p w:rsidR="00476DCF" w:rsidRDefault="00476DCF" w:rsidP="00476DCF">
                              <w:pPr>
                                <w:pStyle w:val="NormalWeb"/>
                              </w:pPr>
                              <w:r>
                                <w:t> </w:t>
                              </w:r>
                            </w:p>
                          </w:txbxContent>
                        </wps:txbx>
                        <wps:bodyPr rot="0" vert="horz" wrap="square" lIns="91440" tIns="45720" rIns="91440" bIns="45720" anchor="t" anchorCtr="0" upright="1">
                          <a:noAutofit/>
                        </wps:bodyPr>
                      </wps:wsp>
                      <wps:wsp>
                        <wps:cNvPr id="244" name="Text Box 42"/>
                        <wps:cNvSpPr txBox="1">
                          <a:spLocks noChangeArrowheads="1"/>
                        </wps:cNvSpPr>
                        <wps:spPr bwMode="auto">
                          <a:xfrm>
                            <a:off x="966381" y="718016"/>
                            <a:ext cx="1411404" cy="177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362456" w:rsidRDefault="00476DCF" w:rsidP="00476DCF">
                              <w:pPr>
                                <w:pStyle w:val="NormalWeb"/>
                                <w:rPr>
                                  <w:rFonts w:asciiTheme="minorHAnsi" w:hAnsiTheme="minorHAnsi" w:cstheme="minorHAnsi"/>
                                  <w:sz w:val="14"/>
                                  <w:szCs w:val="14"/>
                                </w:rPr>
                              </w:pPr>
                              <w:r w:rsidRPr="00362456">
                                <w:rPr>
                                  <w:rFonts w:asciiTheme="minorHAnsi" w:hAnsiTheme="minorHAnsi" w:cstheme="minorHAnsi"/>
                                  <w:sz w:val="14"/>
                                  <w:szCs w:val="14"/>
                                </w:rPr>
                                <w:t>Share Content (</w:t>
                              </w:r>
                              <w:r w:rsidR="003A3CC5" w:rsidRPr="00362456">
                                <w:rPr>
                                  <w:rFonts w:asciiTheme="minorHAnsi" w:hAnsiTheme="minorHAnsi" w:cstheme="minorHAnsi"/>
                                  <w:sz w:val="14"/>
                                  <w:szCs w:val="14"/>
                                </w:rPr>
                                <w:t>NHS guidelines</w:t>
                              </w:r>
                              <w:r w:rsidRPr="00362456">
                                <w:rPr>
                                  <w:rFonts w:asciiTheme="minorHAnsi" w:hAnsiTheme="minorHAnsi" w:cstheme="minorHAnsi"/>
                                  <w:sz w:val="14"/>
                                  <w:szCs w:val="14"/>
                                </w:rPr>
                                <w:t>)</w:t>
                              </w:r>
                            </w:p>
                            <w:p w:rsidR="00476DCF" w:rsidRPr="00421D48" w:rsidRDefault="00476DCF" w:rsidP="00476DCF">
                              <w:pPr>
                                <w:pStyle w:val="NormalWeb"/>
                                <w:rPr>
                                  <w:rFonts w:asciiTheme="minorHAnsi" w:hAnsiTheme="minorHAnsi" w:cstheme="minorHAnsi"/>
                                  <w:sz w:val="16"/>
                                  <w:szCs w:val="16"/>
                                </w:rPr>
                              </w:pPr>
                              <w:r w:rsidRPr="00421D48">
                                <w:rPr>
                                  <w:rFonts w:asciiTheme="minorHAnsi" w:hAnsiTheme="minorHAnsi" w:cstheme="minorHAnsi"/>
                                  <w:sz w:val="16"/>
                                  <w:szCs w:val="16"/>
                                </w:rPr>
                                <w:t> </w:t>
                              </w:r>
                            </w:p>
                            <w:p w:rsidR="00476DCF" w:rsidRPr="00421D48" w:rsidRDefault="00476DCF" w:rsidP="00476DCF">
                              <w:pPr>
                                <w:pStyle w:val="NormalWeb"/>
                                <w:rPr>
                                  <w:rFonts w:asciiTheme="minorHAnsi" w:hAnsiTheme="minorHAnsi" w:cstheme="minorHAnsi"/>
                                  <w:sz w:val="16"/>
                                  <w:szCs w:val="16"/>
                                </w:rPr>
                              </w:pPr>
                              <w:r w:rsidRPr="00421D48">
                                <w:rPr>
                                  <w:rFonts w:asciiTheme="minorHAnsi" w:hAnsiTheme="minorHAnsi" w:cstheme="minorHAnsi"/>
                                  <w:sz w:val="16"/>
                                  <w:szCs w:val="16"/>
                                </w:rPr>
                                <w:t>Transaction-A [A]</w:t>
                              </w:r>
                            </w:p>
                          </w:txbxContent>
                        </wps:txbx>
                        <wps:bodyPr rot="0" vert="horz" wrap="square" lIns="0" tIns="0" rIns="0" bIns="0" anchor="t" anchorCtr="0" upright="1">
                          <a:noAutofit/>
                        </wps:bodyPr>
                      </wps:wsp>
                      <pic:pic xmlns:pic="http://schemas.openxmlformats.org/drawingml/2006/picture">
                        <pic:nvPicPr>
                          <pic:cNvPr id="245" name="Picture 245"/>
                          <pic:cNvPicPr>
                            <a:picLocks noChangeAspect="1"/>
                          </pic:cNvPicPr>
                        </pic:nvPicPr>
                        <pic:blipFill>
                          <a:blip r:embed="rId6"/>
                          <a:stretch>
                            <a:fillRect/>
                          </a:stretch>
                        </pic:blipFill>
                        <pic:spPr>
                          <a:xfrm>
                            <a:off x="0" y="648058"/>
                            <a:ext cx="5647386" cy="250191"/>
                          </a:xfrm>
                          <a:prstGeom prst="rect">
                            <a:avLst/>
                          </a:prstGeom>
                        </pic:spPr>
                      </pic:pic>
                      <pic:pic xmlns:pic="http://schemas.openxmlformats.org/drawingml/2006/picture">
                        <pic:nvPicPr>
                          <pic:cNvPr id="246" name="Picture 246"/>
                          <pic:cNvPicPr>
                            <a:picLocks noChangeAspect="1"/>
                          </pic:cNvPicPr>
                        </pic:nvPicPr>
                        <pic:blipFill>
                          <a:blip r:embed="rId7"/>
                          <a:stretch>
                            <a:fillRect/>
                          </a:stretch>
                        </pic:blipFill>
                        <pic:spPr>
                          <a:xfrm>
                            <a:off x="0" y="1134124"/>
                            <a:ext cx="5647386" cy="250191"/>
                          </a:xfrm>
                          <a:prstGeom prst="rect">
                            <a:avLst/>
                          </a:prstGeom>
                        </pic:spPr>
                      </pic:pic>
                      <pic:pic xmlns:pic="http://schemas.openxmlformats.org/drawingml/2006/picture">
                        <pic:nvPicPr>
                          <pic:cNvPr id="247" name="Picture 247"/>
                          <pic:cNvPicPr>
                            <a:picLocks noChangeAspect="1"/>
                          </pic:cNvPicPr>
                        </pic:nvPicPr>
                        <pic:blipFill>
                          <a:blip r:embed="rId8"/>
                          <a:stretch>
                            <a:fillRect/>
                          </a:stretch>
                        </pic:blipFill>
                        <pic:spPr>
                          <a:xfrm>
                            <a:off x="0" y="1720882"/>
                            <a:ext cx="5331854" cy="245747"/>
                          </a:xfrm>
                          <a:prstGeom prst="rect">
                            <a:avLst/>
                          </a:prstGeom>
                        </pic:spPr>
                      </pic:pic>
                      <wps:wsp>
                        <wps:cNvPr id="248" name="Text Box 42"/>
                        <wps:cNvSpPr txBox="1">
                          <a:spLocks noChangeArrowheads="1"/>
                        </wps:cNvSpPr>
                        <wps:spPr bwMode="auto">
                          <a:xfrm>
                            <a:off x="853700" y="1720882"/>
                            <a:ext cx="1504658" cy="288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362456" w:rsidRDefault="00476DCF" w:rsidP="00476DCF">
                              <w:pPr>
                                <w:pStyle w:val="NormalWeb"/>
                                <w:rPr>
                                  <w:sz w:val="14"/>
                                  <w:szCs w:val="14"/>
                                </w:rPr>
                              </w:pPr>
                              <w:r w:rsidRPr="00362456">
                                <w:rPr>
                                  <w:rFonts w:ascii="Calibri" w:hAnsi="Calibri" w:cs="Calibri"/>
                                  <w:sz w:val="14"/>
                                  <w:szCs w:val="14"/>
                                </w:rPr>
                                <w:t>Share Content (</w:t>
                              </w:r>
                              <w:r w:rsidR="003A3CC5" w:rsidRPr="00362456">
                                <w:rPr>
                                  <w:rFonts w:ascii="Calibri" w:hAnsi="Calibri" w:cs="Calibri"/>
                                  <w:sz w:val="14"/>
                                  <w:szCs w:val="14"/>
                                </w:rPr>
                                <w:t>Request NB hearing screening result)</w:t>
                              </w:r>
                            </w:p>
                          </w:txbxContent>
                        </wps:txbx>
                        <wps:bodyPr rot="0" vert="horz" wrap="square" lIns="0" tIns="0" rIns="0" bIns="0" anchor="t" anchorCtr="0" upright="1">
                          <a:noAutofit/>
                        </wps:bodyPr>
                      </wps:wsp>
                      <wps:wsp>
                        <wps:cNvPr id="249" name="Text Box 42"/>
                        <wps:cNvSpPr txBox="1">
                          <a:spLocks noChangeArrowheads="1"/>
                        </wps:cNvSpPr>
                        <wps:spPr bwMode="auto">
                          <a:xfrm>
                            <a:off x="906873" y="2253804"/>
                            <a:ext cx="1398379" cy="2632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362456" w:rsidRDefault="003A3CC5" w:rsidP="00476DCF">
                              <w:pPr>
                                <w:pStyle w:val="NormalWeb"/>
                                <w:rPr>
                                  <w:sz w:val="14"/>
                                  <w:szCs w:val="14"/>
                                </w:rPr>
                              </w:pPr>
                              <w:r w:rsidRPr="00362456">
                                <w:rPr>
                                  <w:rFonts w:ascii="Calibri" w:hAnsi="Calibri" w:cs="Calibri"/>
                                  <w:sz w:val="14"/>
                                  <w:szCs w:val="14"/>
                                </w:rPr>
                                <w:t>Share Content (Report NB hearing screening</w:t>
                              </w:r>
                              <w:r w:rsidR="00A929E7" w:rsidRPr="00362456">
                                <w:rPr>
                                  <w:rFonts w:ascii="Calibri" w:hAnsi="Calibri" w:cs="Calibri"/>
                                  <w:sz w:val="14"/>
                                  <w:szCs w:val="14"/>
                                </w:rPr>
                                <w:t xml:space="preserve"> result</w:t>
                              </w:r>
                              <w:r w:rsidRPr="00362456">
                                <w:rPr>
                                  <w:rFonts w:ascii="Calibri" w:hAnsi="Calibri" w:cs="Calibri"/>
                                  <w:sz w:val="14"/>
                                  <w:szCs w:val="14"/>
                                </w:rPr>
                                <w:t>)</w:t>
                              </w:r>
                            </w:p>
                          </w:txbxContent>
                        </wps:txbx>
                        <wps:bodyPr rot="0" vert="horz" wrap="square" lIns="0" tIns="0" rIns="0" bIns="0" anchor="t" anchorCtr="0" upright="1">
                          <a:noAutofit/>
                        </wps:bodyPr>
                      </wps:wsp>
                      <wps:wsp>
                        <wps:cNvPr id="250" name="Rectangle 250"/>
                        <wps:cNvSpPr>
                          <a:spLocks noChangeArrowheads="1"/>
                        </wps:cNvSpPr>
                        <wps:spPr bwMode="auto">
                          <a:xfrm>
                            <a:off x="4334826" y="3109036"/>
                            <a:ext cx="196132" cy="323185"/>
                          </a:xfrm>
                          <a:prstGeom prst="rect">
                            <a:avLst/>
                          </a:prstGeom>
                          <a:solidFill>
                            <a:srgbClr val="FFFFFF"/>
                          </a:solidFill>
                          <a:ln w="9525">
                            <a:solidFill>
                              <a:srgbClr val="000000"/>
                            </a:solidFill>
                            <a:miter lim="800000"/>
                            <a:headEnd/>
                            <a:tailEnd/>
                          </a:ln>
                        </wps:spPr>
                        <wps:txbx>
                          <w:txbxContent>
                            <w:p w:rsidR="00476DCF" w:rsidRDefault="00476DCF" w:rsidP="00476DCF"/>
                          </w:txbxContent>
                        </wps:txbx>
                        <wps:bodyPr rot="0" vert="horz" wrap="square" lIns="91440" tIns="45720" rIns="91440" bIns="45720" anchor="t" anchorCtr="0" upright="1">
                          <a:noAutofit/>
                        </wps:bodyPr>
                      </wps:wsp>
                      <wps:wsp>
                        <wps:cNvPr id="251" name="Rectangle 251"/>
                        <wps:cNvSpPr>
                          <a:spLocks noChangeArrowheads="1"/>
                        </wps:cNvSpPr>
                        <wps:spPr bwMode="auto">
                          <a:xfrm>
                            <a:off x="2378957" y="2968276"/>
                            <a:ext cx="178435" cy="373380"/>
                          </a:xfrm>
                          <a:prstGeom prst="rect">
                            <a:avLst/>
                          </a:prstGeom>
                          <a:solidFill>
                            <a:srgbClr val="FFFFFF"/>
                          </a:solidFill>
                          <a:ln w="9525">
                            <a:solidFill>
                              <a:srgbClr val="000000"/>
                            </a:solidFill>
                            <a:miter lim="800000"/>
                            <a:headEnd/>
                            <a:tailEnd/>
                          </a:ln>
                        </wps:spPr>
                        <wps:txbx>
                          <w:txbxContent>
                            <w:p w:rsidR="00476DCF" w:rsidRDefault="00476DCF" w:rsidP="00476DCF"/>
                          </w:txbxContent>
                        </wps:txbx>
                        <wps:bodyPr rot="0" vert="horz" wrap="square" lIns="91440" tIns="45720" rIns="91440" bIns="45720" anchor="t" anchorCtr="0" upright="1">
                          <a:noAutofit/>
                        </wps:bodyPr>
                      </wps:wsp>
                      <wps:wsp>
                        <wps:cNvPr id="252" name="Line 44"/>
                        <wps:cNvCnPr>
                          <a:cxnSpLocks noChangeShapeType="1"/>
                        </wps:cNvCnPr>
                        <wps:spPr bwMode="auto">
                          <a:xfrm>
                            <a:off x="2535625" y="5618177"/>
                            <a:ext cx="3803919"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pic:pic xmlns:pic="http://schemas.openxmlformats.org/drawingml/2006/picture">
                        <pic:nvPicPr>
                          <pic:cNvPr id="253" name="Picture 253"/>
                          <pic:cNvPicPr>
                            <a:picLocks noChangeAspect="1"/>
                          </pic:cNvPicPr>
                        </pic:nvPicPr>
                        <pic:blipFill>
                          <a:blip r:embed="rId9"/>
                          <a:stretch>
                            <a:fillRect/>
                          </a:stretch>
                        </pic:blipFill>
                        <pic:spPr>
                          <a:xfrm>
                            <a:off x="0" y="2253804"/>
                            <a:ext cx="5647386" cy="250191"/>
                          </a:xfrm>
                          <a:prstGeom prst="rect">
                            <a:avLst/>
                          </a:prstGeom>
                        </pic:spPr>
                      </pic:pic>
                      <wps:wsp>
                        <wps:cNvPr id="254" name="Text Box 42"/>
                        <wps:cNvSpPr txBox="1">
                          <a:spLocks noChangeArrowheads="1"/>
                        </wps:cNvSpPr>
                        <wps:spPr bwMode="auto">
                          <a:xfrm>
                            <a:off x="2733407" y="2813536"/>
                            <a:ext cx="1407555" cy="2765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701E7F" w:rsidRDefault="00476DCF" w:rsidP="00476DCF">
                              <w:pPr>
                                <w:pStyle w:val="NormalWeb"/>
                                <w:rPr>
                                  <w:sz w:val="14"/>
                                  <w:szCs w:val="14"/>
                                </w:rPr>
                              </w:pPr>
                              <w:r w:rsidRPr="00701E7F">
                                <w:rPr>
                                  <w:rFonts w:ascii="Calibri" w:hAnsi="Calibri" w:cs="Calibri"/>
                                  <w:sz w:val="14"/>
                                  <w:szCs w:val="14"/>
                                </w:rPr>
                                <w:t xml:space="preserve">Share Content (Provide </w:t>
                              </w:r>
                              <w:r w:rsidR="0098637E" w:rsidRPr="00701E7F">
                                <w:rPr>
                                  <w:rFonts w:ascii="Calibri" w:hAnsi="Calibri" w:cs="Calibri"/>
                                  <w:sz w:val="14"/>
                                  <w:szCs w:val="14"/>
                                </w:rPr>
                                <w:t>EHCP referral/ order</w:t>
                              </w:r>
                              <w:r w:rsidRPr="00701E7F">
                                <w:rPr>
                                  <w:rFonts w:ascii="Calibri" w:hAnsi="Calibri" w:cs="Calibri"/>
                                  <w:sz w:val="14"/>
                                  <w:szCs w:val="14"/>
                                </w:rPr>
                                <w:t>)</w:t>
                              </w:r>
                            </w:p>
                          </w:txbxContent>
                        </wps:txbx>
                        <wps:bodyPr rot="0" vert="horz" wrap="square" lIns="0" tIns="0" rIns="0" bIns="0" anchor="t" anchorCtr="0" upright="1">
                          <a:noAutofit/>
                        </wps:bodyPr>
                      </wps:wsp>
                      <wps:wsp>
                        <wps:cNvPr id="255" name="Text Box 42"/>
                        <wps:cNvSpPr txBox="1">
                          <a:spLocks noChangeArrowheads="1"/>
                        </wps:cNvSpPr>
                        <wps:spPr bwMode="auto">
                          <a:xfrm>
                            <a:off x="4802108" y="4331521"/>
                            <a:ext cx="1391832" cy="284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Pr="00227836" w:rsidRDefault="00476DCF" w:rsidP="00476DCF">
                              <w:pPr>
                                <w:pStyle w:val="NormalWeb"/>
                                <w:rPr>
                                  <w:sz w:val="14"/>
                                  <w:szCs w:val="14"/>
                                </w:rPr>
                              </w:pPr>
                              <w:r w:rsidRPr="00227836">
                                <w:rPr>
                                  <w:rFonts w:ascii="Calibri" w:hAnsi="Calibri" w:cs="Calibri"/>
                                  <w:sz w:val="14"/>
                                  <w:szCs w:val="14"/>
                                </w:rPr>
                                <w:t>Share Content (</w:t>
                              </w:r>
                              <w:r w:rsidR="00A929E7" w:rsidRPr="00227836">
                                <w:rPr>
                                  <w:rFonts w:ascii="Calibri" w:hAnsi="Calibri" w:cs="Calibri"/>
                                  <w:sz w:val="14"/>
                                  <w:szCs w:val="14"/>
                                </w:rPr>
                                <w:t>Referral r</w:t>
                              </w:r>
                              <w:r w:rsidRPr="00227836">
                                <w:rPr>
                                  <w:rFonts w:ascii="Calibri" w:hAnsi="Calibri" w:cs="Calibri"/>
                                  <w:sz w:val="14"/>
                                  <w:szCs w:val="14"/>
                                </w:rPr>
                                <w:t xml:space="preserve">equest </w:t>
                              </w:r>
                              <w:r w:rsidR="00A929E7" w:rsidRPr="00227836">
                                <w:rPr>
                                  <w:rFonts w:ascii="Calibri" w:hAnsi="Calibri" w:cs="Calibri"/>
                                  <w:sz w:val="14"/>
                                  <w:szCs w:val="14"/>
                                </w:rPr>
                                <w:t xml:space="preserve">if </w:t>
                              </w:r>
                              <w:r w:rsidR="00227836">
                                <w:rPr>
                                  <w:rFonts w:ascii="Calibri" w:hAnsi="Calibri" w:cs="Calibri"/>
                                  <w:sz w:val="14"/>
                                  <w:szCs w:val="14"/>
                                </w:rPr>
                                <w:t xml:space="preserve">results </w:t>
                              </w:r>
                              <w:r w:rsidR="00A929E7" w:rsidRPr="00227836">
                                <w:rPr>
                                  <w:rFonts w:ascii="Calibri" w:hAnsi="Calibri" w:cs="Calibri"/>
                                  <w:sz w:val="14"/>
                                  <w:szCs w:val="14"/>
                                </w:rPr>
                                <w:t>abnormal)</w:t>
                              </w:r>
                            </w:p>
                          </w:txbxContent>
                        </wps:txbx>
                        <wps:bodyPr rot="0" vert="horz" wrap="square" lIns="0" tIns="0" rIns="0" bIns="0" anchor="t" anchorCtr="0" upright="1">
                          <a:noAutofit/>
                        </wps:bodyPr>
                      </wps:wsp>
                      <wps:wsp>
                        <wps:cNvPr id="96" name="Rectangle 96"/>
                        <wps:cNvSpPr>
                          <a:spLocks noChangeArrowheads="1"/>
                        </wps:cNvSpPr>
                        <wps:spPr bwMode="auto">
                          <a:xfrm>
                            <a:off x="2350865" y="5618177"/>
                            <a:ext cx="182245" cy="375285"/>
                          </a:xfrm>
                          <a:prstGeom prst="rect">
                            <a:avLst/>
                          </a:prstGeom>
                          <a:solidFill>
                            <a:srgbClr val="FFFFFF"/>
                          </a:solidFill>
                          <a:ln w="9525">
                            <a:solidFill>
                              <a:srgbClr val="000000"/>
                            </a:solidFill>
                            <a:miter lim="800000"/>
                            <a:headEnd/>
                            <a:tailEnd/>
                          </a:ln>
                        </wps:spPr>
                        <wps:txbx>
                          <w:txbxContent>
                            <w:p w:rsidR="00476DCF" w:rsidRDefault="00476DCF" w:rsidP="00476DCF"/>
                          </w:txbxContent>
                        </wps:txbx>
                        <wps:bodyPr rot="0" vert="horz" wrap="square" lIns="91440" tIns="45720" rIns="91440" bIns="45720" anchor="t" anchorCtr="0" upright="1">
                          <a:noAutofit/>
                        </wps:bodyPr>
                      </wps:wsp>
                      <wps:wsp>
                        <wps:cNvPr id="97" name="Line 44"/>
                        <wps:cNvCnPr>
                          <a:cxnSpLocks noChangeShapeType="1"/>
                        </wps:cNvCnPr>
                        <wps:spPr bwMode="auto">
                          <a:xfrm flipH="1">
                            <a:off x="4513322" y="4618457"/>
                            <a:ext cx="1799721" cy="4339"/>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8" name="Rectangle 98"/>
                        <wps:cNvSpPr>
                          <a:spLocks noChangeArrowheads="1"/>
                        </wps:cNvSpPr>
                        <wps:spPr bwMode="auto">
                          <a:xfrm>
                            <a:off x="4330091" y="4068772"/>
                            <a:ext cx="193675" cy="262750"/>
                          </a:xfrm>
                          <a:prstGeom prst="rect">
                            <a:avLst/>
                          </a:prstGeom>
                          <a:solidFill>
                            <a:srgbClr val="FFFFFF"/>
                          </a:solidFill>
                          <a:ln w="9525">
                            <a:solidFill>
                              <a:srgbClr val="000000"/>
                            </a:solidFill>
                            <a:miter lim="800000"/>
                            <a:headEnd/>
                            <a:tailEnd/>
                          </a:ln>
                        </wps:spPr>
                        <wps:txbx>
                          <w:txbxContent>
                            <w:p w:rsidR="00476DCF" w:rsidRDefault="00476DCF" w:rsidP="00476DCF"/>
                          </w:txbxContent>
                        </wps:txbx>
                        <wps:bodyPr rot="0" vert="horz" wrap="square" lIns="91440" tIns="45720" rIns="91440" bIns="45720" anchor="t" anchorCtr="0" upright="1">
                          <a:noAutofit/>
                        </wps:bodyPr>
                      </wps:wsp>
                      <wps:wsp>
                        <wps:cNvPr id="99" name="Text Box 42"/>
                        <wps:cNvSpPr txBox="1">
                          <a:spLocks noChangeArrowheads="1"/>
                        </wps:cNvSpPr>
                        <wps:spPr bwMode="auto">
                          <a:xfrm>
                            <a:off x="4509898" y="5420329"/>
                            <a:ext cx="1829625" cy="187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6DCF" w:rsidRDefault="00476DCF" w:rsidP="00476DCF">
                              <w:pPr>
                                <w:pStyle w:val="NormalWeb"/>
                              </w:pPr>
                              <w:r>
                                <w:rPr>
                                  <w:rFonts w:ascii="Calibri" w:hAnsi="Calibri" w:cs="Calibri"/>
                                  <w:sz w:val="16"/>
                                  <w:szCs w:val="16"/>
                                </w:rPr>
                                <w:t xml:space="preserve">Share Content (Provide </w:t>
                              </w:r>
                              <w:r w:rsidR="00614F48">
                                <w:rPr>
                                  <w:rFonts w:ascii="Calibri" w:hAnsi="Calibri" w:cs="Calibri"/>
                                  <w:sz w:val="16"/>
                                  <w:szCs w:val="16"/>
                                </w:rPr>
                                <w:t>subsequent results</w:t>
                              </w:r>
                              <w:r>
                                <w:rPr>
                                  <w:rFonts w:ascii="Calibri" w:hAnsi="Calibri" w:cs="Calibri"/>
                                  <w:sz w:val="16"/>
                                  <w:szCs w:val="16"/>
                                </w:rPr>
                                <w:t>)</w:t>
                              </w:r>
                            </w:p>
                          </w:txbxContent>
                        </wps:txbx>
                        <wps:bodyPr rot="0" vert="horz" wrap="square" lIns="0" tIns="0" rIns="0" bIns="0" anchor="t" anchorCtr="0" upright="1">
                          <a:noAutofit/>
                        </wps:bodyPr>
                      </wps:wsp>
                      <pic:pic xmlns:pic="http://schemas.openxmlformats.org/drawingml/2006/picture">
                        <pic:nvPicPr>
                          <pic:cNvPr id="100" name="Picture 100"/>
                          <pic:cNvPicPr>
                            <a:picLocks noChangeAspect="1"/>
                          </pic:cNvPicPr>
                        </pic:nvPicPr>
                        <pic:blipFill>
                          <a:blip r:embed="rId10"/>
                          <a:stretch>
                            <a:fillRect/>
                          </a:stretch>
                        </pic:blipFill>
                        <pic:spPr>
                          <a:xfrm>
                            <a:off x="0" y="2813536"/>
                            <a:ext cx="5647386" cy="250191"/>
                          </a:xfrm>
                          <a:prstGeom prst="rect">
                            <a:avLst/>
                          </a:prstGeom>
                        </pic:spPr>
                      </pic:pic>
                      <pic:pic xmlns:pic="http://schemas.openxmlformats.org/drawingml/2006/picture">
                        <pic:nvPicPr>
                          <pic:cNvPr id="101" name="Picture 101"/>
                          <pic:cNvPicPr>
                            <a:picLocks noChangeAspect="1"/>
                          </pic:cNvPicPr>
                        </pic:nvPicPr>
                        <pic:blipFill>
                          <a:blip r:embed="rId11"/>
                          <a:stretch>
                            <a:fillRect/>
                          </a:stretch>
                        </pic:blipFill>
                        <pic:spPr>
                          <a:xfrm>
                            <a:off x="12874" y="3341656"/>
                            <a:ext cx="5647386" cy="250191"/>
                          </a:xfrm>
                          <a:prstGeom prst="rect">
                            <a:avLst/>
                          </a:prstGeom>
                        </pic:spPr>
                      </pic:pic>
                      <pic:pic xmlns:pic="http://schemas.openxmlformats.org/drawingml/2006/picture">
                        <pic:nvPicPr>
                          <pic:cNvPr id="102" name="Picture 102"/>
                          <pic:cNvPicPr>
                            <a:picLocks noChangeAspect="1"/>
                          </pic:cNvPicPr>
                        </pic:nvPicPr>
                        <pic:blipFill>
                          <a:blip r:embed="rId12"/>
                          <a:stretch>
                            <a:fillRect/>
                          </a:stretch>
                        </pic:blipFill>
                        <pic:spPr>
                          <a:xfrm>
                            <a:off x="0" y="4007835"/>
                            <a:ext cx="5647386" cy="250191"/>
                          </a:xfrm>
                          <a:prstGeom prst="rect">
                            <a:avLst/>
                          </a:prstGeom>
                        </pic:spPr>
                      </pic:pic>
                      <wps:wsp>
                        <wps:cNvPr id="194" name="Rectangle 194"/>
                        <wps:cNvSpPr>
                          <a:spLocks noChangeArrowheads="1"/>
                        </wps:cNvSpPr>
                        <wps:spPr bwMode="auto">
                          <a:xfrm>
                            <a:off x="684560" y="1424310"/>
                            <a:ext cx="182245" cy="328001"/>
                          </a:xfrm>
                          <a:prstGeom prst="rect">
                            <a:avLst/>
                          </a:prstGeom>
                          <a:solidFill>
                            <a:srgbClr val="FFFFFF"/>
                          </a:solidFill>
                          <a:ln w="9525">
                            <a:solidFill>
                              <a:srgbClr val="000000"/>
                            </a:solidFill>
                            <a:miter lim="800000"/>
                            <a:headEnd/>
                            <a:tailEnd/>
                          </a:ln>
                        </wps:spPr>
                        <wps:txbx>
                          <w:txbxContent>
                            <w:p w:rsidR="003A3CC5" w:rsidRDefault="003A3CC5" w:rsidP="003A3CC5"/>
                          </w:txbxContent>
                        </wps:txbx>
                        <wps:bodyPr rot="0" vert="horz" wrap="square" lIns="91440" tIns="45720" rIns="91440" bIns="45720" anchor="t" anchorCtr="0" upright="1">
                          <a:noAutofit/>
                        </wps:bodyPr>
                      </wps:wsp>
                      <wps:wsp>
                        <wps:cNvPr id="195" name="Rectangle 195"/>
                        <wps:cNvSpPr>
                          <a:spLocks noChangeArrowheads="1"/>
                        </wps:cNvSpPr>
                        <wps:spPr bwMode="auto">
                          <a:xfrm>
                            <a:off x="653622" y="2022610"/>
                            <a:ext cx="182245" cy="244072"/>
                          </a:xfrm>
                          <a:prstGeom prst="rect">
                            <a:avLst/>
                          </a:prstGeom>
                          <a:solidFill>
                            <a:srgbClr val="FFFFFF"/>
                          </a:solidFill>
                          <a:ln w="9525">
                            <a:solidFill>
                              <a:srgbClr val="000000"/>
                            </a:solidFill>
                            <a:miter lim="800000"/>
                            <a:headEnd/>
                            <a:tailEnd/>
                          </a:ln>
                        </wps:spPr>
                        <wps:txbx>
                          <w:txbxContent>
                            <w:p w:rsidR="003A3CC5" w:rsidRDefault="003A3CC5" w:rsidP="003A3CC5"/>
                          </w:txbxContent>
                        </wps:txbx>
                        <wps:bodyPr rot="0" vert="horz" wrap="square" lIns="91440" tIns="45720" rIns="91440" bIns="45720" anchor="t" anchorCtr="0" upright="1">
                          <a:noAutofit/>
                        </wps:bodyPr>
                      </wps:wsp>
                      <wps:wsp>
                        <wps:cNvPr id="196" name="Rectangle 196"/>
                        <wps:cNvSpPr>
                          <a:spLocks noChangeArrowheads="1"/>
                        </wps:cNvSpPr>
                        <wps:spPr bwMode="auto">
                          <a:xfrm>
                            <a:off x="662658" y="2417870"/>
                            <a:ext cx="182245" cy="296336"/>
                          </a:xfrm>
                          <a:prstGeom prst="rect">
                            <a:avLst/>
                          </a:prstGeom>
                          <a:solidFill>
                            <a:srgbClr val="FFFFFF"/>
                          </a:solidFill>
                          <a:ln w="9525">
                            <a:solidFill>
                              <a:srgbClr val="000000"/>
                            </a:solidFill>
                            <a:miter lim="800000"/>
                            <a:headEnd/>
                            <a:tailEnd/>
                          </a:ln>
                        </wps:spPr>
                        <wps:txbx>
                          <w:txbxContent>
                            <w:p w:rsidR="003A3CC5" w:rsidRDefault="003A3CC5" w:rsidP="003A3CC5"/>
                          </w:txbxContent>
                        </wps:txbx>
                        <wps:bodyPr rot="0" vert="horz" wrap="square" lIns="91440" tIns="45720" rIns="91440" bIns="45720" anchor="t" anchorCtr="0" upright="1">
                          <a:noAutofit/>
                        </wps:bodyPr>
                      </wps:wsp>
                      <wps:wsp>
                        <wps:cNvPr id="204" name="Line 143"/>
                        <wps:cNvCnPr/>
                        <wps:spPr bwMode="auto">
                          <a:xfrm>
                            <a:off x="2572251" y="2561334"/>
                            <a:ext cx="17178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142"/>
                        <wps:cNvCnPr/>
                        <wps:spPr bwMode="auto">
                          <a:xfrm>
                            <a:off x="2744037" y="2561334"/>
                            <a:ext cx="0" cy="1514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41"/>
                        <wps:cNvCnPr/>
                        <wps:spPr bwMode="auto">
                          <a:xfrm>
                            <a:off x="2560647" y="2714205"/>
                            <a:ext cx="17276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07" name="Text Box 146"/>
                        <wps:cNvSpPr txBox="1">
                          <a:spLocks noChangeArrowheads="1"/>
                        </wps:cNvSpPr>
                        <wps:spPr bwMode="auto">
                          <a:xfrm>
                            <a:off x="2778408" y="2554778"/>
                            <a:ext cx="700254" cy="1328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4A77" w:rsidRPr="00074A77" w:rsidRDefault="00074A77" w:rsidP="00074A77">
                              <w:pPr>
                                <w:pStyle w:val="NormalWeb"/>
                                <w:tabs>
                                  <w:tab w:val="right" w:pos="9346"/>
                                </w:tabs>
                                <w:spacing w:before="0"/>
                                <w:ind w:left="288" w:hanging="288"/>
                                <w:rPr>
                                  <w:rFonts w:asciiTheme="minorHAnsi" w:hAnsiTheme="minorHAnsi" w:cstheme="minorHAnsi"/>
                                  <w:sz w:val="16"/>
                                  <w:szCs w:val="16"/>
                                </w:rPr>
                              </w:pPr>
                              <w:r>
                                <w:rPr>
                                  <w:rFonts w:asciiTheme="minorHAnsi" w:hAnsiTheme="minorHAnsi" w:cstheme="minorHAnsi"/>
                                  <w:sz w:val="16"/>
                                  <w:szCs w:val="16"/>
                                </w:rPr>
                                <w:t>Generate EHCP</w:t>
                              </w:r>
                              <w:r w:rsidRPr="00074A77">
                                <w:rPr>
                                  <w:rFonts w:asciiTheme="minorHAnsi" w:hAnsiTheme="minorHAnsi" w:cstheme="minorHAnsi"/>
                                  <w:sz w:val="16"/>
                                  <w:szCs w:val="16"/>
                                </w:rPr>
                                <w:t xml:space="preserve"> </w:t>
                              </w:r>
                            </w:p>
                          </w:txbxContent>
                        </wps:txbx>
                        <wps:bodyPr rot="0" vert="horz" wrap="square" lIns="0" tIns="0" rIns="0" bIns="0" anchor="t" anchorCtr="0" upright="1">
                          <a:noAutofit/>
                        </wps:bodyPr>
                      </wps:wsp>
                      <wps:wsp>
                        <wps:cNvPr id="212" name="Text Box 8"/>
                        <wps:cNvSpPr txBox="1">
                          <a:spLocks noChangeArrowheads="1"/>
                        </wps:cNvSpPr>
                        <wps:spPr bwMode="auto">
                          <a:xfrm>
                            <a:off x="5647368" y="248251"/>
                            <a:ext cx="157670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637E" w:rsidRDefault="0098637E" w:rsidP="0098637E">
                              <w:pPr>
                                <w:pStyle w:val="NormalWeb"/>
                                <w:jc w:val="center"/>
                              </w:pPr>
                              <w:r>
                                <w:rPr>
                                  <w:rFonts w:ascii="Calibri" w:hAnsi="Calibri" w:cs="Calibri"/>
                                  <w:sz w:val="20"/>
                                  <w:szCs w:val="20"/>
                                </w:rPr>
                                <w:t>Content Consumer/Creator</w:t>
                              </w:r>
                              <w:r>
                                <w:rPr>
                                  <w:rFonts w:ascii="Calibri" w:hAnsi="Calibri" w:cs="Calibri"/>
                                  <w:sz w:val="20"/>
                                  <w:szCs w:val="20"/>
                                </w:rPr>
                                <w:br/>
                              </w:r>
                              <w:r>
                                <w:rPr>
                                  <w:rFonts w:ascii="Calibri" w:hAnsi="Calibri" w:cs="Calibri"/>
                                  <w:b/>
                                  <w:bCs/>
                                  <w:sz w:val="20"/>
                                  <w:szCs w:val="20"/>
                                </w:rPr>
                                <w:t>Specialist</w:t>
                              </w:r>
                            </w:p>
                            <w:p w:rsidR="0098637E" w:rsidRDefault="0098637E" w:rsidP="0098637E">
                              <w:pPr>
                                <w:pStyle w:val="NormalWeb"/>
                              </w:pPr>
                              <w:r>
                                <w:rPr>
                                  <w:sz w:val="22"/>
                                  <w:szCs w:val="22"/>
                                </w:rPr>
                                <w:t>Actor B</w:t>
                              </w:r>
                            </w:p>
                            <w:p w:rsidR="0098637E" w:rsidRDefault="0098637E" w:rsidP="0098637E">
                              <w:pPr>
                                <w:pStyle w:val="NormalWeb"/>
                              </w:pPr>
                              <w:r>
                                <w:t> </w:t>
                              </w:r>
                            </w:p>
                            <w:p w:rsidR="0098637E" w:rsidRDefault="0098637E" w:rsidP="0098637E">
                              <w:pPr>
                                <w:pStyle w:val="NormalWeb"/>
                              </w:pPr>
                              <w:r>
                                <w:rPr>
                                  <w:sz w:val="22"/>
                                  <w:szCs w:val="22"/>
                                </w:rPr>
                                <w:t>Actor A /</w:t>
                              </w:r>
                            </w:p>
                            <w:p w:rsidR="0098637E" w:rsidRDefault="0098637E" w:rsidP="0098637E">
                              <w:pPr>
                                <w:pStyle w:val="NormalWeb"/>
                              </w:pPr>
                              <w:r>
                                <w:rPr>
                                  <w:sz w:val="22"/>
                                  <w:szCs w:val="22"/>
                                </w:rPr>
                                <w:t>Actor B</w:t>
                              </w:r>
                            </w:p>
                          </w:txbxContent>
                        </wps:txbx>
                        <wps:bodyPr rot="0" vert="horz" wrap="square" lIns="0" tIns="0" rIns="0" bIns="0" anchor="t" anchorCtr="0" upright="1">
                          <a:noAutofit/>
                        </wps:bodyPr>
                      </wps:wsp>
                      <wps:wsp>
                        <wps:cNvPr id="214" name="Line 44"/>
                        <wps:cNvCnPr>
                          <a:cxnSpLocks noChangeShapeType="1"/>
                        </wps:cNvCnPr>
                        <wps:spPr bwMode="auto">
                          <a:xfrm>
                            <a:off x="2579590" y="3634455"/>
                            <a:ext cx="1737586"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5" name="Rectangle 215"/>
                        <wps:cNvSpPr>
                          <a:spLocks noChangeArrowheads="1"/>
                        </wps:cNvSpPr>
                        <wps:spPr bwMode="auto">
                          <a:xfrm>
                            <a:off x="2382212" y="3634455"/>
                            <a:ext cx="178435" cy="373380"/>
                          </a:xfrm>
                          <a:prstGeom prst="rect">
                            <a:avLst/>
                          </a:prstGeom>
                          <a:solidFill>
                            <a:srgbClr val="FFFFFF"/>
                          </a:solidFill>
                          <a:ln w="9525">
                            <a:solidFill>
                              <a:srgbClr val="000000"/>
                            </a:solidFill>
                            <a:miter lim="800000"/>
                            <a:headEnd/>
                            <a:tailEnd/>
                          </a:ln>
                        </wps:spPr>
                        <wps:txbx>
                          <w:txbxContent>
                            <w:p w:rsidR="00A929E7" w:rsidRDefault="00A929E7" w:rsidP="00A929E7"/>
                          </w:txbxContent>
                        </wps:txbx>
                        <wps:bodyPr rot="0" vert="horz" wrap="square" lIns="91440" tIns="45720" rIns="91440" bIns="45720" anchor="t" anchorCtr="0" upright="1">
                          <a:noAutofit/>
                        </wps:bodyPr>
                      </wps:wsp>
                      <wps:wsp>
                        <wps:cNvPr id="216" name="Text Box 42"/>
                        <wps:cNvSpPr txBox="1">
                          <a:spLocks noChangeArrowheads="1"/>
                        </wps:cNvSpPr>
                        <wps:spPr bwMode="auto">
                          <a:xfrm>
                            <a:off x="2772537" y="3341658"/>
                            <a:ext cx="1368425" cy="2816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4C3A" w:rsidRPr="00701E7F" w:rsidRDefault="003B4C3A" w:rsidP="003B4C3A">
                              <w:pPr>
                                <w:pStyle w:val="NormalWeb"/>
                                <w:rPr>
                                  <w:sz w:val="14"/>
                                  <w:szCs w:val="14"/>
                                </w:rPr>
                              </w:pPr>
                              <w:r w:rsidRPr="00701E7F">
                                <w:rPr>
                                  <w:rFonts w:ascii="Calibri" w:hAnsi="Calibri" w:cs="Calibri"/>
                                  <w:sz w:val="14"/>
                                  <w:szCs w:val="14"/>
                                </w:rPr>
                                <w:t>Share Content (Provide referral response)</w:t>
                              </w:r>
                            </w:p>
                          </w:txbxContent>
                        </wps:txbx>
                        <wps:bodyPr rot="0" vert="horz" wrap="square" lIns="0" tIns="0" rIns="0" bIns="0" anchor="t" anchorCtr="0" upright="1">
                          <a:noAutofit/>
                        </wps:bodyPr>
                      </wps:wsp>
                      <wps:wsp>
                        <wps:cNvPr id="217" name="Line 141"/>
                        <wps:cNvCnPr/>
                        <wps:spPr bwMode="auto">
                          <a:xfrm flipH="1" flipV="1">
                            <a:off x="2221606" y="3922376"/>
                            <a:ext cx="136595" cy="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8" name="Line 142"/>
                        <wps:cNvCnPr/>
                        <wps:spPr bwMode="auto">
                          <a:xfrm>
                            <a:off x="2213936" y="3745490"/>
                            <a:ext cx="0" cy="151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143"/>
                        <wps:cNvCnPr/>
                        <wps:spPr bwMode="auto">
                          <a:xfrm>
                            <a:off x="2208816" y="3745490"/>
                            <a:ext cx="149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Text Box 146"/>
                        <wps:cNvSpPr txBox="1">
                          <a:spLocks noChangeArrowheads="1"/>
                        </wps:cNvSpPr>
                        <wps:spPr bwMode="auto">
                          <a:xfrm>
                            <a:off x="1447834" y="3791028"/>
                            <a:ext cx="699770" cy="13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4C3A" w:rsidRDefault="003B4C3A" w:rsidP="003B4C3A">
                              <w:pPr>
                                <w:pStyle w:val="NormalWeb"/>
                                <w:tabs>
                                  <w:tab w:val="right" w:pos="9346"/>
                                </w:tabs>
                                <w:spacing w:before="0"/>
                                <w:ind w:left="288" w:hanging="288"/>
                              </w:pPr>
                              <w:r>
                                <w:rPr>
                                  <w:rFonts w:ascii="Calibri" w:hAnsi="Calibri" w:cs="Calibri"/>
                                  <w:sz w:val="16"/>
                                  <w:szCs w:val="16"/>
                                </w:rPr>
                                <w:t xml:space="preserve">      Update EHCP </w:t>
                              </w:r>
                            </w:p>
                          </w:txbxContent>
                        </wps:txbx>
                        <wps:bodyPr rot="0" vert="horz" wrap="square" lIns="0" tIns="0" rIns="0" bIns="0" anchor="t" anchorCtr="0" upright="1">
                          <a:noAutofit/>
                        </wps:bodyPr>
                      </wps:wsp>
                      <wps:wsp>
                        <wps:cNvPr id="221" name="Line 44"/>
                        <wps:cNvCnPr>
                          <a:cxnSpLocks noChangeShapeType="1"/>
                        </wps:cNvCnPr>
                        <wps:spPr bwMode="auto">
                          <a:xfrm>
                            <a:off x="4509913" y="5129655"/>
                            <a:ext cx="1881164"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2" name="Rectangle 222"/>
                        <wps:cNvSpPr>
                          <a:spLocks noChangeArrowheads="1"/>
                        </wps:cNvSpPr>
                        <wps:spPr bwMode="auto">
                          <a:xfrm>
                            <a:off x="6334448" y="5099766"/>
                            <a:ext cx="193675" cy="320563"/>
                          </a:xfrm>
                          <a:prstGeom prst="rect">
                            <a:avLst/>
                          </a:prstGeom>
                          <a:solidFill>
                            <a:srgbClr val="FFFFFF"/>
                          </a:solidFill>
                          <a:ln w="9525">
                            <a:solidFill>
                              <a:srgbClr val="000000"/>
                            </a:solidFill>
                            <a:miter lim="800000"/>
                            <a:headEnd/>
                            <a:tailEnd/>
                          </a:ln>
                        </wps:spPr>
                        <wps:txbx>
                          <w:txbxContent>
                            <w:p w:rsidR="003B4C3A" w:rsidRDefault="003B4C3A" w:rsidP="003B4C3A"/>
                          </w:txbxContent>
                        </wps:txbx>
                        <wps:bodyPr rot="0" vert="horz" wrap="square" lIns="91440" tIns="45720" rIns="91440" bIns="45720" anchor="t" anchorCtr="0" upright="1">
                          <a:noAutofit/>
                        </wps:bodyPr>
                      </wps:wsp>
                      <wps:wsp>
                        <wps:cNvPr id="223" name="Text Box 42"/>
                        <wps:cNvSpPr txBox="1">
                          <a:spLocks noChangeArrowheads="1"/>
                        </wps:cNvSpPr>
                        <wps:spPr bwMode="auto">
                          <a:xfrm>
                            <a:off x="4672625" y="4814695"/>
                            <a:ext cx="1367790" cy="314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4C3A" w:rsidRPr="00227836" w:rsidRDefault="003B4C3A" w:rsidP="003B4C3A">
                              <w:pPr>
                                <w:pStyle w:val="NormalWeb"/>
                                <w:rPr>
                                  <w:sz w:val="14"/>
                                  <w:szCs w:val="14"/>
                                </w:rPr>
                              </w:pPr>
                              <w:r w:rsidRPr="00227836">
                                <w:rPr>
                                  <w:rFonts w:ascii="Calibri" w:hAnsi="Calibri" w:cs="Calibri"/>
                                  <w:sz w:val="14"/>
                                  <w:szCs w:val="14"/>
                                </w:rPr>
                                <w:t>Share Content (Provide referral response)</w:t>
                              </w:r>
                            </w:p>
                          </w:txbxContent>
                        </wps:txbx>
                        <wps:bodyPr rot="0" vert="horz" wrap="square" lIns="0" tIns="0" rIns="0" bIns="0" anchor="t" anchorCtr="0" upright="1">
                          <a:noAutofit/>
                        </wps:bodyPr>
                      </wps:wsp>
                      <wps:wsp>
                        <wps:cNvPr id="256" name="Rectangle 256"/>
                        <wps:cNvSpPr>
                          <a:spLocks noChangeArrowheads="1"/>
                        </wps:cNvSpPr>
                        <wps:spPr bwMode="auto">
                          <a:xfrm>
                            <a:off x="2350388" y="4187734"/>
                            <a:ext cx="193675" cy="358140"/>
                          </a:xfrm>
                          <a:prstGeom prst="rect">
                            <a:avLst/>
                          </a:prstGeom>
                          <a:solidFill>
                            <a:srgbClr val="FFFFFF"/>
                          </a:solidFill>
                          <a:ln w="9525">
                            <a:solidFill>
                              <a:srgbClr val="000000"/>
                            </a:solidFill>
                            <a:miter lim="800000"/>
                            <a:headEnd/>
                            <a:tailEnd/>
                          </a:ln>
                        </wps:spPr>
                        <wps:txbx>
                          <w:txbxContent>
                            <w:p w:rsidR="00227836" w:rsidRDefault="00227836" w:rsidP="00227836"/>
                          </w:txbxContent>
                        </wps:txbx>
                        <wps:bodyPr rot="0" vert="horz" wrap="square" lIns="91440" tIns="45720" rIns="91440" bIns="45720" anchor="t" anchorCtr="0" upright="1">
                          <a:noAutofit/>
                        </wps:bodyPr>
                      </wps:wsp>
                      <wps:wsp>
                        <wps:cNvPr id="257" name="Line 44"/>
                        <wps:cNvCnPr>
                          <a:cxnSpLocks noChangeShapeType="1"/>
                        </wps:cNvCnPr>
                        <wps:spPr bwMode="auto">
                          <a:xfrm>
                            <a:off x="2535624" y="4194755"/>
                            <a:ext cx="1763157"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9" name="Rectangle 259"/>
                        <wps:cNvSpPr>
                          <a:spLocks noChangeArrowheads="1"/>
                        </wps:cNvSpPr>
                        <wps:spPr bwMode="auto">
                          <a:xfrm>
                            <a:off x="4320271" y="4525837"/>
                            <a:ext cx="193040" cy="353695"/>
                          </a:xfrm>
                          <a:prstGeom prst="rect">
                            <a:avLst/>
                          </a:prstGeom>
                          <a:solidFill>
                            <a:srgbClr val="FFFFFF"/>
                          </a:solidFill>
                          <a:ln w="9525">
                            <a:solidFill>
                              <a:srgbClr val="000000"/>
                            </a:solidFill>
                            <a:miter lim="800000"/>
                            <a:headEnd/>
                            <a:tailEnd/>
                          </a:ln>
                        </wps:spPr>
                        <wps:txbx>
                          <w:txbxContent>
                            <w:p w:rsidR="00227836" w:rsidRDefault="00227836" w:rsidP="00227836">
                              <w:pPr>
                                <w:pStyle w:val="NormalWeb"/>
                              </w:pPr>
                              <w:r>
                                <w:t> </w:t>
                              </w:r>
                            </w:p>
                          </w:txbxContent>
                        </wps:txbx>
                        <wps:bodyPr rot="0" vert="horz" wrap="square" lIns="91440" tIns="45720" rIns="91440" bIns="45720" anchor="t" anchorCtr="0" upright="1">
                          <a:noAutofit/>
                        </wps:bodyPr>
                      </wps:wsp>
                      <wps:wsp>
                        <wps:cNvPr id="260" name="Text Box 42"/>
                        <wps:cNvSpPr txBox="1">
                          <a:spLocks noChangeArrowheads="1"/>
                        </wps:cNvSpPr>
                        <wps:spPr bwMode="auto">
                          <a:xfrm>
                            <a:off x="2733406" y="3896317"/>
                            <a:ext cx="1391285"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4F48" w:rsidRDefault="00614F48" w:rsidP="00614F48">
                              <w:pPr>
                                <w:pStyle w:val="NormalWeb"/>
                              </w:pPr>
                              <w:r>
                                <w:rPr>
                                  <w:rFonts w:ascii="Calibri" w:hAnsi="Calibri" w:cs="Calibri"/>
                                  <w:sz w:val="14"/>
                                  <w:szCs w:val="14"/>
                                </w:rPr>
                                <w:t>Share Content (Provide subsequent results)</w:t>
                              </w:r>
                            </w:p>
                          </w:txbxContent>
                        </wps:txbx>
                        <wps:bodyPr rot="0" vert="horz" wrap="square" lIns="0" tIns="0" rIns="0" bIns="0" anchor="t" anchorCtr="0" upright="1">
                          <a:noAutofit/>
                        </wps:bodyPr>
                      </wps:wsp>
                      <wps:wsp>
                        <wps:cNvPr id="261" name="Rectangle 261"/>
                        <wps:cNvSpPr>
                          <a:spLocks noChangeArrowheads="1"/>
                        </wps:cNvSpPr>
                        <wps:spPr bwMode="auto">
                          <a:xfrm>
                            <a:off x="6339546" y="5514664"/>
                            <a:ext cx="193040" cy="320040"/>
                          </a:xfrm>
                          <a:prstGeom prst="rect">
                            <a:avLst/>
                          </a:prstGeom>
                          <a:solidFill>
                            <a:srgbClr val="FFFFFF"/>
                          </a:solidFill>
                          <a:ln w="9525">
                            <a:solidFill>
                              <a:srgbClr val="000000"/>
                            </a:solidFill>
                            <a:miter lim="800000"/>
                            <a:headEnd/>
                            <a:tailEnd/>
                          </a:ln>
                        </wps:spPr>
                        <wps:txbx>
                          <w:txbxContent>
                            <w:p w:rsidR="00614F48" w:rsidRDefault="00614F48" w:rsidP="00614F48">
                              <w:pPr>
                                <w:pStyle w:val="NormalWeb"/>
                              </w:pPr>
                              <w:r>
                                <w:t> </w:t>
                              </w:r>
                            </w:p>
                          </w:txbxContent>
                        </wps:txbx>
                        <wps:bodyPr rot="0" vert="horz" wrap="square" lIns="91440" tIns="45720" rIns="91440" bIns="45720" anchor="t" anchorCtr="0" upright="1">
                          <a:noAutofit/>
                        </wps:bodyPr>
                      </wps:wsp>
                      <pic:pic xmlns:pic="http://schemas.openxmlformats.org/drawingml/2006/picture">
                        <pic:nvPicPr>
                          <pic:cNvPr id="262" name="Picture 262"/>
                          <pic:cNvPicPr/>
                        </pic:nvPicPr>
                        <pic:blipFill>
                          <a:blip r:embed="rId12"/>
                          <a:stretch>
                            <a:fillRect/>
                          </a:stretch>
                        </pic:blipFill>
                        <pic:spPr>
                          <a:xfrm>
                            <a:off x="0" y="5499567"/>
                            <a:ext cx="5647055" cy="250190"/>
                          </a:xfrm>
                          <a:prstGeom prst="rect">
                            <a:avLst/>
                          </a:prstGeom>
                        </pic:spPr>
                      </pic:pic>
                      <wps:wsp>
                        <wps:cNvPr id="263" name="Rectangle 263"/>
                        <wps:cNvSpPr>
                          <a:spLocks noChangeArrowheads="1"/>
                        </wps:cNvSpPr>
                        <wps:spPr bwMode="auto">
                          <a:xfrm>
                            <a:off x="2362467" y="6232163"/>
                            <a:ext cx="181610" cy="490608"/>
                          </a:xfrm>
                          <a:prstGeom prst="rect">
                            <a:avLst/>
                          </a:prstGeom>
                          <a:solidFill>
                            <a:srgbClr val="FFFFFF"/>
                          </a:solidFill>
                          <a:ln w="9525">
                            <a:solidFill>
                              <a:srgbClr val="000000"/>
                            </a:solidFill>
                            <a:miter lim="800000"/>
                            <a:headEnd/>
                            <a:tailEnd/>
                          </a:ln>
                        </wps:spPr>
                        <wps:txbx>
                          <w:txbxContent>
                            <w:p w:rsidR="00BC7485" w:rsidRDefault="00BC7485" w:rsidP="00BC7485">
                              <w:pPr>
                                <w:pStyle w:val="NormalWeb"/>
                              </w:pPr>
                              <w:r>
                                <w:t> </w:t>
                              </w:r>
                            </w:p>
                          </w:txbxContent>
                        </wps:txbx>
                        <wps:bodyPr rot="0" vert="horz" wrap="square" lIns="91440" tIns="45720" rIns="91440" bIns="45720" anchor="t" anchorCtr="0" upright="1">
                          <a:noAutofit/>
                        </wps:bodyPr>
                      </wps:wsp>
                      <wps:wsp>
                        <wps:cNvPr id="264" name="Line 44"/>
                        <wps:cNvCnPr>
                          <a:cxnSpLocks noChangeShapeType="1"/>
                        </wps:cNvCnPr>
                        <wps:spPr bwMode="auto">
                          <a:xfrm flipH="1">
                            <a:off x="2544092" y="6268398"/>
                            <a:ext cx="178598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5" name="Line 44"/>
                        <wps:cNvCnPr>
                          <a:cxnSpLocks noChangeShapeType="1"/>
                        </wps:cNvCnPr>
                        <wps:spPr bwMode="auto">
                          <a:xfrm flipH="1">
                            <a:off x="2544055" y="6606862"/>
                            <a:ext cx="3847001" cy="3440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6" name="Rectangle 266"/>
                        <wps:cNvSpPr>
                          <a:spLocks noChangeArrowheads="1"/>
                        </wps:cNvSpPr>
                        <wps:spPr bwMode="auto">
                          <a:xfrm>
                            <a:off x="4337294" y="6254482"/>
                            <a:ext cx="193675" cy="290195"/>
                          </a:xfrm>
                          <a:prstGeom prst="rect">
                            <a:avLst/>
                          </a:prstGeom>
                          <a:solidFill>
                            <a:srgbClr val="FFFFFF"/>
                          </a:solidFill>
                          <a:ln w="9525">
                            <a:solidFill>
                              <a:srgbClr val="000000"/>
                            </a:solidFill>
                            <a:miter lim="800000"/>
                            <a:headEnd/>
                            <a:tailEnd/>
                          </a:ln>
                        </wps:spPr>
                        <wps:txbx>
                          <w:txbxContent>
                            <w:p w:rsidR="00BC7485" w:rsidRDefault="00BC7485" w:rsidP="00BC7485"/>
                          </w:txbxContent>
                        </wps:txbx>
                        <wps:bodyPr rot="0" vert="horz" wrap="square" lIns="91440" tIns="45720" rIns="91440" bIns="45720" anchor="t" anchorCtr="0" upright="1">
                          <a:noAutofit/>
                        </wps:bodyPr>
                      </wps:wsp>
                      <wps:wsp>
                        <wps:cNvPr id="267" name="Rectangle 267"/>
                        <wps:cNvSpPr>
                          <a:spLocks noChangeArrowheads="1"/>
                        </wps:cNvSpPr>
                        <wps:spPr bwMode="auto">
                          <a:xfrm rot="10800000" flipV="1">
                            <a:off x="6401150" y="6606862"/>
                            <a:ext cx="193675" cy="321855"/>
                          </a:xfrm>
                          <a:prstGeom prst="rect">
                            <a:avLst/>
                          </a:prstGeom>
                          <a:solidFill>
                            <a:srgbClr val="FFFFFF"/>
                          </a:solidFill>
                          <a:ln w="9525">
                            <a:solidFill>
                              <a:srgbClr val="000000"/>
                            </a:solidFill>
                            <a:miter lim="800000"/>
                            <a:headEnd/>
                            <a:tailEnd/>
                          </a:ln>
                        </wps:spPr>
                        <wps:txbx>
                          <w:txbxContent>
                            <w:p w:rsidR="00BC7485" w:rsidRDefault="00BC7485" w:rsidP="00BC7485"/>
                          </w:txbxContent>
                        </wps:txbx>
                        <wps:bodyPr rot="0" vert="horz" wrap="square" lIns="91440" tIns="45720" rIns="91440" bIns="45720" anchor="t" anchorCtr="0" upright="1">
                          <a:noAutofit/>
                        </wps:bodyPr>
                      </wps:wsp>
                      <wps:wsp>
                        <wps:cNvPr id="268" name="Text Box 42"/>
                        <wps:cNvSpPr txBox="1">
                          <a:spLocks noChangeArrowheads="1"/>
                        </wps:cNvSpPr>
                        <wps:spPr bwMode="auto">
                          <a:xfrm>
                            <a:off x="2579591" y="5947683"/>
                            <a:ext cx="1651119"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485" w:rsidRDefault="00BC7485" w:rsidP="00BC7485">
                              <w:pPr>
                                <w:pStyle w:val="NormalWeb"/>
                              </w:pPr>
                              <w:r>
                                <w:rPr>
                                  <w:rFonts w:ascii="Calibri" w:hAnsi="Calibri" w:cs="Calibri"/>
                                  <w:sz w:val="14"/>
                                  <w:szCs w:val="14"/>
                                </w:rPr>
                                <w:t>Share Content (Provide evaluation surveillance and quality assessment reports)</w:t>
                              </w:r>
                            </w:p>
                          </w:txbxContent>
                        </wps:txbx>
                        <wps:bodyPr rot="0" vert="horz" wrap="square" lIns="0" tIns="0" rIns="0" bIns="0" anchor="t" anchorCtr="0" upright="1">
                          <a:noAutofit/>
                        </wps:bodyPr>
                      </wps:wsp>
                      <wps:wsp>
                        <wps:cNvPr id="269" name="Text Box 42"/>
                        <wps:cNvSpPr txBox="1">
                          <a:spLocks noChangeArrowheads="1"/>
                        </wps:cNvSpPr>
                        <wps:spPr bwMode="auto">
                          <a:xfrm>
                            <a:off x="4607335" y="6322382"/>
                            <a:ext cx="1651000"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485" w:rsidRDefault="00BC7485" w:rsidP="00BC7485">
                              <w:pPr>
                                <w:pStyle w:val="NormalWeb"/>
                              </w:pPr>
                              <w:r>
                                <w:rPr>
                                  <w:rFonts w:ascii="Calibri" w:hAnsi="Calibri" w:cs="Calibri"/>
                                  <w:sz w:val="14"/>
                                  <w:szCs w:val="14"/>
                                </w:rPr>
                                <w:t>Share Content (Provide evaluation surveillance and quality assessment reports)</w:t>
                              </w:r>
                            </w:p>
                          </w:txbxContent>
                        </wps:txbx>
                        <wps:bodyPr rot="0" vert="horz" wrap="square" lIns="0" tIns="0" rIns="0" bIns="0" anchor="t" anchorCtr="0" upright="1">
                          <a:noAutofit/>
                        </wps:bodyPr>
                      </wps:wsp>
                      <pic:pic xmlns:pic="http://schemas.openxmlformats.org/drawingml/2006/picture">
                        <pic:nvPicPr>
                          <pic:cNvPr id="270" name="Picture 270"/>
                          <pic:cNvPicPr/>
                        </pic:nvPicPr>
                        <pic:blipFill>
                          <a:blip r:embed="rId20"/>
                          <a:stretch>
                            <a:fillRect/>
                          </a:stretch>
                        </pic:blipFill>
                        <pic:spPr>
                          <a:xfrm>
                            <a:off x="12878" y="6322382"/>
                            <a:ext cx="181610" cy="199390"/>
                          </a:xfrm>
                          <a:prstGeom prst="rect">
                            <a:avLst/>
                          </a:prstGeom>
                        </pic:spPr>
                      </pic:pic>
                    </wpc:wpc>
                  </a:graphicData>
                </a:graphic>
              </wp:inline>
            </w:drawing>
          </mc:Choice>
          <mc:Fallback>
            <w:pict>
              <v:group id="Canvas 103" o:spid="_x0000_s1103" editas="canvas" style="width:637.35pt;height:8in;mso-position-horizontal-relative:char;mso-position-vertical-relative:line" coordsize="80943,73152"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">
                <v:shape id="_x0000_s1104" type="#_x0000_t75" style="position:absolute;width:80943;height:73152;visibility:visible;mso-wrap-style:square">
                  <v:fill o:detectmouseclick="t"/>
                  <v:path o:connecttype="none"/>
                </v:shape>
                <v:line id="Line 9" o:spid="_x0000_s1105" style="position:absolute;flip:x y;visibility:visible;mso-wrap-style:square" from="64101,46240" to="65073,70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TV0MYAAADcAAAADwAAAGRycy9kb3ducmV2LnhtbESP3WoCMRSE7wu+QzhCb4omKhVdjSIt&#10;BX8vVn2Aw+Z0d+vmZNmkun17Iwi9HGbmG2a+bG0lrtT40rGGQV+BIM6cKTnXcD599SYgfEA2WDkm&#10;DX/kYbnovMwxMe7GKV2PIRcRwj5BDUUIdSKlzwqy6PuuJo7et2sshiibXJoGbxFuKzlUaiwtlhwX&#10;Cqzpo6Dscvy1GlS6e99PppvPzU+1TtXbbutGh63Wr912NQMRqA3/4Wd7bTQMByN4nI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k1dDGAAAA3AAAAA8AAAAAAAAA&#10;AAAAAAAAoQIAAGRycy9kb3ducmV2LnhtbFBLBQYAAAAABAAEAPkAAACUAwAAAAA=&#10;">
                  <v:stroke dashstyle="dash"/>
                </v:line>
                <v:line id="Line 7" o:spid="_x0000_s1106" style="position:absolute;flip:x y;visibility:visible;mso-wrap-style:square" from="7447,11912" to="7655,28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K39sQAAADcAAAADwAAAGRycy9kb3ducmV2LnhtbERP22rCQBB9L/Qflin0RcxuFYuJrlIq&#10;BW99iPoBQ3aapM3OhuxW0793BaFvczjXmS9724gzdb52rOElUSCIC2dqLjWcjh/DKQgfkA02jknD&#10;H3lYLh4f5pgZd+GczodQihjCPkMNVQhtJqUvKrLoE9cSR+7LdRZDhF0pTYeXGG4bOVLqVVqsOTZU&#10;2NJ7RcXP4ddqUPlusp+mm9Xmu1nnarDbuvHnVuvnp/5tBiJQH/7Fd/faxPnpGG7PxAv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krf2xAAAANwAAAAPAAAAAAAAAAAA&#10;AAAAAKECAABkcnMvZG93bnJldi54bWxQSwUGAAAAAAQABAD5AAAAkgMAAAAA&#10;">
                  <v:stroke dashstyle="dash"/>
                </v:line>
                <v:shape id="Text Box 6" o:spid="_x0000_s1107" type="#_x0000_t202" style="position:absolute;left:17835;top:2541;width:16027;height:4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K5V8YA&#10;AADcAAAADwAAAGRycy9kb3ducmV2LnhtbESPT2/CMAzF75P2HSJP4jKNdBwQ6ghoa4e0AzvwR5yt&#10;xrQVjVMlgZZvPx+QdrP1nt/7ebkeXaduFGLr2cD7NANFXHnbcm3geNi8LUDFhGyx80wG7hRhvXp+&#10;WmJu/cA7uu1TrSSEY44GmpT6XOtYNeQwTn1PLNrZB4dJ1lBrG3CQcNfpWZbNtcOWpaHBnoqGqsv+&#10;6gzMy3Addly8lsfvLf729ez0dT8ZM3kZPz9AJRrTv/lx/WMFfyG08ox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K5V8YAAADcAAAADwAAAAAAAAAAAAAAAACYAgAAZHJz&#10;L2Rvd25yZXYueG1sUEsFBgAAAAAEAAQA9QAAAIsDAAAAAA==&#10;" stroked="f">
                  <v:textbox inset="0,0,0,0">
                    <w:txbxContent>
                      <w:p w:rsidR="00476DCF" w:rsidRPr="003B11A2" w:rsidRDefault="00476DCF" w:rsidP="00476DCF">
                        <w:pPr>
                          <w:pStyle w:val="BodyText"/>
                          <w:jc w:val="center"/>
                          <w:rPr>
                            <w:rFonts w:asciiTheme="minorHAnsi" w:hAnsiTheme="minorHAnsi" w:cstheme="minorHAnsi"/>
                            <w:sz w:val="20"/>
                          </w:rPr>
                        </w:pPr>
                        <w:r w:rsidRPr="003B11A2">
                          <w:rPr>
                            <w:rFonts w:asciiTheme="minorHAnsi" w:hAnsiTheme="minorHAnsi" w:cstheme="minorHAnsi"/>
                            <w:sz w:val="20"/>
                          </w:rPr>
                          <w:t xml:space="preserve">Content Creator/Consumer </w:t>
                        </w:r>
                        <w:r w:rsidRPr="003B11A2">
                          <w:rPr>
                            <w:rFonts w:asciiTheme="minorHAnsi" w:hAnsiTheme="minorHAnsi" w:cstheme="minorHAnsi"/>
                            <w:b/>
                            <w:sz w:val="20"/>
                          </w:rPr>
                          <w:t xml:space="preserve"> </w:t>
                        </w:r>
                        <w:r>
                          <w:rPr>
                            <w:rFonts w:asciiTheme="minorHAnsi" w:hAnsiTheme="minorHAnsi" w:cstheme="minorHAnsi"/>
                            <w:b/>
                            <w:sz w:val="20"/>
                          </w:rPr>
                          <w:t xml:space="preserve">      </w:t>
                        </w:r>
                        <w:r w:rsidR="003A7294" w:rsidRPr="003A7294">
                          <w:rPr>
                            <w:rFonts w:ascii="Calibri" w:hAnsi="Calibri" w:cs="Calibri"/>
                            <w:b/>
                            <w:sz w:val="20"/>
                          </w:rPr>
                          <w:t>Public Health</w:t>
                        </w:r>
                      </w:p>
                      <w:p w:rsidR="00476DCF" w:rsidRDefault="00476DCF" w:rsidP="00476DCF"/>
                      <w:p w:rsidR="00476DCF" w:rsidRPr="00077324" w:rsidRDefault="00476DCF" w:rsidP="00476DCF">
                        <w:pPr>
                          <w:pStyle w:val="BodyText"/>
                          <w:rPr>
                            <w:sz w:val="22"/>
                            <w:szCs w:val="22"/>
                          </w:rPr>
                        </w:pPr>
                        <w:r w:rsidRPr="00077324">
                          <w:rPr>
                            <w:sz w:val="22"/>
                            <w:szCs w:val="22"/>
                          </w:rPr>
                          <w:t>Actor D/</w:t>
                        </w:r>
                      </w:p>
                      <w:p w:rsidR="00476DCF" w:rsidRPr="00077324" w:rsidRDefault="00476DCF" w:rsidP="00476DCF">
                        <w:pPr>
                          <w:pStyle w:val="BodyText"/>
                          <w:rPr>
                            <w:sz w:val="22"/>
                            <w:szCs w:val="22"/>
                          </w:rPr>
                        </w:pPr>
                        <w:r w:rsidRPr="00077324">
                          <w:rPr>
                            <w:sz w:val="22"/>
                            <w:szCs w:val="22"/>
                          </w:rPr>
                          <w:t>Actor E</w:t>
                        </w:r>
                      </w:p>
                    </w:txbxContent>
                  </v:textbox>
                </v:shape>
                <v:line id="Line 7" o:spid="_x0000_s1108" style="position:absolute;flip:y;visibility:visible;mso-wrap-style:square" from="24568,11912" to="24665,70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wndMEAAADcAAAADwAAAGRycy9kb3ducmV2LnhtbERPTWvCQBC9F/oflil4qxsDFk1dRSRK&#10;Kb006n2SnW6C2dmQXZP033cLhd7m8T5ns5tsKwbqfeNYwWKegCCunG7YKLicj88rED4ga2wdk4Jv&#10;8rDbPj5sMNNu5E8aimBEDGGfoYI6hC6T0lc1WfRz1xFH7sv1FkOEvZG6xzGG21amSfIiLTYcG2rs&#10;6FBTdSvuVkGZ76/mvbzmNuUPfTLLomRZKDV7mvavIAJN4V/8537Tcf5qDb/PxAv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jCd0wQAAANwAAAAPAAAAAAAAAAAAAAAA&#10;AKECAABkcnMvZG93bnJldi54bWxQSwUGAAAAAAQABAD5AAAAjwMAAAAA&#10;">
                  <v:stroke dashstyle="dash"/>
                </v:line>
                <v:shape id="Text Box 8" o:spid="_x0000_s1109" type="#_x0000_t202" style="position:absolute;left:35910;top:2679;width:15768;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GF8IA&#10;AADcAAAADwAAAGRycy9kb3ducmV2LnhtbERPS4vCMBC+C/6HMMJeRFM9yFqNsj4WPLiHqngemrEt&#10;20xKEm3990ZY2Nt8fM9ZrjtTiwc5X1lWMBknIIhzqysuFFzO36NPED4ga6wtk4IneViv+r0lptq2&#10;nNHjFAoRQ9inqKAMoUml9HlJBv3YNsSRu1lnMEToCqkdtjHc1HKaJDNpsOLYUGJD25Ly39PdKJjt&#10;3L3NeDvcXfZH/GmK6XXzvCr1Mei+FiACdeFf/Oc+6Dh/PoH3M/EC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IYYXwgAAANwAAAAPAAAAAAAAAAAAAAAAAJgCAABkcnMvZG93&#10;bnJldi54bWxQSwUGAAAAAAQABAD1AAAAhwMAAAAA&#10;" stroked="f">
                  <v:textbox inset="0,0,0,0">
                    <w:txbxContent>
                      <w:p w:rsidR="00476DCF" w:rsidRPr="003B11A2" w:rsidRDefault="00476DCF" w:rsidP="00476DCF">
                        <w:pPr>
                          <w:pStyle w:val="BodyText"/>
                          <w:jc w:val="center"/>
                          <w:rPr>
                            <w:rFonts w:asciiTheme="minorHAnsi" w:hAnsiTheme="minorHAnsi" w:cstheme="minorHAnsi"/>
                            <w:sz w:val="20"/>
                          </w:rPr>
                        </w:pPr>
                        <w:r w:rsidRPr="003B11A2">
                          <w:rPr>
                            <w:rFonts w:asciiTheme="minorHAnsi" w:hAnsiTheme="minorHAnsi" w:cstheme="minorHAnsi"/>
                            <w:sz w:val="20"/>
                          </w:rPr>
                          <w:t>Content Consumer</w:t>
                        </w:r>
                        <w:r>
                          <w:rPr>
                            <w:rFonts w:asciiTheme="minorHAnsi" w:hAnsiTheme="minorHAnsi" w:cstheme="minorHAnsi"/>
                            <w:sz w:val="20"/>
                          </w:rPr>
                          <w:t>/Creator</w:t>
                        </w:r>
                        <w:r w:rsidRPr="003B11A2">
                          <w:rPr>
                            <w:rFonts w:asciiTheme="minorHAnsi" w:hAnsiTheme="minorHAnsi" w:cstheme="minorHAnsi"/>
                            <w:sz w:val="20"/>
                          </w:rPr>
                          <w:br/>
                        </w:r>
                        <w:r w:rsidR="0098637E">
                          <w:rPr>
                            <w:rFonts w:asciiTheme="minorHAnsi" w:hAnsiTheme="minorHAnsi" w:cstheme="minorHAnsi"/>
                            <w:b/>
                            <w:sz w:val="20"/>
                          </w:rPr>
                          <w:t>PCP</w:t>
                        </w:r>
                      </w:p>
                      <w:p w:rsidR="00476DCF" w:rsidRPr="00077324" w:rsidRDefault="00476DCF" w:rsidP="00476DCF">
                        <w:pPr>
                          <w:pStyle w:val="BodyText"/>
                          <w:rPr>
                            <w:sz w:val="22"/>
                            <w:szCs w:val="22"/>
                          </w:rPr>
                        </w:pPr>
                        <w:r w:rsidRPr="00077324">
                          <w:rPr>
                            <w:sz w:val="22"/>
                            <w:szCs w:val="22"/>
                          </w:rPr>
                          <w:t>Actor B</w:t>
                        </w:r>
                      </w:p>
                      <w:p w:rsidR="00476DCF" w:rsidRDefault="00476DCF" w:rsidP="00476DCF"/>
                      <w:p w:rsidR="00476DCF" w:rsidRPr="00077324" w:rsidRDefault="00476DCF" w:rsidP="00476DCF">
                        <w:pPr>
                          <w:pStyle w:val="BodyText"/>
                          <w:rPr>
                            <w:sz w:val="22"/>
                            <w:szCs w:val="22"/>
                          </w:rPr>
                        </w:pPr>
                        <w:r w:rsidRPr="00077324">
                          <w:rPr>
                            <w:sz w:val="22"/>
                            <w:szCs w:val="22"/>
                          </w:rPr>
                          <w:t>Actor A /</w:t>
                        </w:r>
                      </w:p>
                      <w:p w:rsidR="00476DCF" w:rsidRPr="00077324" w:rsidRDefault="00476DCF" w:rsidP="00476DCF">
                        <w:pPr>
                          <w:pStyle w:val="BodyText"/>
                          <w:rPr>
                            <w:sz w:val="22"/>
                            <w:szCs w:val="22"/>
                          </w:rPr>
                        </w:pPr>
                        <w:r w:rsidRPr="00077324">
                          <w:rPr>
                            <w:sz w:val="22"/>
                            <w:szCs w:val="22"/>
                          </w:rPr>
                          <w:t>Actor B</w:t>
                        </w:r>
                      </w:p>
                    </w:txbxContent>
                  </v:textbox>
                </v:shape>
                <v:line id="Line 9" o:spid="_x0000_s1110" style="position:absolute;flip:y;visibility:visible;mso-wrap-style:square" from="44164,34322" to="44164,70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62rMMAAADcAAAADwAAAGRycy9kb3ducmV2LnhtbESPQWvCQBSE70L/w/IKvemmoUpJXUWK&#10;liJeTJv7S/a5CWbfhuyq8d+7guBxmJlvmPlysK04U+8bxwreJwkI4srpho2C/7/N+BOED8gaW8ek&#10;4EoelouX0Rwz7S68p3MejIgQ9hkqqEPoMil9VZNFP3EdcfQOrrcYouyN1D1eIty2Mk2SmbTYcFyo&#10;saPvmqpjfrIKyvWqMNuyWNuUd/rHTPOSZa7U2+uw+gIRaAjP8KP9qxWk6Qfcz8Qj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OtqzDAAAA3AAAAA8AAAAAAAAAAAAA&#10;AAAAoQIAAGRycy9kb3ducmV2LnhtbFBLBQYAAAAABAAEAPkAAACRAwAAAAA=&#10;">
                  <v:stroke dashstyle="dash"/>
                </v:line>
                <v:rect id="Rectangle 41" o:spid="_x0000_s1111" style="position:absolute;left:23671;top:14854;width:1829;height:3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hFsUA&#10;AADcAAAADwAAAGRycy9kb3ducmV2LnhtbESPQWvCQBSE7wX/w/IKvTWbplh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OEWxQAAANwAAAAPAAAAAAAAAAAAAAAAAJgCAABkcnMv&#10;ZG93bnJldi54bWxQSwUGAAAAAAQABAD1AAAAigMAAAAA&#10;"/>
                <v:shape id="Text Box 42" o:spid="_x0000_s1112" type="#_x0000_t202" style="position:absolute;left:8624;top:11762;width:12706;height:2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rsidR="00476DCF" w:rsidRPr="00362456" w:rsidRDefault="003A3CC5" w:rsidP="003A3CC5">
                        <w:pPr>
                          <w:contextualSpacing/>
                          <w:jc w:val="center"/>
                          <w:rPr>
                            <w:sz w:val="14"/>
                            <w:szCs w:val="14"/>
                          </w:rPr>
                        </w:pPr>
                        <w:r w:rsidRPr="00362456">
                          <w:rPr>
                            <w:rFonts w:asciiTheme="minorHAnsi" w:hAnsiTheme="minorHAnsi" w:cstheme="minorHAnsi"/>
                            <w:sz w:val="14"/>
                            <w:szCs w:val="14"/>
                          </w:rPr>
                          <w:t>Share Content (new birth demographic)</w:t>
                        </w:r>
                      </w:p>
                    </w:txbxContent>
                  </v:textbox>
                </v:shape>
                <v:line id="Line 44" o:spid="_x0000_s1113" style="position:absolute;flip:x;visibility:visible;mso-wrap-style:square" from="8492,14842" to="23656,14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DvFcMAAADcAAAADwAAAGRycy9kb3ducmV2LnhtbESPQWvCQBSE7wX/w/KEXopuGopKdBUR&#10;BOmp2np/ZF82wezbkN0maX59VxA8DjPfDLPZDbYWHbW+cqzgfZ6AIM6drtgo+Pk+zlYgfEDWWDsm&#10;BX/kYbedvGww067nM3WXYEQsYZ+hgjKEJpPS5yVZ9HPXEEevcK3FEGVrpG6xj+W2lmmSLKTFiuNC&#10;iQ0dSspvl1+rIH0bB2/y4rwau/Hzy/Xm41rslXqdDvs1iEBDeIYf9ElHLl3C/Uw8An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A7xXDAAAA3AAAAA8AAAAAAAAAAAAA&#10;AAAAoQIAAGRycy9kb3ducmV2LnhtbFBLBQYAAAAABAAEAPkAAACRAwAAAAA=&#10;">
                  <v:stroke startarrow="block"/>
                </v:line>
                <v:rect id="Rectangle 46" o:spid="_x0000_s1114" style="position:absolute;left:63130;top:46240;width:1943;height:2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OiMIA&#10;AADcAAAADwAAAGRycy9kb3ducmV2LnhtbERPPW+DMBDdI/U/WFepW2JKpSohGFS1ompHQpZsF3wB&#10;WnxG2Akkv74eKmV8et9pPpteXGh0nWUFz6sIBHFtdceNgn1VLNcgnEfW2FsmBVdykGcPixQTbScu&#10;6bLzjQgh7BJU0Ho/JFK6uiWDbmUH4sCd7GjQBzg2Uo84hXDTyziKXqXBjkNDiwO9t1T/7s5GwbGL&#10;93grq8/IbIoX/z1XP+fDh1JPj/PbFoSn2d/F/+4vrSCOw9pwJhwB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U6IwgAAANwAAAAPAAAAAAAAAAAAAAAAAJgCAABkcnMvZG93&#10;bnJldi54bWxQSwUGAAAAAAQABAD1AAAAhwMAAAAA&#10;"/>
                <v:rect id="Rectangle 41" o:spid="_x0000_s1115" style="position:absolute;left:23611;top:18820;width:1829;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rE8UA&#10;AADcAAAADwAAAGRycy9kb3ducmV2LnhtbESPT2vCQBTE70K/w/IKvenGFEoTXUVaLO0xxou3Z/aZ&#10;RLNvQ3bzp/303ULB4zAzv2HW28k0YqDO1ZYVLBcRCOLC6ppLBcd8P38F4TyyxsYyKfgmB9vNw2yN&#10;qbYjZzQcfCkChF2KCirv21RKV1Rk0C1sSxy8i+0M+iC7UuoOxwA3jYyj6EUarDksVNjSW0XF7dAb&#10;Bec6PuJPln9EJtk/+68pv/and6WeHqfdCoSnyd/D/+1PrSCOE/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esTxQAAANwAAAAPAAAAAAAAAAAAAAAAAJgCAABkcnMv&#10;ZG93bnJldi54bWxQSwUGAAAAAAQABAD1AAAAigMAAAAA&#10;"/>
                <v:line id="Line 44" o:spid="_x0000_s1116" style="position:absolute;flip:y;visibility:visible;mso-wrap-style:square" from="8449,20075" to="23585,20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DhvMEAAADcAAAADwAAAGRycy9kb3ducmV2LnhtbERPTWvCQBC9F/wPywi9lLqpSpHoKlIo&#10;lJ6qtvchO9kEs7Mhu03S/PrOQfD4eN+7w+gb1VMX68AGXhYZKOIi2Jqdge/L+/MGVEzIFpvAZOCP&#10;Ihz2s4cd5jYMfKL+nJySEI45GqhSanOtY1GRx7gILbFwZeg8JoGd07bDQcJ9o5dZ9qo91iwNFbb0&#10;VlFxPf96A8unaYyuKE+bqZ8+v8Lg1j/l0ZjH+Xjcgko0prv45v6w4lvJfDkjR0D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MOG8wQAAANwAAAAPAAAAAAAAAAAAAAAA&#10;AKECAABkcnMvZG93bnJldi54bWxQSwUGAAAAAAQABAD5AAAAjwMAAAAA&#10;">
                  <v:stroke startarrow="block"/>
                </v:line>
                <v:rect id="Rectangle 46" o:spid="_x0000_s1117" style="position:absolute;left:43348;top:35487;width:1785;height:3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rect id="Rectangle 41" o:spid="_x0000_s1118" style="position:absolute;left:23777;top:25213;width:1829;height:2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SUMUA&#10;AADcAAAADwAAAGRycy9kb3ducmV2LnhtbESPT2vCQBTE70K/w/IKvenGWKSmriKWlPao8eLtNfua&#10;pGbfhuzmT/30bkHocZiZ3zDr7Whq0VPrKssK5rMIBHFudcWFglOWTl9AOI+ssbZMCn7JwXbzMFlj&#10;ou3AB+qPvhABwi5BBaX3TSKly0sy6Ga2IQ7et20N+iDbQuoWhwA3tYyjaCkNVhwWSmxoX1J+OXZG&#10;wVcVn/B6yN4js0oX/nPMfrrzm1JPj+PuFYSn0f+H7+0PrSBeP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dJQxQAAANwAAAAPAAAAAAAAAAAAAAAAAJgCAABkcnMv&#10;ZG93bnJldi54bWxQSwUGAAAAAAQABAD1AAAAigMAAAAA&#10;"/>
                <v:line id="Line 44" o:spid="_x0000_s1119" style="position:absolute;flip:x;visibility:visible;mso-wrap-style:square" from="8600,25213" to="23644,25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XcU8QAAADcAAAADwAAAGRycy9kb3ducmV2LnhtbESPzWrDMBCE74W+g9hALqWRkxYT3Cgh&#10;FAIhp+bvvlhr2cRaGUuxHT99VCj0OMx8M8xqM9hadNT6yrGC+SwBQZw7XbFRcDnv3pcgfEDWWDsm&#10;BQ/ysFm/vqww067nI3WnYEQsYZ+hgjKEJpPS5yVZ9DPXEEevcK3FEGVrpG6xj+W2loskSaXFiuNC&#10;iQ19l5TfTnerYPE2Dt7kxXE5duPhx/Xm81pslZpOhu0XiEBD+A//0XsduY8Ufs/EI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ldxTxAAAANwAAAAPAAAAAAAAAAAA&#10;AAAAAKECAABkcnMvZG93bnJldi54bWxQSwUGAAAAAAQABAD5AAAAkgMAAAAA&#10;">
                  <v:stroke startarrow="block"/>
                </v:line>
                <v:rect id="Rectangle 46" o:spid="_x0000_s1120" style="position:absolute;left:43155;top:51296;width:1943;height:2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line id="Line 44" o:spid="_x0000_s1121" style="position:absolute;flip:x y;visibility:visible;mso-wrap-style:square" from="25606,30901" to="43348,30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0WqcQAAADcAAAADwAAAGRycy9kb3ducmV2LnhtbESPQWsCMRSE70L/Q3gFb5pVi9atUYog&#10;iAfRben5sXnuLt28LEnU6K9vBKHHYWa+YRaraFpxIecbywpGwwwEcWl1w5WC76/N4B2ED8gaW8uk&#10;4EYeVsuX3gJzba98pEsRKpEg7HNUUIfQ5VL6siaDfmg74uSdrDMYknSV1A6vCW5aOc6yqTTYcFqo&#10;saN1TeVvcTYKiv3B/czmt7fT/SyP0xh3szDaKdV/jZ8fIALF8B9+trdawXgyh8eZdAT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RapxAAAANwAAAAPAAAAAAAAAAAA&#10;AAAAAKECAABkcnMvZG93bnJldi54bWxQSwUGAAAAAAQABAD5AAAAkgMAAAAA&#10;">
                  <v:stroke startarrow="block"/>
                </v:line>
                <v:shape id="Text Box 8" o:spid="_x0000_s1122" type="#_x0000_t202" style="position:absolute;left:1898;top:2685;width:15230;height:4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ut8EA&#10;AADcAAAADwAAAGRycy9kb3ducmV2LnhtbERPTYvCMBC9C/sfwix4kTXdI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obrfBAAAA3AAAAA8AAAAAAAAAAAAAAAAAmAIAAGRycy9kb3du&#10;cmV2LnhtbFBLBQYAAAAABAAEAPUAAACGAwAAAAA=&#10;" stroked="f">
                  <v:textbox inset="0,0,0,0">
                    <w:txbxContent>
                      <w:p w:rsidR="003A7294" w:rsidRPr="003A7294" w:rsidRDefault="00476DCF" w:rsidP="003A7294">
                        <w:pPr>
                          <w:pStyle w:val="NormalWeb"/>
                          <w:jc w:val="center"/>
                          <w:rPr>
                            <w:rFonts w:ascii="Calibri" w:hAnsi="Calibri" w:cs="Calibri"/>
                            <w:sz w:val="20"/>
                            <w:szCs w:val="20"/>
                          </w:rPr>
                        </w:pPr>
                        <w:r>
                          <w:rPr>
                            <w:rFonts w:ascii="Calibri" w:hAnsi="Calibri" w:cs="Calibri"/>
                            <w:sz w:val="20"/>
                            <w:szCs w:val="20"/>
                          </w:rPr>
                          <w:t>Content Creator</w:t>
                        </w:r>
                        <w:r w:rsidR="003A7294">
                          <w:rPr>
                            <w:rFonts w:ascii="Calibri" w:hAnsi="Calibri" w:cs="Calibri"/>
                            <w:sz w:val="20"/>
                            <w:szCs w:val="20"/>
                          </w:rPr>
                          <w:t xml:space="preserve">/Consumer </w:t>
                        </w:r>
                        <w:r w:rsidR="003A7294" w:rsidRPr="003A7294">
                          <w:rPr>
                            <w:rFonts w:ascii="Calibri" w:hAnsi="Calibri" w:cs="Calibri"/>
                            <w:b/>
                            <w:sz w:val="20"/>
                            <w:szCs w:val="20"/>
                          </w:rPr>
                          <w:t>Birthing Center</w:t>
                        </w:r>
                      </w:p>
                    </w:txbxContent>
                  </v:textbox>
                </v:shape>
                <v:rect id="Rectangle 241" o:spid="_x0000_s1123" style="position:absolute;left:6536;top:8950;width:1822;height:2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CtcUA&#10;AADcAAAADwAAAGRycy9kb3ducmV2LnhtbESPQWvCQBSE74L/YXmF3nRjKqVNXUWUiD0m8dLba/Y1&#10;SZt9G7Ibjf56t1DocZiZb5jVZjStOFPvGssKFvMIBHFpdcOVglORzl5AOI+ssbVMCq7kYLOeTlaY&#10;aHvhjM65r0SAsEtQQe19l0jpypoMurntiIP3ZXuDPsi+krrHS4CbVsZR9CwNNhwWauxoV1P5kw9G&#10;wWcTn/CWFYfIvKZP/n0svoePvVKPD+P2DYSn0f+H/9pHrSBeLu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AK1xQAAANwAAAAPAAAAAAAAAAAAAAAAAJgCAABkcnMv&#10;ZG93bnJldi54bWxQSwUGAAAAAAQABAD1AAAAigMAAAAA&#10;">
                  <v:textbox>
                    <w:txbxContent>
                      <w:p w:rsidR="00476DCF" w:rsidRDefault="00476DCF" w:rsidP="00476DCF"/>
                    </w:txbxContent>
                  </v:textbox>
                </v:rect>
                <v:line id="Line 44" o:spid="_x0000_s1124" style="position:absolute;flip:y;visibility:visible;mso-wrap-style:square" from="8538,8950" to="23777,8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ipLcMAAADcAAAADwAAAGRycy9kb3ducmV2LnhtbESPQWvCQBSE7wX/w/IEL0U3BikSXUUE&#10;QTxV294f2ZdNMPs2ZNck5te7hUKPw8w3w2z3g61FR62vHCtYLhIQxLnTFRsF31+n+RqED8gaa8ek&#10;4Eke9rvJ2xYz7Xq+UncLRsQS9hkqKENoMil9XpJFv3ANcfQK11oMUbZG6hb7WG5rmSbJh7RYcVwo&#10;saFjSfn99rAK0vdx8CYvruuxGy+frjern+Kg1Gw6HDYgAg3hP/xHn3XkVin8nolHQO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oqS3DAAAA3AAAAA8AAAAAAAAAAAAA&#10;AAAAoQIAAGRycy9kb3ducmV2LnhtbFBLBQYAAAAABAAEAPkAAACRAwAAAAA=&#10;">
                  <v:stroke startarrow="block"/>
                </v:line>
                <v:rect id="Rectangle 243" o:spid="_x0000_s1125" style="position:absolute;left:23756;top:8982;width:1817;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5WcUA&#10;AADcAAAADwAAAGRycy9kb3ducmV2LnhtbESPT2vCQBTE70K/w/IKvenGWKSmriKWlPao8eLtNfua&#10;pGbfhuzmT/30bkHocZiZ3zDr7Whq0VPrKssK5rMIBHFudcWFglOWTl9AOI+ssbZMCn7JwXbzMFlj&#10;ou3AB+qPvhABwi5BBaX3TSKly0sy6Ga2IQ7et20N+iDbQuoWhwA3tYyjaCkNVhwWSmxoX1J+OXZG&#10;wVcVn/B6yN4js0oX/nPMfrrzm1JPj+PuFYSn0f+H7+0PrSB+Xs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jlZxQAAANwAAAAPAAAAAAAAAAAAAAAAAJgCAABkcnMv&#10;ZG93bnJldi54bWxQSwUGAAAAAAQABAD1AAAAigMAAAAA&#10;">
                  <v:textbox>
                    <w:txbxContent>
                      <w:p w:rsidR="00476DCF" w:rsidRDefault="00476DCF" w:rsidP="00476DCF">
                        <w:pPr>
                          <w:pStyle w:val="NormalWeb"/>
                        </w:pPr>
                        <w:r>
                          <w:t> </w:t>
                        </w:r>
                      </w:p>
                    </w:txbxContent>
                  </v:textbox>
                </v:rect>
                <v:shape id="Text Box 42" o:spid="_x0000_s1126" type="#_x0000_t202" style="position:absolute;left:9663;top:7180;width:14114;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rsidR="00476DCF" w:rsidRPr="00362456" w:rsidRDefault="00476DCF" w:rsidP="00476DCF">
                        <w:pPr>
                          <w:pStyle w:val="NormalWeb"/>
                          <w:rPr>
                            <w:rFonts w:asciiTheme="minorHAnsi" w:hAnsiTheme="minorHAnsi" w:cstheme="minorHAnsi"/>
                            <w:sz w:val="14"/>
                            <w:szCs w:val="14"/>
                          </w:rPr>
                        </w:pPr>
                        <w:r w:rsidRPr="00362456">
                          <w:rPr>
                            <w:rFonts w:asciiTheme="minorHAnsi" w:hAnsiTheme="minorHAnsi" w:cstheme="minorHAnsi"/>
                            <w:sz w:val="14"/>
                            <w:szCs w:val="14"/>
                          </w:rPr>
                          <w:t>Share Content (</w:t>
                        </w:r>
                        <w:r w:rsidR="003A3CC5" w:rsidRPr="00362456">
                          <w:rPr>
                            <w:rFonts w:asciiTheme="minorHAnsi" w:hAnsiTheme="minorHAnsi" w:cstheme="minorHAnsi"/>
                            <w:sz w:val="14"/>
                            <w:szCs w:val="14"/>
                          </w:rPr>
                          <w:t>NHS guidelines</w:t>
                        </w:r>
                        <w:r w:rsidRPr="00362456">
                          <w:rPr>
                            <w:rFonts w:asciiTheme="minorHAnsi" w:hAnsiTheme="minorHAnsi" w:cstheme="minorHAnsi"/>
                            <w:sz w:val="14"/>
                            <w:szCs w:val="14"/>
                          </w:rPr>
                          <w:t>)</w:t>
                        </w:r>
                      </w:p>
                      <w:p w:rsidR="00476DCF" w:rsidRPr="00421D48" w:rsidRDefault="00476DCF" w:rsidP="00476DCF">
                        <w:pPr>
                          <w:pStyle w:val="NormalWeb"/>
                          <w:rPr>
                            <w:rFonts w:asciiTheme="minorHAnsi" w:hAnsiTheme="minorHAnsi" w:cstheme="minorHAnsi"/>
                            <w:sz w:val="16"/>
                            <w:szCs w:val="16"/>
                          </w:rPr>
                        </w:pPr>
                        <w:r w:rsidRPr="00421D48">
                          <w:rPr>
                            <w:rFonts w:asciiTheme="minorHAnsi" w:hAnsiTheme="minorHAnsi" w:cstheme="minorHAnsi"/>
                            <w:sz w:val="16"/>
                            <w:szCs w:val="16"/>
                          </w:rPr>
                          <w:t> </w:t>
                        </w:r>
                      </w:p>
                      <w:p w:rsidR="00476DCF" w:rsidRPr="00421D48" w:rsidRDefault="00476DCF" w:rsidP="00476DCF">
                        <w:pPr>
                          <w:pStyle w:val="NormalWeb"/>
                          <w:rPr>
                            <w:rFonts w:asciiTheme="minorHAnsi" w:hAnsiTheme="minorHAnsi" w:cstheme="minorHAnsi"/>
                            <w:sz w:val="16"/>
                            <w:szCs w:val="16"/>
                          </w:rPr>
                        </w:pPr>
                        <w:r w:rsidRPr="00421D48">
                          <w:rPr>
                            <w:rFonts w:asciiTheme="minorHAnsi" w:hAnsiTheme="minorHAnsi" w:cstheme="minorHAnsi"/>
                            <w:sz w:val="16"/>
                            <w:szCs w:val="16"/>
                          </w:rPr>
                          <w:t>Transaction-A [A]</w:t>
                        </w:r>
                      </w:p>
                    </w:txbxContent>
                  </v:textbox>
                </v:shape>
                <v:shape id="Picture 245" o:spid="_x0000_s1127" type="#_x0000_t75" style="position:absolute;top:6480;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7vRPHAAAA3AAAAA8AAABkcnMvZG93bnJldi54bWxEj0FrwkAUhO8F/8PyCr2ZjVKljVlFi4Ue&#10;vKhNwdsj+5oEs29jdmtifn23IPQ4zMw3TLrqTS2u1LrKsoJJFIMgzq2uuFDweXwfv4BwHlljbZkU&#10;3MjBajl6SDHRtuM9XQ++EAHCLkEFpfdNIqXLSzLoItsQB+/btgZ9kG0hdYtdgJtaTuN4Lg1WHBZK&#10;bOitpPx8+DEKqNgOGU5uzbl+rU6b7Gu+3Q0XpZ4e+/UChKfe/4fv7Q+tYPo8g78z4QjI5S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e7vRPHAAAA3AAAAA8AAAAAAAAAAAAA&#10;AAAAnwIAAGRycy9kb3ducmV2LnhtbFBLBQYAAAAABAAEAPcAAACTAwAAAAA=&#10;">
                  <v:imagedata r:id="rId13" o:title=""/>
                  <v:path arrowok="t"/>
                </v:shape>
                <v:shape id="Picture 246" o:spid="_x0000_s1128" type="#_x0000_t75" style="position:absolute;top:11341;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CihfDAAAA3AAAAA8AAABkcnMvZG93bnJldi54bWxEj92KwjAUhO+FfYdwFvZGNFVW0W6jiD/g&#10;pX8PcGzOtqXNSW2ytvv2RhC8HGbmGyZZdqYSd2pcYVnBaBiBIE6tLjhTcDnvBjMQziNrrCyTgn9y&#10;sFx89BKMtW35SPeTz0SAsItRQe59HUvp0pwMuqGtiYP3axuDPsgmk7rBNsBNJcdRNJUGCw4LOda0&#10;ziktT39GwTayu3LD5zbd9jezA018dbvOlfr67FY/IDx1/h1+tfdawfh7Cs8z4QjIx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KKF8MAAADcAAAADwAAAAAAAAAAAAAAAACf&#10;AgAAZHJzL2Rvd25yZXYueG1sUEsFBgAAAAAEAAQA9wAAAI8DAAAAAA==&#10;">
                  <v:imagedata r:id="rId14" o:title=""/>
                  <v:path arrowok="t"/>
                </v:shape>
                <v:shape id="Picture 247" o:spid="_x0000_s1129" type="#_x0000_t75" style="position:absolute;top:17208;width:53318;height:2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TGIbFAAAA3AAAAA8AAABkcnMvZG93bnJldi54bWxEj1FLw0AQhN+F/odjC77ZS4OxJfZaqiAo&#10;PohtfsCSW3Oxub2YW9P47z1B6OMwM98wm93kOzXSENvABpaLDBRxHWzLjYHq+HSzBhUF2WIXmAz8&#10;UITddna1wdKGM7/TeJBGJQjHEg04kb7UOtaOPMZF6ImT9xEGj5Lk0Gg74DnBfafzLLvTHltOCw57&#10;enRUnw7f3sDD68uaV195MVbFsfjs3qRyezHmej7t70EJTXIJ/7efrYH8dgV/Z9IR0N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kxiGxQAAANwAAAAPAAAAAAAAAAAAAAAA&#10;AJ8CAABkcnMvZG93bnJldi54bWxQSwUGAAAAAAQABAD3AAAAkQMAAAAA&#10;">
                  <v:imagedata r:id="rId15" o:title=""/>
                  <v:path arrowok="t"/>
                </v:shape>
                <v:shape id="Text Box 42" o:spid="_x0000_s1130" type="#_x0000_t202" style="position:absolute;left:8537;top:17208;width:15046;height:2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5iscEA&#10;AADcAAAADwAAAGRycy9kb3ducmV2LnhtbERPTYvCMBC9C/sfwix4kTXdIiLVKK664EEPdcXz0Ixt&#10;sZmUJNr67zcHwePjfS9WvWnEg5yvLSv4HicgiAuray4VnP9+v2YgfEDW2FgmBU/ysFp+DBaYadtx&#10;To9TKEUMYZ+hgiqENpPSFxUZ9GPbEkfuap3BEKErpXbYxXDTyDRJptJgzbGhwpY2FRW3090omG7d&#10;vct5M9qedwc8tmV6+XlelBp+9us5iEB9eItf7r1WkE7i2n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eYrHBAAAA3AAAAA8AAAAAAAAAAAAAAAAAmAIAAGRycy9kb3du&#10;cmV2LnhtbFBLBQYAAAAABAAEAPUAAACGAwAAAAA=&#10;" stroked="f">
                  <v:textbox inset="0,0,0,0">
                    <w:txbxContent>
                      <w:p w:rsidR="00476DCF" w:rsidRPr="00362456" w:rsidRDefault="00476DCF" w:rsidP="00476DCF">
                        <w:pPr>
                          <w:pStyle w:val="NormalWeb"/>
                          <w:rPr>
                            <w:sz w:val="14"/>
                            <w:szCs w:val="14"/>
                          </w:rPr>
                        </w:pPr>
                        <w:r w:rsidRPr="00362456">
                          <w:rPr>
                            <w:rFonts w:ascii="Calibri" w:hAnsi="Calibri" w:cs="Calibri"/>
                            <w:sz w:val="14"/>
                            <w:szCs w:val="14"/>
                          </w:rPr>
                          <w:t>Share Content (</w:t>
                        </w:r>
                        <w:r w:rsidR="003A3CC5" w:rsidRPr="00362456">
                          <w:rPr>
                            <w:rFonts w:ascii="Calibri" w:hAnsi="Calibri" w:cs="Calibri"/>
                            <w:sz w:val="14"/>
                            <w:szCs w:val="14"/>
                          </w:rPr>
                          <w:t>Request NB hearing screening result)</w:t>
                        </w:r>
                      </w:p>
                    </w:txbxContent>
                  </v:textbox>
                </v:shape>
                <v:shape id="Text Box 42" o:spid="_x0000_s1131" type="#_x0000_t202" style="position:absolute;left:9068;top:22538;width:13984;height:2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LHKsUA&#10;AADcAAAADwAAAGRycy9kb3ducmV2LnhtbESPT4vCMBTE7wt+h/CEvSyabhH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scqxQAAANwAAAAPAAAAAAAAAAAAAAAAAJgCAABkcnMv&#10;ZG93bnJldi54bWxQSwUGAAAAAAQABAD1AAAAigMAAAAA&#10;" stroked="f">
                  <v:textbox inset="0,0,0,0">
                    <w:txbxContent>
                      <w:p w:rsidR="00476DCF" w:rsidRPr="00362456" w:rsidRDefault="003A3CC5" w:rsidP="00476DCF">
                        <w:pPr>
                          <w:pStyle w:val="NormalWeb"/>
                          <w:rPr>
                            <w:sz w:val="14"/>
                            <w:szCs w:val="14"/>
                          </w:rPr>
                        </w:pPr>
                        <w:r w:rsidRPr="00362456">
                          <w:rPr>
                            <w:rFonts w:ascii="Calibri" w:hAnsi="Calibri" w:cs="Calibri"/>
                            <w:sz w:val="14"/>
                            <w:szCs w:val="14"/>
                          </w:rPr>
                          <w:t>Share Content (Report NB hearing screening</w:t>
                        </w:r>
                        <w:r w:rsidR="00A929E7" w:rsidRPr="00362456">
                          <w:rPr>
                            <w:rFonts w:ascii="Calibri" w:hAnsi="Calibri" w:cs="Calibri"/>
                            <w:sz w:val="14"/>
                            <w:szCs w:val="14"/>
                          </w:rPr>
                          <w:t xml:space="preserve"> result</w:t>
                        </w:r>
                        <w:r w:rsidRPr="00362456">
                          <w:rPr>
                            <w:rFonts w:ascii="Calibri" w:hAnsi="Calibri" w:cs="Calibri"/>
                            <w:sz w:val="14"/>
                            <w:szCs w:val="14"/>
                          </w:rPr>
                          <w:t>)</w:t>
                        </w:r>
                      </w:p>
                    </w:txbxContent>
                  </v:textbox>
                </v:shape>
                <v:rect id="Rectangle 250" o:spid="_x0000_s1132" style="position:absolute;left:43348;top:31090;width:1961;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x88IA&#10;AADcAAAADwAAAGRycy9kb3ducmV2LnhtbERPTW+CQBC9m/Q/bKZJb7pIo2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OTHzwgAAANwAAAAPAAAAAAAAAAAAAAAAAJgCAABkcnMvZG93&#10;bnJldi54bWxQSwUGAAAAAAQABAD1AAAAhwMAAAAA&#10;">
                  <v:textbox>
                    <w:txbxContent>
                      <w:p w:rsidR="00476DCF" w:rsidRDefault="00476DCF" w:rsidP="00476DCF"/>
                    </w:txbxContent>
                  </v:textbox>
                </v:rect>
                <v:rect id="Rectangle 251" o:spid="_x0000_s1133" style="position:absolute;left:23789;top:29682;width:1784;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UaMUA&#10;AADcAAAADwAAAGRycy9kb3ducmV2LnhtbESPQWvCQBSE74L/YXmF3nRjiqVNXUWUiD0m8dLba/Y1&#10;SZt9G7Ibjf56t1DocZiZb5jVZjStOFPvGssKFvMIBHFpdcOVglORzl5AOI+ssbVMCq7kYLOeTlaY&#10;aHvhjM65r0SAsEtQQe19l0jpypoMurntiIP3ZXuDPsi+krrHS4CbVsZR9CwNNhwWauxoV1P5kw9G&#10;wWcTn/CWFYfIvKZP/n0svoePvVKPD+P2DYSn0f+H/9pHrSBeLu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ZRoxQAAANwAAAAPAAAAAAAAAAAAAAAAAJgCAABkcnMv&#10;ZG93bnJldi54bWxQSwUGAAAAAAQABAD1AAAAigMAAAAA&#10;">
                  <v:textbox>
                    <w:txbxContent>
                      <w:p w:rsidR="00476DCF" w:rsidRDefault="00476DCF" w:rsidP="00476DCF"/>
                    </w:txbxContent>
                  </v:textbox>
                </v:rect>
                <v:line id="Line 44" o:spid="_x0000_s1134" style="position:absolute;visibility:visible;mso-wrap-style:square" from="25356,56181" to="63395,56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4sGMQAAADcAAAADwAAAGRycy9kb3ducmV2LnhtbESP3YrCMBSE7wXfIRzBO00trmg1igiC&#10;7ILgH3h5bI5tsTkpTdSuT28WFrwcZuYbZrZoTCkeVLvCsoJBPwJBnFpdcKbgeFj3xiCcR9ZYWiYF&#10;v+RgMW+3Zpho++QdPfY+EwHCLkEFufdVIqVLczLo+rYiDt7V1gZ9kHUmdY3PADeljKNoJA0WHBZy&#10;rGiVU3rb340ClKuXH++an+HkZOR5uxydLq9vpbqdZjkF4anxn/B/e6MVxF8x/J0JR0DO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fiwYxAAAANwAAAAPAAAAAAAAAAAA&#10;AAAAAKECAABkcnMvZG93bnJldi54bWxQSwUGAAAAAAQABAD5AAAAkgMAAAAA&#10;">
                  <v:stroke startarrow="block"/>
                </v:line>
                <v:shape id="Picture 253" o:spid="_x0000_s1135" type="#_x0000_t75" style="position:absolute;top:22538;width:56473;height:2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y0l/FAAAA3AAAAA8AAABkcnMvZG93bnJldi54bWxEj0FrwkAUhO9C/8PyCr3pplpFYjZSWqSF&#10;4kEjen1mX7Op2bchu9X477sFweMwM98w2bK3jThT52vHCp5HCQji0umaKwW7YjWcg/ABWWPjmBRc&#10;ycMyfxhkmGp34Q2dt6ESEcI+RQUmhDaV0peGLPqRa4mj9+06iyHKrpK6w0uE20aOk2QmLdYcFwy2&#10;9GaoPG1/rYKvuniXp/36aqvD7Mfgy/SjOLZKPT32rwsQgfpwD9/an1rBeDqB/zPxCMj8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8tJfxQAAANwAAAAPAAAAAAAAAAAAAAAA&#10;AJ8CAABkcnMvZG93bnJldi54bWxQSwUGAAAAAAQABAD3AAAAkQMAAAAA&#10;">
                  <v:imagedata r:id="rId16" o:title=""/>
                  <v:path arrowok="t"/>
                </v:shape>
                <v:shape id="Text Box 42" o:spid="_x0000_s1136" type="#_x0000_t202" style="position:absolute;left:27334;top:28135;width:14075;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acUA&#10;AADcAAAADwAAAGRycy9kb3ducmV2LnhtbESPT4vCMBTE7wt+h/CEvSyabnFFqlFcXWEP68E/eH40&#10;z7bYvJQk2vrtN4LgcZiZ3zCzRWdqcSPnK8sKPocJCOLc6ooLBcfDZjAB4QOyxtoyKbiTh8W89zbD&#10;TNuWd3Tbh0JECPsMFZQhNJmUPi/JoB/ahjh6Z+sMhihdIbXDNsJNLdMkGUuDFceFEhtalZRf9lej&#10;YLx213bHq4/18ecPt02Rnr7vJ6Xe+91yCiJQF17hZ/tXK0i/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v5pxQAAANwAAAAPAAAAAAAAAAAAAAAAAJgCAABkcnMv&#10;ZG93bnJldi54bWxQSwUGAAAAAAQABAD1AAAAigMAAAAA&#10;" stroked="f">
                  <v:textbox inset="0,0,0,0">
                    <w:txbxContent>
                      <w:p w:rsidR="00476DCF" w:rsidRPr="00701E7F" w:rsidRDefault="00476DCF" w:rsidP="00476DCF">
                        <w:pPr>
                          <w:pStyle w:val="NormalWeb"/>
                          <w:rPr>
                            <w:sz w:val="14"/>
                            <w:szCs w:val="14"/>
                          </w:rPr>
                        </w:pPr>
                        <w:r w:rsidRPr="00701E7F">
                          <w:rPr>
                            <w:rFonts w:ascii="Calibri" w:hAnsi="Calibri" w:cs="Calibri"/>
                            <w:sz w:val="14"/>
                            <w:szCs w:val="14"/>
                          </w:rPr>
                          <w:t xml:space="preserve">Share Content (Provide </w:t>
                        </w:r>
                        <w:r w:rsidR="0098637E" w:rsidRPr="00701E7F">
                          <w:rPr>
                            <w:rFonts w:ascii="Calibri" w:hAnsi="Calibri" w:cs="Calibri"/>
                            <w:sz w:val="14"/>
                            <w:szCs w:val="14"/>
                          </w:rPr>
                          <w:t>EHCP referral/ order</w:t>
                        </w:r>
                        <w:r w:rsidRPr="00701E7F">
                          <w:rPr>
                            <w:rFonts w:ascii="Calibri" w:hAnsi="Calibri" w:cs="Calibri"/>
                            <w:sz w:val="14"/>
                            <w:szCs w:val="14"/>
                          </w:rPr>
                          <w:t>)</w:t>
                        </w:r>
                      </w:p>
                    </w:txbxContent>
                  </v:textbox>
                </v:shape>
                <v:shape id="Text Box 42" o:spid="_x0000_s1137" type="#_x0000_t202" style="position:absolute;left:48021;top:43315;width:13918;height:2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b8sQA&#10;AADcAAAADwAAAGRycy9kb3ducmV2LnhtbESPzYvCMBTE7wv+D+EJXhZNLSh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GW/LEAAAA3AAAAA8AAAAAAAAAAAAAAAAAmAIAAGRycy9k&#10;b3ducmV2LnhtbFBLBQYAAAAABAAEAPUAAACJAwAAAAA=&#10;" stroked="f">
                  <v:textbox inset="0,0,0,0">
                    <w:txbxContent>
                      <w:p w:rsidR="00476DCF" w:rsidRPr="00227836" w:rsidRDefault="00476DCF" w:rsidP="00476DCF">
                        <w:pPr>
                          <w:pStyle w:val="NormalWeb"/>
                          <w:rPr>
                            <w:sz w:val="14"/>
                            <w:szCs w:val="14"/>
                          </w:rPr>
                        </w:pPr>
                        <w:r w:rsidRPr="00227836">
                          <w:rPr>
                            <w:rFonts w:ascii="Calibri" w:hAnsi="Calibri" w:cs="Calibri"/>
                            <w:sz w:val="14"/>
                            <w:szCs w:val="14"/>
                          </w:rPr>
                          <w:t>Share Content (</w:t>
                        </w:r>
                        <w:r w:rsidR="00A929E7" w:rsidRPr="00227836">
                          <w:rPr>
                            <w:rFonts w:ascii="Calibri" w:hAnsi="Calibri" w:cs="Calibri"/>
                            <w:sz w:val="14"/>
                            <w:szCs w:val="14"/>
                          </w:rPr>
                          <w:t>Referral r</w:t>
                        </w:r>
                        <w:r w:rsidRPr="00227836">
                          <w:rPr>
                            <w:rFonts w:ascii="Calibri" w:hAnsi="Calibri" w:cs="Calibri"/>
                            <w:sz w:val="14"/>
                            <w:szCs w:val="14"/>
                          </w:rPr>
                          <w:t xml:space="preserve">equest </w:t>
                        </w:r>
                        <w:r w:rsidR="00A929E7" w:rsidRPr="00227836">
                          <w:rPr>
                            <w:rFonts w:ascii="Calibri" w:hAnsi="Calibri" w:cs="Calibri"/>
                            <w:sz w:val="14"/>
                            <w:szCs w:val="14"/>
                          </w:rPr>
                          <w:t xml:space="preserve">if </w:t>
                        </w:r>
                        <w:r w:rsidR="00227836">
                          <w:rPr>
                            <w:rFonts w:ascii="Calibri" w:hAnsi="Calibri" w:cs="Calibri"/>
                            <w:sz w:val="14"/>
                            <w:szCs w:val="14"/>
                          </w:rPr>
                          <w:t xml:space="preserve">results </w:t>
                        </w:r>
                        <w:r w:rsidR="00A929E7" w:rsidRPr="00227836">
                          <w:rPr>
                            <w:rFonts w:ascii="Calibri" w:hAnsi="Calibri" w:cs="Calibri"/>
                            <w:sz w:val="14"/>
                            <w:szCs w:val="14"/>
                          </w:rPr>
                          <w:t>abnormal)</w:t>
                        </w:r>
                      </w:p>
                    </w:txbxContent>
                  </v:textbox>
                </v:shape>
                <v:rect id="Rectangle 96" o:spid="_x0000_s1138" style="position:absolute;left:23508;top:56181;width:1823;height:3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476DCF" w:rsidRDefault="00476DCF" w:rsidP="00476DCF"/>
                    </w:txbxContent>
                  </v:textbox>
                </v:rect>
                <v:line id="Line 44" o:spid="_x0000_s1139" style="position:absolute;flip:x;visibility:visible;mso-wrap-style:square" from="45133,46184" to="63130,46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4QUMMAAADbAAAADwAAAGRycy9kb3ducmV2LnhtbESPT2vCQBTE7wW/w/IEL0U3SqkaXUUK&#10;gvRU/90f2ZdNMPs2ZLdJzKfvFgo9DjPzG2a7720lWmp86VjBfJaAIM6cLtkouF2P0xUIH5A1Vo5J&#10;wZM87Hejly2m2nV8pvYSjIgQ9ikqKEKoUyl9VpBFP3M1cfRy11gMUTZG6ga7CLeVXCTJu7RYclwo&#10;sKaPgrLH5dsqWLwOvTdZfl4N7fD55Trzds8PSk3G/WEDIlAf/sN/7ZNWsF7C75f4A+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FDDAAAA2wAAAA8AAAAAAAAAAAAA&#10;AAAAoQIAAGRycy9kb3ducmV2LnhtbFBLBQYAAAAABAAEAPkAAACRAwAAAAA=&#10;">
                  <v:stroke startarrow="block"/>
                </v:line>
                <v:rect id="Rectangle 98" o:spid="_x0000_s1140" style="position:absolute;left:43300;top:40687;width:1937;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w:txbxContent>
                      <w:p w:rsidR="00476DCF" w:rsidRDefault="00476DCF" w:rsidP="00476DCF"/>
                    </w:txbxContent>
                  </v:textbox>
                </v:rect>
                <v:shape id="Text Box 42" o:spid="_x0000_s1141" type="#_x0000_t202" style="position:absolute;left:45098;top:54203;width:18297;height: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mcMA&#10;AADbAAAADwAAAGRycy9kb3ducmV2LnhtbESPzYvCMBTE7wv+D+EJXhZN9SBajeIn7EEPfuD50bxt&#10;yzYvJYm2/vcbQfA4zMxvmPmyNZV4kPOlZQXDQQKCOLO65FzB9bLvT0D4gKyxskwKnuRhueh8zTHV&#10;tuETPc4hFxHCPkUFRQh1KqXPCjLoB7Ymjt6vdQZDlC6X2mET4aaSoyQZS4Mlx4UCa9oUlP2d70bB&#10;eOvuzYk339vr7oDHOh/d1s+bUr1uu5qBCNSGT/jd/tEKpl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t+mcMAAADbAAAADwAAAAAAAAAAAAAAAACYAgAAZHJzL2Rv&#10;d25yZXYueG1sUEsFBgAAAAAEAAQA9QAAAIgDAAAAAA==&#10;" stroked="f">
                  <v:textbox inset="0,0,0,0">
                    <w:txbxContent>
                      <w:p w:rsidR="00476DCF" w:rsidRDefault="00476DCF" w:rsidP="00476DCF">
                        <w:pPr>
                          <w:pStyle w:val="NormalWeb"/>
                        </w:pPr>
                        <w:r>
                          <w:rPr>
                            <w:rFonts w:ascii="Calibri" w:hAnsi="Calibri" w:cs="Calibri"/>
                            <w:sz w:val="16"/>
                            <w:szCs w:val="16"/>
                          </w:rPr>
                          <w:t xml:space="preserve">Share Content (Provide </w:t>
                        </w:r>
                        <w:r w:rsidR="00614F48">
                          <w:rPr>
                            <w:rFonts w:ascii="Calibri" w:hAnsi="Calibri" w:cs="Calibri"/>
                            <w:sz w:val="16"/>
                            <w:szCs w:val="16"/>
                          </w:rPr>
                          <w:t>subsequent results</w:t>
                        </w:r>
                        <w:r>
                          <w:rPr>
                            <w:rFonts w:ascii="Calibri" w:hAnsi="Calibri" w:cs="Calibri"/>
                            <w:sz w:val="16"/>
                            <w:szCs w:val="16"/>
                          </w:rPr>
                          <w:t>)</w:t>
                        </w:r>
                      </w:p>
                    </w:txbxContent>
                  </v:textbox>
                </v:shape>
                <v:shape id="Picture 100" o:spid="_x0000_s1142" type="#_x0000_t75" style="position:absolute;top:28135;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ENbPFAAAA3AAAAA8AAABkcnMvZG93bnJldi54bWxEj0FrwkAQhe9C/8Myhd50o9BYUlepglB6&#10;EBtb6HHITrOh2dmQXWP8985B6G2G9+a9b1ab0bdqoD42gQ3MZxko4irYhmsDX6f99AVUTMgW28Bk&#10;4EoRNuuHyQoLGy78SUOZaiUhHAs04FLqCq1j5chjnIWOWLTf0HtMsva1tj1eJNy3epFlufbYsDQ4&#10;7GjnqPorz95ANXxfl3b5/HNM29zn3s0PH2FvzNPj+PYKKtGY/s3363cr+JngyzMygV7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RDWzxQAAANwAAAAPAAAAAAAAAAAAAAAA&#10;AJ8CAABkcnMvZG93bnJldi54bWxQSwUGAAAAAAQABAD3AAAAkQMAAAAA&#10;">
                  <v:imagedata r:id="rId17" o:title=""/>
                  <v:path arrowok="t"/>
                </v:shape>
                <v:shape id="Picture 101" o:spid="_x0000_s1143" type="#_x0000_t75" style="position:absolute;left:128;top:33416;width:56474;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lqarBAAAA3AAAAA8AAABkcnMvZG93bnJldi54bWxET82KwjAQvgu+QxjBmyYKq1KNIivLip50&#10;fYDZZmxrm0m3yWp9eyMI3ubj+53FqrWVuFLjC8caRkMFgjh1puBMw+nnazAD4QOywcoxabiTh9Wy&#10;21lgYtyND3Q9hkzEEPYJashDqBMpfZqTRT90NXHkzq6xGCJsMmkavMVwW8mxUhNpseDYkGNNnzml&#10;5fHfaphdDlN3MtXk96PYlt+7vVKbv1Lrfq9dz0EEasNb/HJvTZyvRvB8Jl4gl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DlqarBAAAA3AAAAA8AAAAAAAAAAAAAAAAAnwIA&#10;AGRycy9kb3ducmV2LnhtbFBLBQYAAAAABAAEAPcAAACNAwAAAAA=&#10;">
                  <v:imagedata r:id="rId18" o:title=""/>
                  <v:path arrowok="t"/>
                </v:shape>
                <v:shape id="Picture 102" o:spid="_x0000_s1144" type="#_x0000_t75" style="position:absolute;top:40078;width:56473;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Q7DXBAAAA3AAAAA8AAABkcnMvZG93bnJldi54bWxET9uKwjAQfRf8hzDCvmmqsCJdo4h7QVYR&#10;1EVfh2Zsi82kJNHWv98Igm9zONeZzltTiRs5X1pWMBwkIIgzq0vOFfwdvvsTED4ga6wsk4I7eZjP&#10;up0ppto2vKPbPuQihrBPUUERQp1K6bOCDPqBrYkjd7bOYIjQ5VI7bGK4qeQoScbSYMmxocCalgVl&#10;l/3VKDiefsde5z9+s95+Hhp5v7w7+lLqrdcuPkAEasNL/HSvdJyfjODxTLxAzv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7Q7DXBAAAA3AAAAA8AAAAAAAAAAAAAAAAAnwIA&#10;AGRycy9kb3ducmV2LnhtbFBLBQYAAAAABAAEAPcAAACNAwAAAAA=&#10;">
                  <v:imagedata r:id="rId19" o:title=""/>
                  <v:path arrowok="t"/>
                </v:shape>
                <v:rect id="Rectangle 194" o:spid="_x0000_s1145" style="position:absolute;left:6845;top:14243;width:1823;height: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w:txbxContent>
                      <w:p w:rsidR="003A3CC5" w:rsidRDefault="003A3CC5" w:rsidP="003A3CC5"/>
                    </w:txbxContent>
                  </v:textbox>
                </v:rect>
                <v:rect id="Rectangle 195" o:spid="_x0000_s1146" style="position:absolute;left:6536;top:20226;width:1822;height:2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JjcMA&#10;AADcAAAADwAAAGRycy9kb3ducmV2LnhtbERPTWvCQBC9F/wPywi9NRstli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JjcMAAADcAAAADwAAAAAAAAAAAAAAAACYAgAAZHJzL2Rv&#10;d25yZXYueG1sUEsFBgAAAAAEAAQA9QAAAIgDAAAAAA==&#10;">
                  <v:textbox>
                    <w:txbxContent>
                      <w:p w:rsidR="003A3CC5" w:rsidRDefault="003A3CC5" w:rsidP="003A3CC5"/>
                    </w:txbxContent>
                  </v:textbox>
                </v:rect>
                <v:rect id="Rectangle 196" o:spid="_x0000_s1147" style="position:absolute;left:6626;top:24178;width:1823;height:2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X+sIA&#10;AADcAAAADwAAAGRycy9kb3ducmV2LnhtbERPTWvCQBC9F/wPywi91Y0WgkldRSyW9qjJxds0OybR&#10;7GzIribtr3cFwds83ucsVoNpxJU6V1tWMJ1EIIgLq2suFeTZ9m0OwnlkjY1lUvBHDlbL0csCU217&#10;3tF170sRQtilqKDyvk2ldEVFBt3EtsSBO9rOoA+wK6XusA/hppGzKIqlwZpDQ4UtbSoqzvuLUfBb&#10;z3L832VfkUm27/5nyE6Xw6dSr+Nh/QHC0+Cf4of7W4f5SQz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Nf6wgAAANwAAAAPAAAAAAAAAAAAAAAAAJgCAABkcnMvZG93&#10;bnJldi54bWxQSwUGAAAAAAQABAD1AAAAhwMAAAAA&#10;">
                  <v:textbox>
                    <w:txbxContent>
                      <w:p w:rsidR="003A3CC5" w:rsidRDefault="003A3CC5" w:rsidP="003A3CC5"/>
                    </w:txbxContent>
                  </v:textbox>
                </v:rect>
                <v:line id="Line 143" o:spid="_x0000_s1148" style="position:absolute;visibility:visible;mso-wrap-style:square" from="25722,25613" to="27440,25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line id="Line 142" o:spid="_x0000_s1149" style="position:absolute;visibility:visible;mso-wrap-style:square" from="27440,25613" to="27440,27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v:line id="Line 141" o:spid="_x0000_s1150" style="position:absolute;visibility:visible;mso-wrap-style:square" from="25606,27142" to="27334,27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YFBsUAAADcAAAADwAAAGRycy9kb3ducmV2LnhtbESPQWvCQBSE7wX/w/KE3upGkaAxGxFB&#10;KBaE2Aoen9lnEsy+Ddmtxvz6bqHQ4zAz3zDpujeNuFPnassKppMIBHFhdc2lgq/P3dsChPPIGhvL&#10;pOBJDtbZ6CXFRNsH53Q/+lIECLsEFVTet4mUrqjIoJvYljh4V9sZ9EF2pdQdPgLcNHIWRbE0WHNY&#10;qLClbUXF7fhtFKDcDn6R9x/z5cnI82ETny7DXqnXcb9ZgfDU+//wX/tdK5hF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YFBsUAAADcAAAADwAAAAAAAAAA&#10;AAAAAAChAgAAZHJzL2Rvd25yZXYueG1sUEsFBgAAAAAEAAQA+QAAAJMDAAAAAA==&#10;">
                  <v:stroke startarrow="block"/>
                </v:line>
                <v:shape id="Text Box 146" o:spid="_x0000_s1151" type="#_x0000_t202" style="position:absolute;left:27784;top:25547;width:7002;height:1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tPA8QA&#10;AADcAAAADwAAAGRycy9kb3ducmV2LnhtbESPT4vCMBTE7wt+h/AEL8ua2oMuXaP4FzzoQVc8P5q3&#10;bdnmpSTR1m9vBMHjMDO/YabzztTiRs5XlhWMhgkI4tzqigsF59/t1zcIH5A11pZJwZ08zGe9jylm&#10;2rZ8pNspFCJC2GeooAyhyaT0eUkG/dA2xNH7s85giNIVUjtsI9zUMk2SsTRYcVwosaFVSfn/6WoU&#10;jNfu2h559bk+b/Z4aIr0srxflBr0u8UPiEBdeIdf7Z1WkCY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rTwPEAAAA3AAAAA8AAAAAAAAAAAAAAAAAmAIAAGRycy9k&#10;b3ducmV2LnhtbFBLBQYAAAAABAAEAPUAAACJAwAAAAA=&#10;" stroked="f">
                  <v:textbox inset="0,0,0,0">
                    <w:txbxContent>
                      <w:p w:rsidR="00074A77" w:rsidRPr="00074A77" w:rsidRDefault="00074A77" w:rsidP="00074A77">
                        <w:pPr>
                          <w:pStyle w:val="NormalWeb"/>
                          <w:tabs>
                            <w:tab w:val="right" w:pos="9346"/>
                          </w:tabs>
                          <w:spacing w:before="0"/>
                          <w:ind w:left="288" w:hanging="288"/>
                          <w:rPr>
                            <w:rFonts w:asciiTheme="minorHAnsi" w:hAnsiTheme="minorHAnsi" w:cstheme="minorHAnsi"/>
                            <w:sz w:val="16"/>
                            <w:szCs w:val="16"/>
                          </w:rPr>
                        </w:pPr>
                        <w:r>
                          <w:rPr>
                            <w:rFonts w:asciiTheme="minorHAnsi" w:hAnsiTheme="minorHAnsi" w:cstheme="minorHAnsi"/>
                            <w:sz w:val="16"/>
                            <w:szCs w:val="16"/>
                          </w:rPr>
                          <w:t>Generate EHCP</w:t>
                        </w:r>
                        <w:r w:rsidRPr="00074A77">
                          <w:rPr>
                            <w:rFonts w:asciiTheme="minorHAnsi" w:hAnsiTheme="minorHAnsi" w:cstheme="minorHAnsi"/>
                            <w:sz w:val="16"/>
                            <w:szCs w:val="16"/>
                          </w:rPr>
                          <w:t xml:space="preserve"> </w:t>
                        </w:r>
                      </w:p>
                    </w:txbxContent>
                  </v:textbox>
                </v:shape>
                <v:shape id="Text Box 8" o:spid="_x0000_s1152" type="#_x0000_t202" style="position:absolute;left:56473;top:2482;width:1576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6RsQA&#10;AADcAAAADwAAAGRycy9kb3ducmV2LnhtbESPT4vCMBTE7wt+h/AEL8ua2oMs1SjrP/CgB6t4fjRv&#10;27LNS0mird/eCMIeh5n5DTNf9qYRd3K+tqxgMk5AEBdW11wquJx3X98gfEDW2FgmBQ/ysFwMPuaY&#10;advxie55KEWEsM9QQRVCm0npi4oM+rFtiaP3a53BEKUrpXbYRbhpZJokU2mw5rhQYUvrioq//GYU&#10;TDfu1p14/bm5bA94bMv0unpclRoN+58ZiEB9+A+/23utIJ2k8DoTj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ekbEAAAA3AAAAA8AAAAAAAAAAAAAAAAAmAIAAGRycy9k&#10;b3ducmV2LnhtbFBLBQYAAAAABAAEAPUAAACJAwAAAAA=&#10;" stroked="f">
                  <v:textbox inset="0,0,0,0">
                    <w:txbxContent>
                      <w:p w:rsidR="0098637E" w:rsidRDefault="0098637E" w:rsidP="0098637E">
                        <w:pPr>
                          <w:pStyle w:val="NormalWeb"/>
                          <w:jc w:val="center"/>
                        </w:pPr>
                        <w:r>
                          <w:rPr>
                            <w:rFonts w:ascii="Calibri" w:hAnsi="Calibri" w:cs="Calibri"/>
                            <w:sz w:val="20"/>
                            <w:szCs w:val="20"/>
                          </w:rPr>
                          <w:t>Content Consumer/Creator</w:t>
                        </w:r>
                        <w:r>
                          <w:rPr>
                            <w:rFonts w:ascii="Calibri" w:hAnsi="Calibri" w:cs="Calibri"/>
                            <w:sz w:val="20"/>
                            <w:szCs w:val="20"/>
                          </w:rPr>
                          <w:br/>
                        </w:r>
                        <w:r>
                          <w:rPr>
                            <w:rFonts w:ascii="Calibri" w:hAnsi="Calibri" w:cs="Calibri"/>
                            <w:b/>
                            <w:bCs/>
                            <w:sz w:val="20"/>
                            <w:szCs w:val="20"/>
                          </w:rPr>
                          <w:t>Specialist</w:t>
                        </w:r>
                      </w:p>
                      <w:p w:rsidR="0098637E" w:rsidRDefault="0098637E" w:rsidP="0098637E">
                        <w:pPr>
                          <w:pStyle w:val="NormalWeb"/>
                        </w:pPr>
                        <w:r>
                          <w:rPr>
                            <w:sz w:val="22"/>
                            <w:szCs w:val="22"/>
                          </w:rPr>
                          <w:t>Actor B</w:t>
                        </w:r>
                      </w:p>
                      <w:p w:rsidR="0098637E" w:rsidRDefault="0098637E" w:rsidP="0098637E">
                        <w:pPr>
                          <w:pStyle w:val="NormalWeb"/>
                        </w:pPr>
                        <w:r>
                          <w:t> </w:t>
                        </w:r>
                      </w:p>
                      <w:p w:rsidR="0098637E" w:rsidRDefault="0098637E" w:rsidP="0098637E">
                        <w:pPr>
                          <w:pStyle w:val="NormalWeb"/>
                        </w:pPr>
                        <w:r>
                          <w:rPr>
                            <w:sz w:val="22"/>
                            <w:szCs w:val="22"/>
                          </w:rPr>
                          <w:t>Actor A /</w:t>
                        </w:r>
                      </w:p>
                      <w:p w:rsidR="0098637E" w:rsidRDefault="0098637E" w:rsidP="0098637E">
                        <w:pPr>
                          <w:pStyle w:val="NormalWeb"/>
                        </w:pPr>
                        <w:r>
                          <w:rPr>
                            <w:sz w:val="22"/>
                            <w:szCs w:val="22"/>
                          </w:rPr>
                          <w:t>Actor B</w:t>
                        </w:r>
                      </w:p>
                    </w:txbxContent>
                  </v:textbox>
                </v:shape>
                <v:line id="Line 44" o:spid="_x0000_s1153" style="position:absolute;visibility:visible;mso-wrap-style:square" from="25795,36344" to="43171,36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GoN8YAAADcAAAADwAAAGRycy9kb3ducmV2LnhtbESPzWrDMBCE74W8g9hAb40cY0zqRgnB&#10;EAgtBPJj6HFrbW1Ta2Us1Xby9FWh0OMwM98w6+1kWjFQ7xrLCpaLCARxaXXDlYLrZf+0AuE8ssbW&#10;Mim4kYPtZvawxkzbkU80nH0lAoRdhgpq77tMSlfWZNAtbEccvE/bG/RB9pXUPY4BbloZR1EqDTYc&#10;FmrsKK+p/Dp/GwUo87tfnaa35Lkw8v24S4uP+6tSj/Np9wLC0+T/w3/tg1YQLxP4PROOgN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xqDfGAAAA3AAAAA8AAAAAAAAA&#10;AAAAAAAAoQIAAGRycy9kb3ducmV2LnhtbFBLBQYAAAAABAAEAPkAAACUAwAAAAA=&#10;">
                  <v:stroke startarrow="block"/>
                </v:line>
                <v:rect id="Rectangle 215" o:spid="_x0000_s1154" style="position:absolute;left:23822;top:36344;width:1784;height:3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Qrq8UA&#10;AADcAAAADwAAAGRycy9kb3ducmV2LnhtbESPQWvCQBSE74L/YXmF3nRji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CurxQAAANwAAAAPAAAAAAAAAAAAAAAAAJgCAABkcnMv&#10;ZG93bnJldi54bWxQSwUGAAAAAAQABAD1AAAAigMAAAAA&#10;">
                  <v:textbox>
                    <w:txbxContent>
                      <w:p w:rsidR="00A929E7" w:rsidRDefault="00A929E7" w:rsidP="00A929E7"/>
                    </w:txbxContent>
                  </v:textbox>
                </v:rect>
                <v:shape id="Text Box 42" o:spid="_x0000_s1155" type="#_x0000_t202" style="position:absolute;left:27725;top:33416;width:13684;height:2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58RcQA&#10;AADcAAAADwAAAGRycy9kb3ducmV2LnhtbESPzYvCMBTE7wv+D+EJe1k0tYeyVKP4teDBPfiB50fz&#10;bIvNS0mirf+9ERb2OMzMb5jZojeNeJDztWUFk3ECgriwuuZSwfn0M/oG4QOyxsYyKXiSh8V88DHD&#10;XNuOD/Q4hlJECPscFVQhtLmUvqjIoB/bljh6V+sMhihdKbXDLsJNI9MkyaTBmuNChS2tKypux7tR&#10;kG3cvTvw+mtz3u7xty3Ty+p5Uepz2C+nIAL14T/8195pBekkg/eZe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fEXEAAAA3AAAAA8AAAAAAAAAAAAAAAAAmAIAAGRycy9k&#10;b3ducmV2LnhtbFBLBQYAAAAABAAEAPUAAACJAwAAAAA=&#10;" stroked="f">
                  <v:textbox inset="0,0,0,0">
                    <w:txbxContent>
                      <w:p w:rsidR="003B4C3A" w:rsidRPr="00701E7F" w:rsidRDefault="003B4C3A" w:rsidP="003B4C3A">
                        <w:pPr>
                          <w:pStyle w:val="NormalWeb"/>
                          <w:rPr>
                            <w:sz w:val="14"/>
                            <w:szCs w:val="14"/>
                          </w:rPr>
                        </w:pPr>
                        <w:r w:rsidRPr="00701E7F">
                          <w:rPr>
                            <w:rFonts w:ascii="Calibri" w:hAnsi="Calibri" w:cs="Calibri"/>
                            <w:sz w:val="14"/>
                            <w:szCs w:val="14"/>
                          </w:rPr>
                          <w:t>Share Content (Provide referral response)</w:t>
                        </w:r>
                      </w:p>
                    </w:txbxContent>
                  </v:textbox>
                </v:shape>
                <v:line id="Line 141" o:spid="_x0000_s1156" style="position:absolute;flip:x y;visibility:visible;mso-wrap-style:square" from="22216,39223" to="23582,39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t7IMUAAADcAAAADwAAAGRycy9kb3ducmV2LnhtbESPQWsCMRSE74X+h/AK3mp2pbi6GqUU&#10;CsWD6Fp6fmyeu0s3L0sSNfrrjVDocZiZb5jlOppenMn5zrKCfJyBIK6t7rhR8H34fJ2B8AFZY2+Z&#10;FFzJw3r1/LTEUtsL7+lchUYkCPsSFbQhDKWUvm7JoB/bgTh5R+sMhiRdI7XDS4KbXk6ybCoNdpwW&#10;Whzoo6X6tzoZBdV2536K+fXteDvJ/TTGTRHyjVKjl/i+ABEohv/wX/tLK5jkBTzOp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t7IMUAAADcAAAADwAAAAAAAAAA&#10;AAAAAAChAgAAZHJzL2Rvd25yZXYueG1sUEsFBgAAAAAEAAQA+QAAAJMDAAAAAA==&#10;">
                  <v:stroke startarrow="block"/>
                </v:line>
                <v:line id="Line 142" o:spid="_x0000_s1157" style="position:absolute;visibility:visible;mso-wrap-style:square" from="22139,37454" to="22139,38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7ecQAAADcAAAADwAAAGRycy9kb3ducmV2LnhtbERPz2vCMBS+D/Y/hDfYbaY6KFKNpSiC&#10;7jCmDubx2by1nc1LSbK2+++Xg+Dx4/u9zEfTip6cbywrmE4SEMSl1Q1XCj5P25c5CB+QNbaWScEf&#10;echXjw9LzLQd+ED9MVQihrDPUEEdQpdJ6cuaDPqJ7Ygj922dwRChq6R2OMRw08pZkqTSYMOxocaO&#10;1jWV1+OvUfD++pH2xf5tN37t00u5OVzOP4NT6vlpLBYgAo3hLr65d1rBbBrXxj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t5xAAAANwAAAAPAAAAAAAAAAAA&#10;AAAAAKECAABkcnMvZG93bnJldi54bWxQSwUGAAAAAAQABAD5AAAAkgMAAAAA&#10;"/>
                <v:line id="Line 143" o:spid="_x0000_s1158" style="position:absolute;visibility:visible;mso-wrap-style:square" from="22088,37454" to="23582,37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e4sYAAADcAAAADwAAAGRycy9kb3ducmV2LnhtbESPQWvCQBSE70L/w/IK3nSjQqipq0hL&#10;QXsoVQvt8Zl9JrHZt2F3m6T/3hUEj8PMfMMsVr2pRUvOV5YVTMYJCOLc6ooLBV+Ht9ETCB+QNdaW&#10;ScE/eVgtHwYLzLTteEftPhQiQthnqKAMocmk9HlJBv3YNsTRO1lnMETpCqkddhFuajlNklQarDgu&#10;lNjQS0n57/7PKPiYfabtevu+6b+36TF/3R1/zp1TavjYr59BBOrDPXxrb7SC6WQO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XuLGAAAA3AAAAA8AAAAAAAAA&#10;AAAAAAAAoQIAAGRycy9kb3ducmV2LnhtbFBLBQYAAAAABAAEAPkAAACUAwAAAAA=&#10;"/>
                <v:shape id="Text Box 146" o:spid="_x0000_s1159" type="#_x0000_t202" style="position:absolute;left:14478;top:37910;width:6998;height:1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eLF8AA&#10;AADcAAAADwAAAGRycy9kb3ducmV2LnhtbERPy4rCMBTdD/gP4QpuBk3tQoZqFJ/gwln4wPWlubbF&#10;5qYk0da/NwvB5eG8Z4vO1OJJzleWFYxHCQji3OqKCwWX8274B8IHZI21ZVLwIg+Lee9nhpm2LR/p&#10;eQqFiCHsM1RQhtBkUvq8JIN+ZBviyN2sMxgidIXUDtsYbmqZJslEGqw4NpTY0Lqk/H56GAWTjXu0&#10;R17/bi7bA/43RXpdva5KDfrdcgoiUBe+4o97rxWkaZwf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feLF8AAAADcAAAADwAAAAAAAAAAAAAAAACYAgAAZHJzL2Rvd25y&#10;ZXYueG1sUEsFBgAAAAAEAAQA9QAAAIUDAAAAAA==&#10;" stroked="f">
                  <v:textbox inset="0,0,0,0">
                    <w:txbxContent>
                      <w:p w:rsidR="003B4C3A" w:rsidRDefault="003B4C3A" w:rsidP="003B4C3A">
                        <w:pPr>
                          <w:pStyle w:val="NormalWeb"/>
                          <w:tabs>
                            <w:tab w:val="right" w:pos="9346"/>
                          </w:tabs>
                          <w:spacing w:before="0"/>
                          <w:ind w:left="288" w:hanging="288"/>
                        </w:pPr>
                        <w:r>
                          <w:rPr>
                            <w:rFonts w:ascii="Calibri" w:hAnsi="Calibri" w:cs="Calibri"/>
                            <w:sz w:val="16"/>
                            <w:szCs w:val="16"/>
                          </w:rPr>
                          <w:t xml:space="preserve">      Update EHCP </w:t>
                        </w:r>
                      </w:p>
                    </w:txbxContent>
                  </v:textbox>
                </v:shape>
                <v:line id="Line 44" o:spid="_x0000_s1160" style="position:absolute;visibility:visible;mso-wrap-style:square" from="45099,51296" to="63910,5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rBEsYAAADcAAAADwAAAGRycy9kb3ducmV2LnhtbESPQWvCQBSE7wX/w/IEb2aTUIJNXYMI&#10;QqlQUBvo8TX7mgSzb0N2q2l+fbcg9DjMzDfMuhhNJ640uNaygiSKQRBXVrdcK3g/75crEM4ja+ws&#10;k4IfclBsZg9rzLW98ZGuJ1+LAGGXo4LG+z6X0lUNGXSR7YmD92UHgz7IoZZ6wFuAm06mcZxJgy2H&#10;hQZ72jVUXU7fRgHK3eRXx/Hw+FQa+fG2zcrP6VWpxXzcPoPwNPr/8L39ohWkaQJ/Z8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qwRLGAAAA3AAAAA8AAAAAAAAA&#10;AAAAAAAAoQIAAGRycy9kb3ducmV2LnhtbFBLBQYAAAAABAAEAPkAAACUAwAAAAA=&#10;">
                  <v:stroke startarrow="block"/>
                </v:line>
                <v:rect id="Rectangle 222" o:spid="_x0000_s1161" style="position:absolute;left:63344;top:50997;width:1937;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5YsQA&#10;AADcAAAADwAAAGRycy9kb3ducmV2LnhtbESPQWvCQBSE70L/w/IK3nTTLRSNrlIUiz1qcuntNftM&#10;0mbfhuyq0V/vCoLHYWa+YebL3jbiRJ2vHWt4GycgiAtnai415NlmNAHhA7LBxjFpuJCH5eJlMMfU&#10;uDPv6LQPpYgQ9ilqqEJoUyl9UZFFP3YtcfQOrrMYouxKaTo8R7htpEqSD2mx5rhQYUurior//dFq&#10;+K1Vjtdd9pXY6eY9fPfZ3/FnrfXwtf+cgQjUh2f40d4aDUop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eWLEAAAA3AAAAA8AAAAAAAAAAAAAAAAAmAIAAGRycy9k&#10;b3ducmV2LnhtbFBLBQYAAAAABAAEAPUAAACJAwAAAAA=&#10;">
                  <v:textbox>
                    <w:txbxContent>
                      <w:p w:rsidR="003B4C3A" w:rsidRDefault="003B4C3A" w:rsidP="003B4C3A"/>
                    </w:txbxContent>
                  </v:textbox>
                </v:rect>
                <v:shape id="Text Box 42" o:spid="_x0000_s1162" type="#_x0000_t202" style="position:absolute;left:46726;top:48146;width:13678;height: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VYMQA&#10;AADcAAAADwAAAGRycy9kb3ducmV2LnhtbESPT4vCMBTE74LfITzBi6ypF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lFWDEAAAA3AAAAA8AAAAAAAAAAAAAAAAAmAIAAGRycy9k&#10;b3ducmV2LnhtbFBLBQYAAAAABAAEAPUAAACJAwAAAAA=&#10;" stroked="f">
                  <v:textbox inset="0,0,0,0">
                    <w:txbxContent>
                      <w:p w:rsidR="003B4C3A" w:rsidRPr="00227836" w:rsidRDefault="003B4C3A" w:rsidP="003B4C3A">
                        <w:pPr>
                          <w:pStyle w:val="NormalWeb"/>
                          <w:rPr>
                            <w:sz w:val="14"/>
                            <w:szCs w:val="14"/>
                          </w:rPr>
                        </w:pPr>
                        <w:r w:rsidRPr="00227836">
                          <w:rPr>
                            <w:rFonts w:ascii="Calibri" w:hAnsi="Calibri" w:cs="Calibri"/>
                            <w:sz w:val="14"/>
                            <w:szCs w:val="14"/>
                          </w:rPr>
                          <w:t>Share Content (Provide referral response)</w:t>
                        </w:r>
                      </w:p>
                    </w:txbxContent>
                  </v:textbox>
                </v:shape>
                <v:rect id="Rectangle 256" o:spid="_x0000_s1163" style="position:absolute;left:23503;top:41877;width:1937;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MHMUA&#10;AADcAAAADwAAAGRycy9kb3ducmV2LnhtbESPQWvCQBSE74X+h+UVeqsbI0o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AwcxQAAANwAAAAPAAAAAAAAAAAAAAAAAJgCAABkcnMv&#10;ZG93bnJldi54bWxQSwUGAAAAAAQABAD1AAAAigMAAAAA&#10;">
                  <v:textbox>
                    <w:txbxContent>
                      <w:p w:rsidR="00227836" w:rsidRDefault="00227836" w:rsidP="00227836"/>
                    </w:txbxContent>
                  </v:textbox>
                </v:rect>
                <v:line id="Line 44" o:spid="_x0000_s1164" style="position:absolute;visibility:visible;mso-wrap-style:square" from="25356,41947" to="42987,41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PgMYAAADcAAAADwAAAGRycy9kb3ducmV2LnhtbESPQWvCQBSE74L/YXlCb2ZTaW1MXUWE&#10;glgQtA30+My+JqHZtyG7TVJ/vVsQPA4z8w2zXA+mFh21rrKs4DGKQRDnVldcKPj8eJsmIJxH1lhb&#10;JgV/5GC9Go+WmGrb85G6ky9EgLBLUUHpfZNK6fKSDLrINsTB+7atQR9kW0jdYh/gppazOJ5LgxWH&#10;hRIb2paU/5x+jQKU24tPjsP70yIz8uuwmWfny16ph8mweQXhafD38K290wpmzy/wfyYc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Jj4DGAAAA3AAAAA8AAAAAAAAA&#10;AAAAAAAAoQIAAGRycy9kb3ducmV2LnhtbFBLBQYAAAAABAAEAPkAAACUAwAAAAA=&#10;">
                  <v:stroke startarrow="block"/>
                </v:line>
                <v:rect id="Rectangle 259" o:spid="_x0000_s1165" style="position:absolute;left:43202;top:45258;width:1931;height:3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YbsQA&#10;AADcAAAADwAAAGRycy9kb3ducmV2LnhtbESPQYvCMBSE74L/IbyFvWm6XVy0GkUURY9aL96ezbPt&#10;bvNSmqjVX2+EBY/DzHzDTGatqcSVGldaVvDVj0AQZ1aXnCs4pKveEITzyBory6TgTg5m025ngom2&#10;N97Rde9zESDsElRQeF8nUrqsIIOub2vi4J1tY9AH2eRSN3gLcFPJOIp+pMGSw0KBNS0Kyv72F6Pg&#10;VMYHfOzSdWRGq2+/bdPfy3Gp1OdHOx+D8NT6d/i/vdEK4s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DmG7EAAAA3AAAAA8AAAAAAAAAAAAAAAAAmAIAAGRycy9k&#10;b3ducmV2LnhtbFBLBQYAAAAABAAEAPUAAACJAwAAAAA=&#10;">
                  <v:textbox>
                    <w:txbxContent>
                      <w:p w:rsidR="00227836" w:rsidRDefault="00227836" w:rsidP="00227836">
                        <w:pPr>
                          <w:pStyle w:val="NormalWeb"/>
                        </w:pPr>
                        <w:r>
                          <w:t> </w:t>
                        </w:r>
                      </w:p>
                    </w:txbxContent>
                  </v:textbox>
                </v:rect>
                <v:shape id="Text Box 42" o:spid="_x0000_s1166" type="#_x0000_t202" style="position:absolute;left:27334;top:38963;width:13912;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0y18IA&#10;AADcAAAADwAAAGRycy9kb3ducmV2LnhtbERPPWvDMBDdA/0P4gpdQiPXgylOlNDaCXRohzjG82Fd&#10;bVPrZCQldv59NRQ6Pt737rCYUdzI+cGygpdNAoK4tXrgTkF9OT2/gvABWeNomRTcycNh/7DaYa7t&#10;zGe6VaETMYR9jgr6EKZcSt/2ZNBv7EQcuW/rDIYIXSe1wzmGm1GmSZJJgwPHhh4nKnpqf6qrUZCV&#10;7jqfuViX9fETv6Yubd7vjVJPj8vbFkSgJfyL/9wfWkGaxfnxTD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nTLXwgAAANwAAAAPAAAAAAAAAAAAAAAAAJgCAABkcnMvZG93&#10;bnJldi54bWxQSwUGAAAAAAQABAD1AAAAhwMAAAAA&#10;" stroked="f">
                  <v:textbox inset="0,0,0,0">
                    <w:txbxContent>
                      <w:p w:rsidR="00614F48" w:rsidRDefault="00614F48" w:rsidP="00614F48">
                        <w:pPr>
                          <w:pStyle w:val="NormalWeb"/>
                        </w:pPr>
                        <w:r>
                          <w:rPr>
                            <w:rFonts w:ascii="Calibri" w:hAnsi="Calibri" w:cs="Calibri"/>
                            <w:sz w:val="14"/>
                            <w:szCs w:val="14"/>
                          </w:rPr>
                          <w:t>Share Content (Provide subsequent results)</w:t>
                        </w:r>
                      </w:p>
                    </w:txbxContent>
                  </v:textbox>
                </v:shape>
                <v:rect id="Rectangle 261" o:spid="_x0000_s1167" style="position:absolute;left:63395;top:55146;width:1930;height:3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e1cMA&#10;AADcAAAADwAAAGRycy9kb3ducmV2LnhtbESPQYvCMBSE7wv+h/AEb2tqBXGrUcTFRY9aL96ezbOt&#10;Ni+liVr99UYQ9jjMzDfMdN6aStyocaVlBYN+BII4s7rkXME+XX2PQTiPrLGyTAoe5GA+63xNMdH2&#10;zlu67XwuAoRdggoK7+tESpcVZND1bU0cvJNtDPogm1zqBu8BbioZR9FIGiw5LBRY07Kg7LK7GgXH&#10;Mt7jc5v+ReZnNfSbNj1fD79K9brtYgLCU+v/w5/2WiuIRw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le1cMAAADcAAAADwAAAAAAAAAAAAAAAACYAgAAZHJzL2Rv&#10;d25yZXYueG1sUEsFBgAAAAAEAAQA9QAAAIgDAAAAAA==&#10;">
                  <v:textbox>
                    <w:txbxContent>
                      <w:p w:rsidR="00614F48" w:rsidRDefault="00614F48" w:rsidP="00614F48">
                        <w:pPr>
                          <w:pStyle w:val="NormalWeb"/>
                        </w:pPr>
                        <w:r>
                          <w:t> </w:t>
                        </w:r>
                      </w:p>
                    </w:txbxContent>
                  </v:textbox>
                </v:rect>
                <v:shape id="Picture 262" o:spid="_x0000_s1168" type="#_x0000_t75" style="position:absolute;top:54995;width:56470;height:2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r9ETCAAAA3AAAAA8AAABkcnMvZG93bnJldi54bWxEj8GKwkAQRO8L/sPQgpdFJ5tDkOgooix6&#10;ElaX9dpk2iSY6QnpUePfOwuCx6KqXlHzZe8adaNOas8GviYJKOLC25pLA7/H7/EUlARki41nMvAg&#10;geVi8DHH3Po7/9DtEEoVISw5GqhCaHOtpajIoUx8Sxy9s+8chii7UtsO7xHuGp0mSaYd1hwXKmxp&#10;XVFxOVydgc/z33qz5eyBWSOyR6FTv70aMxr2qxmoQH14h1/tnTWQZin8n4lHQC+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6/REwgAAANwAAAAPAAAAAAAAAAAAAAAAAJ8C&#10;AABkcnMvZG93bnJldi54bWxQSwUGAAAAAAQABAD3AAAAjgMAAAAA&#10;">
                  <v:imagedata r:id="rId19" o:title=""/>
                </v:shape>
                <v:rect id="Rectangle 263" o:spid="_x0000_s1169" style="position:absolute;left:23624;top:62321;width:1816;height:4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lOcMA&#10;AADcAAAADwAAAGRycy9kb3ducmV2LnhtbESPQYvCMBSE7wv+h/AEb2tqBdFqFFGU9ajtZW9vm2fb&#10;3ealNFG7/nojCB6HmfmGWaw6U4srta6yrGA0jEAQ51ZXXCjI0t3nFITzyBpry6Tgnxyslr2PBSba&#10;3vhI15MvRICwS1BB6X2TSOnykgy6oW2Ig3e2rUEfZFtI3eItwE0t4yiaSIMVh4USG9qUlP+dLkbB&#10;TxVneD+m+8jMdmN/6NLfy/dWqUG/W89BeOr8O/xqf2kF8WQ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lOcMAAADcAAAADwAAAAAAAAAAAAAAAACYAgAAZHJzL2Rv&#10;d25yZXYueG1sUEsFBgAAAAAEAAQA9QAAAIgDAAAAAA==&#10;">
                  <v:textbox>
                    <w:txbxContent>
                      <w:p w:rsidR="00BC7485" w:rsidRDefault="00BC7485" w:rsidP="00BC7485">
                        <w:pPr>
                          <w:pStyle w:val="NormalWeb"/>
                        </w:pPr>
                        <w:r>
                          <w:t> </w:t>
                        </w:r>
                      </w:p>
                    </w:txbxContent>
                  </v:textbox>
                </v:rect>
                <v:line id="Line 44" o:spid="_x0000_s1170" style="position:absolute;flip:x;visibility:visible;mso-wrap-style:square" from="25440,62683" to="43300,62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jIosMAAADcAAAADwAAAGRycy9kb3ducmV2LnhtbESPT4vCMBTE7wt+h/CEvSyaKiJSjSKC&#10;IHta/90fzWtabF5KE9vaT79ZWPA4zPxmmM2ut5VoqfGlYwWzaQKCOHO6ZKPgdj1OViB8QNZYOSYF&#10;L/Kw244+Nphq1/GZ2kswIpawT1FBEUKdSumzgiz6qauJo5e7xmKIsjFSN9jFclvJeZIspcWS40KB&#10;NR0Kyh6Xp1Uw/xp6b7L8vBra4fvHdWZxz/dKfY77/RpEoD68w//0SUduuYC/M/EI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4yKLDAAAA3AAAAA8AAAAAAAAAAAAA&#10;AAAAoQIAAGRycy9kb3ducmV2LnhtbFBLBQYAAAAABAAEAPkAAACRAwAAAAA=&#10;">
                  <v:stroke startarrow="block"/>
                </v:line>
                <v:line id="Line 44" o:spid="_x0000_s1171" style="position:absolute;flip:x;visibility:visible;mso-wrap-style:square" from="25440,66068" to="63910,66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RtOcQAAADcAAAADwAAAGRycy9kb3ducmV2LnhtbESPzWrDMBCE74W+g9hALqWRE1oT3Cgh&#10;FAIhp+bvvlhr2cRaGUuxHT99VCj0OMx8M8xqM9hadNT6yrGC+SwBQZw7XbFRcDnv3pcgfEDWWDsm&#10;BQ/ysFm/vqww067nI3WnYEQsYZ+hgjKEJpPS5yVZ9DPXEEevcK3FEGVrpG6xj+W2loskSaXFiuNC&#10;iQ19l5TfTnerYPE2Dt7kxXE5duPhx/Xm41pslZpOhu0XiEBD+A//0XsdufQTfs/EI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9G05xAAAANwAAAAPAAAAAAAAAAAA&#10;AAAAAKECAABkcnMvZG93bnJldi54bWxQSwUGAAAAAAQABAD5AAAAkgMAAAAA&#10;">
                  <v:stroke startarrow="block"/>
                </v:line>
                <v:rect id="Rectangle 266" o:spid="_x0000_s1172" style="position:absolute;left:43372;top:62544;width:1937;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GocMA&#10;AADcAAAADwAAAGRycy9kb3ducmV2LnhtbESPQYvCMBSE74L/ITzBm6ZWKGs1iri4uEetF2/P5tlW&#10;m5fSRK376zcLCx6HmfmGWaw6U4sHta6yrGAyjkAQ51ZXXCg4ZtvRBwjnkTXWlknBixyslv3eAlNt&#10;n7ynx8EXIkDYpaig9L5JpXR5SQbd2DbEwbvY1qAPsi2kbvEZ4KaWcRQl0mDFYaHEhjYl5bfD3Sg4&#10;V/ERf/bZV2Rm26n/7rLr/fSp1HDQrecgPHX+Hf5v77SCOEng70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DGocMAAADcAAAADwAAAAAAAAAAAAAAAACYAgAAZHJzL2Rv&#10;d25yZXYueG1sUEsFBgAAAAAEAAQA9QAAAIgDAAAAAA==&#10;">
                  <v:textbox>
                    <w:txbxContent>
                      <w:p w:rsidR="00BC7485" w:rsidRDefault="00BC7485" w:rsidP="00BC7485"/>
                    </w:txbxContent>
                  </v:textbox>
                </v:rect>
                <v:rect id="Rectangle 267" o:spid="_x0000_s1173" style="position:absolute;left:64011;top:66068;width:1937;height:321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yjW8MA&#10;AADcAAAADwAAAGRycy9kb3ducmV2LnhtbESPQWvCQBSE74L/YXkFb7ppBC2pa4iCttfYHtrbI/tM&#10;gtm3YXeNsb++Wyh4HGbmG2aTj6YTAznfWlbwvEhAEFdWt1wr+Pw4zF9A+ICssbNMCu7kId9OJxvM&#10;tL1xScMp1CJC2GeooAmhz6T0VUMG/cL2xNE7W2cwROlqqR3eItx0Mk2SlTTYclxosKd9Q9XldDWR&#10;8n3oSRbdcZm6N/f1syvLISmVmj2NxSuIQGN4hP/b71pBulrD35l4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yjW8MAAADcAAAADwAAAAAAAAAAAAAAAACYAgAAZHJzL2Rv&#10;d25yZXYueG1sUEsFBgAAAAAEAAQA9QAAAIgDAAAAAA==&#10;">
                  <v:textbox>
                    <w:txbxContent>
                      <w:p w:rsidR="00BC7485" w:rsidRDefault="00BC7485" w:rsidP="00BC7485"/>
                    </w:txbxContent>
                  </v:textbox>
                </v:rect>
                <v:shape id="Text Box 42" o:spid="_x0000_s1174" type="#_x0000_t202" style="position:absolute;left:25795;top:59476;width:16512;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0cIA&#10;AADcAAAADwAAAGRycy9kb3ducmV2LnhtbERPPWvDMBDdA/0P4gpdQiPXgylOlNDaCXRohzjG82Fd&#10;bVPrZCQldv59NRQ6Pt737rCYUdzI+cGygpdNAoK4tXrgTkF9OT2/gvABWeNomRTcycNh/7DaYa7t&#10;zGe6VaETMYR9jgr6EKZcSt/2ZNBv7EQcuW/rDIYIXSe1wzmGm1GmSZJJgwPHhh4nKnpqf6qrUZCV&#10;7jqfuViX9fETv6Yubd7vjVJPj8vbFkSgJfyL/9wfWkGaxbXxTD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6z7RwgAAANwAAAAPAAAAAAAAAAAAAAAAAJgCAABkcnMvZG93&#10;bnJldi54bWxQSwUGAAAAAAQABAD1AAAAhwMAAAAA&#10;" stroked="f">
                  <v:textbox inset="0,0,0,0">
                    <w:txbxContent>
                      <w:p w:rsidR="00BC7485" w:rsidRDefault="00BC7485" w:rsidP="00BC7485">
                        <w:pPr>
                          <w:pStyle w:val="NormalWeb"/>
                        </w:pPr>
                        <w:r>
                          <w:rPr>
                            <w:rFonts w:ascii="Calibri" w:hAnsi="Calibri" w:cs="Calibri"/>
                            <w:sz w:val="14"/>
                            <w:szCs w:val="14"/>
                          </w:rPr>
                          <w:t>Share Content (Provide evaluation surveillance and quality assessment reports)</w:t>
                        </w:r>
                      </w:p>
                    </w:txbxContent>
                  </v:textbox>
                </v:shape>
                <v:shape id="Text Box 42" o:spid="_x0000_s1175" type="#_x0000_t202" style="position:absolute;left:46073;top:63223;width:1651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ebSsUA&#10;AADcAAAADwAAAGRycy9kb3ducmV2LnhtbESPT4vCMBTE7wt+h/AEL4um20PZrUbxzwp7cA+64vnR&#10;PNti81KSaOu33wiCx2FmfsPMFr1pxI2cry0r+JgkIIgLq2suFRz/tuNPED4ga2wsk4I7eVjMB28z&#10;zLXteE+3QyhFhLDPUUEVQptL6YuKDPqJbYmjd7bOYIjSlVI77CLcNDJNkkwarDkuVNjSuqLicrga&#10;BdnGXbs9r983x+8d/rZlelrdT0qNhv1yCiJQH17hZ/tHK0izL3ic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5tKxQAAANwAAAAPAAAAAAAAAAAAAAAAAJgCAABkcnMv&#10;ZG93bnJldi54bWxQSwUGAAAAAAQABAD1AAAAigMAAAAA&#10;" stroked="f">
                  <v:textbox inset="0,0,0,0">
                    <w:txbxContent>
                      <w:p w:rsidR="00BC7485" w:rsidRDefault="00BC7485" w:rsidP="00BC7485">
                        <w:pPr>
                          <w:pStyle w:val="NormalWeb"/>
                        </w:pPr>
                        <w:r>
                          <w:rPr>
                            <w:rFonts w:ascii="Calibri" w:hAnsi="Calibri" w:cs="Calibri"/>
                            <w:sz w:val="14"/>
                            <w:szCs w:val="14"/>
                          </w:rPr>
                          <w:t>Share Content (Provide evaluation surveillance and quality assessment reports)</w:t>
                        </w:r>
                      </w:p>
                    </w:txbxContent>
                  </v:textbox>
                </v:shape>
                <v:shape id="Picture 270" o:spid="_x0000_s1176" type="#_x0000_t75" style="position:absolute;left:128;top:63223;width:1816;height:19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B5W7BAAAA3AAAAA8AAABkcnMvZG93bnJldi54bWxET01rwkAQvRf8D8sI3upGLVWiq0hB7MGL&#10;UfA6Zsckmp0N2amm/vruQejx8b4Xq87V6k5tqDwbGA0TUMS5txUXBo6HzfsMVBBki7VnMvBLAVbL&#10;3tsCU+sfvKd7JoWKIRxSNFCKNKnWIS/JYRj6hjhyF986lAjbQtsWHzHc1XqcJJ/aYcWxocSGvkrK&#10;b9mPMzC75qfJTT6s77YTCtlzJOfdxphBv1vPQQl18i9+ub+tgfE0zo9n4hHQy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MB5W7BAAAA3AAAAA8AAAAAAAAAAAAAAAAAnwIA&#10;AGRycy9kb3ducmV2LnhtbFBLBQYAAAAABAAEAPcAAACNAwAAAAA=&#10;">
                  <v:imagedata r:id="rId21" o:title=""/>
                </v:shape>
                <w10:anchorlock/>
              </v:group>
            </w:pict>
          </mc:Fallback>
        </mc:AlternateContent>
      </w:r>
    </w:p>
    <w:sectPr w:rsidR="001D65B3" w:rsidSect="0098637E">
      <w:pgSz w:w="15840" w:h="12240" w:orient="landscape"/>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23.3pt;height:25.35pt;visibility:visible;mso-wrap-style:square" o:bullet="t">
        <v:imagedata r:id="rId1" o:title=""/>
      </v:shape>
    </w:pict>
  </w:numPicBullet>
  <w:numPicBullet w:numPicBulletId="1">
    <w:pict>
      <v:shape id="_x0000_i1199" type="#_x0000_t75" style="width:20.8pt;height:20.3pt;visibility:visible;mso-wrap-style:square" o:bullet="t">
        <v:imagedata r:id="rId2" o:title=""/>
      </v:shape>
    </w:pict>
  </w:numPicBullet>
  <w:abstractNum w:abstractNumId="0">
    <w:nsid w:val="4B182AAE"/>
    <w:multiLevelType w:val="hybridMultilevel"/>
    <w:tmpl w:val="EE78000A"/>
    <w:lvl w:ilvl="0" w:tplc="F6B654AE">
      <w:start w:val="1"/>
      <w:numFmt w:val="bullet"/>
      <w:lvlText w:val=""/>
      <w:lvlPicBulletId w:val="0"/>
      <w:lvlJc w:val="left"/>
      <w:pPr>
        <w:tabs>
          <w:tab w:val="num" w:pos="720"/>
        </w:tabs>
        <w:ind w:left="720" w:hanging="360"/>
      </w:pPr>
      <w:rPr>
        <w:rFonts w:ascii="Symbol" w:hAnsi="Symbol" w:hint="default"/>
        <w:sz w:val="28"/>
        <w:szCs w:val="28"/>
      </w:rPr>
    </w:lvl>
    <w:lvl w:ilvl="1" w:tplc="AA38B07E" w:tentative="1">
      <w:start w:val="1"/>
      <w:numFmt w:val="bullet"/>
      <w:lvlText w:val=""/>
      <w:lvlJc w:val="left"/>
      <w:pPr>
        <w:tabs>
          <w:tab w:val="num" w:pos="1440"/>
        </w:tabs>
        <w:ind w:left="1440" w:hanging="360"/>
      </w:pPr>
      <w:rPr>
        <w:rFonts w:ascii="Symbol" w:hAnsi="Symbol" w:hint="default"/>
      </w:rPr>
    </w:lvl>
    <w:lvl w:ilvl="2" w:tplc="7924F476" w:tentative="1">
      <w:start w:val="1"/>
      <w:numFmt w:val="bullet"/>
      <w:lvlText w:val=""/>
      <w:lvlJc w:val="left"/>
      <w:pPr>
        <w:tabs>
          <w:tab w:val="num" w:pos="2160"/>
        </w:tabs>
        <w:ind w:left="2160" w:hanging="360"/>
      </w:pPr>
      <w:rPr>
        <w:rFonts w:ascii="Symbol" w:hAnsi="Symbol" w:hint="default"/>
      </w:rPr>
    </w:lvl>
    <w:lvl w:ilvl="3" w:tplc="D5D26FE8" w:tentative="1">
      <w:start w:val="1"/>
      <w:numFmt w:val="bullet"/>
      <w:lvlText w:val=""/>
      <w:lvlJc w:val="left"/>
      <w:pPr>
        <w:tabs>
          <w:tab w:val="num" w:pos="2880"/>
        </w:tabs>
        <w:ind w:left="2880" w:hanging="360"/>
      </w:pPr>
      <w:rPr>
        <w:rFonts w:ascii="Symbol" w:hAnsi="Symbol" w:hint="default"/>
      </w:rPr>
    </w:lvl>
    <w:lvl w:ilvl="4" w:tplc="8322554A" w:tentative="1">
      <w:start w:val="1"/>
      <w:numFmt w:val="bullet"/>
      <w:lvlText w:val=""/>
      <w:lvlJc w:val="left"/>
      <w:pPr>
        <w:tabs>
          <w:tab w:val="num" w:pos="3600"/>
        </w:tabs>
        <w:ind w:left="3600" w:hanging="360"/>
      </w:pPr>
      <w:rPr>
        <w:rFonts w:ascii="Symbol" w:hAnsi="Symbol" w:hint="default"/>
      </w:rPr>
    </w:lvl>
    <w:lvl w:ilvl="5" w:tplc="67768F04" w:tentative="1">
      <w:start w:val="1"/>
      <w:numFmt w:val="bullet"/>
      <w:lvlText w:val=""/>
      <w:lvlJc w:val="left"/>
      <w:pPr>
        <w:tabs>
          <w:tab w:val="num" w:pos="4320"/>
        </w:tabs>
        <w:ind w:left="4320" w:hanging="360"/>
      </w:pPr>
      <w:rPr>
        <w:rFonts w:ascii="Symbol" w:hAnsi="Symbol" w:hint="default"/>
      </w:rPr>
    </w:lvl>
    <w:lvl w:ilvl="6" w:tplc="260E410A" w:tentative="1">
      <w:start w:val="1"/>
      <w:numFmt w:val="bullet"/>
      <w:lvlText w:val=""/>
      <w:lvlJc w:val="left"/>
      <w:pPr>
        <w:tabs>
          <w:tab w:val="num" w:pos="5040"/>
        </w:tabs>
        <w:ind w:left="5040" w:hanging="360"/>
      </w:pPr>
      <w:rPr>
        <w:rFonts w:ascii="Symbol" w:hAnsi="Symbol" w:hint="default"/>
      </w:rPr>
    </w:lvl>
    <w:lvl w:ilvl="7" w:tplc="7B64197C" w:tentative="1">
      <w:start w:val="1"/>
      <w:numFmt w:val="bullet"/>
      <w:lvlText w:val=""/>
      <w:lvlJc w:val="left"/>
      <w:pPr>
        <w:tabs>
          <w:tab w:val="num" w:pos="5760"/>
        </w:tabs>
        <w:ind w:left="5760" w:hanging="360"/>
      </w:pPr>
      <w:rPr>
        <w:rFonts w:ascii="Symbol" w:hAnsi="Symbol" w:hint="default"/>
      </w:rPr>
    </w:lvl>
    <w:lvl w:ilvl="8" w:tplc="2E92DD0A" w:tentative="1">
      <w:start w:val="1"/>
      <w:numFmt w:val="bullet"/>
      <w:lvlText w:val=""/>
      <w:lvlJc w:val="left"/>
      <w:pPr>
        <w:tabs>
          <w:tab w:val="num" w:pos="6480"/>
        </w:tabs>
        <w:ind w:left="6480" w:hanging="360"/>
      </w:pPr>
      <w:rPr>
        <w:rFonts w:ascii="Symbol" w:hAnsi="Symbol" w:hint="default"/>
      </w:rPr>
    </w:lvl>
  </w:abstractNum>
  <w:abstractNum w:abstractNumId="1">
    <w:nsid w:val="57906AAC"/>
    <w:multiLevelType w:val="hybridMultilevel"/>
    <w:tmpl w:val="12F47326"/>
    <w:lvl w:ilvl="0" w:tplc="04EE72D0">
      <w:start w:val="1"/>
      <w:numFmt w:val="bullet"/>
      <w:lvlText w:val=""/>
      <w:lvlPicBulletId w:val="1"/>
      <w:lvlJc w:val="left"/>
      <w:pPr>
        <w:tabs>
          <w:tab w:val="num" w:pos="720"/>
        </w:tabs>
        <w:ind w:left="720" w:hanging="360"/>
      </w:pPr>
      <w:rPr>
        <w:rFonts w:ascii="Symbol" w:hAnsi="Symbol" w:hint="default"/>
      </w:rPr>
    </w:lvl>
    <w:lvl w:ilvl="1" w:tplc="FB72D92E" w:tentative="1">
      <w:start w:val="1"/>
      <w:numFmt w:val="bullet"/>
      <w:lvlText w:val=""/>
      <w:lvlJc w:val="left"/>
      <w:pPr>
        <w:tabs>
          <w:tab w:val="num" w:pos="1440"/>
        </w:tabs>
        <w:ind w:left="1440" w:hanging="360"/>
      </w:pPr>
      <w:rPr>
        <w:rFonts w:ascii="Symbol" w:hAnsi="Symbol" w:hint="default"/>
      </w:rPr>
    </w:lvl>
    <w:lvl w:ilvl="2" w:tplc="76E47D5E" w:tentative="1">
      <w:start w:val="1"/>
      <w:numFmt w:val="bullet"/>
      <w:lvlText w:val=""/>
      <w:lvlJc w:val="left"/>
      <w:pPr>
        <w:tabs>
          <w:tab w:val="num" w:pos="2160"/>
        </w:tabs>
        <w:ind w:left="2160" w:hanging="360"/>
      </w:pPr>
      <w:rPr>
        <w:rFonts w:ascii="Symbol" w:hAnsi="Symbol" w:hint="default"/>
      </w:rPr>
    </w:lvl>
    <w:lvl w:ilvl="3" w:tplc="01EE62A4" w:tentative="1">
      <w:start w:val="1"/>
      <w:numFmt w:val="bullet"/>
      <w:lvlText w:val=""/>
      <w:lvlJc w:val="left"/>
      <w:pPr>
        <w:tabs>
          <w:tab w:val="num" w:pos="2880"/>
        </w:tabs>
        <w:ind w:left="2880" w:hanging="360"/>
      </w:pPr>
      <w:rPr>
        <w:rFonts w:ascii="Symbol" w:hAnsi="Symbol" w:hint="default"/>
      </w:rPr>
    </w:lvl>
    <w:lvl w:ilvl="4" w:tplc="8AC88358" w:tentative="1">
      <w:start w:val="1"/>
      <w:numFmt w:val="bullet"/>
      <w:lvlText w:val=""/>
      <w:lvlJc w:val="left"/>
      <w:pPr>
        <w:tabs>
          <w:tab w:val="num" w:pos="3600"/>
        </w:tabs>
        <w:ind w:left="3600" w:hanging="360"/>
      </w:pPr>
      <w:rPr>
        <w:rFonts w:ascii="Symbol" w:hAnsi="Symbol" w:hint="default"/>
      </w:rPr>
    </w:lvl>
    <w:lvl w:ilvl="5" w:tplc="4CB89036" w:tentative="1">
      <w:start w:val="1"/>
      <w:numFmt w:val="bullet"/>
      <w:lvlText w:val=""/>
      <w:lvlJc w:val="left"/>
      <w:pPr>
        <w:tabs>
          <w:tab w:val="num" w:pos="4320"/>
        </w:tabs>
        <w:ind w:left="4320" w:hanging="360"/>
      </w:pPr>
      <w:rPr>
        <w:rFonts w:ascii="Symbol" w:hAnsi="Symbol" w:hint="default"/>
      </w:rPr>
    </w:lvl>
    <w:lvl w:ilvl="6" w:tplc="1032CF1A" w:tentative="1">
      <w:start w:val="1"/>
      <w:numFmt w:val="bullet"/>
      <w:lvlText w:val=""/>
      <w:lvlJc w:val="left"/>
      <w:pPr>
        <w:tabs>
          <w:tab w:val="num" w:pos="5040"/>
        </w:tabs>
        <w:ind w:left="5040" w:hanging="360"/>
      </w:pPr>
      <w:rPr>
        <w:rFonts w:ascii="Symbol" w:hAnsi="Symbol" w:hint="default"/>
      </w:rPr>
    </w:lvl>
    <w:lvl w:ilvl="7" w:tplc="9EB61BC8" w:tentative="1">
      <w:start w:val="1"/>
      <w:numFmt w:val="bullet"/>
      <w:lvlText w:val=""/>
      <w:lvlJc w:val="left"/>
      <w:pPr>
        <w:tabs>
          <w:tab w:val="num" w:pos="5760"/>
        </w:tabs>
        <w:ind w:left="5760" w:hanging="360"/>
      </w:pPr>
      <w:rPr>
        <w:rFonts w:ascii="Symbol" w:hAnsi="Symbol" w:hint="default"/>
      </w:rPr>
    </w:lvl>
    <w:lvl w:ilvl="8" w:tplc="37AC51D8" w:tentative="1">
      <w:start w:val="1"/>
      <w:numFmt w:val="bullet"/>
      <w:lvlText w:val=""/>
      <w:lvlJc w:val="left"/>
      <w:pPr>
        <w:tabs>
          <w:tab w:val="num" w:pos="6480"/>
        </w:tabs>
        <w:ind w:left="6480" w:hanging="360"/>
      </w:pPr>
      <w:rPr>
        <w:rFonts w:ascii="Symbol" w:hAnsi="Symbol" w:hint="default"/>
      </w:rPr>
    </w:lvl>
  </w:abstractNum>
  <w:abstractNum w:abstractNumId="2">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70A9570C"/>
    <w:multiLevelType w:val="hybridMultilevel"/>
    <w:tmpl w:val="741A877A"/>
    <w:lvl w:ilvl="0" w:tplc="CFCC67D2">
      <w:start w:val="1"/>
      <w:numFmt w:val="bullet"/>
      <w:lvlText w:val=""/>
      <w:lvlPicBulletId w:val="0"/>
      <w:lvlJc w:val="left"/>
      <w:pPr>
        <w:tabs>
          <w:tab w:val="num" w:pos="720"/>
        </w:tabs>
        <w:ind w:left="720" w:hanging="360"/>
      </w:pPr>
      <w:rPr>
        <w:rFonts w:ascii="Symbol" w:hAnsi="Symbol" w:hint="default"/>
      </w:rPr>
    </w:lvl>
    <w:lvl w:ilvl="1" w:tplc="71E6177A" w:tentative="1">
      <w:start w:val="1"/>
      <w:numFmt w:val="bullet"/>
      <w:lvlText w:val=""/>
      <w:lvlJc w:val="left"/>
      <w:pPr>
        <w:tabs>
          <w:tab w:val="num" w:pos="1440"/>
        </w:tabs>
        <w:ind w:left="1440" w:hanging="360"/>
      </w:pPr>
      <w:rPr>
        <w:rFonts w:ascii="Symbol" w:hAnsi="Symbol" w:hint="default"/>
      </w:rPr>
    </w:lvl>
    <w:lvl w:ilvl="2" w:tplc="EA963CC8" w:tentative="1">
      <w:start w:val="1"/>
      <w:numFmt w:val="bullet"/>
      <w:lvlText w:val=""/>
      <w:lvlJc w:val="left"/>
      <w:pPr>
        <w:tabs>
          <w:tab w:val="num" w:pos="2160"/>
        </w:tabs>
        <w:ind w:left="2160" w:hanging="360"/>
      </w:pPr>
      <w:rPr>
        <w:rFonts w:ascii="Symbol" w:hAnsi="Symbol" w:hint="default"/>
      </w:rPr>
    </w:lvl>
    <w:lvl w:ilvl="3" w:tplc="33B88D6A" w:tentative="1">
      <w:start w:val="1"/>
      <w:numFmt w:val="bullet"/>
      <w:lvlText w:val=""/>
      <w:lvlJc w:val="left"/>
      <w:pPr>
        <w:tabs>
          <w:tab w:val="num" w:pos="2880"/>
        </w:tabs>
        <w:ind w:left="2880" w:hanging="360"/>
      </w:pPr>
      <w:rPr>
        <w:rFonts w:ascii="Symbol" w:hAnsi="Symbol" w:hint="default"/>
      </w:rPr>
    </w:lvl>
    <w:lvl w:ilvl="4" w:tplc="9E2EEAFE" w:tentative="1">
      <w:start w:val="1"/>
      <w:numFmt w:val="bullet"/>
      <w:lvlText w:val=""/>
      <w:lvlJc w:val="left"/>
      <w:pPr>
        <w:tabs>
          <w:tab w:val="num" w:pos="3600"/>
        </w:tabs>
        <w:ind w:left="3600" w:hanging="360"/>
      </w:pPr>
      <w:rPr>
        <w:rFonts w:ascii="Symbol" w:hAnsi="Symbol" w:hint="default"/>
      </w:rPr>
    </w:lvl>
    <w:lvl w:ilvl="5" w:tplc="BAFE4452" w:tentative="1">
      <w:start w:val="1"/>
      <w:numFmt w:val="bullet"/>
      <w:lvlText w:val=""/>
      <w:lvlJc w:val="left"/>
      <w:pPr>
        <w:tabs>
          <w:tab w:val="num" w:pos="4320"/>
        </w:tabs>
        <w:ind w:left="4320" w:hanging="360"/>
      </w:pPr>
      <w:rPr>
        <w:rFonts w:ascii="Symbol" w:hAnsi="Symbol" w:hint="default"/>
      </w:rPr>
    </w:lvl>
    <w:lvl w:ilvl="6" w:tplc="628023F6" w:tentative="1">
      <w:start w:val="1"/>
      <w:numFmt w:val="bullet"/>
      <w:lvlText w:val=""/>
      <w:lvlJc w:val="left"/>
      <w:pPr>
        <w:tabs>
          <w:tab w:val="num" w:pos="5040"/>
        </w:tabs>
        <w:ind w:left="5040" w:hanging="360"/>
      </w:pPr>
      <w:rPr>
        <w:rFonts w:ascii="Symbol" w:hAnsi="Symbol" w:hint="default"/>
      </w:rPr>
    </w:lvl>
    <w:lvl w:ilvl="7" w:tplc="1F9292D0" w:tentative="1">
      <w:start w:val="1"/>
      <w:numFmt w:val="bullet"/>
      <w:lvlText w:val=""/>
      <w:lvlJc w:val="left"/>
      <w:pPr>
        <w:tabs>
          <w:tab w:val="num" w:pos="5760"/>
        </w:tabs>
        <w:ind w:left="5760" w:hanging="360"/>
      </w:pPr>
      <w:rPr>
        <w:rFonts w:ascii="Symbol" w:hAnsi="Symbol" w:hint="default"/>
      </w:rPr>
    </w:lvl>
    <w:lvl w:ilvl="8" w:tplc="DA96424C"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BBE"/>
    <w:rsid w:val="00000F5C"/>
    <w:rsid w:val="000115B1"/>
    <w:rsid w:val="00013290"/>
    <w:rsid w:val="0002447A"/>
    <w:rsid w:val="00026888"/>
    <w:rsid w:val="000311EE"/>
    <w:rsid w:val="000317B3"/>
    <w:rsid w:val="00033FE5"/>
    <w:rsid w:val="00037E14"/>
    <w:rsid w:val="000404B9"/>
    <w:rsid w:val="00045BF5"/>
    <w:rsid w:val="00046AD5"/>
    <w:rsid w:val="0006216B"/>
    <w:rsid w:val="00067BE2"/>
    <w:rsid w:val="00072A09"/>
    <w:rsid w:val="00072E1E"/>
    <w:rsid w:val="00074A77"/>
    <w:rsid w:val="00077108"/>
    <w:rsid w:val="00081857"/>
    <w:rsid w:val="00090B01"/>
    <w:rsid w:val="0009165A"/>
    <w:rsid w:val="0009607B"/>
    <w:rsid w:val="00096610"/>
    <w:rsid w:val="00096634"/>
    <w:rsid w:val="00097513"/>
    <w:rsid w:val="000B3FEF"/>
    <w:rsid w:val="000B4E71"/>
    <w:rsid w:val="000C35E4"/>
    <w:rsid w:val="000C7942"/>
    <w:rsid w:val="000D39DB"/>
    <w:rsid w:val="000D7B95"/>
    <w:rsid w:val="000E22F0"/>
    <w:rsid w:val="000E24DD"/>
    <w:rsid w:val="000E51EB"/>
    <w:rsid w:val="000F5F35"/>
    <w:rsid w:val="000F6BBF"/>
    <w:rsid w:val="001202C0"/>
    <w:rsid w:val="00121D57"/>
    <w:rsid w:val="001244D6"/>
    <w:rsid w:val="00130346"/>
    <w:rsid w:val="00136FB4"/>
    <w:rsid w:val="00143D28"/>
    <w:rsid w:val="0014542A"/>
    <w:rsid w:val="001465CF"/>
    <w:rsid w:val="00146E94"/>
    <w:rsid w:val="001476E3"/>
    <w:rsid w:val="00154FAC"/>
    <w:rsid w:val="001657CE"/>
    <w:rsid w:val="0016625D"/>
    <w:rsid w:val="00171C5B"/>
    <w:rsid w:val="00174F9B"/>
    <w:rsid w:val="001813F9"/>
    <w:rsid w:val="00190D5D"/>
    <w:rsid w:val="00196676"/>
    <w:rsid w:val="001A4B57"/>
    <w:rsid w:val="001A6645"/>
    <w:rsid w:val="001A6CF7"/>
    <w:rsid w:val="001C61DE"/>
    <w:rsid w:val="001D0EFE"/>
    <w:rsid w:val="001D65B3"/>
    <w:rsid w:val="001D6FC1"/>
    <w:rsid w:val="001D7307"/>
    <w:rsid w:val="001E1F89"/>
    <w:rsid w:val="001E2166"/>
    <w:rsid w:val="001E5C24"/>
    <w:rsid w:val="001E5DB7"/>
    <w:rsid w:val="001F1582"/>
    <w:rsid w:val="001F771A"/>
    <w:rsid w:val="00201B57"/>
    <w:rsid w:val="00215798"/>
    <w:rsid w:val="00227836"/>
    <w:rsid w:val="002321FA"/>
    <w:rsid w:val="0023322F"/>
    <w:rsid w:val="0023386B"/>
    <w:rsid w:val="00234D86"/>
    <w:rsid w:val="002358C8"/>
    <w:rsid w:val="00245CDD"/>
    <w:rsid w:val="00246BE5"/>
    <w:rsid w:val="002501A8"/>
    <w:rsid w:val="00250830"/>
    <w:rsid w:val="00251605"/>
    <w:rsid w:val="0025385B"/>
    <w:rsid w:val="0026126E"/>
    <w:rsid w:val="002639BD"/>
    <w:rsid w:val="00263C6C"/>
    <w:rsid w:val="00266BCC"/>
    <w:rsid w:val="00271F55"/>
    <w:rsid w:val="002763B1"/>
    <w:rsid w:val="002858F3"/>
    <w:rsid w:val="00292F0F"/>
    <w:rsid w:val="0029515F"/>
    <w:rsid w:val="002A25E1"/>
    <w:rsid w:val="002A3E84"/>
    <w:rsid w:val="002B0E19"/>
    <w:rsid w:val="002B51BB"/>
    <w:rsid w:val="002C45C8"/>
    <w:rsid w:val="002C64F5"/>
    <w:rsid w:val="002D4739"/>
    <w:rsid w:val="002E6097"/>
    <w:rsid w:val="002E625F"/>
    <w:rsid w:val="00300B4A"/>
    <w:rsid w:val="003017F5"/>
    <w:rsid w:val="00304E86"/>
    <w:rsid w:val="00311C87"/>
    <w:rsid w:val="003149B8"/>
    <w:rsid w:val="00321128"/>
    <w:rsid w:val="00321645"/>
    <w:rsid w:val="00330828"/>
    <w:rsid w:val="00331D23"/>
    <w:rsid w:val="003322AE"/>
    <w:rsid w:val="00336654"/>
    <w:rsid w:val="00336725"/>
    <w:rsid w:val="003369F7"/>
    <w:rsid w:val="00337408"/>
    <w:rsid w:val="003379D3"/>
    <w:rsid w:val="0034123A"/>
    <w:rsid w:val="00344BAB"/>
    <w:rsid w:val="00347E94"/>
    <w:rsid w:val="0035390C"/>
    <w:rsid w:val="003539D5"/>
    <w:rsid w:val="00361523"/>
    <w:rsid w:val="00362456"/>
    <w:rsid w:val="00370950"/>
    <w:rsid w:val="00375159"/>
    <w:rsid w:val="00375FF6"/>
    <w:rsid w:val="00377103"/>
    <w:rsid w:val="0038049F"/>
    <w:rsid w:val="00390AEF"/>
    <w:rsid w:val="0039465E"/>
    <w:rsid w:val="003A3CC5"/>
    <w:rsid w:val="003A7294"/>
    <w:rsid w:val="003B11A2"/>
    <w:rsid w:val="003B460D"/>
    <w:rsid w:val="003B4C3A"/>
    <w:rsid w:val="003B7593"/>
    <w:rsid w:val="003C7CBA"/>
    <w:rsid w:val="003D0E72"/>
    <w:rsid w:val="003D29CB"/>
    <w:rsid w:val="003D2F33"/>
    <w:rsid w:val="003D389C"/>
    <w:rsid w:val="003E1807"/>
    <w:rsid w:val="003F2887"/>
    <w:rsid w:val="003F3227"/>
    <w:rsid w:val="003F784E"/>
    <w:rsid w:val="004107DF"/>
    <w:rsid w:val="00413156"/>
    <w:rsid w:val="00415B1A"/>
    <w:rsid w:val="00415C96"/>
    <w:rsid w:val="00421D48"/>
    <w:rsid w:val="00422031"/>
    <w:rsid w:val="00431D65"/>
    <w:rsid w:val="004339AD"/>
    <w:rsid w:val="004503E4"/>
    <w:rsid w:val="00455876"/>
    <w:rsid w:val="00467B93"/>
    <w:rsid w:val="00471775"/>
    <w:rsid w:val="00473551"/>
    <w:rsid w:val="00476DCF"/>
    <w:rsid w:val="004846E8"/>
    <w:rsid w:val="00497E08"/>
    <w:rsid w:val="004A043A"/>
    <w:rsid w:val="004A4548"/>
    <w:rsid w:val="004A5B77"/>
    <w:rsid w:val="004B371D"/>
    <w:rsid w:val="004B773F"/>
    <w:rsid w:val="004C46F7"/>
    <w:rsid w:val="004D2F06"/>
    <w:rsid w:val="004D65EC"/>
    <w:rsid w:val="004F6F7A"/>
    <w:rsid w:val="0050515B"/>
    <w:rsid w:val="00514D19"/>
    <w:rsid w:val="005337BF"/>
    <w:rsid w:val="00534AA5"/>
    <w:rsid w:val="00535BF5"/>
    <w:rsid w:val="0054098A"/>
    <w:rsid w:val="005412CA"/>
    <w:rsid w:val="00543C67"/>
    <w:rsid w:val="005455C4"/>
    <w:rsid w:val="00560124"/>
    <w:rsid w:val="00564B02"/>
    <w:rsid w:val="00566225"/>
    <w:rsid w:val="00576E2F"/>
    <w:rsid w:val="005851C6"/>
    <w:rsid w:val="00587A13"/>
    <w:rsid w:val="005A01FE"/>
    <w:rsid w:val="005B7935"/>
    <w:rsid w:val="005C0D89"/>
    <w:rsid w:val="005D490F"/>
    <w:rsid w:val="005D4EE2"/>
    <w:rsid w:val="005D56DB"/>
    <w:rsid w:val="005D584D"/>
    <w:rsid w:val="005E39C5"/>
    <w:rsid w:val="005E4322"/>
    <w:rsid w:val="0060611F"/>
    <w:rsid w:val="00613E7C"/>
    <w:rsid w:val="00614F48"/>
    <w:rsid w:val="00616CC8"/>
    <w:rsid w:val="00616F66"/>
    <w:rsid w:val="00622D78"/>
    <w:rsid w:val="0062356A"/>
    <w:rsid w:val="00623C85"/>
    <w:rsid w:val="00625584"/>
    <w:rsid w:val="00625F87"/>
    <w:rsid w:val="0062741C"/>
    <w:rsid w:val="00632FA5"/>
    <w:rsid w:val="0063511E"/>
    <w:rsid w:val="006453F3"/>
    <w:rsid w:val="00645EDE"/>
    <w:rsid w:val="006531E0"/>
    <w:rsid w:val="006608B6"/>
    <w:rsid w:val="00664AC3"/>
    <w:rsid w:val="00666955"/>
    <w:rsid w:val="00682616"/>
    <w:rsid w:val="00686AE5"/>
    <w:rsid w:val="00687DCB"/>
    <w:rsid w:val="00692F4C"/>
    <w:rsid w:val="00695617"/>
    <w:rsid w:val="00696D8C"/>
    <w:rsid w:val="00696F07"/>
    <w:rsid w:val="00697242"/>
    <w:rsid w:val="006B3855"/>
    <w:rsid w:val="006B59FB"/>
    <w:rsid w:val="006C7B3E"/>
    <w:rsid w:val="006D5536"/>
    <w:rsid w:val="006D6A8E"/>
    <w:rsid w:val="006E2006"/>
    <w:rsid w:val="006E4506"/>
    <w:rsid w:val="006E5FA5"/>
    <w:rsid w:val="006F25CF"/>
    <w:rsid w:val="006F4268"/>
    <w:rsid w:val="006F43EE"/>
    <w:rsid w:val="006F52FD"/>
    <w:rsid w:val="006F5C1B"/>
    <w:rsid w:val="006F5C4F"/>
    <w:rsid w:val="006F6CD5"/>
    <w:rsid w:val="00701E7F"/>
    <w:rsid w:val="0070277B"/>
    <w:rsid w:val="00707D04"/>
    <w:rsid w:val="00713A77"/>
    <w:rsid w:val="007246DC"/>
    <w:rsid w:val="00726BC0"/>
    <w:rsid w:val="00732FE7"/>
    <w:rsid w:val="0073633F"/>
    <w:rsid w:val="00736776"/>
    <w:rsid w:val="00737573"/>
    <w:rsid w:val="007407A5"/>
    <w:rsid w:val="00744AE9"/>
    <w:rsid w:val="00751CE6"/>
    <w:rsid w:val="00753600"/>
    <w:rsid w:val="007623C7"/>
    <w:rsid w:val="00762D8E"/>
    <w:rsid w:val="00772126"/>
    <w:rsid w:val="00776763"/>
    <w:rsid w:val="0078377E"/>
    <w:rsid w:val="00783BF6"/>
    <w:rsid w:val="007850F8"/>
    <w:rsid w:val="00785378"/>
    <w:rsid w:val="00785412"/>
    <w:rsid w:val="0078613C"/>
    <w:rsid w:val="00787E12"/>
    <w:rsid w:val="007901D6"/>
    <w:rsid w:val="0079120C"/>
    <w:rsid w:val="007929B3"/>
    <w:rsid w:val="00797FA1"/>
    <w:rsid w:val="007A1370"/>
    <w:rsid w:val="007A45B0"/>
    <w:rsid w:val="007B0C6F"/>
    <w:rsid w:val="007B1012"/>
    <w:rsid w:val="007D515A"/>
    <w:rsid w:val="007D59C2"/>
    <w:rsid w:val="007E49E9"/>
    <w:rsid w:val="007E5C49"/>
    <w:rsid w:val="007F298C"/>
    <w:rsid w:val="007F2F9F"/>
    <w:rsid w:val="00802CA2"/>
    <w:rsid w:val="00821E40"/>
    <w:rsid w:val="0082205D"/>
    <w:rsid w:val="00822A85"/>
    <w:rsid w:val="008260C6"/>
    <w:rsid w:val="00830EFF"/>
    <w:rsid w:val="00832C10"/>
    <w:rsid w:val="008343D2"/>
    <w:rsid w:val="00835F8C"/>
    <w:rsid w:val="00836214"/>
    <w:rsid w:val="00842C0B"/>
    <w:rsid w:val="00844406"/>
    <w:rsid w:val="00847D2F"/>
    <w:rsid w:val="008513F6"/>
    <w:rsid w:val="008618B8"/>
    <w:rsid w:val="00863E86"/>
    <w:rsid w:val="00870DD5"/>
    <w:rsid w:val="008747CF"/>
    <w:rsid w:val="00875DDB"/>
    <w:rsid w:val="00877A1B"/>
    <w:rsid w:val="00882B1B"/>
    <w:rsid w:val="008877C1"/>
    <w:rsid w:val="0089721C"/>
    <w:rsid w:val="008A3682"/>
    <w:rsid w:val="008B079D"/>
    <w:rsid w:val="008B1CC4"/>
    <w:rsid w:val="008B6BB5"/>
    <w:rsid w:val="008B6D1A"/>
    <w:rsid w:val="008B7CE4"/>
    <w:rsid w:val="008C5EA9"/>
    <w:rsid w:val="008D4C09"/>
    <w:rsid w:val="008D635B"/>
    <w:rsid w:val="008E757E"/>
    <w:rsid w:val="00900A8D"/>
    <w:rsid w:val="00905B94"/>
    <w:rsid w:val="00910C2D"/>
    <w:rsid w:val="00913AE1"/>
    <w:rsid w:val="00913EF2"/>
    <w:rsid w:val="00917734"/>
    <w:rsid w:val="0092262D"/>
    <w:rsid w:val="00933CD6"/>
    <w:rsid w:val="00954E16"/>
    <w:rsid w:val="009571D0"/>
    <w:rsid w:val="00967350"/>
    <w:rsid w:val="00970BBE"/>
    <w:rsid w:val="009719D0"/>
    <w:rsid w:val="00971E3D"/>
    <w:rsid w:val="00976592"/>
    <w:rsid w:val="0098001D"/>
    <w:rsid w:val="00980E0D"/>
    <w:rsid w:val="00983DAE"/>
    <w:rsid w:val="0098637E"/>
    <w:rsid w:val="00990E8A"/>
    <w:rsid w:val="009B1CCE"/>
    <w:rsid w:val="009B3879"/>
    <w:rsid w:val="009C038E"/>
    <w:rsid w:val="009C333D"/>
    <w:rsid w:val="009C6D05"/>
    <w:rsid w:val="009D41FD"/>
    <w:rsid w:val="009D4E9C"/>
    <w:rsid w:val="009E0B27"/>
    <w:rsid w:val="009E2E8B"/>
    <w:rsid w:val="009F10C4"/>
    <w:rsid w:val="009F439D"/>
    <w:rsid w:val="009F72C4"/>
    <w:rsid w:val="00A007EF"/>
    <w:rsid w:val="00A0252B"/>
    <w:rsid w:val="00A05A12"/>
    <w:rsid w:val="00A24E17"/>
    <w:rsid w:val="00A253AA"/>
    <w:rsid w:val="00A3215E"/>
    <w:rsid w:val="00A362EB"/>
    <w:rsid w:val="00A36AA1"/>
    <w:rsid w:val="00A37855"/>
    <w:rsid w:val="00A42FBF"/>
    <w:rsid w:val="00A514A3"/>
    <w:rsid w:val="00A5355B"/>
    <w:rsid w:val="00A5702B"/>
    <w:rsid w:val="00A670FE"/>
    <w:rsid w:val="00A67515"/>
    <w:rsid w:val="00A73659"/>
    <w:rsid w:val="00A81DC9"/>
    <w:rsid w:val="00A8675A"/>
    <w:rsid w:val="00A87006"/>
    <w:rsid w:val="00A929E7"/>
    <w:rsid w:val="00A94D5F"/>
    <w:rsid w:val="00AA5464"/>
    <w:rsid w:val="00AB1180"/>
    <w:rsid w:val="00AB3139"/>
    <w:rsid w:val="00AB355A"/>
    <w:rsid w:val="00AB6AE8"/>
    <w:rsid w:val="00AB7CEA"/>
    <w:rsid w:val="00AC0DD9"/>
    <w:rsid w:val="00AC2CBA"/>
    <w:rsid w:val="00AD0009"/>
    <w:rsid w:val="00AD042D"/>
    <w:rsid w:val="00AD2F70"/>
    <w:rsid w:val="00AD3C7A"/>
    <w:rsid w:val="00AD492B"/>
    <w:rsid w:val="00AF463E"/>
    <w:rsid w:val="00B01741"/>
    <w:rsid w:val="00B03DCF"/>
    <w:rsid w:val="00B05ECB"/>
    <w:rsid w:val="00B203E2"/>
    <w:rsid w:val="00B338CF"/>
    <w:rsid w:val="00B3439A"/>
    <w:rsid w:val="00B3468D"/>
    <w:rsid w:val="00B35741"/>
    <w:rsid w:val="00B46A86"/>
    <w:rsid w:val="00B52AB7"/>
    <w:rsid w:val="00B54AC5"/>
    <w:rsid w:val="00B600EC"/>
    <w:rsid w:val="00B65AEA"/>
    <w:rsid w:val="00B71607"/>
    <w:rsid w:val="00B745FB"/>
    <w:rsid w:val="00B80D01"/>
    <w:rsid w:val="00B827D8"/>
    <w:rsid w:val="00B82858"/>
    <w:rsid w:val="00B86357"/>
    <w:rsid w:val="00B95683"/>
    <w:rsid w:val="00B959BE"/>
    <w:rsid w:val="00B97DBB"/>
    <w:rsid w:val="00BA3F57"/>
    <w:rsid w:val="00BA4897"/>
    <w:rsid w:val="00BA4CCC"/>
    <w:rsid w:val="00BA4FE6"/>
    <w:rsid w:val="00BB08C9"/>
    <w:rsid w:val="00BB1153"/>
    <w:rsid w:val="00BB736E"/>
    <w:rsid w:val="00BB73E9"/>
    <w:rsid w:val="00BC2E52"/>
    <w:rsid w:val="00BC3F24"/>
    <w:rsid w:val="00BC68B1"/>
    <w:rsid w:val="00BC7485"/>
    <w:rsid w:val="00BE31A5"/>
    <w:rsid w:val="00BE724F"/>
    <w:rsid w:val="00BF0786"/>
    <w:rsid w:val="00BF3DAC"/>
    <w:rsid w:val="00BF4FAF"/>
    <w:rsid w:val="00C01FCA"/>
    <w:rsid w:val="00C04C94"/>
    <w:rsid w:val="00C05A05"/>
    <w:rsid w:val="00C06F18"/>
    <w:rsid w:val="00C07CA0"/>
    <w:rsid w:val="00C20962"/>
    <w:rsid w:val="00C25821"/>
    <w:rsid w:val="00C30F22"/>
    <w:rsid w:val="00C31FC7"/>
    <w:rsid w:val="00C446EC"/>
    <w:rsid w:val="00C449DA"/>
    <w:rsid w:val="00C459E4"/>
    <w:rsid w:val="00C500CA"/>
    <w:rsid w:val="00C50270"/>
    <w:rsid w:val="00C65134"/>
    <w:rsid w:val="00C67DA7"/>
    <w:rsid w:val="00C747DE"/>
    <w:rsid w:val="00C76922"/>
    <w:rsid w:val="00C80F75"/>
    <w:rsid w:val="00C92904"/>
    <w:rsid w:val="00C9447B"/>
    <w:rsid w:val="00CA0372"/>
    <w:rsid w:val="00CA27EC"/>
    <w:rsid w:val="00CA4131"/>
    <w:rsid w:val="00CB1E2F"/>
    <w:rsid w:val="00CC085F"/>
    <w:rsid w:val="00CC3000"/>
    <w:rsid w:val="00CD1355"/>
    <w:rsid w:val="00CD3928"/>
    <w:rsid w:val="00CE192D"/>
    <w:rsid w:val="00CE3CC0"/>
    <w:rsid w:val="00CE52A4"/>
    <w:rsid w:val="00CE5C0C"/>
    <w:rsid w:val="00CF2480"/>
    <w:rsid w:val="00CF2773"/>
    <w:rsid w:val="00CF4059"/>
    <w:rsid w:val="00D07C63"/>
    <w:rsid w:val="00D10654"/>
    <w:rsid w:val="00D11AA1"/>
    <w:rsid w:val="00D17FF0"/>
    <w:rsid w:val="00D34007"/>
    <w:rsid w:val="00D342D8"/>
    <w:rsid w:val="00D41790"/>
    <w:rsid w:val="00D42121"/>
    <w:rsid w:val="00D50516"/>
    <w:rsid w:val="00D535FC"/>
    <w:rsid w:val="00D572ED"/>
    <w:rsid w:val="00D66959"/>
    <w:rsid w:val="00D75474"/>
    <w:rsid w:val="00D805A3"/>
    <w:rsid w:val="00D806EB"/>
    <w:rsid w:val="00D83524"/>
    <w:rsid w:val="00D850FB"/>
    <w:rsid w:val="00D903A6"/>
    <w:rsid w:val="00D905D6"/>
    <w:rsid w:val="00D906DD"/>
    <w:rsid w:val="00D93924"/>
    <w:rsid w:val="00DA1342"/>
    <w:rsid w:val="00DB3E6E"/>
    <w:rsid w:val="00DB589A"/>
    <w:rsid w:val="00DC1740"/>
    <w:rsid w:val="00DC65F8"/>
    <w:rsid w:val="00DD2690"/>
    <w:rsid w:val="00DD5E38"/>
    <w:rsid w:val="00DE00E3"/>
    <w:rsid w:val="00DE253C"/>
    <w:rsid w:val="00DE56AC"/>
    <w:rsid w:val="00DE787A"/>
    <w:rsid w:val="00DE795C"/>
    <w:rsid w:val="00DF7A19"/>
    <w:rsid w:val="00E0798D"/>
    <w:rsid w:val="00E10026"/>
    <w:rsid w:val="00E1223D"/>
    <w:rsid w:val="00E125AC"/>
    <w:rsid w:val="00E21BD8"/>
    <w:rsid w:val="00E2632A"/>
    <w:rsid w:val="00E26BCF"/>
    <w:rsid w:val="00E31025"/>
    <w:rsid w:val="00E31AA1"/>
    <w:rsid w:val="00E3295F"/>
    <w:rsid w:val="00E32F29"/>
    <w:rsid w:val="00E33D95"/>
    <w:rsid w:val="00E54EBA"/>
    <w:rsid w:val="00E55680"/>
    <w:rsid w:val="00E57B75"/>
    <w:rsid w:val="00E7212E"/>
    <w:rsid w:val="00E8173C"/>
    <w:rsid w:val="00E82379"/>
    <w:rsid w:val="00E913DF"/>
    <w:rsid w:val="00E96650"/>
    <w:rsid w:val="00EA106C"/>
    <w:rsid w:val="00EA13B4"/>
    <w:rsid w:val="00EB1087"/>
    <w:rsid w:val="00EC618E"/>
    <w:rsid w:val="00EC7192"/>
    <w:rsid w:val="00ED3A93"/>
    <w:rsid w:val="00ED40A8"/>
    <w:rsid w:val="00EE30A4"/>
    <w:rsid w:val="00EE6E01"/>
    <w:rsid w:val="00EF3794"/>
    <w:rsid w:val="00EF70A8"/>
    <w:rsid w:val="00F0545D"/>
    <w:rsid w:val="00F12298"/>
    <w:rsid w:val="00F238FD"/>
    <w:rsid w:val="00F26645"/>
    <w:rsid w:val="00F2756E"/>
    <w:rsid w:val="00F27BF1"/>
    <w:rsid w:val="00F32BB5"/>
    <w:rsid w:val="00F32F6C"/>
    <w:rsid w:val="00F34C4F"/>
    <w:rsid w:val="00F360F6"/>
    <w:rsid w:val="00F372FA"/>
    <w:rsid w:val="00F437D1"/>
    <w:rsid w:val="00F44EF0"/>
    <w:rsid w:val="00F45E11"/>
    <w:rsid w:val="00F471BD"/>
    <w:rsid w:val="00F567F3"/>
    <w:rsid w:val="00F664BC"/>
    <w:rsid w:val="00F70E56"/>
    <w:rsid w:val="00F72D39"/>
    <w:rsid w:val="00F84258"/>
    <w:rsid w:val="00F87D55"/>
    <w:rsid w:val="00F92036"/>
    <w:rsid w:val="00FA2D6B"/>
    <w:rsid w:val="00FA322D"/>
    <w:rsid w:val="00FA4DB9"/>
    <w:rsid w:val="00FA7391"/>
    <w:rsid w:val="00FB2F97"/>
    <w:rsid w:val="00FB4438"/>
    <w:rsid w:val="00FC0414"/>
    <w:rsid w:val="00FC0BC5"/>
    <w:rsid w:val="00FD3636"/>
    <w:rsid w:val="00FD4C96"/>
    <w:rsid w:val="00FF0100"/>
    <w:rsid w:val="00FF16FE"/>
    <w:rsid w:val="00FF6067"/>
    <w:rsid w:val="00FF65F3"/>
    <w:rsid w:val="00FF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BBE"/>
    <w:pPr>
      <w:spacing w:before="120" w:after="0" w:line="240" w:lineRule="auto"/>
    </w:pPr>
    <w:rPr>
      <w:rFonts w:ascii="Times New Roman" w:eastAsia="Times New Roman" w:hAnsi="Times New Roman" w:cs="Times New Roman"/>
      <w:sz w:val="24"/>
      <w:szCs w:val="20"/>
    </w:rPr>
  </w:style>
  <w:style w:type="paragraph" w:styleId="Heading1">
    <w:name w:val="heading 1"/>
    <w:next w:val="BodyText"/>
    <w:link w:val="Heading1Char"/>
    <w:qFormat/>
    <w:rsid w:val="00970BBE"/>
    <w:pPr>
      <w:keepNext/>
      <w:pageBreakBefore/>
      <w:numPr>
        <w:numId w:val="1"/>
      </w:numPr>
      <w:spacing w:before="240" w:after="60" w:line="240" w:lineRule="auto"/>
      <w:outlineLvl w:val="0"/>
    </w:pPr>
    <w:rPr>
      <w:rFonts w:ascii="Arial" w:eastAsia="Times New Roman" w:hAnsi="Arial" w:cs="Times New Roman"/>
      <w:b/>
      <w:noProof/>
      <w:kern w:val="28"/>
      <w:sz w:val="28"/>
      <w:szCs w:val="20"/>
    </w:rPr>
  </w:style>
  <w:style w:type="paragraph" w:styleId="Heading2">
    <w:name w:val="heading 2"/>
    <w:basedOn w:val="Heading1"/>
    <w:next w:val="BodyText"/>
    <w:link w:val="Heading2Char"/>
    <w:qFormat/>
    <w:rsid w:val="00970BBE"/>
    <w:pPr>
      <w:pageBreakBefore w:val="0"/>
      <w:numPr>
        <w:ilvl w:val="1"/>
      </w:numPr>
      <w:outlineLvl w:val="1"/>
    </w:pPr>
  </w:style>
  <w:style w:type="paragraph" w:styleId="Heading3">
    <w:name w:val="heading 3"/>
    <w:basedOn w:val="Heading2"/>
    <w:next w:val="BodyText"/>
    <w:link w:val="Heading3Char"/>
    <w:qFormat/>
    <w:rsid w:val="00970BBE"/>
    <w:pPr>
      <w:numPr>
        <w:ilvl w:val="2"/>
      </w:numPr>
      <w:outlineLvl w:val="2"/>
    </w:pPr>
  </w:style>
  <w:style w:type="paragraph" w:styleId="Heading4">
    <w:name w:val="heading 4"/>
    <w:basedOn w:val="Heading3"/>
    <w:next w:val="BodyText"/>
    <w:link w:val="Heading4Char"/>
    <w:qFormat/>
    <w:rsid w:val="00970BBE"/>
    <w:pPr>
      <w:numPr>
        <w:ilvl w:val="3"/>
      </w:numPr>
      <w:outlineLvl w:val="3"/>
    </w:pPr>
  </w:style>
  <w:style w:type="paragraph" w:styleId="Heading5">
    <w:name w:val="heading 5"/>
    <w:basedOn w:val="Heading4"/>
    <w:next w:val="BodyText"/>
    <w:link w:val="Heading5Char"/>
    <w:qFormat/>
    <w:rsid w:val="00970BBE"/>
    <w:pPr>
      <w:numPr>
        <w:ilvl w:val="4"/>
      </w:numPr>
      <w:outlineLvl w:val="4"/>
    </w:pPr>
  </w:style>
  <w:style w:type="paragraph" w:styleId="Heading6">
    <w:name w:val="heading 6"/>
    <w:basedOn w:val="Heading5"/>
    <w:next w:val="BodyText"/>
    <w:link w:val="Heading6Char"/>
    <w:qFormat/>
    <w:rsid w:val="00970BBE"/>
    <w:pPr>
      <w:numPr>
        <w:ilvl w:val="5"/>
      </w:numPr>
      <w:outlineLvl w:val="5"/>
    </w:pPr>
  </w:style>
  <w:style w:type="paragraph" w:styleId="Heading7">
    <w:name w:val="heading 7"/>
    <w:basedOn w:val="Heading6"/>
    <w:next w:val="BodyText"/>
    <w:link w:val="Heading7Char"/>
    <w:qFormat/>
    <w:rsid w:val="00970BBE"/>
    <w:pPr>
      <w:numPr>
        <w:ilvl w:val="6"/>
      </w:numPr>
      <w:outlineLvl w:val="6"/>
    </w:pPr>
  </w:style>
  <w:style w:type="paragraph" w:styleId="Heading8">
    <w:name w:val="heading 8"/>
    <w:basedOn w:val="Heading7"/>
    <w:next w:val="BodyText"/>
    <w:link w:val="Heading8Char"/>
    <w:qFormat/>
    <w:rsid w:val="00970BBE"/>
    <w:pPr>
      <w:numPr>
        <w:ilvl w:val="7"/>
      </w:numPr>
      <w:outlineLvl w:val="7"/>
    </w:pPr>
  </w:style>
  <w:style w:type="paragraph" w:styleId="Heading9">
    <w:name w:val="heading 9"/>
    <w:basedOn w:val="Heading8"/>
    <w:next w:val="BodyText"/>
    <w:link w:val="Heading9Char"/>
    <w:qFormat/>
    <w:rsid w:val="00970BBE"/>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BBE"/>
    <w:rPr>
      <w:rFonts w:ascii="Arial" w:eastAsia="Times New Roman" w:hAnsi="Arial" w:cs="Times New Roman"/>
      <w:b/>
      <w:noProof/>
      <w:kern w:val="28"/>
      <w:sz w:val="28"/>
      <w:szCs w:val="20"/>
    </w:rPr>
  </w:style>
  <w:style w:type="character" w:customStyle="1" w:styleId="Heading2Char">
    <w:name w:val="Heading 2 Char"/>
    <w:basedOn w:val="DefaultParagraphFont"/>
    <w:link w:val="Heading2"/>
    <w:rsid w:val="00970BBE"/>
    <w:rPr>
      <w:rFonts w:ascii="Arial" w:eastAsia="Times New Roman" w:hAnsi="Arial" w:cs="Times New Roman"/>
      <w:b/>
      <w:noProof/>
      <w:kern w:val="28"/>
      <w:sz w:val="28"/>
      <w:szCs w:val="20"/>
    </w:rPr>
  </w:style>
  <w:style w:type="character" w:customStyle="1" w:styleId="Heading3Char">
    <w:name w:val="Heading 3 Char"/>
    <w:basedOn w:val="DefaultParagraphFont"/>
    <w:link w:val="Heading3"/>
    <w:rsid w:val="00970BBE"/>
    <w:rPr>
      <w:rFonts w:ascii="Arial" w:eastAsia="Times New Roman" w:hAnsi="Arial" w:cs="Times New Roman"/>
      <w:b/>
      <w:noProof/>
      <w:kern w:val="28"/>
      <w:sz w:val="28"/>
      <w:szCs w:val="20"/>
    </w:rPr>
  </w:style>
  <w:style w:type="character" w:customStyle="1" w:styleId="Heading4Char">
    <w:name w:val="Heading 4 Char"/>
    <w:basedOn w:val="DefaultParagraphFont"/>
    <w:link w:val="Heading4"/>
    <w:rsid w:val="00970BBE"/>
    <w:rPr>
      <w:rFonts w:ascii="Arial" w:eastAsia="Times New Roman" w:hAnsi="Arial" w:cs="Times New Roman"/>
      <w:b/>
      <w:noProof/>
      <w:kern w:val="28"/>
      <w:sz w:val="28"/>
      <w:szCs w:val="20"/>
    </w:rPr>
  </w:style>
  <w:style w:type="character" w:customStyle="1" w:styleId="Heading5Char">
    <w:name w:val="Heading 5 Char"/>
    <w:basedOn w:val="DefaultParagraphFont"/>
    <w:link w:val="Heading5"/>
    <w:rsid w:val="00970BBE"/>
    <w:rPr>
      <w:rFonts w:ascii="Arial" w:eastAsia="Times New Roman" w:hAnsi="Arial" w:cs="Times New Roman"/>
      <w:b/>
      <w:noProof/>
      <w:kern w:val="28"/>
      <w:sz w:val="28"/>
      <w:szCs w:val="20"/>
    </w:rPr>
  </w:style>
  <w:style w:type="character" w:customStyle="1" w:styleId="Heading6Char">
    <w:name w:val="Heading 6 Char"/>
    <w:basedOn w:val="DefaultParagraphFont"/>
    <w:link w:val="Heading6"/>
    <w:rsid w:val="00970BBE"/>
    <w:rPr>
      <w:rFonts w:ascii="Arial" w:eastAsia="Times New Roman" w:hAnsi="Arial" w:cs="Times New Roman"/>
      <w:b/>
      <w:noProof/>
      <w:kern w:val="28"/>
      <w:sz w:val="28"/>
      <w:szCs w:val="20"/>
    </w:rPr>
  </w:style>
  <w:style w:type="character" w:customStyle="1" w:styleId="Heading7Char">
    <w:name w:val="Heading 7 Char"/>
    <w:basedOn w:val="DefaultParagraphFont"/>
    <w:link w:val="Heading7"/>
    <w:rsid w:val="00970BBE"/>
    <w:rPr>
      <w:rFonts w:ascii="Arial" w:eastAsia="Times New Roman" w:hAnsi="Arial" w:cs="Times New Roman"/>
      <w:b/>
      <w:noProof/>
      <w:kern w:val="28"/>
      <w:sz w:val="28"/>
      <w:szCs w:val="20"/>
    </w:rPr>
  </w:style>
  <w:style w:type="character" w:customStyle="1" w:styleId="Heading8Char">
    <w:name w:val="Heading 8 Char"/>
    <w:basedOn w:val="DefaultParagraphFont"/>
    <w:link w:val="Heading8"/>
    <w:rsid w:val="00970BBE"/>
    <w:rPr>
      <w:rFonts w:ascii="Arial" w:eastAsia="Times New Roman" w:hAnsi="Arial" w:cs="Times New Roman"/>
      <w:b/>
      <w:noProof/>
      <w:kern w:val="28"/>
      <w:sz w:val="28"/>
      <w:szCs w:val="20"/>
    </w:rPr>
  </w:style>
  <w:style w:type="character" w:customStyle="1" w:styleId="Heading9Char">
    <w:name w:val="Heading 9 Char"/>
    <w:basedOn w:val="DefaultParagraphFont"/>
    <w:link w:val="Heading9"/>
    <w:rsid w:val="00970BBE"/>
    <w:rPr>
      <w:rFonts w:ascii="Arial" w:eastAsia="Times New Roman" w:hAnsi="Arial" w:cs="Times New Roman"/>
      <w:b/>
      <w:noProof/>
      <w:kern w:val="28"/>
      <w:sz w:val="28"/>
      <w:szCs w:val="20"/>
    </w:rPr>
  </w:style>
  <w:style w:type="paragraph" w:styleId="BodyText">
    <w:name w:val="Body Text"/>
    <w:link w:val="BodyTextChar"/>
    <w:rsid w:val="00970BBE"/>
    <w:pPr>
      <w:spacing w:before="120"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70BBE"/>
    <w:rPr>
      <w:rFonts w:ascii="Times New Roman" w:eastAsia="Times New Roman" w:hAnsi="Times New Roman" w:cs="Times New Roman"/>
      <w:sz w:val="24"/>
      <w:szCs w:val="20"/>
    </w:rPr>
  </w:style>
  <w:style w:type="paragraph" w:styleId="NormalWeb">
    <w:name w:val="Normal (Web)"/>
    <w:basedOn w:val="Normal"/>
    <w:uiPriority w:val="99"/>
    <w:rsid w:val="00970BBE"/>
    <w:rPr>
      <w:szCs w:val="24"/>
    </w:rPr>
  </w:style>
  <w:style w:type="paragraph" w:customStyle="1" w:styleId="FigureTitle">
    <w:name w:val="Figure Title"/>
    <w:basedOn w:val="Normal"/>
    <w:rsid w:val="00970BBE"/>
    <w:pPr>
      <w:keepLines/>
      <w:spacing w:before="60" w:after="60"/>
      <w:jc w:val="center"/>
    </w:pPr>
    <w:rPr>
      <w:rFonts w:ascii="Arial" w:hAnsi="Arial"/>
      <w:b/>
      <w:sz w:val="22"/>
    </w:rPr>
  </w:style>
  <w:style w:type="paragraph" w:styleId="BalloonText">
    <w:name w:val="Balloon Text"/>
    <w:basedOn w:val="Normal"/>
    <w:link w:val="BalloonTextChar"/>
    <w:uiPriority w:val="99"/>
    <w:semiHidden/>
    <w:unhideWhenUsed/>
    <w:rsid w:val="001D65B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5B3"/>
    <w:rPr>
      <w:rFonts w:ascii="Tahoma" w:eastAsia="Times New Roman" w:hAnsi="Tahoma" w:cs="Tahoma"/>
      <w:sz w:val="16"/>
      <w:szCs w:val="16"/>
    </w:rPr>
  </w:style>
  <w:style w:type="paragraph" w:customStyle="1" w:styleId="AuthorInstructions">
    <w:name w:val="Author Instructions"/>
    <w:basedOn w:val="BodyText"/>
    <w:link w:val="AuthorInstructionsChar"/>
    <w:qFormat/>
    <w:rsid w:val="00D10654"/>
    <w:rPr>
      <w:i/>
    </w:rPr>
  </w:style>
  <w:style w:type="character" w:customStyle="1" w:styleId="AuthorInstructionsChar">
    <w:name w:val="Author Instructions Char"/>
    <w:link w:val="AuthorInstructions"/>
    <w:rsid w:val="00D10654"/>
    <w:rPr>
      <w:rFonts w:ascii="Times New Roman" w:eastAsia="Times New Roman" w:hAnsi="Times New Roman" w:cs="Times New Roman"/>
      <w:i/>
      <w:sz w:val="24"/>
      <w:szCs w:val="20"/>
    </w:rPr>
  </w:style>
  <w:style w:type="paragraph" w:styleId="ListParagraph">
    <w:name w:val="List Paragraph"/>
    <w:basedOn w:val="Normal"/>
    <w:uiPriority w:val="34"/>
    <w:qFormat/>
    <w:rsid w:val="00AD492B"/>
    <w:pPr>
      <w:ind w:left="720"/>
      <w:contextualSpacing/>
    </w:pPr>
  </w:style>
  <w:style w:type="paragraph" w:styleId="TOC1">
    <w:name w:val="toc 1"/>
    <w:next w:val="Normal"/>
    <w:uiPriority w:val="39"/>
    <w:rsid w:val="00476DCF"/>
    <w:pPr>
      <w:tabs>
        <w:tab w:val="right" w:leader="dot" w:pos="9346"/>
      </w:tabs>
      <w:spacing w:after="0" w:line="240" w:lineRule="auto"/>
      <w:ind w:left="288" w:hanging="288"/>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BBE"/>
    <w:pPr>
      <w:spacing w:before="120" w:after="0" w:line="240" w:lineRule="auto"/>
    </w:pPr>
    <w:rPr>
      <w:rFonts w:ascii="Times New Roman" w:eastAsia="Times New Roman" w:hAnsi="Times New Roman" w:cs="Times New Roman"/>
      <w:sz w:val="24"/>
      <w:szCs w:val="20"/>
    </w:rPr>
  </w:style>
  <w:style w:type="paragraph" w:styleId="Heading1">
    <w:name w:val="heading 1"/>
    <w:next w:val="BodyText"/>
    <w:link w:val="Heading1Char"/>
    <w:qFormat/>
    <w:rsid w:val="00970BBE"/>
    <w:pPr>
      <w:keepNext/>
      <w:pageBreakBefore/>
      <w:numPr>
        <w:numId w:val="1"/>
      </w:numPr>
      <w:spacing w:before="240" w:after="60" w:line="240" w:lineRule="auto"/>
      <w:outlineLvl w:val="0"/>
    </w:pPr>
    <w:rPr>
      <w:rFonts w:ascii="Arial" w:eastAsia="Times New Roman" w:hAnsi="Arial" w:cs="Times New Roman"/>
      <w:b/>
      <w:noProof/>
      <w:kern w:val="28"/>
      <w:sz w:val="28"/>
      <w:szCs w:val="20"/>
    </w:rPr>
  </w:style>
  <w:style w:type="paragraph" w:styleId="Heading2">
    <w:name w:val="heading 2"/>
    <w:basedOn w:val="Heading1"/>
    <w:next w:val="BodyText"/>
    <w:link w:val="Heading2Char"/>
    <w:qFormat/>
    <w:rsid w:val="00970BBE"/>
    <w:pPr>
      <w:pageBreakBefore w:val="0"/>
      <w:numPr>
        <w:ilvl w:val="1"/>
      </w:numPr>
      <w:outlineLvl w:val="1"/>
    </w:pPr>
  </w:style>
  <w:style w:type="paragraph" w:styleId="Heading3">
    <w:name w:val="heading 3"/>
    <w:basedOn w:val="Heading2"/>
    <w:next w:val="BodyText"/>
    <w:link w:val="Heading3Char"/>
    <w:qFormat/>
    <w:rsid w:val="00970BBE"/>
    <w:pPr>
      <w:numPr>
        <w:ilvl w:val="2"/>
      </w:numPr>
      <w:outlineLvl w:val="2"/>
    </w:pPr>
  </w:style>
  <w:style w:type="paragraph" w:styleId="Heading4">
    <w:name w:val="heading 4"/>
    <w:basedOn w:val="Heading3"/>
    <w:next w:val="BodyText"/>
    <w:link w:val="Heading4Char"/>
    <w:qFormat/>
    <w:rsid w:val="00970BBE"/>
    <w:pPr>
      <w:numPr>
        <w:ilvl w:val="3"/>
      </w:numPr>
      <w:outlineLvl w:val="3"/>
    </w:pPr>
  </w:style>
  <w:style w:type="paragraph" w:styleId="Heading5">
    <w:name w:val="heading 5"/>
    <w:basedOn w:val="Heading4"/>
    <w:next w:val="BodyText"/>
    <w:link w:val="Heading5Char"/>
    <w:qFormat/>
    <w:rsid w:val="00970BBE"/>
    <w:pPr>
      <w:numPr>
        <w:ilvl w:val="4"/>
      </w:numPr>
      <w:outlineLvl w:val="4"/>
    </w:pPr>
  </w:style>
  <w:style w:type="paragraph" w:styleId="Heading6">
    <w:name w:val="heading 6"/>
    <w:basedOn w:val="Heading5"/>
    <w:next w:val="BodyText"/>
    <w:link w:val="Heading6Char"/>
    <w:qFormat/>
    <w:rsid w:val="00970BBE"/>
    <w:pPr>
      <w:numPr>
        <w:ilvl w:val="5"/>
      </w:numPr>
      <w:outlineLvl w:val="5"/>
    </w:pPr>
  </w:style>
  <w:style w:type="paragraph" w:styleId="Heading7">
    <w:name w:val="heading 7"/>
    <w:basedOn w:val="Heading6"/>
    <w:next w:val="BodyText"/>
    <w:link w:val="Heading7Char"/>
    <w:qFormat/>
    <w:rsid w:val="00970BBE"/>
    <w:pPr>
      <w:numPr>
        <w:ilvl w:val="6"/>
      </w:numPr>
      <w:outlineLvl w:val="6"/>
    </w:pPr>
  </w:style>
  <w:style w:type="paragraph" w:styleId="Heading8">
    <w:name w:val="heading 8"/>
    <w:basedOn w:val="Heading7"/>
    <w:next w:val="BodyText"/>
    <w:link w:val="Heading8Char"/>
    <w:qFormat/>
    <w:rsid w:val="00970BBE"/>
    <w:pPr>
      <w:numPr>
        <w:ilvl w:val="7"/>
      </w:numPr>
      <w:outlineLvl w:val="7"/>
    </w:pPr>
  </w:style>
  <w:style w:type="paragraph" w:styleId="Heading9">
    <w:name w:val="heading 9"/>
    <w:basedOn w:val="Heading8"/>
    <w:next w:val="BodyText"/>
    <w:link w:val="Heading9Char"/>
    <w:qFormat/>
    <w:rsid w:val="00970BBE"/>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BBE"/>
    <w:rPr>
      <w:rFonts w:ascii="Arial" w:eastAsia="Times New Roman" w:hAnsi="Arial" w:cs="Times New Roman"/>
      <w:b/>
      <w:noProof/>
      <w:kern w:val="28"/>
      <w:sz w:val="28"/>
      <w:szCs w:val="20"/>
    </w:rPr>
  </w:style>
  <w:style w:type="character" w:customStyle="1" w:styleId="Heading2Char">
    <w:name w:val="Heading 2 Char"/>
    <w:basedOn w:val="DefaultParagraphFont"/>
    <w:link w:val="Heading2"/>
    <w:rsid w:val="00970BBE"/>
    <w:rPr>
      <w:rFonts w:ascii="Arial" w:eastAsia="Times New Roman" w:hAnsi="Arial" w:cs="Times New Roman"/>
      <w:b/>
      <w:noProof/>
      <w:kern w:val="28"/>
      <w:sz w:val="28"/>
      <w:szCs w:val="20"/>
    </w:rPr>
  </w:style>
  <w:style w:type="character" w:customStyle="1" w:styleId="Heading3Char">
    <w:name w:val="Heading 3 Char"/>
    <w:basedOn w:val="DefaultParagraphFont"/>
    <w:link w:val="Heading3"/>
    <w:rsid w:val="00970BBE"/>
    <w:rPr>
      <w:rFonts w:ascii="Arial" w:eastAsia="Times New Roman" w:hAnsi="Arial" w:cs="Times New Roman"/>
      <w:b/>
      <w:noProof/>
      <w:kern w:val="28"/>
      <w:sz w:val="28"/>
      <w:szCs w:val="20"/>
    </w:rPr>
  </w:style>
  <w:style w:type="character" w:customStyle="1" w:styleId="Heading4Char">
    <w:name w:val="Heading 4 Char"/>
    <w:basedOn w:val="DefaultParagraphFont"/>
    <w:link w:val="Heading4"/>
    <w:rsid w:val="00970BBE"/>
    <w:rPr>
      <w:rFonts w:ascii="Arial" w:eastAsia="Times New Roman" w:hAnsi="Arial" w:cs="Times New Roman"/>
      <w:b/>
      <w:noProof/>
      <w:kern w:val="28"/>
      <w:sz w:val="28"/>
      <w:szCs w:val="20"/>
    </w:rPr>
  </w:style>
  <w:style w:type="character" w:customStyle="1" w:styleId="Heading5Char">
    <w:name w:val="Heading 5 Char"/>
    <w:basedOn w:val="DefaultParagraphFont"/>
    <w:link w:val="Heading5"/>
    <w:rsid w:val="00970BBE"/>
    <w:rPr>
      <w:rFonts w:ascii="Arial" w:eastAsia="Times New Roman" w:hAnsi="Arial" w:cs="Times New Roman"/>
      <w:b/>
      <w:noProof/>
      <w:kern w:val="28"/>
      <w:sz w:val="28"/>
      <w:szCs w:val="20"/>
    </w:rPr>
  </w:style>
  <w:style w:type="character" w:customStyle="1" w:styleId="Heading6Char">
    <w:name w:val="Heading 6 Char"/>
    <w:basedOn w:val="DefaultParagraphFont"/>
    <w:link w:val="Heading6"/>
    <w:rsid w:val="00970BBE"/>
    <w:rPr>
      <w:rFonts w:ascii="Arial" w:eastAsia="Times New Roman" w:hAnsi="Arial" w:cs="Times New Roman"/>
      <w:b/>
      <w:noProof/>
      <w:kern w:val="28"/>
      <w:sz w:val="28"/>
      <w:szCs w:val="20"/>
    </w:rPr>
  </w:style>
  <w:style w:type="character" w:customStyle="1" w:styleId="Heading7Char">
    <w:name w:val="Heading 7 Char"/>
    <w:basedOn w:val="DefaultParagraphFont"/>
    <w:link w:val="Heading7"/>
    <w:rsid w:val="00970BBE"/>
    <w:rPr>
      <w:rFonts w:ascii="Arial" w:eastAsia="Times New Roman" w:hAnsi="Arial" w:cs="Times New Roman"/>
      <w:b/>
      <w:noProof/>
      <w:kern w:val="28"/>
      <w:sz w:val="28"/>
      <w:szCs w:val="20"/>
    </w:rPr>
  </w:style>
  <w:style w:type="character" w:customStyle="1" w:styleId="Heading8Char">
    <w:name w:val="Heading 8 Char"/>
    <w:basedOn w:val="DefaultParagraphFont"/>
    <w:link w:val="Heading8"/>
    <w:rsid w:val="00970BBE"/>
    <w:rPr>
      <w:rFonts w:ascii="Arial" w:eastAsia="Times New Roman" w:hAnsi="Arial" w:cs="Times New Roman"/>
      <w:b/>
      <w:noProof/>
      <w:kern w:val="28"/>
      <w:sz w:val="28"/>
      <w:szCs w:val="20"/>
    </w:rPr>
  </w:style>
  <w:style w:type="character" w:customStyle="1" w:styleId="Heading9Char">
    <w:name w:val="Heading 9 Char"/>
    <w:basedOn w:val="DefaultParagraphFont"/>
    <w:link w:val="Heading9"/>
    <w:rsid w:val="00970BBE"/>
    <w:rPr>
      <w:rFonts w:ascii="Arial" w:eastAsia="Times New Roman" w:hAnsi="Arial" w:cs="Times New Roman"/>
      <w:b/>
      <w:noProof/>
      <w:kern w:val="28"/>
      <w:sz w:val="28"/>
      <w:szCs w:val="20"/>
    </w:rPr>
  </w:style>
  <w:style w:type="paragraph" w:styleId="BodyText">
    <w:name w:val="Body Text"/>
    <w:link w:val="BodyTextChar"/>
    <w:rsid w:val="00970BBE"/>
    <w:pPr>
      <w:spacing w:before="120"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70BBE"/>
    <w:rPr>
      <w:rFonts w:ascii="Times New Roman" w:eastAsia="Times New Roman" w:hAnsi="Times New Roman" w:cs="Times New Roman"/>
      <w:sz w:val="24"/>
      <w:szCs w:val="20"/>
    </w:rPr>
  </w:style>
  <w:style w:type="paragraph" w:styleId="NormalWeb">
    <w:name w:val="Normal (Web)"/>
    <w:basedOn w:val="Normal"/>
    <w:uiPriority w:val="99"/>
    <w:rsid w:val="00970BBE"/>
    <w:rPr>
      <w:szCs w:val="24"/>
    </w:rPr>
  </w:style>
  <w:style w:type="paragraph" w:customStyle="1" w:styleId="FigureTitle">
    <w:name w:val="Figure Title"/>
    <w:basedOn w:val="Normal"/>
    <w:rsid w:val="00970BBE"/>
    <w:pPr>
      <w:keepLines/>
      <w:spacing w:before="60" w:after="60"/>
      <w:jc w:val="center"/>
    </w:pPr>
    <w:rPr>
      <w:rFonts w:ascii="Arial" w:hAnsi="Arial"/>
      <w:b/>
      <w:sz w:val="22"/>
    </w:rPr>
  </w:style>
  <w:style w:type="paragraph" w:styleId="BalloonText">
    <w:name w:val="Balloon Text"/>
    <w:basedOn w:val="Normal"/>
    <w:link w:val="BalloonTextChar"/>
    <w:uiPriority w:val="99"/>
    <w:semiHidden/>
    <w:unhideWhenUsed/>
    <w:rsid w:val="001D65B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5B3"/>
    <w:rPr>
      <w:rFonts w:ascii="Tahoma" w:eastAsia="Times New Roman" w:hAnsi="Tahoma" w:cs="Tahoma"/>
      <w:sz w:val="16"/>
      <w:szCs w:val="16"/>
    </w:rPr>
  </w:style>
  <w:style w:type="paragraph" w:customStyle="1" w:styleId="AuthorInstructions">
    <w:name w:val="Author Instructions"/>
    <w:basedOn w:val="BodyText"/>
    <w:link w:val="AuthorInstructionsChar"/>
    <w:qFormat/>
    <w:rsid w:val="00D10654"/>
    <w:rPr>
      <w:i/>
    </w:rPr>
  </w:style>
  <w:style w:type="character" w:customStyle="1" w:styleId="AuthorInstructionsChar">
    <w:name w:val="Author Instructions Char"/>
    <w:link w:val="AuthorInstructions"/>
    <w:rsid w:val="00D10654"/>
    <w:rPr>
      <w:rFonts w:ascii="Times New Roman" w:eastAsia="Times New Roman" w:hAnsi="Times New Roman" w:cs="Times New Roman"/>
      <w:i/>
      <w:sz w:val="24"/>
      <w:szCs w:val="20"/>
    </w:rPr>
  </w:style>
  <w:style w:type="paragraph" w:styleId="ListParagraph">
    <w:name w:val="List Paragraph"/>
    <w:basedOn w:val="Normal"/>
    <w:uiPriority w:val="34"/>
    <w:qFormat/>
    <w:rsid w:val="00AD492B"/>
    <w:pPr>
      <w:ind w:left="720"/>
      <w:contextualSpacing/>
    </w:pPr>
  </w:style>
  <w:style w:type="paragraph" w:styleId="TOC1">
    <w:name w:val="toc 1"/>
    <w:next w:val="Normal"/>
    <w:uiPriority w:val="39"/>
    <w:rsid w:val="00476DCF"/>
    <w:pPr>
      <w:tabs>
        <w:tab w:val="right" w:leader="dot" w:pos="9346"/>
      </w:tabs>
      <w:spacing w:after="0" w:line="240" w:lineRule="auto"/>
      <w:ind w:left="288" w:hanging="288"/>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image" Target="media/image13.emf"/><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12.emf"/><Relationship Id="rId23" Type="http://schemas.openxmlformats.org/officeDocument/2006/relationships/theme" Target="theme/theme1.xml"/><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1067</TotalTime>
  <Pages>1</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Allscripts</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Employee</cp:lastModifiedBy>
  <cp:revision>9</cp:revision>
  <dcterms:created xsi:type="dcterms:W3CDTF">2013-03-09T01:39:00Z</dcterms:created>
  <dcterms:modified xsi:type="dcterms:W3CDTF">2013-03-09T19:47:00Z</dcterms:modified>
</cp:coreProperties>
</file>