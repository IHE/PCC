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10A" w:rsidRDefault="00A0210A">
      <w:pPr>
        <w:pStyle w:val="Caption"/>
        <w:jc w:val="center"/>
      </w:pPr>
    </w:p>
    <w:p w:rsidR="00A0210A" w:rsidRDefault="005F3C39">
      <w:pPr>
        <w:pStyle w:val="Caption"/>
        <w:jc w:val="center"/>
      </w:pPr>
      <w:r>
        <w:t>Integrating the Healthcare Enterprise</w:t>
      </w:r>
    </w:p>
    <w:p w:rsidR="00A0210A" w:rsidRDefault="00A0210A">
      <w:pPr>
        <w:autoSpaceDE w:val="0"/>
        <w:autoSpaceDN w:val="0"/>
        <w:adjustRightInd w:val="0"/>
        <w:jc w:val="center"/>
        <w:rPr>
          <w:rFonts w:ascii="TimesNewRoman,Bold" w:hAnsi="TimesNewRoman,Bold"/>
          <w:b/>
          <w:bCs/>
          <w:sz w:val="36"/>
          <w:szCs w:val="36"/>
        </w:rPr>
      </w:pPr>
    </w:p>
    <w:p w:rsidR="00A0210A" w:rsidRDefault="00B222D6">
      <w:pPr>
        <w:autoSpaceDE w:val="0"/>
        <w:autoSpaceDN w:val="0"/>
        <w:adjustRightInd w:val="0"/>
        <w:jc w:val="center"/>
        <w:rPr>
          <w:rFonts w:ascii="TimesNewRoman,Bold" w:hAnsi="TimesNewRoman,Bold"/>
          <w:b/>
          <w:bCs/>
          <w:sz w:val="36"/>
          <w:szCs w:val="36"/>
        </w:rPr>
      </w:pPr>
      <w:r>
        <w:rPr>
          <w:rFonts w:ascii="TimesNewRoman,Bold" w:hAnsi="TimesNewRoman,Bold"/>
          <w:b/>
          <w:bCs/>
          <w:noProof/>
          <w:sz w:val="36"/>
          <w:szCs w:val="36"/>
        </w:rPr>
        <w:drawing>
          <wp:inline distT="0" distB="0" distL="0" distR="0">
            <wp:extent cx="1571625" cy="1114425"/>
            <wp:effectExtent l="19050" t="0" r="952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7" cstate="print"/>
                    <a:srcRect/>
                    <a:stretch>
                      <a:fillRect/>
                    </a:stretch>
                  </pic:blipFill>
                  <pic:spPr bwMode="auto">
                    <a:xfrm>
                      <a:off x="0" y="0"/>
                      <a:ext cx="1571625" cy="1114425"/>
                    </a:xfrm>
                    <a:prstGeom prst="rect">
                      <a:avLst/>
                    </a:prstGeom>
                    <a:noFill/>
                    <a:ln w="9525">
                      <a:noFill/>
                      <a:miter lim="800000"/>
                      <a:headEnd/>
                      <a:tailEnd/>
                    </a:ln>
                  </pic:spPr>
                </pic:pic>
              </a:graphicData>
            </a:graphic>
          </wp:inline>
        </w:drawing>
      </w:r>
    </w:p>
    <w:p w:rsidR="00A0210A" w:rsidRDefault="00A0210A">
      <w:pPr>
        <w:autoSpaceDE w:val="0"/>
        <w:autoSpaceDN w:val="0"/>
        <w:adjustRightInd w:val="0"/>
        <w:jc w:val="center"/>
        <w:rPr>
          <w:rFonts w:ascii="TimesNewRoman,Bold" w:hAnsi="TimesNewRoman,Bold"/>
          <w:b/>
          <w:bCs/>
          <w:sz w:val="36"/>
          <w:szCs w:val="36"/>
        </w:rPr>
      </w:pPr>
    </w:p>
    <w:p w:rsidR="00A0210A" w:rsidRDefault="005F3C39">
      <w:pPr>
        <w:pStyle w:val="Title"/>
      </w:pPr>
      <w:bookmarkStart w:id="0" w:name="_Toc245128563"/>
      <w:bookmarkStart w:id="1" w:name="_Toc261240949"/>
      <w:bookmarkStart w:id="2" w:name="_Toc261241022"/>
      <w:r>
        <w:t>IHE Patient Care Coordination (PCC</w:t>
      </w:r>
      <w:bookmarkEnd w:id="0"/>
      <w:r>
        <w:t>)</w:t>
      </w:r>
      <w:bookmarkEnd w:id="1"/>
      <w:bookmarkEnd w:id="2"/>
    </w:p>
    <w:p w:rsidR="00A0210A" w:rsidRDefault="005F3C39">
      <w:pPr>
        <w:pStyle w:val="Title"/>
        <w:rPr>
          <w:sz w:val="56"/>
        </w:rPr>
      </w:pPr>
      <w:bookmarkStart w:id="3" w:name="_Toc245128564"/>
      <w:bookmarkStart w:id="4" w:name="_Toc261240950"/>
      <w:bookmarkStart w:id="5" w:name="_Toc261241023"/>
      <w:r>
        <w:t>Technical Framework Supplement</w:t>
      </w:r>
      <w:bookmarkEnd w:id="3"/>
      <w:bookmarkEnd w:id="4"/>
      <w:bookmarkEnd w:id="5"/>
    </w:p>
    <w:p w:rsidR="00A0210A" w:rsidRDefault="00A0210A">
      <w:pPr>
        <w:autoSpaceDE w:val="0"/>
        <w:autoSpaceDN w:val="0"/>
        <w:adjustRightInd w:val="0"/>
        <w:rPr>
          <w:rFonts w:ascii="TimesNewRoman,Bold" w:hAnsi="TimesNewRoman,Bold"/>
          <w:b/>
          <w:bCs/>
          <w:sz w:val="56"/>
          <w:szCs w:val="56"/>
        </w:rPr>
      </w:pPr>
    </w:p>
    <w:p w:rsidR="00A0210A" w:rsidRDefault="00A0210A">
      <w:pPr>
        <w:autoSpaceDE w:val="0"/>
        <w:autoSpaceDN w:val="0"/>
        <w:adjustRightInd w:val="0"/>
        <w:rPr>
          <w:rFonts w:ascii="TimesNewRoman,Bold" w:hAnsi="TimesNewRoman,Bold"/>
          <w:b/>
          <w:bCs/>
          <w:sz w:val="56"/>
          <w:szCs w:val="56"/>
        </w:rPr>
      </w:pPr>
    </w:p>
    <w:p w:rsidR="00A0210A" w:rsidRDefault="005F3C39">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Postpartum Visit Summary (PPVS)</w:t>
      </w:r>
    </w:p>
    <w:p w:rsidR="00A0210A" w:rsidRDefault="00A0210A">
      <w:pPr>
        <w:pStyle w:val="Title"/>
        <w:jc w:val="left"/>
      </w:pPr>
    </w:p>
    <w:p w:rsidR="00A0210A" w:rsidRDefault="00A0210A">
      <w:pPr>
        <w:pStyle w:val="Title"/>
        <w:rPr>
          <w:sz w:val="36"/>
        </w:rPr>
      </w:pPr>
    </w:p>
    <w:p w:rsidR="00A0210A" w:rsidRDefault="005F3C39">
      <w:pPr>
        <w:pStyle w:val="Title"/>
        <w:rPr>
          <w:sz w:val="36"/>
        </w:rPr>
      </w:pPr>
      <w:bookmarkStart w:id="6" w:name="_Toc245128565"/>
      <w:bookmarkStart w:id="7" w:name="_Toc261240951"/>
      <w:bookmarkStart w:id="8" w:name="_Toc261241024"/>
      <w:r>
        <w:rPr>
          <w:sz w:val="36"/>
        </w:rPr>
        <w:t>Draft for Public Comment</w:t>
      </w:r>
      <w:bookmarkEnd w:id="6"/>
      <w:bookmarkEnd w:id="7"/>
      <w:bookmarkEnd w:id="8"/>
      <w:r>
        <w:rPr>
          <w:sz w:val="36"/>
        </w:rPr>
        <w:t xml:space="preserve"> </w:t>
      </w:r>
    </w:p>
    <w:p w:rsidR="00A0210A" w:rsidRDefault="00A0210A">
      <w:pPr>
        <w:pStyle w:val="BodyText"/>
      </w:pPr>
    </w:p>
    <w:p w:rsidR="00A0210A" w:rsidRDefault="00A0210A">
      <w:pPr>
        <w:pStyle w:val="BodyText"/>
      </w:pPr>
    </w:p>
    <w:p w:rsidR="00A0210A" w:rsidRDefault="005F3C39">
      <w:pPr>
        <w:pStyle w:val="BodyText"/>
        <w:rPr>
          <w:rFonts w:ascii="TimesNewRoman" w:hAnsi="TimesNewRoman"/>
        </w:rPr>
      </w:pPr>
      <w:r>
        <w:rPr>
          <w:rFonts w:ascii="TimesNewRoman" w:hAnsi="TimesNewRoman"/>
        </w:rPr>
        <w:t>Date:</w:t>
      </w:r>
      <w:r>
        <w:rPr>
          <w:rFonts w:ascii="TimesNewRoman" w:hAnsi="TimesNewRoman"/>
        </w:rPr>
        <w:tab/>
      </w:r>
      <w:r>
        <w:rPr>
          <w:rFonts w:ascii="TimesNewRoman" w:hAnsi="TimesNewRoman"/>
        </w:rPr>
        <w:tab/>
        <w:t>June 01, 2010</w:t>
      </w:r>
    </w:p>
    <w:p w:rsidR="00A0210A" w:rsidRDefault="005F3C39">
      <w:pPr>
        <w:pStyle w:val="BodyText"/>
        <w:rPr>
          <w:rFonts w:ascii="TimesNewRoman" w:hAnsi="TimesNewRoman"/>
        </w:rPr>
      </w:pPr>
      <w:r>
        <w:rPr>
          <w:rFonts w:ascii="TimesNewRoman" w:hAnsi="TimesNewRoman"/>
        </w:rPr>
        <w:t>Author:</w:t>
      </w:r>
      <w:r>
        <w:rPr>
          <w:rFonts w:ascii="TimesNewRoman" w:hAnsi="TimesNewRoman"/>
        </w:rPr>
        <w:tab/>
        <w:t>Anne Diamon</w:t>
      </w:r>
      <w:ins w:id="9" w:author="ccarr" w:date="2010-06-01T15:18:00Z">
        <w:r>
          <w:rPr>
            <w:rFonts w:ascii="TimesNewRoman" w:hAnsi="TimesNewRoman"/>
          </w:rPr>
          <w:t>d</w:t>
        </w:r>
      </w:ins>
    </w:p>
    <w:p w:rsidR="00A0210A" w:rsidRDefault="005F3C39">
      <w:pPr>
        <w:pStyle w:val="BodyText"/>
        <w:rPr>
          <w:color w:val="000000"/>
        </w:rPr>
      </w:pPr>
      <w:r>
        <w:rPr>
          <w:rFonts w:ascii="TimesNewRoman" w:hAnsi="TimesNewRoman"/>
        </w:rPr>
        <w:t xml:space="preserve">Email: </w:t>
      </w:r>
      <w:r>
        <w:rPr>
          <w:rFonts w:ascii="TimesNewRoman" w:hAnsi="TimesNewRoman"/>
        </w:rPr>
        <w:tab/>
      </w:r>
      <w:r>
        <w:rPr>
          <w:rFonts w:ascii="TimesNewRoman" w:hAnsi="TimesNewRoman"/>
        </w:rPr>
        <w:tab/>
      </w:r>
      <w:del w:id="10" w:author="ccarr" w:date="2010-06-01T15:18:00Z">
        <w:r>
          <w:rPr>
            <w:rFonts w:ascii="TimesNewRoman" w:hAnsi="TimesNewRoman"/>
          </w:rPr>
          <w:delText>ihe@himss.org</w:delText>
        </w:r>
      </w:del>
      <w:ins w:id="11" w:author="ccarr" w:date="2010-06-01T15:18:00Z">
        <w:r>
          <w:rPr>
            <w:rFonts w:ascii="TimesNewRoman" w:hAnsi="TimesNewRoman"/>
          </w:rPr>
          <w:t>pcc@ihe.net</w:t>
        </w:r>
      </w:ins>
      <w:r>
        <w:rPr>
          <w:rFonts w:ascii="TimesNewRoman" w:hAnsi="TimesNewRoman"/>
          <w:noProof w:val="0"/>
        </w:rPr>
        <w:t xml:space="preserve"> </w:t>
      </w:r>
      <w:r>
        <w:rPr>
          <w:rFonts w:ascii="TimesNewRoman" w:hAnsi="TimesNewRoman"/>
          <w:noProof w:val="0"/>
        </w:rPr>
        <w:br w:type="page"/>
      </w:r>
      <w:r>
        <w:rPr>
          <w:b/>
          <w:color w:val="000000"/>
          <w:sz w:val="32"/>
          <w:szCs w:val="32"/>
        </w:rPr>
        <w:t>Foreword</w:t>
      </w:r>
    </w:p>
    <w:p w:rsidR="00A0210A" w:rsidRDefault="005F3C39">
      <w:pPr>
        <w:pStyle w:val="Default"/>
        <w:spacing w:before="120"/>
        <w:rPr>
          <w:sz w:val="23"/>
          <w:szCs w:val="23"/>
        </w:rPr>
      </w:pPr>
      <w:r>
        <w:rPr>
          <w:sz w:val="23"/>
          <w:szCs w:val="23"/>
        </w:rPr>
        <w:t>This page is standard language for all IHE supplements. The Introduction section following will list all other IHE documents that are modified by this supplement. This document is a supplement to the IHE Patient Care Coordination</w:t>
      </w:r>
      <w:r>
        <w:rPr>
          <w:color w:val="FF0000"/>
          <w:sz w:val="23"/>
          <w:szCs w:val="23"/>
        </w:rPr>
        <w:t xml:space="preserve"> </w:t>
      </w:r>
      <w:r>
        <w:rPr>
          <w:sz w:val="23"/>
          <w:szCs w:val="23"/>
        </w:rPr>
        <w:t xml:space="preserve">Technical Framework V5.0. The technical framework can be found at </w:t>
      </w:r>
      <w:r>
        <w:rPr>
          <w:sz w:val="23"/>
          <w:szCs w:val="23"/>
          <w:u w:val="single"/>
        </w:rPr>
        <w:t>http://www.ihe.net/Technical_Framework/index.cfm#pcc</w:t>
      </w:r>
      <w:r>
        <w:rPr>
          <w:sz w:val="23"/>
          <w:szCs w:val="23"/>
        </w:rPr>
        <w:t xml:space="preserve">. </w:t>
      </w:r>
    </w:p>
    <w:p w:rsidR="00A0210A" w:rsidRDefault="005F3C39">
      <w:pPr>
        <w:pStyle w:val="Default"/>
        <w:spacing w:before="120"/>
        <w:rPr>
          <w:sz w:val="23"/>
          <w:szCs w:val="23"/>
        </w:rPr>
      </w:pPr>
      <w:r>
        <w:rPr>
          <w:sz w:val="23"/>
          <w:szCs w:val="23"/>
        </w:rPr>
        <w:t xml:space="preserve">This and all IHE supplements are written as changes to a base document. The base document is normally one or more IHE Final Text documents. Supplements tell a technical editor and the reader how to modify the final text (additions, deletions, changes in wording). In order to understand this supplement, the reader needs to read and understand all of the base documents that are modified by this supplement. </w:t>
      </w:r>
    </w:p>
    <w:p w:rsidR="00A0210A" w:rsidRDefault="005F3C39">
      <w:pPr>
        <w:pStyle w:val="Default"/>
        <w:spacing w:before="120"/>
        <w:rPr>
          <w:sz w:val="23"/>
          <w:szCs w:val="23"/>
        </w:rPr>
      </w:pPr>
      <w:r>
        <w:rPr>
          <w:sz w:val="23"/>
          <w:szCs w:val="23"/>
        </w:rPr>
        <w:t xml:space="preserve">In this supplement you will see “boxed” instructions similar to the following: </w:t>
      </w:r>
    </w:p>
    <w:p w:rsidR="00A0210A" w:rsidRDefault="005F3C39">
      <w:pPr>
        <w:pStyle w:val="EditorInstructions"/>
        <w:rPr>
          <w:color w:val="000000"/>
          <w:sz w:val="23"/>
          <w:szCs w:val="23"/>
        </w:rPr>
      </w:pPr>
      <w:r>
        <w:rPr>
          <w:i w:val="0"/>
          <w:iCs w:val="0"/>
          <w:color w:val="000000"/>
          <w:sz w:val="23"/>
          <w:szCs w:val="23"/>
        </w:rPr>
        <w:t xml:space="preserve">Replace Section X.X by the following: </w:t>
      </w:r>
    </w:p>
    <w:p w:rsidR="00A0210A" w:rsidRDefault="005F3C39">
      <w:pPr>
        <w:pStyle w:val="Default"/>
        <w:spacing w:before="120"/>
        <w:rPr>
          <w:sz w:val="23"/>
          <w:szCs w:val="23"/>
        </w:rPr>
      </w:pPr>
      <w:r>
        <w:rPr>
          <w:sz w:val="23"/>
          <w:szCs w:val="23"/>
        </w:rPr>
        <w:t xml:space="preserve">These “boxed” instructions are for the author to indicate to the Volume Editor how to integrate the relevant section(s) into the overall Technical Framework. </w:t>
      </w:r>
    </w:p>
    <w:p w:rsidR="00A0210A" w:rsidRDefault="005F3C39">
      <w:pPr>
        <w:pStyle w:val="Default"/>
        <w:spacing w:before="120"/>
        <w:rPr>
          <w:sz w:val="23"/>
          <w:szCs w:val="23"/>
        </w:rPr>
      </w:pPr>
      <w:r>
        <w:rPr>
          <w:sz w:val="23"/>
          <w:szCs w:val="23"/>
        </w:rPr>
        <w:t xml:space="preserve">This format means the reader has to integrate the base documents and the supplement. When the material in the supplement is considered ready for incorporation into the final text of the Technical Framework, the IHE committees will update the technical framework documents with the final text. Supplements are written in this format to avoid duplication material. This means that two IHE documents (one possibly final text, and the other a supplement) should not contain contradictory material. </w:t>
      </w:r>
    </w:p>
    <w:p w:rsidR="00A0210A" w:rsidRDefault="005F3C39">
      <w:pPr>
        <w:pStyle w:val="Default"/>
        <w:spacing w:before="120"/>
        <w:rPr>
          <w:sz w:val="23"/>
          <w:szCs w:val="23"/>
        </w:rPr>
      </w:pPr>
      <w:r>
        <w:rPr>
          <w:sz w:val="23"/>
          <w:szCs w:val="23"/>
        </w:rPr>
        <w:t xml:space="preserve">Text in this document is not considered final for the Technical Framework. It becomes Final Text only after the IHE Patient Care Coordination Technical Committee ballots the supplement (after testing) and agrees that the material is ready for integration with the existing Technical Framework documents. </w:t>
      </w:r>
    </w:p>
    <w:p w:rsidR="00A0210A" w:rsidRDefault="00A0210A">
      <w:pPr>
        <w:pStyle w:val="Default"/>
        <w:spacing w:before="120"/>
        <w:rPr>
          <w:bCs/>
          <w:color w:val="FF0000"/>
          <w:sz w:val="23"/>
          <w:szCs w:val="23"/>
        </w:rPr>
      </w:pPr>
    </w:p>
    <w:p w:rsidR="00A0210A" w:rsidRDefault="005F3C39">
      <w:pPr>
        <w:pStyle w:val="Default"/>
        <w:spacing w:before="120"/>
        <w:rPr>
          <w:sz w:val="23"/>
          <w:szCs w:val="23"/>
        </w:rPr>
      </w:pPr>
      <w:r>
        <w:rPr>
          <w:b/>
          <w:bCs/>
          <w:sz w:val="23"/>
          <w:szCs w:val="23"/>
        </w:rPr>
        <w:t xml:space="preserve">It is submitted for Public Comment starting June 01, 2010. </w:t>
      </w:r>
    </w:p>
    <w:p w:rsidR="00A0210A" w:rsidRDefault="005F3C39">
      <w:pPr>
        <w:pStyle w:val="Default"/>
        <w:spacing w:before="120"/>
        <w:rPr>
          <w:sz w:val="23"/>
          <w:szCs w:val="23"/>
        </w:rPr>
      </w:pPr>
      <w:r>
        <w:rPr>
          <w:b/>
          <w:bCs/>
          <w:sz w:val="23"/>
          <w:szCs w:val="23"/>
        </w:rPr>
        <w:t xml:space="preserve">Comments on this supplement may be submitted </w:t>
      </w:r>
      <w:r>
        <w:rPr>
          <w:b/>
          <w:bCs/>
          <w:sz w:val="23"/>
          <w:szCs w:val="23"/>
          <w:u w:val="single"/>
        </w:rPr>
        <w:t>http://forums.rsna.org</w:t>
      </w:r>
      <w:r>
        <w:rPr>
          <w:b/>
          <w:bCs/>
          <w:sz w:val="23"/>
          <w:szCs w:val="23"/>
        </w:rPr>
        <w:t xml:space="preserve">: </w:t>
      </w:r>
    </w:p>
    <w:p w:rsidR="00A0210A" w:rsidRDefault="005F3C39">
      <w:pPr>
        <w:pStyle w:val="Default"/>
        <w:numPr>
          <w:ilvl w:val="0"/>
          <w:numId w:val="19"/>
        </w:numPr>
        <w:spacing w:after="50"/>
        <w:ind w:left="360" w:hanging="360"/>
        <w:rPr>
          <w:sz w:val="23"/>
          <w:szCs w:val="23"/>
        </w:rPr>
      </w:pPr>
      <w:r>
        <w:rPr>
          <w:sz w:val="23"/>
          <w:szCs w:val="23"/>
        </w:rPr>
        <w:t xml:space="preserve">Select the “IHE” forum </w:t>
      </w:r>
    </w:p>
    <w:p w:rsidR="00A0210A" w:rsidRDefault="005F3C39">
      <w:pPr>
        <w:pStyle w:val="Default"/>
        <w:numPr>
          <w:ilvl w:val="0"/>
          <w:numId w:val="19"/>
        </w:numPr>
        <w:spacing w:after="50"/>
        <w:ind w:left="360" w:hanging="360"/>
        <w:rPr>
          <w:sz w:val="23"/>
          <w:szCs w:val="23"/>
        </w:rPr>
      </w:pPr>
      <w:r>
        <w:rPr>
          <w:sz w:val="23"/>
          <w:szCs w:val="23"/>
        </w:rPr>
        <w:t>Select Patient Care Coordination</w:t>
      </w:r>
      <w:r>
        <w:rPr>
          <w:color w:val="FF0000"/>
          <w:sz w:val="23"/>
          <w:szCs w:val="23"/>
        </w:rPr>
        <w:t xml:space="preserve"> </w:t>
      </w:r>
      <w:r>
        <w:rPr>
          <w:sz w:val="23"/>
          <w:szCs w:val="23"/>
        </w:rPr>
        <w:t xml:space="preserve">Technical Framework </w:t>
      </w:r>
    </w:p>
    <w:p w:rsidR="00A0210A" w:rsidRDefault="005F3C39">
      <w:pPr>
        <w:pStyle w:val="Default"/>
        <w:numPr>
          <w:ilvl w:val="0"/>
          <w:numId w:val="19"/>
        </w:numPr>
        <w:spacing w:after="50"/>
        <w:ind w:left="360" w:hanging="360"/>
        <w:rPr>
          <w:sz w:val="23"/>
          <w:szCs w:val="23"/>
        </w:rPr>
      </w:pPr>
      <w:r>
        <w:rPr>
          <w:sz w:val="23"/>
          <w:szCs w:val="23"/>
        </w:rPr>
        <w:t xml:space="preserve">Select 2010 Supplements for Public Comment </w:t>
      </w:r>
    </w:p>
    <w:p w:rsidR="00A0210A" w:rsidRDefault="005F3C39">
      <w:pPr>
        <w:pStyle w:val="Default"/>
        <w:numPr>
          <w:ilvl w:val="0"/>
          <w:numId w:val="19"/>
        </w:numPr>
        <w:ind w:left="360" w:hanging="360"/>
        <w:rPr>
          <w:sz w:val="23"/>
          <w:szCs w:val="23"/>
        </w:rPr>
      </w:pPr>
      <w:r>
        <w:rPr>
          <w:sz w:val="23"/>
          <w:szCs w:val="23"/>
        </w:rPr>
        <w:t>Select Postpartum Visit Summary</w:t>
      </w:r>
    </w:p>
    <w:p w:rsidR="00A0210A" w:rsidRDefault="00A0210A">
      <w:pPr>
        <w:pStyle w:val="Default"/>
        <w:rPr>
          <w:sz w:val="23"/>
          <w:szCs w:val="23"/>
        </w:rPr>
      </w:pPr>
    </w:p>
    <w:p w:rsidR="00A0210A" w:rsidRDefault="005F3C39">
      <w:pPr>
        <w:pStyle w:val="ListNumber3"/>
        <w:numPr>
          <w:ilvl w:val="0"/>
          <w:numId w:val="0"/>
        </w:numPr>
        <w:rPr>
          <w:color w:val="000000"/>
          <w:sz w:val="23"/>
          <w:szCs w:val="23"/>
        </w:rPr>
      </w:pPr>
      <w:r>
        <w:rPr>
          <w:color w:val="000000"/>
          <w:sz w:val="23"/>
          <w:szCs w:val="23"/>
        </w:rPr>
        <w:t xml:space="preserve">Please use the Public Comment Template provided there when starting your New Thread. </w:t>
      </w:r>
    </w:p>
    <w:p w:rsidR="00A0210A" w:rsidRDefault="00A0210A">
      <w:pPr>
        <w:pStyle w:val="Default"/>
        <w:spacing w:before="120"/>
        <w:rPr>
          <w:b/>
          <w:bCs/>
          <w:sz w:val="23"/>
          <w:szCs w:val="23"/>
        </w:rPr>
      </w:pPr>
    </w:p>
    <w:p w:rsidR="00A0210A" w:rsidRDefault="005F3C39">
      <w:pPr>
        <w:pStyle w:val="Default"/>
        <w:spacing w:before="120"/>
        <w:rPr>
          <w:sz w:val="23"/>
          <w:szCs w:val="23"/>
        </w:rPr>
      </w:pPr>
      <w:r>
        <w:rPr>
          <w:b/>
          <w:bCs/>
          <w:sz w:val="23"/>
          <w:szCs w:val="23"/>
        </w:rPr>
        <w:t xml:space="preserve">Details about IHE may be found at: </w:t>
      </w:r>
      <w:r>
        <w:rPr>
          <w:sz w:val="23"/>
          <w:szCs w:val="23"/>
          <w:u w:val="single"/>
        </w:rPr>
        <w:t xml:space="preserve">www.ihe.net </w:t>
      </w:r>
    </w:p>
    <w:p w:rsidR="00A0210A" w:rsidRDefault="005F3C39">
      <w:pPr>
        <w:pStyle w:val="Default"/>
        <w:spacing w:before="120"/>
        <w:rPr>
          <w:sz w:val="23"/>
          <w:szCs w:val="23"/>
        </w:rPr>
      </w:pPr>
      <w:r>
        <w:rPr>
          <w:b/>
          <w:bCs/>
          <w:sz w:val="23"/>
          <w:szCs w:val="23"/>
        </w:rPr>
        <w:t xml:space="preserve">Details about the IHE Patient Care Coordination may be found at: </w:t>
      </w:r>
      <w:r>
        <w:rPr>
          <w:sz w:val="23"/>
          <w:szCs w:val="23"/>
          <w:u w:val="single"/>
        </w:rPr>
        <w:t xml:space="preserve">http://www.ihe.net/Domains/index.cfm </w:t>
      </w:r>
    </w:p>
    <w:p w:rsidR="00A0210A" w:rsidRDefault="005F3C39">
      <w:pPr>
        <w:pStyle w:val="BodyText"/>
        <w:rPr>
          <w:b/>
          <w:bCs/>
          <w:color w:val="000000"/>
        </w:rPr>
      </w:pPr>
      <w:r>
        <w:rPr>
          <w:b/>
          <w:bCs/>
          <w:sz w:val="23"/>
          <w:szCs w:val="23"/>
        </w:rPr>
        <w:t xml:space="preserve">Details about the structure of IHE Technical Frameworks and Supplements may be found at: </w:t>
      </w:r>
      <w:r>
        <w:rPr>
          <w:sz w:val="23"/>
          <w:szCs w:val="23"/>
          <w:u w:val="single"/>
        </w:rPr>
        <w:t xml:space="preserve">http://www.ihe.net/About/process.cfm </w:t>
      </w:r>
      <w:r>
        <w:rPr>
          <w:sz w:val="23"/>
          <w:szCs w:val="23"/>
        </w:rPr>
        <w:t xml:space="preserve">and </w:t>
      </w:r>
      <w:r>
        <w:rPr>
          <w:sz w:val="23"/>
          <w:szCs w:val="23"/>
          <w:u w:val="single"/>
        </w:rPr>
        <w:t>http://www.ihe.net/profiles/index.cfm</w:t>
      </w:r>
    </w:p>
    <w:p w:rsidR="00A0210A" w:rsidRDefault="00A0210A">
      <w:pPr>
        <w:pStyle w:val="BodyText"/>
      </w:pPr>
    </w:p>
    <w:p w:rsidR="00A0210A" w:rsidRDefault="005F3C39">
      <w:pPr>
        <w:pStyle w:val="BodyText"/>
        <w:rPr>
          <w:b/>
          <w:u w:val="single"/>
        </w:rPr>
      </w:pPr>
      <w:r>
        <w:br w:type="page"/>
      </w:r>
      <w:r>
        <w:rPr>
          <w:b/>
          <w:u w:val="single"/>
        </w:rPr>
        <w:t>TABLE OF CONTENTS</w:t>
      </w:r>
    </w:p>
    <w:p w:rsidR="00A0210A" w:rsidRDefault="00A0210A">
      <w:pPr>
        <w:pStyle w:val="TOC2"/>
        <w:tabs>
          <w:tab w:val="right" w:leader="dot" w:pos="9350"/>
        </w:tabs>
        <w:rPr>
          <w:smallCaps w:val="0"/>
          <w:noProof/>
          <w:sz w:val="22"/>
          <w:szCs w:val="22"/>
        </w:rPr>
      </w:pPr>
      <w:r w:rsidRPr="00A0210A">
        <w:rPr>
          <w:b/>
          <w:bCs/>
          <w:caps/>
          <w:smallCaps w:val="0"/>
        </w:rPr>
        <w:fldChar w:fldCharType="begin"/>
      </w:r>
      <w:r w:rsidR="005F3C39">
        <w:rPr>
          <w:b/>
          <w:bCs/>
          <w:caps/>
          <w:smallCaps w:val="0"/>
        </w:rPr>
        <w:instrText xml:space="preserve"> TOC \o "2-3" \h \z \t "Heading 1,1,Appendix Heading 2,2,Appendix Heading 1,1,Appendix Heading 3,3,Glossary,1,Part Title,1" </w:instrText>
      </w:r>
      <w:r w:rsidRPr="00A0210A">
        <w:rPr>
          <w:b/>
          <w:bCs/>
          <w:caps/>
          <w:smallCaps w:val="0"/>
        </w:rPr>
        <w:fldChar w:fldCharType="separate"/>
      </w:r>
      <w:hyperlink w:anchor="_Toc263150095" w:history="1">
        <w:r w:rsidR="005F3C39">
          <w:rPr>
            <w:rStyle w:val="Hyperlink"/>
            <w:noProof/>
          </w:rPr>
          <w:t>Introduction</w:t>
        </w:r>
        <w:r w:rsidR="005F3C39">
          <w:rPr>
            <w:noProof/>
            <w:webHidden/>
          </w:rPr>
          <w:tab/>
        </w:r>
        <w:r>
          <w:rPr>
            <w:noProof/>
            <w:webHidden/>
          </w:rPr>
          <w:fldChar w:fldCharType="begin"/>
        </w:r>
        <w:r w:rsidR="005F3C39">
          <w:rPr>
            <w:noProof/>
            <w:webHidden/>
          </w:rPr>
          <w:instrText xml:space="preserve"> PAGEREF _Toc263150095 \h </w:instrText>
        </w:r>
        <w:r>
          <w:rPr>
            <w:noProof/>
            <w:webHidden/>
          </w:rPr>
        </w:r>
        <w:r>
          <w:rPr>
            <w:noProof/>
            <w:webHidden/>
          </w:rPr>
          <w:fldChar w:fldCharType="separate"/>
        </w:r>
        <w:r w:rsidR="005F3C39">
          <w:rPr>
            <w:noProof/>
            <w:webHidden/>
          </w:rPr>
          <w:t>4</w:t>
        </w:r>
        <w:r>
          <w:rPr>
            <w:noProof/>
            <w:webHidden/>
          </w:rPr>
          <w:fldChar w:fldCharType="end"/>
        </w:r>
      </w:hyperlink>
    </w:p>
    <w:p w:rsidR="00A0210A" w:rsidRDefault="00A0210A">
      <w:pPr>
        <w:pStyle w:val="TOC3"/>
        <w:tabs>
          <w:tab w:val="right" w:leader="dot" w:pos="9350"/>
        </w:tabs>
        <w:rPr>
          <w:i w:val="0"/>
          <w:iCs w:val="0"/>
          <w:noProof/>
          <w:sz w:val="22"/>
          <w:szCs w:val="22"/>
        </w:rPr>
      </w:pPr>
      <w:hyperlink w:anchor="_Toc263150096" w:history="1">
        <w:r w:rsidR="005F3C39">
          <w:rPr>
            <w:rStyle w:val="Hyperlink"/>
            <w:noProof/>
          </w:rPr>
          <w:t>How to read the Postpartum Visit Summary Profile supplement</w:t>
        </w:r>
        <w:r w:rsidR="005F3C39">
          <w:rPr>
            <w:noProof/>
            <w:webHidden/>
          </w:rPr>
          <w:tab/>
        </w:r>
        <w:r>
          <w:rPr>
            <w:noProof/>
            <w:webHidden/>
          </w:rPr>
          <w:fldChar w:fldCharType="begin"/>
        </w:r>
        <w:r w:rsidR="005F3C39">
          <w:rPr>
            <w:noProof/>
            <w:webHidden/>
          </w:rPr>
          <w:instrText xml:space="preserve"> PAGEREF _Toc263150096 \h </w:instrText>
        </w:r>
        <w:r>
          <w:rPr>
            <w:noProof/>
            <w:webHidden/>
          </w:rPr>
        </w:r>
        <w:r>
          <w:rPr>
            <w:noProof/>
            <w:webHidden/>
          </w:rPr>
          <w:fldChar w:fldCharType="separate"/>
        </w:r>
        <w:r w:rsidR="005F3C39">
          <w:rPr>
            <w:noProof/>
            <w:webHidden/>
          </w:rPr>
          <w:t>4</w:t>
        </w:r>
        <w:r>
          <w:rPr>
            <w:noProof/>
            <w:webHidden/>
          </w:rPr>
          <w:fldChar w:fldCharType="end"/>
        </w:r>
      </w:hyperlink>
    </w:p>
    <w:p w:rsidR="00A0210A" w:rsidRDefault="00A0210A">
      <w:pPr>
        <w:pStyle w:val="TOC3"/>
        <w:tabs>
          <w:tab w:val="right" w:leader="dot" w:pos="9350"/>
        </w:tabs>
        <w:rPr>
          <w:i w:val="0"/>
          <w:iCs w:val="0"/>
          <w:noProof/>
          <w:sz w:val="22"/>
          <w:szCs w:val="22"/>
        </w:rPr>
      </w:pPr>
      <w:hyperlink w:anchor="_Toc263150097" w:history="1">
        <w:r w:rsidR="005F3C39">
          <w:rPr>
            <w:rStyle w:val="Hyperlink"/>
            <w:noProof/>
          </w:rPr>
          <w:t>How to Access the Reference Material</w:t>
        </w:r>
        <w:r w:rsidR="005F3C39">
          <w:rPr>
            <w:noProof/>
            <w:webHidden/>
          </w:rPr>
          <w:tab/>
        </w:r>
        <w:r>
          <w:rPr>
            <w:noProof/>
            <w:webHidden/>
          </w:rPr>
          <w:fldChar w:fldCharType="begin"/>
        </w:r>
        <w:r w:rsidR="005F3C39">
          <w:rPr>
            <w:noProof/>
            <w:webHidden/>
          </w:rPr>
          <w:instrText xml:space="preserve"> PAGEREF _Toc263150097 \h </w:instrText>
        </w:r>
        <w:r>
          <w:rPr>
            <w:noProof/>
            <w:webHidden/>
          </w:rPr>
        </w:r>
        <w:r>
          <w:rPr>
            <w:noProof/>
            <w:webHidden/>
          </w:rPr>
          <w:fldChar w:fldCharType="separate"/>
        </w:r>
        <w:r w:rsidR="005F3C39">
          <w:rPr>
            <w:noProof/>
            <w:webHidden/>
          </w:rPr>
          <w:t>5</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098" w:history="1">
        <w:r w:rsidR="005F3C39">
          <w:rPr>
            <w:rStyle w:val="Hyperlink"/>
            <w:noProof/>
          </w:rPr>
          <w:t>Open Issues and Questions</w:t>
        </w:r>
        <w:r w:rsidR="005F3C39">
          <w:rPr>
            <w:noProof/>
            <w:webHidden/>
          </w:rPr>
          <w:tab/>
        </w:r>
        <w:r>
          <w:rPr>
            <w:noProof/>
            <w:webHidden/>
          </w:rPr>
          <w:fldChar w:fldCharType="begin"/>
        </w:r>
        <w:r w:rsidR="005F3C39">
          <w:rPr>
            <w:noProof/>
            <w:webHidden/>
          </w:rPr>
          <w:instrText xml:space="preserve"> PAGEREF _Toc263150098 \h </w:instrText>
        </w:r>
        <w:r>
          <w:rPr>
            <w:noProof/>
            <w:webHidden/>
          </w:rPr>
        </w:r>
        <w:r>
          <w:rPr>
            <w:noProof/>
            <w:webHidden/>
          </w:rPr>
          <w:fldChar w:fldCharType="separate"/>
        </w:r>
        <w:r w:rsidR="005F3C39">
          <w:rPr>
            <w:noProof/>
            <w:webHidden/>
          </w:rPr>
          <w:t>5</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099" w:history="1">
        <w:r w:rsidR="005F3C39">
          <w:rPr>
            <w:rStyle w:val="Hyperlink"/>
            <w:noProof/>
          </w:rPr>
          <w:t>Closed Issues</w:t>
        </w:r>
        <w:r w:rsidR="005F3C39">
          <w:rPr>
            <w:noProof/>
            <w:webHidden/>
          </w:rPr>
          <w:tab/>
        </w:r>
        <w:r>
          <w:rPr>
            <w:noProof/>
            <w:webHidden/>
          </w:rPr>
          <w:fldChar w:fldCharType="begin"/>
        </w:r>
        <w:r w:rsidR="005F3C39">
          <w:rPr>
            <w:noProof/>
            <w:webHidden/>
          </w:rPr>
          <w:instrText xml:space="preserve"> PAGEREF _Toc263150099 \h </w:instrText>
        </w:r>
        <w:r>
          <w:rPr>
            <w:noProof/>
            <w:webHidden/>
          </w:rPr>
        </w:r>
        <w:r>
          <w:rPr>
            <w:noProof/>
            <w:webHidden/>
          </w:rPr>
          <w:fldChar w:fldCharType="separate"/>
        </w:r>
        <w:r w:rsidR="005F3C39">
          <w:rPr>
            <w:noProof/>
            <w:webHidden/>
          </w:rPr>
          <w:t>5</w:t>
        </w:r>
        <w:r>
          <w:rPr>
            <w:noProof/>
            <w:webHidden/>
          </w:rPr>
          <w:fldChar w:fldCharType="end"/>
        </w:r>
      </w:hyperlink>
    </w:p>
    <w:p w:rsidR="00A0210A" w:rsidRDefault="00A0210A">
      <w:pPr>
        <w:pStyle w:val="TOC1"/>
        <w:tabs>
          <w:tab w:val="right" w:leader="dot" w:pos="9350"/>
        </w:tabs>
        <w:rPr>
          <w:b w:val="0"/>
          <w:bCs w:val="0"/>
          <w:caps w:val="0"/>
          <w:noProof/>
          <w:sz w:val="22"/>
          <w:szCs w:val="22"/>
        </w:rPr>
      </w:pPr>
      <w:hyperlink w:anchor="_Toc263150100" w:history="1">
        <w:r w:rsidR="005F3C39">
          <w:rPr>
            <w:rStyle w:val="Hyperlink"/>
            <w:noProof/>
          </w:rPr>
          <w:t>Volume 1 – Profiles</w:t>
        </w:r>
        <w:r w:rsidR="005F3C39">
          <w:rPr>
            <w:noProof/>
            <w:webHidden/>
          </w:rPr>
          <w:tab/>
        </w:r>
        <w:r>
          <w:rPr>
            <w:noProof/>
            <w:webHidden/>
          </w:rPr>
          <w:fldChar w:fldCharType="begin"/>
        </w:r>
        <w:r w:rsidR="005F3C39">
          <w:rPr>
            <w:noProof/>
            <w:webHidden/>
          </w:rPr>
          <w:instrText xml:space="preserve"> PAGEREF _Toc263150100 \h </w:instrText>
        </w:r>
        <w:r>
          <w:rPr>
            <w:noProof/>
            <w:webHidden/>
          </w:rPr>
        </w:r>
        <w:r>
          <w:rPr>
            <w:noProof/>
            <w:webHidden/>
          </w:rPr>
          <w:fldChar w:fldCharType="separate"/>
        </w:r>
        <w:r w:rsidR="005F3C39">
          <w:rPr>
            <w:noProof/>
            <w:webHidden/>
          </w:rPr>
          <w:t>6</w:t>
        </w:r>
        <w:r>
          <w:rPr>
            <w:noProof/>
            <w:webHidden/>
          </w:rPr>
          <w:fldChar w:fldCharType="end"/>
        </w:r>
      </w:hyperlink>
    </w:p>
    <w:p w:rsidR="00A0210A" w:rsidRDefault="00A0210A">
      <w:pPr>
        <w:pStyle w:val="TOC3"/>
        <w:tabs>
          <w:tab w:val="right" w:leader="dot" w:pos="9350"/>
        </w:tabs>
        <w:rPr>
          <w:i w:val="0"/>
          <w:iCs w:val="0"/>
          <w:noProof/>
          <w:sz w:val="22"/>
          <w:szCs w:val="22"/>
        </w:rPr>
      </w:pPr>
      <w:hyperlink w:anchor="_Toc263150101" w:history="1">
        <w:r w:rsidR="005F3C39">
          <w:rPr>
            <w:rStyle w:val="Hyperlink"/>
            <w:noProof/>
          </w:rPr>
          <w:t>1.1.5 Copyright Permissions</w:t>
        </w:r>
        <w:r w:rsidR="005F3C39">
          <w:rPr>
            <w:noProof/>
            <w:webHidden/>
          </w:rPr>
          <w:tab/>
        </w:r>
        <w:r>
          <w:rPr>
            <w:noProof/>
            <w:webHidden/>
          </w:rPr>
          <w:fldChar w:fldCharType="begin"/>
        </w:r>
        <w:r w:rsidR="005F3C39">
          <w:rPr>
            <w:noProof/>
            <w:webHidden/>
          </w:rPr>
          <w:instrText xml:space="preserve"> PAGEREF _Toc263150101 \h </w:instrText>
        </w:r>
        <w:r>
          <w:rPr>
            <w:noProof/>
            <w:webHidden/>
          </w:rPr>
        </w:r>
        <w:r>
          <w:rPr>
            <w:noProof/>
            <w:webHidden/>
          </w:rPr>
          <w:fldChar w:fldCharType="separate"/>
        </w:r>
        <w:r w:rsidR="005F3C39">
          <w:rPr>
            <w:noProof/>
            <w:webHidden/>
          </w:rPr>
          <w:t>6</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02" w:history="1">
        <w:r w:rsidR="005F3C39">
          <w:rPr>
            <w:rStyle w:val="Hyperlink"/>
            <w:noProof/>
          </w:rPr>
          <w:t>2.5 Dependencies of the PCC Integration Profiles</w:t>
        </w:r>
        <w:r w:rsidR="005F3C39">
          <w:rPr>
            <w:noProof/>
            <w:webHidden/>
          </w:rPr>
          <w:tab/>
        </w:r>
        <w:r>
          <w:rPr>
            <w:noProof/>
            <w:webHidden/>
          </w:rPr>
          <w:fldChar w:fldCharType="begin"/>
        </w:r>
        <w:r w:rsidR="005F3C39">
          <w:rPr>
            <w:noProof/>
            <w:webHidden/>
          </w:rPr>
          <w:instrText xml:space="preserve"> PAGEREF _Toc263150102 \h </w:instrText>
        </w:r>
        <w:r>
          <w:rPr>
            <w:noProof/>
            <w:webHidden/>
          </w:rPr>
        </w:r>
        <w:r>
          <w:rPr>
            <w:noProof/>
            <w:webHidden/>
          </w:rPr>
          <w:fldChar w:fldCharType="separate"/>
        </w:r>
        <w:r w:rsidR="005F3C39">
          <w:rPr>
            <w:noProof/>
            <w:webHidden/>
          </w:rPr>
          <w:t>6</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03" w:history="1">
        <w:r w:rsidR="005F3C39">
          <w:rPr>
            <w:rStyle w:val="Hyperlink"/>
            <w:noProof/>
          </w:rPr>
          <w:t>2.7 History of Annual Changes</w:t>
        </w:r>
        <w:r w:rsidR="005F3C39">
          <w:rPr>
            <w:noProof/>
            <w:webHidden/>
          </w:rPr>
          <w:tab/>
        </w:r>
        <w:r>
          <w:rPr>
            <w:noProof/>
            <w:webHidden/>
          </w:rPr>
          <w:fldChar w:fldCharType="begin"/>
        </w:r>
        <w:r w:rsidR="005F3C39">
          <w:rPr>
            <w:noProof/>
            <w:webHidden/>
          </w:rPr>
          <w:instrText xml:space="preserve"> PAGEREF _Toc263150103 \h </w:instrText>
        </w:r>
        <w:r>
          <w:rPr>
            <w:noProof/>
            <w:webHidden/>
          </w:rPr>
        </w:r>
        <w:r>
          <w:rPr>
            <w:noProof/>
            <w:webHidden/>
          </w:rPr>
          <w:fldChar w:fldCharType="separate"/>
        </w:r>
        <w:r w:rsidR="005F3C39">
          <w:rPr>
            <w:noProof/>
            <w:webHidden/>
          </w:rPr>
          <w:t>6</w:t>
        </w:r>
        <w:r>
          <w:rPr>
            <w:noProof/>
            <w:webHidden/>
          </w:rPr>
          <w:fldChar w:fldCharType="end"/>
        </w:r>
      </w:hyperlink>
    </w:p>
    <w:p w:rsidR="00A0210A" w:rsidRDefault="00A0210A">
      <w:pPr>
        <w:pStyle w:val="TOC1"/>
        <w:tabs>
          <w:tab w:val="right" w:leader="dot" w:pos="9350"/>
        </w:tabs>
        <w:rPr>
          <w:b w:val="0"/>
          <w:bCs w:val="0"/>
          <w:caps w:val="0"/>
          <w:noProof/>
          <w:sz w:val="22"/>
          <w:szCs w:val="22"/>
        </w:rPr>
      </w:pPr>
      <w:hyperlink w:anchor="_Toc263150104" w:history="1">
        <w:r w:rsidR="005F3C39">
          <w:rPr>
            <w:rStyle w:val="Hyperlink"/>
            <w:noProof/>
          </w:rPr>
          <w:t>X Postpartum Visit Summary Profile</w:t>
        </w:r>
        <w:r w:rsidR="005F3C39">
          <w:rPr>
            <w:noProof/>
            <w:webHidden/>
          </w:rPr>
          <w:tab/>
        </w:r>
        <w:r>
          <w:rPr>
            <w:noProof/>
            <w:webHidden/>
          </w:rPr>
          <w:fldChar w:fldCharType="begin"/>
        </w:r>
        <w:r w:rsidR="005F3C39">
          <w:rPr>
            <w:noProof/>
            <w:webHidden/>
          </w:rPr>
          <w:instrText xml:space="preserve"> PAGEREF _Toc263150104 \h </w:instrText>
        </w:r>
        <w:r>
          <w:rPr>
            <w:noProof/>
            <w:webHidden/>
          </w:rPr>
        </w:r>
        <w:r>
          <w:rPr>
            <w:noProof/>
            <w:webHidden/>
          </w:rPr>
          <w:fldChar w:fldCharType="separate"/>
        </w:r>
        <w:r w:rsidR="005F3C39">
          <w:rPr>
            <w:noProof/>
            <w:webHidden/>
          </w:rPr>
          <w:t>7</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05" w:history="1">
        <w:r w:rsidR="005F3C39">
          <w:rPr>
            <w:rStyle w:val="Hyperlink"/>
            <w:noProof/>
          </w:rPr>
          <w:t>X.1 Purpose and Scope</w:t>
        </w:r>
        <w:r w:rsidR="005F3C39">
          <w:rPr>
            <w:noProof/>
            <w:webHidden/>
          </w:rPr>
          <w:tab/>
        </w:r>
        <w:r>
          <w:rPr>
            <w:noProof/>
            <w:webHidden/>
          </w:rPr>
          <w:fldChar w:fldCharType="begin"/>
        </w:r>
        <w:r w:rsidR="005F3C39">
          <w:rPr>
            <w:noProof/>
            <w:webHidden/>
          </w:rPr>
          <w:instrText xml:space="preserve"> PAGEREF _Toc263150105 \h </w:instrText>
        </w:r>
        <w:r>
          <w:rPr>
            <w:noProof/>
            <w:webHidden/>
          </w:rPr>
        </w:r>
        <w:r>
          <w:rPr>
            <w:noProof/>
            <w:webHidden/>
          </w:rPr>
          <w:fldChar w:fldCharType="separate"/>
        </w:r>
        <w:r w:rsidR="005F3C39">
          <w:rPr>
            <w:noProof/>
            <w:webHidden/>
          </w:rPr>
          <w:t>7</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06" w:history="1">
        <w:r w:rsidR="005F3C39">
          <w:rPr>
            <w:rStyle w:val="Hyperlink"/>
            <w:noProof/>
          </w:rPr>
          <w:t>X.2 Process Flow</w:t>
        </w:r>
        <w:r w:rsidR="005F3C39">
          <w:rPr>
            <w:noProof/>
            <w:webHidden/>
          </w:rPr>
          <w:tab/>
        </w:r>
        <w:r>
          <w:rPr>
            <w:noProof/>
            <w:webHidden/>
          </w:rPr>
          <w:fldChar w:fldCharType="begin"/>
        </w:r>
        <w:r w:rsidR="005F3C39">
          <w:rPr>
            <w:noProof/>
            <w:webHidden/>
          </w:rPr>
          <w:instrText xml:space="preserve"> PAGEREF _Toc263150106 \h </w:instrText>
        </w:r>
        <w:r>
          <w:rPr>
            <w:noProof/>
            <w:webHidden/>
          </w:rPr>
        </w:r>
        <w:r>
          <w:rPr>
            <w:noProof/>
            <w:webHidden/>
          </w:rPr>
          <w:fldChar w:fldCharType="separate"/>
        </w:r>
        <w:r w:rsidR="005F3C39">
          <w:rPr>
            <w:noProof/>
            <w:webHidden/>
          </w:rPr>
          <w:t>8</w:t>
        </w:r>
        <w:r>
          <w:rPr>
            <w:noProof/>
            <w:webHidden/>
          </w:rPr>
          <w:fldChar w:fldCharType="end"/>
        </w:r>
      </w:hyperlink>
    </w:p>
    <w:p w:rsidR="00A0210A" w:rsidRDefault="00A0210A">
      <w:pPr>
        <w:pStyle w:val="TOC3"/>
        <w:tabs>
          <w:tab w:val="right" w:leader="dot" w:pos="9350"/>
        </w:tabs>
        <w:rPr>
          <w:i w:val="0"/>
          <w:iCs w:val="0"/>
          <w:noProof/>
          <w:sz w:val="22"/>
          <w:szCs w:val="22"/>
        </w:rPr>
      </w:pPr>
      <w:hyperlink w:anchor="_Toc263150107" w:history="1">
        <w:r w:rsidR="005F3C39">
          <w:rPr>
            <w:rStyle w:val="Hyperlink"/>
            <w:noProof/>
          </w:rPr>
          <w:t>X.2.1 Use Cases</w:t>
        </w:r>
        <w:r w:rsidR="005F3C39">
          <w:rPr>
            <w:noProof/>
            <w:webHidden/>
          </w:rPr>
          <w:tab/>
        </w:r>
        <w:r>
          <w:rPr>
            <w:noProof/>
            <w:webHidden/>
          </w:rPr>
          <w:fldChar w:fldCharType="begin"/>
        </w:r>
        <w:r w:rsidR="005F3C39">
          <w:rPr>
            <w:noProof/>
            <w:webHidden/>
          </w:rPr>
          <w:instrText xml:space="preserve"> PAGEREF _Toc263150107 \h </w:instrText>
        </w:r>
        <w:r>
          <w:rPr>
            <w:noProof/>
            <w:webHidden/>
          </w:rPr>
        </w:r>
        <w:r>
          <w:rPr>
            <w:noProof/>
            <w:webHidden/>
          </w:rPr>
          <w:fldChar w:fldCharType="separate"/>
        </w:r>
        <w:r w:rsidR="005F3C39">
          <w:rPr>
            <w:noProof/>
            <w:webHidden/>
          </w:rPr>
          <w:t>8</w:t>
        </w:r>
        <w:r>
          <w:rPr>
            <w:noProof/>
            <w:webHidden/>
          </w:rPr>
          <w:fldChar w:fldCharType="end"/>
        </w:r>
      </w:hyperlink>
    </w:p>
    <w:p w:rsidR="00A0210A" w:rsidRDefault="00A0210A">
      <w:pPr>
        <w:pStyle w:val="TOC3"/>
        <w:tabs>
          <w:tab w:val="right" w:leader="dot" w:pos="9350"/>
        </w:tabs>
        <w:rPr>
          <w:i w:val="0"/>
          <w:iCs w:val="0"/>
          <w:noProof/>
          <w:sz w:val="22"/>
          <w:szCs w:val="22"/>
        </w:rPr>
      </w:pPr>
      <w:hyperlink w:anchor="_Toc263150108" w:history="1">
        <w:r w:rsidR="005F3C39">
          <w:rPr>
            <w:rStyle w:val="Hyperlink"/>
            <w:noProof/>
          </w:rPr>
          <w:t>X.2.2 Diagrams</w:t>
        </w:r>
        <w:r w:rsidR="005F3C39">
          <w:rPr>
            <w:noProof/>
            <w:webHidden/>
          </w:rPr>
          <w:tab/>
        </w:r>
        <w:r>
          <w:rPr>
            <w:noProof/>
            <w:webHidden/>
          </w:rPr>
          <w:fldChar w:fldCharType="begin"/>
        </w:r>
        <w:r w:rsidR="005F3C39">
          <w:rPr>
            <w:noProof/>
            <w:webHidden/>
          </w:rPr>
          <w:instrText xml:space="preserve"> PAGEREF _Toc263150108 \h </w:instrText>
        </w:r>
        <w:r>
          <w:rPr>
            <w:noProof/>
            <w:webHidden/>
          </w:rPr>
        </w:r>
        <w:r>
          <w:rPr>
            <w:noProof/>
            <w:webHidden/>
          </w:rPr>
          <w:fldChar w:fldCharType="separate"/>
        </w:r>
        <w:r w:rsidR="005F3C39">
          <w:rPr>
            <w:noProof/>
            <w:webHidden/>
          </w:rPr>
          <w:t>8</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09" w:history="1">
        <w:r w:rsidR="005F3C39">
          <w:rPr>
            <w:rStyle w:val="Hyperlink"/>
            <w:noProof/>
          </w:rPr>
          <w:t>X.3 Actors/Transactions</w:t>
        </w:r>
        <w:r w:rsidR="005F3C39">
          <w:rPr>
            <w:noProof/>
            <w:webHidden/>
          </w:rPr>
          <w:tab/>
        </w:r>
        <w:r>
          <w:rPr>
            <w:noProof/>
            <w:webHidden/>
          </w:rPr>
          <w:fldChar w:fldCharType="begin"/>
        </w:r>
        <w:r w:rsidR="005F3C39">
          <w:rPr>
            <w:noProof/>
            <w:webHidden/>
          </w:rPr>
          <w:instrText xml:space="preserve"> PAGEREF _Toc263150109 \h </w:instrText>
        </w:r>
        <w:r>
          <w:rPr>
            <w:noProof/>
            <w:webHidden/>
          </w:rPr>
        </w:r>
        <w:r>
          <w:rPr>
            <w:noProof/>
            <w:webHidden/>
          </w:rPr>
          <w:fldChar w:fldCharType="separate"/>
        </w:r>
        <w:r w:rsidR="005F3C39">
          <w:rPr>
            <w:noProof/>
            <w:webHidden/>
          </w:rPr>
          <w:t>9</w:t>
        </w:r>
        <w:r>
          <w:rPr>
            <w:noProof/>
            <w:webHidden/>
          </w:rPr>
          <w:fldChar w:fldCharType="end"/>
        </w:r>
      </w:hyperlink>
    </w:p>
    <w:p w:rsidR="00A0210A" w:rsidRDefault="00A0210A">
      <w:pPr>
        <w:pStyle w:val="TOC3"/>
        <w:tabs>
          <w:tab w:val="right" w:leader="dot" w:pos="9350"/>
        </w:tabs>
        <w:rPr>
          <w:i w:val="0"/>
          <w:iCs w:val="0"/>
          <w:noProof/>
          <w:sz w:val="22"/>
          <w:szCs w:val="22"/>
        </w:rPr>
      </w:pPr>
      <w:hyperlink w:anchor="_Toc263150110" w:history="1">
        <w:r w:rsidR="005F3C39">
          <w:rPr>
            <w:rStyle w:val="Hyperlink"/>
            <w:noProof/>
          </w:rPr>
          <w:t>X.3.1 Requirements of Actors</w:t>
        </w:r>
        <w:r w:rsidR="005F3C39">
          <w:rPr>
            <w:noProof/>
            <w:webHidden/>
          </w:rPr>
          <w:tab/>
        </w:r>
        <w:r>
          <w:rPr>
            <w:noProof/>
            <w:webHidden/>
          </w:rPr>
          <w:fldChar w:fldCharType="begin"/>
        </w:r>
        <w:r w:rsidR="005F3C39">
          <w:rPr>
            <w:noProof/>
            <w:webHidden/>
          </w:rPr>
          <w:instrText xml:space="preserve"> PAGEREF _Toc263150110 \h </w:instrText>
        </w:r>
        <w:r>
          <w:rPr>
            <w:noProof/>
            <w:webHidden/>
          </w:rPr>
        </w:r>
        <w:r>
          <w:rPr>
            <w:noProof/>
            <w:webHidden/>
          </w:rPr>
          <w:fldChar w:fldCharType="separate"/>
        </w:r>
        <w:r w:rsidR="005F3C39">
          <w:rPr>
            <w:noProof/>
            <w:webHidden/>
          </w:rPr>
          <w:t>10</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11" w:history="1">
        <w:r w:rsidR="005F3C39">
          <w:rPr>
            <w:rStyle w:val="Hyperlink"/>
            <w:noProof/>
          </w:rPr>
          <w:t>X.4 Options</w:t>
        </w:r>
        <w:r w:rsidR="005F3C39">
          <w:rPr>
            <w:noProof/>
            <w:webHidden/>
          </w:rPr>
          <w:tab/>
        </w:r>
        <w:r>
          <w:rPr>
            <w:noProof/>
            <w:webHidden/>
          </w:rPr>
          <w:fldChar w:fldCharType="begin"/>
        </w:r>
        <w:r w:rsidR="005F3C39">
          <w:rPr>
            <w:noProof/>
            <w:webHidden/>
          </w:rPr>
          <w:instrText xml:space="preserve"> PAGEREF _Toc263150111 \h </w:instrText>
        </w:r>
        <w:r>
          <w:rPr>
            <w:noProof/>
            <w:webHidden/>
          </w:rPr>
        </w:r>
        <w:r>
          <w:rPr>
            <w:noProof/>
            <w:webHidden/>
          </w:rPr>
          <w:fldChar w:fldCharType="separate"/>
        </w:r>
        <w:r w:rsidR="005F3C39">
          <w:rPr>
            <w:noProof/>
            <w:webHidden/>
          </w:rPr>
          <w:t>10</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12" w:history="1">
        <w:r w:rsidR="005F3C39">
          <w:rPr>
            <w:rStyle w:val="Hyperlink"/>
            <w:noProof/>
          </w:rPr>
          <w:t>X.5 Groupings</w:t>
        </w:r>
        <w:r w:rsidR="005F3C39">
          <w:rPr>
            <w:noProof/>
            <w:webHidden/>
          </w:rPr>
          <w:tab/>
        </w:r>
        <w:r>
          <w:rPr>
            <w:noProof/>
            <w:webHidden/>
          </w:rPr>
          <w:fldChar w:fldCharType="begin"/>
        </w:r>
        <w:r w:rsidR="005F3C39">
          <w:rPr>
            <w:noProof/>
            <w:webHidden/>
          </w:rPr>
          <w:instrText xml:space="preserve"> PAGEREF _Toc263150112 \h </w:instrText>
        </w:r>
        <w:r>
          <w:rPr>
            <w:noProof/>
            <w:webHidden/>
          </w:rPr>
        </w:r>
        <w:r>
          <w:rPr>
            <w:noProof/>
            <w:webHidden/>
          </w:rPr>
          <w:fldChar w:fldCharType="separate"/>
        </w:r>
        <w:r w:rsidR="005F3C39">
          <w:rPr>
            <w:noProof/>
            <w:webHidden/>
          </w:rPr>
          <w:t>10</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13" w:history="1">
        <w:r w:rsidR="005F3C39">
          <w:rPr>
            <w:rStyle w:val="Hyperlink"/>
            <w:noProof/>
          </w:rPr>
          <w:t>X.6 Security Considerations</w:t>
        </w:r>
        <w:r w:rsidR="005F3C39">
          <w:rPr>
            <w:noProof/>
            <w:webHidden/>
          </w:rPr>
          <w:tab/>
        </w:r>
        <w:r>
          <w:rPr>
            <w:noProof/>
            <w:webHidden/>
          </w:rPr>
          <w:fldChar w:fldCharType="begin"/>
        </w:r>
        <w:r w:rsidR="005F3C39">
          <w:rPr>
            <w:noProof/>
            <w:webHidden/>
          </w:rPr>
          <w:instrText xml:space="preserve"> PAGEREF _Toc263150113 \h </w:instrText>
        </w:r>
        <w:r>
          <w:rPr>
            <w:noProof/>
            <w:webHidden/>
          </w:rPr>
        </w:r>
        <w:r>
          <w:rPr>
            <w:noProof/>
            <w:webHidden/>
          </w:rPr>
          <w:fldChar w:fldCharType="separate"/>
        </w:r>
        <w:r w:rsidR="005F3C39">
          <w:rPr>
            <w:noProof/>
            <w:webHidden/>
          </w:rPr>
          <w:t>10</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14" w:history="1">
        <w:r w:rsidR="005F3C39">
          <w:rPr>
            <w:rStyle w:val="Hyperlink"/>
            <w:noProof/>
          </w:rPr>
          <w:t>X.7 Content Modules</w:t>
        </w:r>
        <w:r w:rsidR="005F3C39">
          <w:rPr>
            <w:noProof/>
            <w:webHidden/>
          </w:rPr>
          <w:tab/>
        </w:r>
        <w:r>
          <w:rPr>
            <w:noProof/>
            <w:webHidden/>
          </w:rPr>
          <w:fldChar w:fldCharType="begin"/>
        </w:r>
        <w:r w:rsidR="005F3C39">
          <w:rPr>
            <w:noProof/>
            <w:webHidden/>
          </w:rPr>
          <w:instrText xml:space="preserve"> PAGEREF _Toc263150114 \h </w:instrText>
        </w:r>
        <w:r>
          <w:rPr>
            <w:noProof/>
            <w:webHidden/>
          </w:rPr>
        </w:r>
        <w:r>
          <w:rPr>
            <w:noProof/>
            <w:webHidden/>
          </w:rPr>
          <w:fldChar w:fldCharType="separate"/>
        </w:r>
        <w:r w:rsidR="005F3C39">
          <w:rPr>
            <w:noProof/>
            <w:webHidden/>
          </w:rPr>
          <w:t>10</w:t>
        </w:r>
        <w:r>
          <w:rPr>
            <w:noProof/>
            <w:webHidden/>
          </w:rPr>
          <w:fldChar w:fldCharType="end"/>
        </w:r>
      </w:hyperlink>
    </w:p>
    <w:p w:rsidR="00A0210A" w:rsidRDefault="00A0210A">
      <w:pPr>
        <w:pStyle w:val="TOC1"/>
        <w:tabs>
          <w:tab w:val="right" w:leader="dot" w:pos="9350"/>
        </w:tabs>
        <w:rPr>
          <w:b w:val="0"/>
          <w:bCs w:val="0"/>
          <w:caps w:val="0"/>
          <w:noProof/>
          <w:sz w:val="22"/>
          <w:szCs w:val="22"/>
        </w:rPr>
      </w:pPr>
      <w:hyperlink w:anchor="_Toc263150115" w:history="1">
        <w:r w:rsidR="005F3C39">
          <w:rPr>
            <w:rStyle w:val="Hyperlink"/>
            <w:noProof/>
          </w:rPr>
          <w:t>Glossary</w:t>
        </w:r>
        <w:r w:rsidR="005F3C39">
          <w:rPr>
            <w:noProof/>
            <w:webHidden/>
          </w:rPr>
          <w:tab/>
        </w:r>
        <w:r>
          <w:rPr>
            <w:noProof/>
            <w:webHidden/>
          </w:rPr>
          <w:fldChar w:fldCharType="begin"/>
        </w:r>
        <w:r w:rsidR="005F3C39">
          <w:rPr>
            <w:noProof/>
            <w:webHidden/>
          </w:rPr>
          <w:instrText xml:space="preserve"> PAGEREF _Toc263150115 \h </w:instrText>
        </w:r>
        <w:r>
          <w:rPr>
            <w:noProof/>
            <w:webHidden/>
          </w:rPr>
        </w:r>
        <w:r>
          <w:rPr>
            <w:noProof/>
            <w:webHidden/>
          </w:rPr>
          <w:fldChar w:fldCharType="separate"/>
        </w:r>
        <w:r w:rsidR="005F3C39">
          <w:rPr>
            <w:noProof/>
            <w:webHidden/>
          </w:rPr>
          <w:t>13</w:t>
        </w:r>
        <w:r>
          <w:rPr>
            <w:noProof/>
            <w:webHidden/>
          </w:rPr>
          <w:fldChar w:fldCharType="end"/>
        </w:r>
      </w:hyperlink>
    </w:p>
    <w:p w:rsidR="00A0210A" w:rsidRDefault="00A0210A">
      <w:pPr>
        <w:pStyle w:val="TOC1"/>
        <w:tabs>
          <w:tab w:val="right" w:leader="dot" w:pos="9350"/>
        </w:tabs>
        <w:rPr>
          <w:b w:val="0"/>
          <w:bCs w:val="0"/>
          <w:caps w:val="0"/>
          <w:noProof/>
          <w:sz w:val="22"/>
          <w:szCs w:val="22"/>
        </w:rPr>
      </w:pPr>
      <w:hyperlink w:anchor="_Toc263150116" w:history="1">
        <w:r w:rsidR="005F3C39">
          <w:rPr>
            <w:rStyle w:val="Hyperlink"/>
            <w:noProof/>
            <w:lang w:val="fr-FR"/>
          </w:rPr>
          <w:t>Volume 2 – Transactions and Content Modules</w:t>
        </w:r>
        <w:r w:rsidR="005F3C39">
          <w:rPr>
            <w:noProof/>
            <w:webHidden/>
          </w:rPr>
          <w:tab/>
        </w:r>
        <w:r>
          <w:rPr>
            <w:noProof/>
            <w:webHidden/>
          </w:rPr>
          <w:fldChar w:fldCharType="begin"/>
        </w:r>
        <w:r w:rsidR="005F3C39">
          <w:rPr>
            <w:noProof/>
            <w:webHidden/>
          </w:rPr>
          <w:instrText xml:space="preserve"> PAGEREF _Toc263150116 \h </w:instrText>
        </w:r>
        <w:r>
          <w:rPr>
            <w:noProof/>
            <w:webHidden/>
          </w:rPr>
        </w:r>
        <w:r>
          <w:rPr>
            <w:noProof/>
            <w:webHidden/>
          </w:rPr>
          <w:fldChar w:fldCharType="separate"/>
        </w:r>
        <w:r w:rsidR="005F3C39">
          <w:rPr>
            <w:noProof/>
            <w:webHidden/>
          </w:rPr>
          <w:t>15</w:t>
        </w:r>
        <w:r>
          <w:rPr>
            <w:noProof/>
            <w:webHidden/>
          </w:rPr>
          <w:fldChar w:fldCharType="end"/>
        </w:r>
      </w:hyperlink>
    </w:p>
    <w:p w:rsidR="00A0210A" w:rsidRDefault="00A0210A">
      <w:pPr>
        <w:pStyle w:val="TOC1"/>
        <w:tabs>
          <w:tab w:val="right" w:leader="dot" w:pos="9350"/>
        </w:tabs>
        <w:rPr>
          <w:b w:val="0"/>
          <w:bCs w:val="0"/>
          <w:caps w:val="0"/>
          <w:noProof/>
          <w:sz w:val="22"/>
          <w:szCs w:val="22"/>
        </w:rPr>
      </w:pPr>
      <w:hyperlink w:anchor="_Toc263150117" w:history="1">
        <w:r w:rsidR="005F3C39">
          <w:rPr>
            <w:rStyle w:val="Hyperlink"/>
            <w:noProof/>
          </w:rPr>
          <w:t>5.0 Namespaces and Vocabularies</w:t>
        </w:r>
        <w:r w:rsidR="005F3C39">
          <w:rPr>
            <w:noProof/>
            <w:webHidden/>
          </w:rPr>
          <w:tab/>
        </w:r>
        <w:r>
          <w:rPr>
            <w:noProof/>
            <w:webHidden/>
          </w:rPr>
          <w:fldChar w:fldCharType="begin"/>
        </w:r>
        <w:r w:rsidR="005F3C39">
          <w:rPr>
            <w:noProof/>
            <w:webHidden/>
          </w:rPr>
          <w:instrText xml:space="preserve"> PAGEREF _Toc263150117 \h </w:instrText>
        </w:r>
        <w:r>
          <w:rPr>
            <w:noProof/>
            <w:webHidden/>
          </w:rPr>
        </w:r>
        <w:r>
          <w:rPr>
            <w:noProof/>
            <w:webHidden/>
          </w:rPr>
          <w:fldChar w:fldCharType="separate"/>
        </w:r>
        <w:r w:rsidR="005F3C39">
          <w:rPr>
            <w:noProof/>
            <w:webHidden/>
          </w:rPr>
          <w:t>16</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18" w:history="1">
        <w:r w:rsidR="005F3C39">
          <w:rPr>
            <w:rStyle w:val="Hyperlink"/>
            <w:noProof/>
          </w:rPr>
          <w:t>5.1 IHE Format Codes</w:t>
        </w:r>
        <w:r w:rsidR="005F3C39">
          <w:rPr>
            <w:noProof/>
            <w:webHidden/>
          </w:rPr>
          <w:tab/>
        </w:r>
        <w:r>
          <w:rPr>
            <w:noProof/>
            <w:webHidden/>
          </w:rPr>
          <w:fldChar w:fldCharType="begin"/>
        </w:r>
        <w:r w:rsidR="005F3C39">
          <w:rPr>
            <w:noProof/>
            <w:webHidden/>
          </w:rPr>
          <w:instrText xml:space="preserve"> PAGEREF _Toc263150118 \h </w:instrText>
        </w:r>
        <w:r>
          <w:rPr>
            <w:noProof/>
            <w:webHidden/>
          </w:rPr>
        </w:r>
        <w:r>
          <w:rPr>
            <w:noProof/>
            <w:webHidden/>
          </w:rPr>
          <w:fldChar w:fldCharType="separate"/>
        </w:r>
        <w:r w:rsidR="005F3C39">
          <w:rPr>
            <w:noProof/>
            <w:webHidden/>
          </w:rPr>
          <w:t>16</w:t>
        </w:r>
        <w:r>
          <w:rPr>
            <w:noProof/>
            <w:webHidden/>
          </w:rPr>
          <w:fldChar w:fldCharType="end"/>
        </w:r>
      </w:hyperlink>
    </w:p>
    <w:p w:rsidR="00A0210A" w:rsidRDefault="00A0210A">
      <w:pPr>
        <w:pStyle w:val="TOC1"/>
        <w:tabs>
          <w:tab w:val="right" w:leader="dot" w:pos="9350"/>
        </w:tabs>
        <w:rPr>
          <w:b w:val="0"/>
          <w:bCs w:val="0"/>
          <w:caps w:val="0"/>
          <w:noProof/>
          <w:sz w:val="22"/>
          <w:szCs w:val="22"/>
        </w:rPr>
      </w:pPr>
      <w:hyperlink w:anchor="_Toc263150119" w:history="1">
        <w:r w:rsidR="005F3C39">
          <w:rPr>
            <w:rStyle w:val="Hyperlink"/>
            <w:noProof/>
          </w:rPr>
          <w:t>6.0 PCC Content Modules</w:t>
        </w:r>
        <w:r w:rsidR="005F3C39">
          <w:rPr>
            <w:noProof/>
            <w:webHidden/>
          </w:rPr>
          <w:tab/>
        </w:r>
        <w:r>
          <w:rPr>
            <w:noProof/>
            <w:webHidden/>
          </w:rPr>
          <w:fldChar w:fldCharType="begin"/>
        </w:r>
        <w:r w:rsidR="005F3C39">
          <w:rPr>
            <w:noProof/>
            <w:webHidden/>
          </w:rPr>
          <w:instrText xml:space="preserve"> PAGEREF _Toc263150119 \h </w:instrText>
        </w:r>
        <w:r>
          <w:rPr>
            <w:noProof/>
            <w:webHidden/>
          </w:rPr>
        </w:r>
        <w:r>
          <w:rPr>
            <w:noProof/>
            <w:webHidden/>
          </w:rPr>
          <w:fldChar w:fldCharType="separate"/>
        </w:r>
        <w:r w:rsidR="005F3C39">
          <w:rPr>
            <w:noProof/>
            <w:webHidden/>
          </w:rPr>
          <w:t>17</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20" w:history="1">
        <w:r w:rsidR="005F3C39">
          <w:rPr>
            <w:rStyle w:val="Hyperlink"/>
            <w:noProof/>
          </w:rPr>
          <w:t>6.2 Folder Content Modules</w:t>
        </w:r>
        <w:r w:rsidR="005F3C39">
          <w:rPr>
            <w:noProof/>
            <w:webHidden/>
          </w:rPr>
          <w:tab/>
        </w:r>
        <w:r>
          <w:rPr>
            <w:noProof/>
            <w:webHidden/>
          </w:rPr>
          <w:fldChar w:fldCharType="begin"/>
        </w:r>
        <w:r w:rsidR="005F3C39">
          <w:rPr>
            <w:noProof/>
            <w:webHidden/>
          </w:rPr>
          <w:instrText xml:space="preserve"> PAGEREF _Toc263150120 \h </w:instrText>
        </w:r>
        <w:r>
          <w:rPr>
            <w:noProof/>
            <w:webHidden/>
          </w:rPr>
        </w:r>
        <w:r>
          <w:rPr>
            <w:noProof/>
            <w:webHidden/>
          </w:rPr>
          <w:fldChar w:fldCharType="separate"/>
        </w:r>
        <w:r w:rsidR="005F3C39">
          <w:rPr>
            <w:noProof/>
            <w:webHidden/>
          </w:rPr>
          <w:t>17</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21" w:history="1">
        <w:r w:rsidR="005F3C39">
          <w:rPr>
            <w:rStyle w:val="Hyperlink"/>
            <w:noProof/>
          </w:rPr>
          <w:t>6.3 HL7 Version 3.0 Content Modules</w:t>
        </w:r>
        <w:r w:rsidR="005F3C39">
          <w:rPr>
            <w:noProof/>
            <w:webHidden/>
          </w:rPr>
          <w:tab/>
        </w:r>
        <w:r>
          <w:rPr>
            <w:noProof/>
            <w:webHidden/>
          </w:rPr>
          <w:fldChar w:fldCharType="begin"/>
        </w:r>
        <w:r w:rsidR="005F3C39">
          <w:rPr>
            <w:noProof/>
            <w:webHidden/>
          </w:rPr>
          <w:instrText xml:space="preserve"> PAGEREF _Toc263150121 \h </w:instrText>
        </w:r>
        <w:r>
          <w:rPr>
            <w:noProof/>
            <w:webHidden/>
          </w:rPr>
        </w:r>
        <w:r>
          <w:rPr>
            <w:noProof/>
            <w:webHidden/>
          </w:rPr>
          <w:fldChar w:fldCharType="separate"/>
        </w:r>
        <w:r w:rsidR="005F3C39">
          <w:rPr>
            <w:noProof/>
            <w:webHidden/>
          </w:rPr>
          <w:t>17</w:t>
        </w:r>
        <w:r>
          <w:rPr>
            <w:noProof/>
            <w:webHidden/>
          </w:rPr>
          <w:fldChar w:fldCharType="end"/>
        </w:r>
      </w:hyperlink>
    </w:p>
    <w:p w:rsidR="00A0210A" w:rsidRDefault="00A0210A">
      <w:pPr>
        <w:pStyle w:val="TOC3"/>
        <w:tabs>
          <w:tab w:val="right" w:leader="dot" w:pos="9350"/>
        </w:tabs>
        <w:rPr>
          <w:i w:val="0"/>
          <w:iCs w:val="0"/>
          <w:noProof/>
          <w:sz w:val="22"/>
          <w:szCs w:val="22"/>
        </w:rPr>
      </w:pPr>
      <w:hyperlink w:anchor="_Toc263150122" w:history="1">
        <w:r w:rsidR="005F3C39">
          <w:rPr>
            <w:rStyle w:val="Hyperlink"/>
            <w:noProof/>
          </w:rPr>
          <w:t>6.3.1 CDA Document Content Modules</w:t>
        </w:r>
        <w:r w:rsidR="005F3C39">
          <w:rPr>
            <w:noProof/>
            <w:webHidden/>
          </w:rPr>
          <w:tab/>
        </w:r>
        <w:r>
          <w:rPr>
            <w:noProof/>
            <w:webHidden/>
          </w:rPr>
          <w:fldChar w:fldCharType="begin"/>
        </w:r>
        <w:r w:rsidR="005F3C39">
          <w:rPr>
            <w:noProof/>
            <w:webHidden/>
          </w:rPr>
          <w:instrText xml:space="preserve"> PAGEREF _Toc263150122 \h </w:instrText>
        </w:r>
        <w:r>
          <w:rPr>
            <w:noProof/>
            <w:webHidden/>
          </w:rPr>
        </w:r>
        <w:r>
          <w:rPr>
            <w:noProof/>
            <w:webHidden/>
          </w:rPr>
          <w:fldChar w:fldCharType="separate"/>
        </w:r>
        <w:r w:rsidR="005F3C39">
          <w:rPr>
            <w:noProof/>
            <w:webHidden/>
          </w:rPr>
          <w:t>17</w:t>
        </w:r>
        <w:r>
          <w:rPr>
            <w:noProof/>
            <w:webHidden/>
          </w:rPr>
          <w:fldChar w:fldCharType="end"/>
        </w:r>
      </w:hyperlink>
    </w:p>
    <w:p w:rsidR="00A0210A" w:rsidRDefault="00A0210A">
      <w:pPr>
        <w:pStyle w:val="TOC2"/>
        <w:tabs>
          <w:tab w:val="right" w:leader="dot" w:pos="9350"/>
        </w:tabs>
        <w:rPr>
          <w:smallCaps w:val="0"/>
          <w:noProof/>
          <w:sz w:val="22"/>
          <w:szCs w:val="22"/>
        </w:rPr>
      </w:pPr>
      <w:hyperlink w:anchor="_Toc263150123" w:history="1">
        <w:r w:rsidR="005F3C39">
          <w:rPr>
            <w:rStyle w:val="Hyperlink"/>
            <w:noProof/>
          </w:rPr>
          <w:t>6.5 PCC Value Sets</w:t>
        </w:r>
        <w:r w:rsidR="005F3C39">
          <w:rPr>
            <w:noProof/>
            <w:webHidden/>
          </w:rPr>
          <w:tab/>
        </w:r>
        <w:r>
          <w:rPr>
            <w:noProof/>
            <w:webHidden/>
          </w:rPr>
          <w:fldChar w:fldCharType="begin"/>
        </w:r>
        <w:r w:rsidR="005F3C39">
          <w:rPr>
            <w:noProof/>
            <w:webHidden/>
          </w:rPr>
          <w:instrText xml:space="preserve"> PAGEREF _Toc263150123 \h </w:instrText>
        </w:r>
        <w:r>
          <w:rPr>
            <w:noProof/>
            <w:webHidden/>
          </w:rPr>
        </w:r>
        <w:r>
          <w:rPr>
            <w:noProof/>
            <w:webHidden/>
          </w:rPr>
          <w:fldChar w:fldCharType="separate"/>
        </w:r>
        <w:r w:rsidR="005F3C39">
          <w:rPr>
            <w:noProof/>
            <w:webHidden/>
          </w:rPr>
          <w:t>22</w:t>
        </w:r>
        <w:r>
          <w:rPr>
            <w:noProof/>
            <w:webHidden/>
          </w:rPr>
          <w:fldChar w:fldCharType="end"/>
        </w:r>
      </w:hyperlink>
    </w:p>
    <w:p w:rsidR="00A0210A" w:rsidRDefault="00A0210A">
      <w:pPr>
        <w:pStyle w:val="TOC3"/>
        <w:tabs>
          <w:tab w:val="right" w:leader="dot" w:pos="9350"/>
        </w:tabs>
        <w:rPr>
          <w:i w:val="0"/>
          <w:iCs w:val="0"/>
          <w:noProof/>
          <w:sz w:val="22"/>
          <w:szCs w:val="22"/>
        </w:rPr>
      </w:pPr>
      <w:hyperlink w:anchor="_Toc263150124" w:history="1">
        <w:r w:rsidR="005F3C39">
          <w:rPr>
            <w:rStyle w:val="Hyperlink"/>
            <w:noProof/>
          </w:rPr>
          <w:t>6.5.A &lt;Value Set Name&gt;</w:t>
        </w:r>
        <w:r w:rsidR="005F3C39">
          <w:rPr>
            <w:noProof/>
            <w:webHidden/>
          </w:rPr>
          <w:tab/>
        </w:r>
        <w:r>
          <w:rPr>
            <w:noProof/>
            <w:webHidden/>
          </w:rPr>
          <w:fldChar w:fldCharType="begin"/>
        </w:r>
        <w:r w:rsidR="005F3C39">
          <w:rPr>
            <w:noProof/>
            <w:webHidden/>
          </w:rPr>
          <w:instrText xml:space="preserve"> PAGEREF _Toc263150124 \h </w:instrText>
        </w:r>
        <w:r>
          <w:rPr>
            <w:noProof/>
            <w:webHidden/>
          </w:rPr>
        </w:r>
        <w:r>
          <w:rPr>
            <w:noProof/>
            <w:webHidden/>
          </w:rPr>
          <w:fldChar w:fldCharType="separate"/>
        </w:r>
        <w:r w:rsidR="005F3C39">
          <w:rPr>
            <w:noProof/>
            <w:webHidden/>
          </w:rPr>
          <w:t>22</w:t>
        </w:r>
        <w:r>
          <w:rPr>
            <w:noProof/>
            <w:webHidden/>
          </w:rPr>
          <w:fldChar w:fldCharType="end"/>
        </w:r>
      </w:hyperlink>
    </w:p>
    <w:p w:rsidR="00A0210A" w:rsidRDefault="00A0210A">
      <w:pPr>
        <w:pStyle w:val="BodyText"/>
        <w:outlineLvl w:val="1"/>
      </w:pPr>
      <w:r>
        <w:rPr>
          <w:b/>
          <w:bCs/>
          <w:caps/>
          <w:smallCaps/>
        </w:rPr>
        <w:fldChar w:fldCharType="end"/>
      </w:r>
    </w:p>
    <w:p w:rsidR="00A0210A" w:rsidRDefault="00A0210A">
      <w:pPr>
        <w:pStyle w:val="BodyText"/>
      </w:pPr>
    </w:p>
    <w:p w:rsidR="00A0210A" w:rsidRDefault="00A0210A">
      <w:pPr>
        <w:pStyle w:val="BodyText"/>
        <w:rPr>
          <w:b/>
          <w:bCs/>
        </w:rPr>
      </w:pPr>
    </w:p>
    <w:p w:rsidR="00A0210A" w:rsidRDefault="005F3C39">
      <w:pPr>
        <w:pStyle w:val="Heading2"/>
        <w:numPr>
          <w:ilvl w:val="0"/>
          <w:numId w:val="0"/>
        </w:numPr>
        <w:ind w:left="576" w:hanging="576"/>
      </w:pPr>
      <w:r>
        <w:rPr>
          <w:bCs/>
        </w:rPr>
        <w:br w:type="page"/>
      </w:r>
      <w:bookmarkStart w:id="12" w:name="_Toc263150095"/>
      <w:r>
        <w:t>Introduction</w:t>
      </w:r>
      <w:bookmarkEnd w:id="12"/>
    </w:p>
    <w:p w:rsidR="00A0210A" w:rsidRDefault="005F3C39">
      <w:pPr>
        <w:pStyle w:val="BodyText"/>
        <w:rPr>
          <w:noProof w:val="0"/>
        </w:rPr>
      </w:pPr>
      <w:r>
        <w:rPr>
          <w:noProof w:val="0"/>
        </w:rPr>
        <w:t>This supplement is written for Public Comment. It is written as changes to the documents listed below. The reader should have already read and understood these documents:</w:t>
      </w:r>
    </w:p>
    <w:p w:rsidR="00A0210A" w:rsidRDefault="00A0210A">
      <w:pPr>
        <w:pStyle w:val="BodyText"/>
        <w:numPr>
          <w:ilvl w:val="0"/>
          <w:numId w:val="20"/>
        </w:numPr>
        <w:rPr>
          <w:noProof w:val="0"/>
        </w:rPr>
      </w:pPr>
      <w:hyperlink r:id="rId8" w:anchor="PCC" w:history="1">
        <w:r w:rsidR="005F3C39">
          <w:rPr>
            <w:rStyle w:val="Hyperlink"/>
            <w:noProof w:val="0"/>
          </w:rPr>
          <w:t>PCC Technical Framework Volume 1, Revision 5.0</w:t>
        </w:r>
      </w:hyperlink>
    </w:p>
    <w:p w:rsidR="00A0210A" w:rsidRDefault="00A0210A">
      <w:pPr>
        <w:pStyle w:val="BodyText"/>
        <w:numPr>
          <w:ilvl w:val="0"/>
          <w:numId w:val="20"/>
        </w:numPr>
        <w:rPr>
          <w:noProof w:val="0"/>
        </w:rPr>
      </w:pPr>
      <w:hyperlink r:id="rId9" w:anchor="PCC" w:history="1">
        <w:r w:rsidR="005F3C39">
          <w:rPr>
            <w:rStyle w:val="Hyperlink"/>
            <w:noProof w:val="0"/>
          </w:rPr>
          <w:t>PCC Technical Framework Volume 2, Revision 5.0</w:t>
        </w:r>
      </w:hyperlink>
    </w:p>
    <w:p w:rsidR="00A0210A" w:rsidRDefault="005F3C39">
      <w:pPr>
        <w:pStyle w:val="BodyText"/>
        <w:rPr>
          <w:noProof w:val="0"/>
        </w:rPr>
      </w:pPr>
      <w:r>
        <w:rPr>
          <w:noProof w:val="0"/>
        </w:rPr>
        <w:t>This supplement also references other documents</w:t>
      </w:r>
      <w:r>
        <w:rPr>
          <w:rStyle w:val="FootnoteReference"/>
          <w:noProof w:val="0"/>
        </w:rPr>
        <w:footnoteReference w:id="1"/>
      </w:r>
      <w:r>
        <w:rPr>
          <w:noProof w:val="0"/>
        </w:rPr>
        <w:t>.  The reader should have already read and understood these documents:</w:t>
      </w:r>
    </w:p>
    <w:p w:rsidR="00A0210A" w:rsidRDefault="00A0210A">
      <w:pPr>
        <w:pStyle w:val="BodyText"/>
        <w:numPr>
          <w:ilvl w:val="0"/>
          <w:numId w:val="21"/>
        </w:numPr>
        <w:rPr>
          <w:noProof w:val="0"/>
        </w:rPr>
      </w:pPr>
      <w:hyperlink r:id="rId10" w:anchor="IT" w:history="1">
        <w:r w:rsidR="005F3C39">
          <w:rPr>
            <w:rStyle w:val="Hyperlink"/>
            <w:noProof w:val="0"/>
          </w:rPr>
          <w:t>IT Infrastructure Technical Framework Volume 1, Revision 6.0</w:t>
        </w:r>
      </w:hyperlink>
    </w:p>
    <w:p w:rsidR="00A0210A" w:rsidRDefault="00A0210A">
      <w:pPr>
        <w:pStyle w:val="BodyText"/>
        <w:numPr>
          <w:ilvl w:val="0"/>
          <w:numId w:val="21"/>
        </w:numPr>
        <w:rPr>
          <w:noProof w:val="0"/>
        </w:rPr>
      </w:pPr>
      <w:hyperlink r:id="rId11" w:anchor="IT" w:history="1">
        <w:r w:rsidR="005F3C39">
          <w:rPr>
            <w:rStyle w:val="Hyperlink"/>
            <w:noProof w:val="0"/>
          </w:rPr>
          <w:t>IT Infrastructure Technical Framework Volume 2, Revision 6.0</w:t>
        </w:r>
      </w:hyperlink>
    </w:p>
    <w:p w:rsidR="00A0210A" w:rsidRDefault="00A0210A">
      <w:pPr>
        <w:pStyle w:val="BodyText"/>
        <w:numPr>
          <w:ilvl w:val="0"/>
          <w:numId w:val="21"/>
        </w:numPr>
        <w:rPr>
          <w:noProof w:val="0"/>
        </w:rPr>
      </w:pPr>
      <w:hyperlink r:id="rId12" w:anchor="IT" w:history="1">
        <w:r w:rsidR="005F3C39">
          <w:rPr>
            <w:rStyle w:val="Hyperlink"/>
            <w:noProof w:val="0"/>
          </w:rPr>
          <w:t>IT Infrastructure Technical Framework Volume 3, Revision 6.0</w:t>
        </w:r>
      </w:hyperlink>
    </w:p>
    <w:p w:rsidR="00A0210A" w:rsidRDefault="00A0210A">
      <w:pPr>
        <w:pStyle w:val="BodyText"/>
        <w:numPr>
          <w:ilvl w:val="0"/>
          <w:numId w:val="21"/>
        </w:numPr>
        <w:rPr>
          <w:noProof w:val="0"/>
        </w:rPr>
      </w:pPr>
      <w:hyperlink r:id="rId13" w:anchor="IT" w:history="1">
        <w:r w:rsidR="005F3C39">
          <w:rPr>
            <w:rStyle w:val="Hyperlink"/>
            <w:noProof w:val="0"/>
          </w:rPr>
          <w:t>The Patient Identifier Cross-Reference (PIX) and Patient Demographic Query (PDQ) HL7 v3 Supplement to the IT Infrastructure Technical Framework.</w:t>
        </w:r>
      </w:hyperlink>
    </w:p>
    <w:p w:rsidR="00A0210A" w:rsidRDefault="005F3C39">
      <w:pPr>
        <w:pStyle w:val="BodyText"/>
        <w:numPr>
          <w:ilvl w:val="0"/>
          <w:numId w:val="21"/>
        </w:numPr>
        <w:rPr>
          <w:noProof w:val="0"/>
        </w:rPr>
      </w:pPr>
      <w:r>
        <w:rPr>
          <w:noProof w:val="0"/>
        </w:rPr>
        <w:t>HL7 and other standards documents referenced in Volume 1 and Volume 2</w:t>
      </w:r>
    </w:p>
    <w:p w:rsidR="00A0210A" w:rsidRDefault="005F3C39">
      <w:pPr>
        <w:pStyle w:val="BodyText"/>
        <w:numPr>
          <w:ilvl w:val="0"/>
          <w:numId w:val="21"/>
        </w:numPr>
        <w:rPr>
          <w:noProof w:val="0"/>
        </w:rPr>
      </w:pPr>
      <w:r>
        <w:rPr>
          <w:noProof w:val="0"/>
        </w:rPr>
        <w:t>Dilbert 2.0: 20 Years of Dilbert by Scott Adams, ISBN-10: 0740777351, ISBN-13: 978-0740777356</w:t>
      </w:r>
    </w:p>
    <w:p w:rsidR="00A0210A" w:rsidRDefault="00A0210A">
      <w:pPr>
        <w:pStyle w:val="CustomTOC2"/>
        <w:rPr>
          <w:i/>
          <w:iCs/>
          <w:color w:val="FF0000"/>
        </w:rPr>
      </w:pPr>
    </w:p>
    <w:p w:rsidR="00A0210A" w:rsidRDefault="005F3C39">
      <w:pPr>
        <w:pStyle w:val="Heading3"/>
        <w:numPr>
          <w:ilvl w:val="0"/>
          <w:numId w:val="0"/>
        </w:numPr>
        <w:tabs>
          <w:tab w:val="left" w:pos="720"/>
        </w:tabs>
        <w:ind w:left="1080" w:hanging="1080"/>
      </w:pPr>
      <w:bookmarkStart w:id="13" w:name="_Toc260842578"/>
      <w:bookmarkStart w:id="14" w:name="_Toc263150096"/>
      <w:r>
        <w:t>How to read the Postpartum Visit Summary Profile supplement</w:t>
      </w:r>
      <w:bookmarkEnd w:id="13"/>
      <w:bookmarkEnd w:id="14"/>
    </w:p>
    <w:p w:rsidR="00A0210A" w:rsidRDefault="005F3C39">
      <w:pPr>
        <w:pStyle w:val="BodyText"/>
        <w:suppressLineNumbers/>
        <w:rPr>
          <w:iCs/>
        </w:rPr>
      </w:pPr>
      <w:r>
        <w:rPr>
          <w:iCs/>
        </w:rPr>
        <w:t>Please see the below documents that will need to referenced to fully understand the profiles in this supplement.  Each document has a short description describing what is contained.</w:t>
      </w:r>
    </w:p>
    <w:p w:rsidR="00A0210A" w:rsidRDefault="005F3C39">
      <w:pPr>
        <w:pStyle w:val="BodyText"/>
        <w:numPr>
          <w:ilvl w:val="0"/>
          <w:numId w:val="30"/>
        </w:numPr>
        <w:suppressLineNumbers/>
        <w:rPr>
          <w:noProof w:val="0"/>
        </w:rPr>
      </w:pPr>
      <w:r>
        <w:rPr>
          <w:b/>
          <w:noProof w:val="0"/>
        </w:rPr>
        <w:t>Perinatal Workflow (PW):</w:t>
      </w:r>
      <w:r>
        <w:rPr>
          <w:noProof w:val="0"/>
        </w:rPr>
        <w:t xml:space="preserve"> makes use of the antepartum, labor and delivery, postpartum, and newborn delivery profiles (some are in this supplement and many are in other supplements).</w:t>
      </w:r>
    </w:p>
    <w:p w:rsidR="00A0210A" w:rsidRDefault="005F3C39">
      <w:pPr>
        <w:pStyle w:val="BodyText"/>
        <w:numPr>
          <w:ilvl w:val="0"/>
          <w:numId w:val="30"/>
        </w:numPr>
        <w:suppressLineNumbers/>
        <w:rPr>
          <w:noProof w:val="0"/>
        </w:rPr>
      </w:pPr>
      <w:r>
        <w:rPr>
          <w:b/>
          <w:noProof w:val="0"/>
        </w:rPr>
        <w:t>Content Modules Supplement:</w:t>
      </w:r>
      <w:r>
        <w:rPr>
          <w:noProof w:val="0"/>
        </w:rPr>
        <w:t xml:space="preserve"> This document contains all PCC Section Templates, Entry Templates and Value Sets that are NOT in Final Text (that is, they are not in the Technical Framework Volume 2).  </w:t>
      </w:r>
    </w:p>
    <w:p w:rsidR="00A0210A" w:rsidRDefault="005F3C39">
      <w:pPr>
        <w:pStyle w:val="BodyText"/>
        <w:numPr>
          <w:ilvl w:val="0"/>
          <w:numId w:val="30"/>
        </w:numPr>
        <w:suppressLineNumbers/>
        <w:rPr>
          <w:noProof w:val="0"/>
        </w:rPr>
      </w:pPr>
      <w:r>
        <w:rPr>
          <w:b/>
          <w:noProof w:val="0"/>
        </w:rPr>
        <w:t>PCC Technical Framework Volume 2, Revision 5.0 (published August 2008):</w:t>
      </w:r>
      <w:r>
        <w:rPr>
          <w:noProof w:val="0"/>
        </w:rPr>
        <w:t xml:space="preserve"> This contains all PCC Section Templates, Entry Templates and Value Sets (among other things) that </w:t>
      </w:r>
      <w:r>
        <w:rPr>
          <w:i/>
          <w:noProof w:val="0"/>
        </w:rPr>
        <w:t>are</w:t>
      </w:r>
      <w:r>
        <w:rPr>
          <w:noProof w:val="0"/>
        </w:rPr>
        <w:t xml:space="preserve"> in Final Text.  </w:t>
      </w:r>
    </w:p>
    <w:p w:rsidR="00A0210A" w:rsidRDefault="00A0210A">
      <w:pPr>
        <w:pStyle w:val="CustomTOC2"/>
        <w:rPr>
          <w:iCs/>
          <w:color w:val="FF0000"/>
        </w:rPr>
      </w:pPr>
    </w:p>
    <w:p w:rsidR="00A0210A" w:rsidRDefault="005F3C39">
      <w:pPr>
        <w:pStyle w:val="Heading3"/>
        <w:numPr>
          <w:ilvl w:val="0"/>
          <w:numId w:val="0"/>
        </w:numPr>
        <w:tabs>
          <w:tab w:val="left" w:pos="720"/>
        </w:tabs>
        <w:ind w:left="1080" w:hanging="1080"/>
      </w:pPr>
      <w:bookmarkStart w:id="15" w:name="_Toc260842579"/>
      <w:bookmarkStart w:id="16" w:name="_Toc263150097"/>
      <w:r>
        <w:t xml:space="preserve">How to Access the Reference </w:t>
      </w:r>
      <w:bookmarkEnd w:id="15"/>
      <w:r>
        <w:t>Material</w:t>
      </w:r>
      <w:bookmarkEnd w:id="16"/>
    </w:p>
    <w:p w:rsidR="00A0210A" w:rsidRDefault="005F3C39">
      <w:pPr>
        <w:pStyle w:val="BodyText"/>
        <w:suppressLineNumbers/>
        <w:rPr>
          <w:iCs/>
        </w:rPr>
      </w:pPr>
      <w:r>
        <w:rPr>
          <w:iCs/>
        </w:rPr>
        <w:t>To access Perinatal Workflow and Content Modules supplements refer to the same web page from which you accessed this supplement.  In the event that has left your memory please follow these instructions:</w:t>
      </w:r>
    </w:p>
    <w:p w:rsidR="00A0210A" w:rsidRDefault="005F3C39">
      <w:pPr>
        <w:pStyle w:val="BodyText"/>
        <w:numPr>
          <w:ilvl w:val="1"/>
          <w:numId w:val="31"/>
        </w:numPr>
        <w:suppressLineNumbers/>
        <w:rPr>
          <w:noProof w:val="0"/>
        </w:rPr>
      </w:pPr>
      <w:r>
        <w:rPr>
          <w:noProof w:val="0"/>
        </w:rPr>
        <w:t xml:space="preserve">Navigate to </w:t>
      </w:r>
      <w:hyperlink r:id="rId14" w:history="1">
        <w:r>
          <w:rPr>
            <w:rStyle w:val="Hyperlink"/>
            <w:noProof w:val="0"/>
          </w:rPr>
          <w:t>http://www.ihe.net</w:t>
        </w:r>
      </w:hyperlink>
    </w:p>
    <w:p w:rsidR="00A0210A" w:rsidRDefault="005F3C39">
      <w:pPr>
        <w:pStyle w:val="BodyText"/>
        <w:numPr>
          <w:ilvl w:val="1"/>
          <w:numId w:val="31"/>
        </w:numPr>
        <w:suppressLineNumbers/>
        <w:rPr>
          <w:noProof w:val="0"/>
        </w:rPr>
      </w:pPr>
      <w:r>
        <w:rPr>
          <w:noProof w:val="0"/>
        </w:rPr>
        <w:t>Click “Get Involved” on the top menu</w:t>
      </w:r>
    </w:p>
    <w:p w:rsidR="00A0210A" w:rsidRDefault="005F3C39">
      <w:pPr>
        <w:pStyle w:val="BodyText"/>
        <w:numPr>
          <w:ilvl w:val="1"/>
          <w:numId w:val="31"/>
        </w:numPr>
        <w:suppressLineNumbers/>
        <w:rPr>
          <w:noProof w:val="0"/>
        </w:rPr>
      </w:pPr>
      <w:r>
        <w:rPr>
          <w:noProof w:val="0"/>
        </w:rPr>
        <w:t>Select “Public Comment”</w:t>
      </w:r>
    </w:p>
    <w:p w:rsidR="00A0210A" w:rsidRDefault="005F3C39">
      <w:pPr>
        <w:pStyle w:val="BodyText"/>
        <w:numPr>
          <w:ilvl w:val="1"/>
          <w:numId w:val="31"/>
        </w:numPr>
        <w:suppressLineNumbers/>
        <w:rPr>
          <w:noProof w:val="0"/>
        </w:rPr>
      </w:pPr>
      <w:r>
        <w:rPr>
          <w:noProof w:val="0"/>
        </w:rPr>
        <w:t>Click the “Patient Care Coordination” link</w:t>
      </w:r>
    </w:p>
    <w:p w:rsidR="00A0210A" w:rsidRDefault="00A0210A">
      <w:pPr>
        <w:pStyle w:val="BodyText"/>
        <w:suppressLineNumbers/>
        <w:rPr>
          <w:noProof w:val="0"/>
        </w:rPr>
      </w:pPr>
    </w:p>
    <w:p w:rsidR="00A0210A" w:rsidRDefault="005F3C39">
      <w:pPr>
        <w:pStyle w:val="BodyText"/>
        <w:suppressLineNumbers/>
      </w:pPr>
      <w:r>
        <w:rPr>
          <w:noProof w:val="0"/>
        </w:rPr>
        <w:t xml:space="preserve">To access the PCC Technical Framework Volume 2 Revision 5.0 follow this link: </w:t>
      </w:r>
      <w:hyperlink r:id="rId15" w:history="1">
        <w:r>
          <w:rPr>
            <w:rStyle w:val="Hyperlink"/>
          </w:rPr>
          <w:t>http://www.ihe.net/Technical_Framework/upload/IHE_PCC_TF_50_Vol_2_2009-08-10.pdf</w:t>
        </w:r>
      </w:hyperlink>
    </w:p>
    <w:p w:rsidR="00A0210A" w:rsidRDefault="00A0210A">
      <w:pPr>
        <w:pStyle w:val="CustomTOC2"/>
        <w:rPr>
          <w:iCs/>
          <w:color w:val="FF0000"/>
        </w:rPr>
      </w:pPr>
    </w:p>
    <w:p w:rsidR="00A0210A" w:rsidRDefault="00A0210A">
      <w:pPr>
        <w:pStyle w:val="CustomTOC2"/>
        <w:rPr>
          <w:i/>
          <w:iCs/>
          <w:color w:val="FF0000"/>
        </w:rPr>
      </w:pPr>
    </w:p>
    <w:p w:rsidR="00A0210A" w:rsidRDefault="005F3C39">
      <w:pPr>
        <w:pStyle w:val="Heading2"/>
        <w:numPr>
          <w:ilvl w:val="0"/>
          <w:numId w:val="0"/>
        </w:numPr>
        <w:ind w:left="576" w:hanging="576"/>
      </w:pPr>
      <w:bookmarkStart w:id="17" w:name="_Toc263150098"/>
      <w:r>
        <w:t>Open Issues and Questions</w:t>
      </w:r>
      <w:bookmarkEnd w:id="17"/>
    </w:p>
    <w:p w:rsidR="00A0210A" w:rsidRDefault="005F3C39">
      <w:pPr>
        <w:pStyle w:val="BodyText"/>
        <w:numPr>
          <w:ilvl w:val="0"/>
          <w:numId w:val="22"/>
        </w:numPr>
      </w:pPr>
      <w:r>
        <w:t>Several sections are pulled over from other related profiles (and sometimes added to) and we need to address how to resolve this.  It is likely something in the Groupings section, but could also go in an appendix as this same need applies to Labor and Delivery and Newborn profiles.</w:t>
      </w:r>
    </w:p>
    <w:p w:rsidR="00A0210A" w:rsidRDefault="005F3C39">
      <w:pPr>
        <w:pStyle w:val="BodyText"/>
        <w:numPr>
          <w:ilvl w:val="0"/>
          <w:numId w:val="22"/>
        </w:numPr>
      </w:pPr>
      <w:r>
        <w:t>The volume 1 content may better fit into Perinatal Workflow – this is the approach taken with Antepartum and Labor and Delivery profiles.</w:t>
      </w:r>
    </w:p>
    <w:p w:rsidR="00A0210A" w:rsidRDefault="005F3C39">
      <w:pPr>
        <w:pStyle w:val="Heading2"/>
        <w:numPr>
          <w:ilvl w:val="0"/>
          <w:numId w:val="0"/>
        </w:numPr>
        <w:ind w:left="576" w:hanging="576"/>
      </w:pPr>
      <w:bookmarkStart w:id="18" w:name="_Toc263150099"/>
      <w:r>
        <w:t>Closed Issues</w:t>
      </w:r>
      <w:bookmarkEnd w:id="18"/>
    </w:p>
    <w:p w:rsidR="00A0210A" w:rsidRDefault="005F3C39">
      <w:pPr>
        <w:pStyle w:val="BodyText"/>
        <w:numPr>
          <w:ilvl w:val="0"/>
          <w:numId w:val="23"/>
        </w:numPr>
      </w:pPr>
      <w:r>
        <w:t>Verify European Standard with Dr. Rica and Ana Estelrich. Per Dr. Rica:  In theory a post-partum visit is mandatory (and scheduled) in France 6 weeks after a "normal" delivery.</w:t>
      </w:r>
      <w:r>
        <w:br/>
        <w:t>Of course this date can be modified according to the circumstances of the delivery.</w:t>
      </w:r>
      <w:r>
        <w:br/>
        <w:t>As usual in France, "mandatory" is often translated in "optional" by the patients, and this visit is not always done (rarely within the 6 weeks after the delivery at least).</w:t>
      </w:r>
    </w:p>
    <w:p w:rsidR="00A0210A" w:rsidRDefault="00A0210A">
      <w:pPr>
        <w:pStyle w:val="BodyText"/>
      </w:pPr>
    </w:p>
    <w:p w:rsidR="00A0210A" w:rsidRDefault="005F3C39">
      <w:pPr>
        <w:pStyle w:val="CommentText"/>
        <w:numPr>
          <w:ilvl w:val="0"/>
          <w:numId w:val="23"/>
        </w:numPr>
        <w:rPr>
          <w:i/>
          <w:noProof/>
          <w:sz w:val="24"/>
        </w:rPr>
      </w:pPr>
      <w:r>
        <w:rPr>
          <w:noProof/>
          <w:sz w:val="24"/>
        </w:rPr>
        <w:t xml:space="preserve">Comment from Jean: Add primary care provider to Actors &amp; Options.  If Acute Care Provider is implied to be the same as the PCP, I would probably rename this.  We also want to be sure that any subsepecialist who provided care for the patient prior to her pregnancy also receives the summary.  Assume lactation consultant is included in the ‘consultant ‘category listed here. </w:t>
      </w:r>
      <w:r>
        <w:rPr>
          <w:i/>
          <w:noProof/>
          <w:sz w:val="24"/>
        </w:rPr>
        <w:t>Resolved by changing “Acute” care provider to “Other” care provider to encompass all.</w:t>
      </w:r>
    </w:p>
    <w:p w:rsidR="00A0210A" w:rsidRDefault="005F3C39">
      <w:pPr>
        <w:pStyle w:val="PartTitle"/>
      </w:pPr>
      <w:bookmarkStart w:id="19" w:name="_Toc201058865"/>
      <w:bookmarkStart w:id="20" w:name="_Toc201058970"/>
      <w:bookmarkStart w:id="21" w:name="_Toc201059281"/>
      <w:bookmarkStart w:id="22" w:name="_Toc245128569"/>
      <w:bookmarkStart w:id="23" w:name="_Toc263150100"/>
      <w:bookmarkStart w:id="24" w:name="_Toc473170357"/>
      <w:bookmarkStart w:id="25" w:name="_Toc504625754"/>
      <w:bookmarkEnd w:id="19"/>
      <w:bookmarkEnd w:id="20"/>
      <w:r>
        <w:t>Volume 1 – Profiles</w:t>
      </w:r>
      <w:bookmarkEnd w:id="21"/>
      <w:bookmarkEnd w:id="22"/>
      <w:bookmarkEnd w:id="23"/>
    </w:p>
    <w:p w:rsidR="00A0210A" w:rsidRDefault="005F3C39">
      <w:pPr>
        <w:pStyle w:val="instructions"/>
        <w:rPr>
          <w:b w:val="0"/>
          <w:iCs/>
        </w:rPr>
      </w:pPr>
      <w:bookmarkStart w:id="26" w:name="_Toc201059283"/>
      <w:r>
        <w:rPr>
          <w:b w:val="0"/>
          <w:iCs/>
        </w:rPr>
        <w:t>Add the following to section 1.1.5</w:t>
      </w:r>
    </w:p>
    <w:p w:rsidR="00A0210A" w:rsidRDefault="005F3C39">
      <w:pPr>
        <w:pStyle w:val="Heading3"/>
        <w:numPr>
          <w:ilvl w:val="0"/>
          <w:numId w:val="0"/>
        </w:numPr>
      </w:pPr>
      <w:bookmarkStart w:id="27" w:name="_Toc245128570"/>
      <w:bookmarkStart w:id="28" w:name="_Toc263150101"/>
      <w:r>
        <w:t xml:space="preserve">1.1.5 </w:t>
      </w:r>
      <w:bookmarkEnd w:id="26"/>
      <w:r>
        <w:t>Copyright Permissions</w:t>
      </w:r>
      <w:bookmarkEnd w:id="27"/>
      <w:bookmarkEnd w:id="28"/>
    </w:p>
    <w:p w:rsidR="00A0210A" w:rsidRDefault="00A0210A">
      <w:pPr>
        <w:pStyle w:val="BodyText"/>
      </w:pPr>
    </w:p>
    <w:p w:rsidR="00A0210A" w:rsidRDefault="005F3C39">
      <w:pPr>
        <w:pStyle w:val="instructions"/>
        <w:rPr>
          <w:b w:val="0"/>
          <w:iCs/>
        </w:rPr>
      </w:pPr>
      <w:bookmarkStart w:id="29" w:name="_Toc201059284"/>
      <w:bookmarkStart w:id="30" w:name="_Toc530206507"/>
      <w:bookmarkStart w:id="31" w:name="_Toc1388427"/>
      <w:bookmarkStart w:id="32" w:name="_Toc1388581"/>
      <w:bookmarkStart w:id="33" w:name="_Toc1456608"/>
      <w:bookmarkStart w:id="34" w:name="_Toc37034633"/>
      <w:bookmarkStart w:id="35" w:name="_Toc38846111"/>
      <w:r>
        <w:rPr>
          <w:b w:val="0"/>
          <w:iCs/>
        </w:rPr>
        <w:t>Add the following to section 2.5</w:t>
      </w:r>
    </w:p>
    <w:p w:rsidR="00A0210A" w:rsidRDefault="005F3C39">
      <w:pPr>
        <w:pStyle w:val="Heading2"/>
        <w:numPr>
          <w:ilvl w:val="0"/>
          <w:numId w:val="0"/>
        </w:numPr>
        <w:ind w:left="576" w:hanging="576"/>
      </w:pPr>
      <w:bookmarkStart w:id="36" w:name="_Toc245128571"/>
      <w:bookmarkStart w:id="37" w:name="_Toc263150102"/>
      <w:r>
        <w:t>2.5 Dependencies of the PCC Integration Profiles</w:t>
      </w:r>
      <w:bookmarkEnd w:id="29"/>
      <w:bookmarkEnd w:id="36"/>
      <w:bookmarkEnd w:id="37"/>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3"/>
        <w:gridCol w:w="1710"/>
        <w:gridCol w:w="2790"/>
        <w:gridCol w:w="2342"/>
      </w:tblGrid>
      <w:tr w:rsidR="00A0210A">
        <w:trPr>
          <w:cantSplit/>
          <w:jc w:val="center"/>
        </w:trPr>
        <w:tc>
          <w:tcPr>
            <w:tcW w:w="2883" w:type="dxa"/>
            <w:tcBorders>
              <w:bottom w:val="single" w:sz="4" w:space="0" w:color="auto"/>
            </w:tcBorders>
          </w:tcPr>
          <w:p w:rsidR="00A0210A" w:rsidRDefault="005F3C39">
            <w:pPr>
              <w:pStyle w:val="TableEntry"/>
            </w:pPr>
            <w:r>
              <w:t>&lt;Profile Name&gt;</w:t>
            </w:r>
          </w:p>
        </w:tc>
        <w:tc>
          <w:tcPr>
            <w:tcW w:w="1710" w:type="dxa"/>
          </w:tcPr>
          <w:p w:rsidR="00A0210A" w:rsidRDefault="005F3C39">
            <w:pPr>
              <w:pStyle w:val="TableEntry"/>
            </w:pPr>
            <w:r>
              <w:t>&lt;?&gt;</w:t>
            </w:r>
          </w:p>
        </w:tc>
        <w:tc>
          <w:tcPr>
            <w:tcW w:w="2790" w:type="dxa"/>
          </w:tcPr>
          <w:p w:rsidR="00A0210A" w:rsidRDefault="005F3C39">
            <w:pPr>
              <w:pStyle w:val="TableEntry"/>
            </w:pPr>
            <w:r>
              <w:tab/>
              <w:t>&lt;?&gt;</w:t>
            </w:r>
          </w:p>
        </w:tc>
        <w:tc>
          <w:tcPr>
            <w:tcW w:w="2342" w:type="dxa"/>
          </w:tcPr>
          <w:p w:rsidR="00A0210A" w:rsidRDefault="005F3C39">
            <w:pPr>
              <w:pStyle w:val="TableEntry"/>
            </w:pPr>
            <w:r>
              <w:t>&lt;-&gt;</w:t>
            </w:r>
          </w:p>
        </w:tc>
      </w:tr>
    </w:tbl>
    <w:p w:rsidR="00A0210A" w:rsidRDefault="00A0210A">
      <w:pPr>
        <w:pStyle w:val="BodyText"/>
        <w:rPr>
          <w:iCs/>
        </w:rPr>
      </w:pPr>
    </w:p>
    <w:p w:rsidR="00A0210A" w:rsidRDefault="005F3C39">
      <w:pPr>
        <w:pStyle w:val="instructions"/>
        <w:rPr>
          <w:b w:val="0"/>
          <w:iCs/>
        </w:rPr>
      </w:pPr>
      <w:r>
        <w:rPr>
          <w:b w:val="0"/>
          <w:iCs/>
        </w:rPr>
        <w:t>Add the following to section 2.7</w:t>
      </w:r>
    </w:p>
    <w:p w:rsidR="00A0210A" w:rsidRDefault="005F3C39">
      <w:pPr>
        <w:pStyle w:val="Heading2"/>
        <w:numPr>
          <w:ilvl w:val="0"/>
          <w:numId w:val="0"/>
        </w:numPr>
        <w:ind w:left="576" w:hanging="576"/>
      </w:pPr>
      <w:bookmarkStart w:id="38" w:name="_Toc245128572"/>
      <w:bookmarkStart w:id="39" w:name="_Toc263150103"/>
      <w:r>
        <w:t>2.7 History of Annual Changes</w:t>
      </w:r>
      <w:bookmarkEnd w:id="38"/>
      <w:bookmarkEnd w:id="39"/>
    </w:p>
    <w:p w:rsidR="00A0210A" w:rsidRDefault="00A0210A">
      <w:pPr>
        <w:pStyle w:val="CustomTOC1"/>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24"/>
      <w:bookmarkEnd w:id="25"/>
      <w:bookmarkEnd w:id="30"/>
      <w:bookmarkEnd w:id="31"/>
      <w:bookmarkEnd w:id="32"/>
      <w:bookmarkEnd w:id="33"/>
      <w:bookmarkEnd w:id="34"/>
      <w:bookmarkEnd w:id="35"/>
    </w:p>
    <w:p w:rsidR="00A0210A" w:rsidRDefault="005F3C39">
      <w:pPr>
        <w:pStyle w:val="instructions"/>
        <w:rPr>
          <w:b w:val="0"/>
          <w:iCs/>
        </w:rPr>
      </w:pPr>
      <w:r>
        <w:rPr>
          <w:b w:val="0"/>
          <w:iCs/>
        </w:rPr>
        <w:t>Add Section X</w:t>
      </w:r>
    </w:p>
    <w:p w:rsidR="00A0210A" w:rsidRDefault="005F3C39">
      <w:pPr>
        <w:pStyle w:val="Heading1"/>
        <w:numPr>
          <w:ilvl w:val="0"/>
          <w:numId w:val="0"/>
        </w:numPr>
        <w:ind w:left="432" w:hanging="432"/>
      </w:pPr>
      <w:bookmarkStart w:id="48" w:name="_Toc201059286"/>
      <w:bookmarkStart w:id="49" w:name="_Toc245128573"/>
      <w:bookmarkStart w:id="50" w:name="_Toc263150104"/>
      <w:r>
        <w:t>X Postpartum Visit Summary Profile</w:t>
      </w:r>
      <w:bookmarkEnd w:id="48"/>
      <w:bookmarkEnd w:id="49"/>
      <w:bookmarkEnd w:id="50"/>
    </w:p>
    <w:p w:rsidR="00A0210A" w:rsidRDefault="005F3C39">
      <w:r>
        <w:t xml:space="preserve">The normal workflow for pregnancy care includes antepartum care performed in the office (covered by the APS &amp; APR Profiles), delivery and subsequent care in the birthing facility and discharge from the birthing facility (covered by the LDR Profile), and postpartum care. The routine postpartum visit occurs approximately six weeks after birth. However, if a woman delivered by Cesarean section, or experiences complications, she is likely to be seen earlier and more frequently than just a single six-week visit. </w:t>
      </w:r>
    </w:p>
    <w:p w:rsidR="00A0210A" w:rsidRDefault="005F3C39">
      <w:r>
        <w:t>The Postpartum Visit Summary (PPVS) describes the content and format of the summary document that will be used to complete the pregnancy care record. PPVS captures any episode of treatment occurring during the postpartum period. This includes any care the woman receives after she has been discharged from the hospital/birthing facility, up to and including the postpartum visit. The routine postpartum visit, usually occurring six-weeks after birth, completes the obstetric care record.</w:t>
      </w:r>
    </w:p>
    <w:p w:rsidR="00A0210A" w:rsidRDefault="005F3C39">
      <w:pPr>
        <w:pStyle w:val="BodyText"/>
      </w:pPr>
      <w:r>
        <w:t xml:space="preserve">A sample form showing the data elements common to a postpartum visit can be found at: </w:t>
      </w:r>
      <w:hyperlink r:id="rId16" w:history="1">
        <w:r>
          <w:rPr>
            <w:rStyle w:val="Hyperlink"/>
          </w:rPr>
          <w:t>http://www.acog.org/acb-custom/aa197.pdf</w:t>
        </w:r>
      </w:hyperlink>
      <w:r>
        <w:rPr>
          <w:rStyle w:val="Hyperlink"/>
        </w:rPr>
        <w:t>.</w:t>
      </w:r>
    </w:p>
    <w:p w:rsidR="00A0210A" w:rsidRDefault="00A0210A">
      <w:pPr>
        <w:pStyle w:val="BodyText"/>
        <w:rPr>
          <w:i/>
          <w:iCs/>
        </w:rPr>
      </w:pPr>
    </w:p>
    <w:p w:rsidR="00A0210A" w:rsidRDefault="00A0210A">
      <w:pPr>
        <w:pStyle w:val="BodyText"/>
        <w:rPr>
          <w:i/>
          <w:iCs/>
        </w:rPr>
      </w:pPr>
    </w:p>
    <w:p w:rsidR="00A0210A" w:rsidRDefault="005F3C39">
      <w:pPr>
        <w:pStyle w:val="Heading2"/>
        <w:numPr>
          <w:ilvl w:val="0"/>
          <w:numId w:val="0"/>
        </w:numPr>
        <w:ind w:left="576" w:hanging="576"/>
      </w:pPr>
      <w:bookmarkStart w:id="51" w:name="_Toc245128574"/>
      <w:bookmarkStart w:id="52" w:name="_Toc263150105"/>
      <w:bookmarkStart w:id="53" w:name="_Toc201059287"/>
      <w:r>
        <w:t>X.1 Purpose and Scope</w:t>
      </w:r>
      <w:bookmarkEnd w:id="51"/>
      <w:bookmarkEnd w:id="52"/>
    </w:p>
    <w:p w:rsidR="00A0210A" w:rsidRDefault="005F3C39">
      <w:r>
        <w:t xml:space="preserve">The Postpartum Visit Summary (PPVS) addresses any care provided from the time of discharge from the hospital/birthing facility up to the point of return to the obstetric care provider’s office, usually 6 weeks after the birth. </w:t>
      </w:r>
    </w:p>
    <w:p w:rsidR="00A0210A" w:rsidRDefault="005F3C39">
      <w:r>
        <w:t>It is not uncommon for new mothers to travel to visit family in the weeks after delivery but prior to their final visit with the delivering clinician. If acute conditions arise, the mother may seek treatment at a facility remote from her normal place of care. A summary of the care provided by the remote provider should be available to the mother’s primary obstetrical provider for follow up care.</w:t>
      </w:r>
    </w:p>
    <w:p w:rsidR="00A0210A" w:rsidRDefault="005F3C39">
      <w:r>
        <w:t>Patients who have had a cesarean delivery often have a follow up visit 7 – 14 days after delivery. Likewise, patients who have had complications such as pre-eclampsia or severe hypertension may be seen prior to the routine 6-week visit. Information from these visits should be included in the patient's record and available if referral to a specialist is required. The information should also be available when the patient returns to her primary care provider or any other provider caring for existing chronic conditions.</w:t>
      </w:r>
    </w:p>
    <w:p w:rsidR="00A0210A" w:rsidRDefault="005F3C39">
      <w:pPr>
        <w:pStyle w:val="BodyText"/>
        <w:rPr>
          <w:i/>
          <w:iCs/>
        </w:rPr>
      </w:pPr>
      <w:r>
        <w:t>The routine six-week postpartum visit includes an interval history, physical and pelvic examination, a review of newborn status, a discussion of birth control options, depression and intimate partner violence screenings, immunization review, counseling regarding any future pregnancies, and laboratory tests as needed.</w:t>
      </w:r>
    </w:p>
    <w:p w:rsidR="00A0210A" w:rsidRDefault="00A0210A">
      <w:pPr>
        <w:pStyle w:val="CustomTOC3"/>
      </w:pPr>
      <w:bookmarkStart w:id="54" w:name="_Toc245128575"/>
    </w:p>
    <w:p w:rsidR="00A0210A" w:rsidRDefault="005F3C39">
      <w:pPr>
        <w:pStyle w:val="Heading2"/>
        <w:numPr>
          <w:ilvl w:val="0"/>
          <w:numId w:val="0"/>
        </w:numPr>
        <w:ind w:left="576" w:hanging="576"/>
      </w:pPr>
      <w:bookmarkStart w:id="55" w:name="_Toc263150106"/>
      <w:r>
        <w:t xml:space="preserve">X.2 </w:t>
      </w:r>
      <w:bookmarkEnd w:id="54"/>
      <w:r>
        <w:t>Process Flow</w:t>
      </w:r>
      <w:bookmarkEnd w:id="55"/>
    </w:p>
    <w:p w:rsidR="00A0210A" w:rsidRDefault="00A0210A">
      <w:pPr>
        <w:pStyle w:val="CustomTOC4"/>
      </w:pPr>
    </w:p>
    <w:p w:rsidR="00A0210A" w:rsidRDefault="005F3C39">
      <w:pPr>
        <w:pStyle w:val="Heading3"/>
        <w:numPr>
          <w:ilvl w:val="0"/>
          <w:numId w:val="0"/>
        </w:numPr>
        <w:ind w:left="1080" w:hanging="1080"/>
      </w:pPr>
      <w:bookmarkStart w:id="56" w:name="_Toc263150107"/>
      <w:r>
        <w:t>X.2.1 Use Cases</w:t>
      </w:r>
      <w:bookmarkEnd w:id="56"/>
    </w:p>
    <w:p w:rsidR="00A0210A" w:rsidRDefault="005F3C39">
      <w:pPr>
        <w:pStyle w:val="Heading4"/>
        <w:numPr>
          <w:ilvl w:val="0"/>
          <w:numId w:val="0"/>
        </w:numPr>
        <w:ind w:left="864" w:hanging="864"/>
      </w:pPr>
      <w:r>
        <w:t>X.2.1.1 Use Case 1</w:t>
      </w:r>
    </w:p>
    <w:p w:rsidR="00A0210A" w:rsidRDefault="005F3C39">
      <w:pPr>
        <w:pStyle w:val="BodyText"/>
      </w:pPr>
      <w:r>
        <w:t>Dot Matrix sees Dr. Jean Poole, her obstetric care provider, at three weeks postpartum for a follow up visit after an uncomplicated delivery with a normal outcome. Dot complains of flu-like symptoms, breast tenderness, and pain, especially when nursing. She is also concerned because her new baby has not been feeding well and has been colicky for 2 weeks. Dr. Poole prescribes an antibiotic for Dot for treatment of mastitis and refers her to a lactation consultant. Information from the visit is sent to the lactation consultant and also to Dr. Kidd, the baby's pediatric care provider. Dr. Poole and the consultants’ offices utilize an EHR that participates with an HIE.</w:t>
      </w:r>
    </w:p>
    <w:p w:rsidR="00A0210A" w:rsidRDefault="00A0210A">
      <w:pPr>
        <w:pStyle w:val="BodyText"/>
      </w:pPr>
    </w:p>
    <w:p w:rsidR="00A0210A" w:rsidRDefault="005F3C39">
      <w:pPr>
        <w:pStyle w:val="Heading3"/>
        <w:numPr>
          <w:ilvl w:val="0"/>
          <w:numId w:val="0"/>
        </w:numPr>
        <w:ind w:left="1080" w:hanging="1080"/>
      </w:pPr>
      <w:bookmarkStart w:id="57" w:name="_Toc263150108"/>
      <w:r>
        <w:t>X.2.2 Diagrams</w:t>
      </w:r>
      <w:bookmarkEnd w:id="57"/>
    </w:p>
    <w:p w:rsidR="00A0210A" w:rsidRDefault="005F3C39">
      <w:pPr>
        <w:pStyle w:val="Heading4"/>
        <w:numPr>
          <w:ilvl w:val="0"/>
          <w:numId w:val="0"/>
        </w:numPr>
        <w:ind w:left="864" w:hanging="864"/>
      </w:pPr>
      <w:r>
        <w:t>X.2.2.1 Basic Process Flow</w:t>
      </w:r>
    </w:p>
    <w:p w:rsidR="00A0210A" w:rsidRDefault="005F3C39">
      <w:pPr>
        <w:pStyle w:val="FigureTitle"/>
        <w:jc w:val="left"/>
        <w:rPr>
          <w:rFonts w:ascii="Times New Roman" w:hAnsi="Times New Roman"/>
          <w:b w:val="0"/>
          <w:sz w:val="24"/>
        </w:rPr>
      </w:pPr>
      <w:r>
        <w:rPr>
          <w:rFonts w:ascii="Times New Roman" w:hAnsi="Times New Roman"/>
          <w:b w:val="0"/>
          <w:sz w:val="24"/>
        </w:rPr>
        <w:t xml:space="preserve">This process flow diagram shows the movement of patient information over the course of care from time of discharge from a hospital/birthing facility through the postpartum visit, typically occuring six weeks after delivery. </w:t>
      </w:r>
    </w:p>
    <w:p w:rsidR="00A0210A" w:rsidRDefault="005F3C39">
      <w:pPr>
        <w:pStyle w:val="FigureTitle"/>
        <w:jc w:val="left"/>
        <w:rPr>
          <w:rFonts w:ascii="Times New Roman" w:hAnsi="Times New Roman"/>
          <w:b w:val="0"/>
          <w:sz w:val="24"/>
        </w:rPr>
      </w:pPr>
      <w:r>
        <w:rPr>
          <w:rFonts w:ascii="Times New Roman" w:hAnsi="Times New Roman"/>
          <w:b w:val="0"/>
          <w:sz w:val="24"/>
        </w:rPr>
        <w:t>The information is exchanged electronically between and among the different care settings and may be exchanged with consultants or acute care providers who will update the record.</w:t>
      </w:r>
    </w:p>
    <w:p w:rsidR="00A0210A" w:rsidRDefault="00A0210A">
      <w:pPr>
        <w:pStyle w:val="FigureTitle"/>
        <w:jc w:val="left"/>
        <w:rPr>
          <w:rFonts w:ascii="Times New Roman" w:hAnsi="Times New Roman"/>
          <w:b w:val="0"/>
          <w:sz w:val="24"/>
        </w:rPr>
      </w:pPr>
    </w:p>
    <w:p w:rsidR="00A0210A" w:rsidRDefault="005F3C39">
      <w:pPr>
        <w:pStyle w:val="FigureTitle"/>
        <w:jc w:val="left"/>
        <w:rPr>
          <w:rFonts w:ascii="Times New Roman" w:hAnsi="Times New Roman"/>
          <w:b w:val="0"/>
          <w:sz w:val="24"/>
        </w:rPr>
      </w:pPr>
      <w:r>
        <w:rPr>
          <w:rFonts w:ascii="Times New Roman" w:hAnsi="Times New Roman"/>
          <w:b w:val="0"/>
          <w:sz w:val="24"/>
        </w:rPr>
        <w:t>The following steps describe the process flow for the Postpartum visit Summary</w:t>
      </w:r>
    </w:p>
    <w:p w:rsidR="00A0210A" w:rsidRDefault="005F3C39">
      <w:pPr>
        <w:pStyle w:val="ListNumber"/>
      </w:pPr>
      <w:r>
        <w:t xml:space="preserve">Patient’s Maternal Discharge Summary, Labor and Delivery Summary, and her child’s Newborn Discharge Summary are stored in local HIT system/repository. </w:t>
      </w:r>
    </w:p>
    <w:p w:rsidR="00A0210A" w:rsidRDefault="005F3C39">
      <w:pPr>
        <w:pStyle w:val="ListNumber"/>
      </w:pPr>
      <w:r>
        <w:t>The obstetric provider or other care provider can access the stored information for care.</w:t>
      </w:r>
    </w:p>
    <w:p w:rsidR="00A0210A" w:rsidRDefault="005F3C39">
      <w:pPr>
        <w:pStyle w:val="ListNumber"/>
      </w:pPr>
      <w:r>
        <w:t>When the patient seeks postpartum care, her demographics are recorded, verified and/or updated as needed.</w:t>
      </w:r>
    </w:p>
    <w:p w:rsidR="00A0210A" w:rsidRDefault="005F3C39">
      <w:pPr>
        <w:pStyle w:val="ListNumber"/>
      </w:pPr>
      <w:r>
        <w:t xml:space="preserve">A history and physical assessment is performed and the patient is treated as appropriate. </w:t>
      </w:r>
    </w:p>
    <w:p w:rsidR="00A0210A" w:rsidRDefault="005F3C39">
      <w:pPr>
        <w:pStyle w:val="ListNumber"/>
      </w:pPr>
      <w:r>
        <w:t>Treatment is recorded in the patient record. Medical summary of care is exchanged with the patient’s local HIT system/repository.</w:t>
      </w:r>
    </w:p>
    <w:p w:rsidR="00A0210A" w:rsidRDefault="005F3C39">
      <w:pPr>
        <w:pStyle w:val="ListNumber"/>
      </w:pPr>
      <w:r>
        <w:t>Postpartum Visit Summary information stored in patient’s local HIT system/repository and exchanged with other consultants, i.e. pediatrician, lactation consultant, mental health provider, etc.</w:t>
      </w:r>
    </w:p>
    <w:p w:rsidR="00A0210A" w:rsidRDefault="00A0210A">
      <w:pPr>
        <w:pStyle w:val="BodyText"/>
      </w:pPr>
    </w:p>
    <w:p w:rsidR="00A0210A" w:rsidRDefault="00B222D6">
      <w:pPr>
        <w:pStyle w:val="BodyText"/>
      </w:pPr>
      <w:r>
        <w:drawing>
          <wp:inline distT="0" distB="0" distL="0" distR="0">
            <wp:extent cx="5486400" cy="3429000"/>
            <wp:effectExtent l="0" t="0" r="0" b="0"/>
            <wp:docPr id="2" name="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67484" cy="4367930"/>
                      <a:chOff x="1630756" y="857586"/>
                      <a:chExt cx="6367484" cy="4367930"/>
                    </a:xfrm>
                  </a:grpSpPr>
                  <a:pic>
                    <a:nvPicPr>
                      <a:cNvPr id="16" name="table"/>
                      <a:cNvPicPr>
                        <a:picLocks noChangeAspect="1"/>
                      </a:cNvPicPr>
                    </a:nvPicPr>
                    <a:blipFill>
                      <a:blip r:embed="rId17"/>
                      <a:stretch>
                        <a:fillRect/>
                      </a:stretch>
                    </a:blipFill>
                    <a:spPr>
                      <a:xfrm>
                        <a:off x="1630756" y="857586"/>
                        <a:ext cx="6367484" cy="4367930"/>
                      </a:xfrm>
                      <a:prstGeom prst="rect">
                        <a:avLst/>
                      </a:prstGeom>
                    </a:spPr>
                  </a:pic>
                  <a:sp>
                    <a:nvSpPr>
                      <a:cNvPr id="7" name="Frame 6"/>
                      <a:cNvSpPr/>
                    </a:nvSpPr>
                    <a:spPr>
                      <a:xfrm>
                        <a:off x="1927195" y="2057128"/>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Frame 7"/>
                      <a:cNvSpPr/>
                    </a:nvSpPr>
                    <a:spPr>
                      <a:xfrm>
                        <a:off x="1927195" y="2952712"/>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Frame 8"/>
                      <a:cNvSpPr/>
                    </a:nvSpPr>
                    <a:spPr>
                      <a:xfrm>
                        <a:off x="1927195" y="3647468"/>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Frame 9"/>
                      <a:cNvSpPr/>
                    </a:nvSpPr>
                    <a:spPr>
                      <a:xfrm>
                        <a:off x="5731452" y="2133117"/>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Frame 10"/>
                      <a:cNvSpPr/>
                    </a:nvSpPr>
                    <a:spPr>
                      <a:xfrm>
                        <a:off x="6632418" y="3647468"/>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Frame 11"/>
                      <a:cNvSpPr/>
                    </a:nvSpPr>
                    <a:spPr>
                      <a:xfrm>
                        <a:off x="4070633" y="1704324"/>
                        <a:ext cx="206246" cy="3191534"/>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14" name="Straight Arrow Connector 13"/>
                      <a:cNvCxnSpPr/>
                    </a:nvCxnSpPr>
                    <a:spPr>
                      <a:xfrm>
                        <a:off x="2133441" y="2366512"/>
                        <a:ext cx="1937192"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7" name="Straight Arrow Connector 16"/>
                      <a:cNvCxnSpPr/>
                    </a:nvCxnSpPr>
                    <a:spPr>
                      <a:xfrm>
                        <a:off x="2133441" y="3417913"/>
                        <a:ext cx="1937192"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8" name="Straight Arrow Connector 17"/>
                      <a:cNvCxnSpPr/>
                    </a:nvCxnSpPr>
                    <a:spPr>
                      <a:xfrm>
                        <a:off x="2133441" y="3929713"/>
                        <a:ext cx="1937192"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9" name="Straight Arrow Connector 18"/>
                      <a:cNvCxnSpPr/>
                    </a:nvCxnSpPr>
                    <a:spPr>
                      <a:xfrm>
                        <a:off x="4276879" y="2133117"/>
                        <a:ext cx="1454573"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1" name="Straight Arrow Connector 20"/>
                      <a:cNvCxnSpPr/>
                    </a:nvCxnSpPr>
                    <a:spPr>
                      <a:xfrm>
                        <a:off x="4276879" y="3929713"/>
                        <a:ext cx="2355539"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4" name="Curved Connector 23"/>
                      <a:cNvCxnSpPr/>
                    </a:nvCxnSpPr>
                    <a:spPr>
                      <a:xfrm rot="10800000" flipV="1">
                        <a:off x="4276880" y="2366512"/>
                        <a:ext cx="1660819" cy="586200"/>
                      </a:xfrm>
                      <a:prstGeom prst="curvedConnector3">
                        <a:avLst>
                          <a:gd name="adj1" fmla="val -1013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9" name="Curved Connector 28"/>
                      <a:cNvCxnSpPr/>
                    </a:nvCxnSpPr>
                    <a:spPr>
                      <a:xfrm rot="10800000" flipV="1">
                        <a:off x="4276880" y="3929713"/>
                        <a:ext cx="2561784" cy="586200"/>
                      </a:xfrm>
                      <a:prstGeom prst="curvedConnector3">
                        <a:avLst>
                          <a:gd name="adj1" fmla="val -10170"/>
                        </a:avLst>
                      </a:prstGeom>
                      <a:ln>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A0210A" w:rsidRDefault="005F3C39">
      <w:pPr>
        <w:pStyle w:val="FigureTitle"/>
      </w:pPr>
      <w:r>
        <w:t>Figure X.2.2-1. Basic Process Flow in Postpartum Visit Summary Profile</w:t>
      </w:r>
    </w:p>
    <w:p w:rsidR="00A0210A" w:rsidRDefault="005F3C39">
      <w:pPr>
        <w:pStyle w:val="Heading2"/>
        <w:numPr>
          <w:ilvl w:val="0"/>
          <w:numId w:val="0"/>
        </w:numPr>
        <w:ind w:left="576" w:hanging="576"/>
      </w:pPr>
      <w:bookmarkStart w:id="58" w:name="_Toc245128576"/>
      <w:bookmarkStart w:id="59" w:name="_Toc263150109"/>
      <w:r>
        <w:t>X.3 Actors/Transactions</w:t>
      </w:r>
      <w:bookmarkEnd w:id="40"/>
      <w:bookmarkEnd w:id="41"/>
      <w:bookmarkEnd w:id="42"/>
      <w:bookmarkEnd w:id="43"/>
      <w:bookmarkEnd w:id="44"/>
      <w:bookmarkEnd w:id="45"/>
      <w:bookmarkEnd w:id="46"/>
      <w:bookmarkEnd w:id="47"/>
      <w:bookmarkEnd w:id="53"/>
      <w:bookmarkEnd w:id="58"/>
      <w:bookmarkEnd w:id="59"/>
    </w:p>
    <w:p w:rsidR="00A0210A" w:rsidRDefault="005F3C39">
      <w:pPr>
        <w:pStyle w:val="BodyText"/>
        <w:rPr>
          <w:szCs w:val="24"/>
        </w:rPr>
      </w:pPr>
      <w:bookmarkStart w:id="60" w:name="_Toc201059288"/>
      <w:bookmarkStart w:id="61" w:name="_Toc245128577"/>
      <w:r>
        <w:rPr>
          <w:szCs w:val="24"/>
        </w:rPr>
        <w:t>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appropriate IHE profiles described in the section on Content Bindings with XDS, XDM and XDR. in PCC TF_2:4.1</w:t>
      </w:r>
    </w:p>
    <w:p w:rsidR="00A0210A" w:rsidRDefault="00A0210A">
      <w:pPr>
        <w:pStyle w:val="BodyText"/>
        <w:rPr>
          <w:sz w:val="23"/>
          <w:szCs w:val="23"/>
        </w:rPr>
      </w:pPr>
    </w:p>
    <w:p w:rsidR="00A0210A" w:rsidRDefault="00B222D6">
      <w:pPr>
        <w:pStyle w:val="BodyText"/>
        <w:jc w:val="center"/>
        <w:rPr>
          <w:iCs/>
        </w:rPr>
      </w:pPr>
      <w:r>
        <w:rPr>
          <w:iCs/>
        </w:rPr>
        <w:drawing>
          <wp:inline distT="0" distB="0" distL="0" distR="0">
            <wp:extent cx="4943475" cy="12668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43475" cy="1266825"/>
                    </a:xfrm>
                    <a:prstGeom prst="rect">
                      <a:avLst/>
                    </a:prstGeom>
                    <a:noFill/>
                    <a:ln w="9525">
                      <a:noFill/>
                      <a:miter lim="800000"/>
                      <a:headEnd/>
                      <a:tailEnd/>
                    </a:ln>
                  </pic:spPr>
                </pic:pic>
              </a:graphicData>
            </a:graphic>
          </wp:inline>
        </w:drawing>
      </w:r>
    </w:p>
    <w:p w:rsidR="00A0210A" w:rsidRDefault="005F3C39">
      <w:pPr>
        <w:pStyle w:val="FigureTitle"/>
      </w:pPr>
      <w:r>
        <w:t>Figure X.3-1 Actor Diagram</w:t>
      </w:r>
    </w:p>
    <w:p w:rsidR="00A0210A" w:rsidRDefault="00A0210A">
      <w:pPr>
        <w:pStyle w:val="CustomTOC3"/>
      </w:pPr>
    </w:p>
    <w:p w:rsidR="00A0210A" w:rsidRDefault="005F3C39">
      <w:pPr>
        <w:pStyle w:val="Heading3"/>
        <w:numPr>
          <w:ilvl w:val="0"/>
          <w:numId w:val="0"/>
        </w:numPr>
        <w:ind w:left="1080" w:hanging="1080"/>
      </w:pPr>
      <w:bookmarkStart w:id="62" w:name="_Toc263150110"/>
      <w:r>
        <w:t>X.3.1 Requirements of Actors</w:t>
      </w:r>
      <w:bookmarkEnd w:id="62"/>
    </w:p>
    <w:p w:rsidR="00A0210A" w:rsidRDefault="005F3C39">
      <w:pPr>
        <w:pStyle w:val="BodyText"/>
        <w:rPr>
          <w:i/>
        </w:rPr>
      </w:pPr>
      <w:r>
        <w:rPr>
          <w:i/>
        </w:rPr>
        <w:t>&lt;Specific requirements for each Actor defined within this profile.  The intent of this section is to summarize any requirements that have been laid out in previous sections.  This section is included for testing purposes.&gt;</w:t>
      </w:r>
    </w:p>
    <w:p w:rsidR="00A0210A" w:rsidRDefault="00A0210A">
      <w:pPr>
        <w:pStyle w:val="CustomTOC3"/>
      </w:pPr>
    </w:p>
    <w:p w:rsidR="00A0210A" w:rsidRDefault="00A0210A">
      <w:pPr>
        <w:pStyle w:val="CustomTOC3"/>
      </w:pPr>
    </w:p>
    <w:p w:rsidR="00A0210A" w:rsidRDefault="00A0210A">
      <w:pPr>
        <w:pStyle w:val="CustomTOC3"/>
      </w:pPr>
    </w:p>
    <w:p w:rsidR="00A0210A" w:rsidRDefault="005F3C39">
      <w:pPr>
        <w:pStyle w:val="Heading2"/>
        <w:numPr>
          <w:ilvl w:val="0"/>
          <w:numId w:val="0"/>
        </w:numPr>
        <w:ind w:left="576" w:hanging="576"/>
      </w:pPr>
      <w:bookmarkStart w:id="63" w:name="_Toc263150111"/>
      <w:r>
        <w:t>X.4 Options</w:t>
      </w:r>
      <w:bookmarkEnd w:id="60"/>
      <w:bookmarkEnd w:id="61"/>
      <w:bookmarkEnd w:id="63"/>
    </w:p>
    <w:p w:rsidR="00A0210A" w:rsidRDefault="005F3C39">
      <w:pPr>
        <w:pStyle w:val="TableTitle"/>
      </w:pPr>
      <w:bookmarkStart w:id="64" w:name="_Toc245128578"/>
      <w:bookmarkStart w:id="65" w:name="_Toc37034636"/>
      <w:bookmarkStart w:id="66" w:name="_Toc38846114"/>
      <w:bookmarkStart w:id="67" w:name="_Toc201059289"/>
      <w:bookmarkStart w:id="68" w:name="_Toc504625757"/>
      <w:bookmarkStart w:id="69" w:name="_Toc530206510"/>
      <w:bookmarkStart w:id="70" w:name="_Toc1388430"/>
      <w:bookmarkStart w:id="71" w:name="_Toc1388584"/>
      <w:bookmarkStart w:id="72" w:name="_Toc1456611"/>
      <w:r>
        <w:t>Table X.4-1 &lt;Profile Name&gt; Actors and Options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tblPr>
      <w:tblGrid>
        <w:gridCol w:w="1559"/>
        <w:gridCol w:w="3224"/>
        <w:gridCol w:w="1405"/>
      </w:tblGrid>
      <w:tr w:rsidR="00A0210A">
        <w:trPr>
          <w:cantSplit/>
          <w:tblHeader/>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A0210A" w:rsidRDefault="005F3C39">
            <w:pPr>
              <w:pStyle w:val="TableEntryHeader"/>
            </w:pPr>
            <w:r>
              <w:t>Actor</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A0210A" w:rsidRDefault="005F3C39">
            <w:pPr>
              <w:pStyle w:val="TableEntryHeader"/>
            </w:pPr>
            <w:r>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A0210A" w:rsidRDefault="005F3C39">
            <w:pPr>
              <w:pStyle w:val="TableEntryHeader"/>
            </w:pPr>
            <w:r>
              <w:t xml:space="preserve">Section </w:t>
            </w:r>
          </w:p>
        </w:tc>
      </w:tr>
      <w:tr w:rsidR="00A0210A">
        <w:trPr>
          <w:cantSplit/>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0210A" w:rsidRDefault="005F3C39">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0210A" w:rsidRDefault="005F3C39">
            <w:pPr>
              <w:pStyle w:val="TableEntry"/>
            </w:pPr>
            <w:r>
              <w:t>View Option (See Note 1)</w:t>
            </w:r>
          </w:p>
          <w:p w:rsidR="00A0210A" w:rsidRDefault="005F3C39">
            <w:pPr>
              <w:pStyle w:val="TableEntry"/>
            </w:pPr>
            <w:r>
              <w:t>Document Import Option (See Note 1)</w:t>
            </w:r>
            <w:r>
              <w:br/>
              <w:t>Section Import Option (See Note 1)</w:t>
            </w:r>
            <w:r>
              <w:br/>
              <w:t>Discrete Data Import Option (See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0210A" w:rsidRDefault="005F3C39">
            <w:pPr>
              <w:pStyle w:val="TableEntry"/>
            </w:pPr>
            <w:r>
              <w:t>PCC TF-2: 3.0.1</w:t>
            </w:r>
          </w:p>
          <w:p w:rsidR="00A0210A" w:rsidRDefault="005F3C39">
            <w:pPr>
              <w:pStyle w:val="TableEntry"/>
            </w:pPr>
            <w:r>
              <w:t>PCC TF-2: 3.0.2</w:t>
            </w:r>
            <w:r>
              <w:br/>
              <w:t>PCC TF-2: 3.0.3</w:t>
            </w:r>
            <w:r>
              <w:br/>
              <w:t>PCC TF-2: 3.0.4</w:t>
            </w:r>
          </w:p>
        </w:tc>
      </w:tr>
      <w:tr w:rsidR="00A0210A">
        <w:trPr>
          <w:cantSplit/>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0210A" w:rsidRDefault="005F3C39">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0210A" w:rsidRDefault="005F3C39">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0210A" w:rsidRDefault="005F3C39">
            <w:pPr>
              <w:pStyle w:val="TableEntry"/>
            </w:pPr>
            <w:r>
              <w:t xml:space="preserve"> </w:t>
            </w:r>
          </w:p>
        </w:tc>
      </w:tr>
    </w:tbl>
    <w:p w:rsidR="00A0210A" w:rsidRDefault="005F3C39">
      <w:pPr>
        <w:pStyle w:val="Note"/>
        <w:jc w:val="center"/>
      </w:pPr>
      <w:r>
        <w:t>Note 1: The Actor shall support at least one of these options.</w:t>
      </w:r>
    </w:p>
    <w:p w:rsidR="00A0210A" w:rsidRDefault="00A0210A">
      <w:pPr>
        <w:pStyle w:val="BodyText"/>
        <w:rPr>
          <w:i/>
          <w:iCs/>
        </w:rPr>
      </w:pPr>
    </w:p>
    <w:p w:rsidR="00A0210A" w:rsidRDefault="005F3C39">
      <w:pPr>
        <w:pStyle w:val="Heading2"/>
        <w:numPr>
          <w:ilvl w:val="0"/>
          <w:numId w:val="0"/>
        </w:numPr>
        <w:ind w:left="576" w:hanging="576"/>
      </w:pPr>
      <w:bookmarkStart w:id="73" w:name="_Toc263150112"/>
      <w:r>
        <w:t>X.5 Groupings</w:t>
      </w:r>
      <w:bookmarkEnd w:id="64"/>
      <w:bookmarkEnd w:id="73"/>
    </w:p>
    <w:p w:rsidR="00A0210A" w:rsidRDefault="005F3C39">
      <w:pPr>
        <w:pStyle w:val="Heading2"/>
        <w:numPr>
          <w:ilvl w:val="0"/>
          <w:numId w:val="0"/>
        </w:numPr>
        <w:ind w:left="576" w:hanging="576"/>
      </w:pPr>
      <w:bookmarkStart w:id="74" w:name="_Toc201059290"/>
      <w:bookmarkStart w:id="75" w:name="_Toc245128580"/>
      <w:bookmarkStart w:id="76" w:name="_Toc263150113"/>
      <w:r>
        <w:t>X.6 Security Considerations</w:t>
      </w:r>
      <w:bookmarkEnd w:id="74"/>
      <w:bookmarkEnd w:id="75"/>
      <w:bookmarkEnd w:id="76"/>
    </w:p>
    <w:p w:rsidR="00A0210A" w:rsidRDefault="005F3C39">
      <w:pPr>
        <w:pStyle w:val="Heading2"/>
        <w:numPr>
          <w:ilvl w:val="0"/>
          <w:numId w:val="0"/>
        </w:numPr>
        <w:ind w:left="576" w:hanging="576"/>
      </w:pPr>
      <w:bookmarkStart w:id="77" w:name="_Toc245128582"/>
      <w:bookmarkStart w:id="78" w:name="_Toc263150114"/>
      <w:r>
        <w:t>X.7 Content Modules</w:t>
      </w:r>
      <w:bookmarkEnd w:id="77"/>
      <w:bookmarkEnd w:id="78"/>
    </w:p>
    <w:p w:rsidR="00A0210A" w:rsidRDefault="005F3C39">
      <w:pPr>
        <w:pStyle w:val="BodyText"/>
      </w:pPr>
      <w:r>
        <w:t>Table X.7-1 maps data elements from the ACOG Postpartum Record either to new or to existing PCC section templates. Existing section template mappings are displayed in the format of:</w:t>
      </w:r>
    </w:p>
    <w:p w:rsidR="00A0210A" w:rsidRDefault="005F3C39">
      <w:pPr>
        <w:pStyle w:val="BodyText"/>
        <w:ind w:firstLine="720"/>
        <w:rPr>
          <w:b/>
          <w:i/>
        </w:rPr>
      </w:pPr>
      <w:r>
        <w:rPr>
          <w:b/>
          <w:i/>
        </w:rPr>
        <w:t>[Profile]:[Section]:[Subsection]</w:t>
      </w:r>
    </w:p>
    <w:p w:rsidR="00A0210A" w:rsidRDefault="005F3C39">
      <w:pPr>
        <w:pStyle w:val="BodyText"/>
      </w:pPr>
      <w:r>
        <w:t>When data elements are mapped to existing sections all existing data shall be incorporated into the section within this profile.  Additional data may be added if appropriate.</w:t>
      </w:r>
    </w:p>
    <w:p w:rsidR="00A0210A" w:rsidRDefault="00A0210A">
      <w:pPr>
        <w:pStyle w:val="BodyText"/>
      </w:pPr>
    </w:p>
    <w:p w:rsidR="00A0210A" w:rsidRDefault="005F3C39">
      <w:pPr>
        <w:pStyle w:val="TableTitle"/>
        <w:rPr>
          <w:rFonts w:ascii="Times New Roman" w:hAnsi="Times New Roman"/>
        </w:rPr>
      </w:pPr>
      <w:r>
        <w:t>Table X.7</w:t>
      </w:r>
      <w:r>
        <w:noBreakHyphen/>
      </w:r>
      <w:r w:rsidR="00A0210A">
        <w:fldChar w:fldCharType="begin"/>
      </w:r>
      <w:r>
        <w:instrText xml:space="preserve"> SEQ Figure \* ARABIC \s 2 </w:instrText>
      </w:r>
      <w:r w:rsidR="00A0210A">
        <w:fldChar w:fldCharType="separate"/>
      </w:r>
      <w:r>
        <w:t>1</w:t>
      </w:r>
      <w:r w:rsidR="00A0210A">
        <w:fldChar w:fldCharType="end"/>
      </w:r>
      <w:r>
        <w:t xml:space="preserve"> Postpartum Visit Summary Content Modules</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3144"/>
        <w:gridCol w:w="3190"/>
        <w:gridCol w:w="3191"/>
      </w:tblGrid>
      <w:tr w:rsidR="00A0210A">
        <w:trPr>
          <w:cantSplit/>
          <w:tblHeader/>
          <w:tblCellSpacing w:w="0" w:type="dxa"/>
          <w:jc w:val="center"/>
        </w:trPr>
        <w:tc>
          <w:tcPr>
            <w:tcW w:w="1370" w:type="pct"/>
            <w:tcBorders>
              <w:top w:val="outset" w:sz="6" w:space="0" w:color="auto"/>
              <w:left w:val="outset" w:sz="6" w:space="0" w:color="auto"/>
              <w:bottom w:val="outset" w:sz="6" w:space="0" w:color="auto"/>
              <w:right w:val="outset" w:sz="12" w:space="0" w:color="auto"/>
            </w:tcBorders>
            <w:shd w:val="clear" w:color="auto" w:fill="E6E6E6"/>
            <w:vAlign w:val="center"/>
          </w:tcPr>
          <w:p w:rsidR="00A0210A" w:rsidRDefault="005F3C39">
            <w:pPr>
              <w:pStyle w:val="TableEntryHeader"/>
            </w:pPr>
            <w:r>
              <w:t xml:space="preserve">ACOG Postpartum Record Datum </w:t>
            </w:r>
          </w:p>
        </w:tc>
        <w:tc>
          <w:tcPr>
            <w:tcW w:w="1815" w:type="pct"/>
            <w:tcBorders>
              <w:top w:val="outset" w:sz="6" w:space="0" w:color="auto"/>
              <w:left w:val="outset" w:sz="12" w:space="0" w:color="auto"/>
              <w:bottom w:val="outset" w:sz="6" w:space="0" w:color="auto"/>
              <w:right w:val="outset" w:sz="12" w:space="0" w:color="auto"/>
            </w:tcBorders>
            <w:shd w:val="clear" w:color="auto" w:fill="E6E6E6"/>
          </w:tcPr>
          <w:p w:rsidR="00A0210A" w:rsidRDefault="005F3C39">
            <w:pPr>
              <w:pStyle w:val="TableEntryHeader"/>
            </w:pPr>
            <w:r>
              <w:t>PCC Template Name</w:t>
            </w:r>
          </w:p>
        </w:tc>
        <w:tc>
          <w:tcPr>
            <w:tcW w:w="1815" w:type="pct"/>
            <w:tcBorders>
              <w:top w:val="outset" w:sz="6" w:space="0" w:color="auto"/>
              <w:left w:val="outset" w:sz="12" w:space="0" w:color="auto"/>
              <w:bottom w:val="outset" w:sz="6" w:space="0" w:color="auto"/>
              <w:right w:val="outset" w:sz="12" w:space="0" w:color="auto"/>
            </w:tcBorders>
            <w:shd w:val="clear" w:color="auto" w:fill="E6E6E6"/>
          </w:tcPr>
          <w:p w:rsidR="00A0210A" w:rsidRDefault="005F3C39">
            <w:pPr>
              <w:pStyle w:val="TableEntryHeader"/>
            </w:pPr>
            <w:r>
              <w:t>PCC Template Id</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Name of baby</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Header Modules</w:t>
            </w:r>
          </w:p>
        </w:tc>
        <w:tc>
          <w:tcPr>
            <w:tcW w:w="1815" w:type="pct"/>
            <w:tcBorders>
              <w:top w:val="outset" w:sz="6" w:space="0" w:color="auto"/>
              <w:left w:val="outset" w:sz="6" w:space="0" w:color="auto"/>
              <w:bottom w:val="outset" w:sz="6" w:space="0" w:color="auto"/>
              <w:right w:val="outset" w:sz="6" w:space="0" w:color="auto"/>
            </w:tcBorders>
          </w:tcPr>
          <w:p w:rsidR="00A0210A" w:rsidRDefault="00A0210A">
            <w:pPr>
              <w:pStyle w:val="TableEntry"/>
            </w:pP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Discharge date</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Header Modules</w:t>
            </w:r>
          </w:p>
        </w:tc>
        <w:tc>
          <w:tcPr>
            <w:tcW w:w="1815" w:type="pct"/>
            <w:tcBorders>
              <w:top w:val="outset" w:sz="6" w:space="0" w:color="auto"/>
              <w:left w:val="outset" w:sz="6" w:space="0" w:color="auto"/>
              <w:bottom w:val="outset" w:sz="6" w:space="0" w:color="auto"/>
              <w:right w:val="outset" w:sz="6" w:space="0" w:color="auto"/>
            </w:tcBorders>
          </w:tcPr>
          <w:p w:rsidR="00A0210A" w:rsidRDefault="00A0210A">
            <w:pPr>
              <w:pStyle w:val="TableEntry"/>
            </w:pP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Hospital</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Header Modules</w:t>
            </w:r>
          </w:p>
        </w:tc>
        <w:tc>
          <w:tcPr>
            <w:tcW w:w="1815" w:type="pct"/>
            <w:tcBorders>
              <w:top w:val="outset" w:sz="6" w:space="0" w:color="auto"/>
              <w:left w:val="outset" w:sz="6" w:space="0" w:color="auto"/>
              <w:bottom w:val="outset" w:sz="6" w:space="0" w:color="auto"/>
              <w:right w:val="outset" w:sz="6" w:space="0" w:color="auto"/>
            </w:tcBorders>
          </w:tcPr>
          <w:p w:rsidR="00A0210A" w:rsidRDefault="00A0210A">
            <w:pPr>
              <w:pStyle w:val="TableEntry"/>
            </w:pP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Delivery date</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LDS: Labor and Delivery Events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1.3.6.1.4.1.19376.1.5.3.1.1.21.2.3</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Delivery by</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LDS: Labor and Delivery Events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1.3.6.1.4.1.19376.1.5.3.1.1.21.2.3</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Delivery at___weeks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LDS: Labor and Delivery Events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1.3.6.1.4.1.19376.1.5.3.1.1.21.2.3</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Delivery Type</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LDS: Labor and Delivery Events: Event Outcomes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1.3.6.1.4.1.19376.1.5.3.1.1.21.2.9</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Incision Type</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LDS: Labor and Delivery Events: Procedures and Interventions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1.3.6.1.4.1.19376.1.5.3.1.1.13.2.11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Type of Labor</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LDS: Labor and Delivery Events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1.3.6.1.4.1.19376.1.5.3.1.1.21.2.3</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Tubal Sterilization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del w:id="79" w:author="jamillar" w:date="2010-07-14T07:03:00Z">
              <w:r w:rsidDel="00504E77">
                <w:delText>LDS</w:delText>
              </w:r>
            </w:del>
            <w:ins w:id="80" w:author="jamillar" w:date="2010-07-14T07:03:00Z">
              <w:r w:rsidR="00504E77">
                <w:t>MDS</w:t>
              </w:r>
            </w:ins>
            <w:r>
              <w:t>: Postpartum Treatment: Procedures and Interventions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rsidP="00504E77">
            <w:pPr>
              <w:pStyle w:val="TableEntry"/>
            </w:pPr>
            <w:r>
              <w:t>1.3.6.1.4.1.19376.1.5.3.1.</w:t>
            </w:r>
            <w:del w:id="81" w:author="jamillar" w:date="2010-07-14T07:09:00Z">
              <w:r w:rsidDel="00504E77">
                <w:delText>1.13.2.11</w:delText>
              </w:r>
            </w:del>
            <w:ins w:id="82" w:author="jamillar" w:date="2010-07-14T07:09:00Z">
              <w:r w:rsidR="00504E77">
                <w:t>3.31</w:t>
              </w:r>
            </w:ins>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Anesthesia Type</w:t>
            </w:r>
          </w:p>
        </w:tc>
        <w:tc>
          <w:tcPr>
            <w:tcW w:w="1815" w:type="pct"/>
            <w:tcBorders>
              <w:top w:val="outset" w:sz="6" w:space="0" w:color="auto"/>
              <w:left w:val="outset" w:sz="6" w:space="0" w:color="auto"/>
              <w:bottom w:val="outset" w:sz="6" w:space="0" w:color="auto"/>
              <w:right w:val="outset" w:sz="6" w:space="0" w:color="auto"/>
            </w:tcBorders>
          </w:tcPr>
          <w:p w:rsidR="00A0210A" w:rsidRDefault="00504E77">
            <w:pPr>
              <w:pStyle w:val="TableEntry"/>
            </w:pPr>
            <w:ins w:id="83" w:author="jamillar" w:date="2010-07-14T07:03:00Z">
              <w:r>
                <w:t xml:space="preserve">LDS: </w:t>
              </w:r>
            </w:ins>
            <w:r w:rsidR="005F3C39">
              <w:t>Medications Administered</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1.3.6.1.4.1.19376.1.5.3.1.3.21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Complications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LDS: Labor and Delivery Events: Problems</w:t>
            </w:r>
          </w:p>
          <w:p w:rsidR="00A0210A" w:rsidRDefault="005F3C39">
            <w:pPr>
              <w:pStyle w:val="TableEntry"/>
            </w:pPr>
            <w:r>
              <w:t>MDS: Problems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1.3.6.1.4.1.19376.1.5.3.1.3.6</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HCT/HGB</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 xml:space="preserve">MDS: </w:t>
            </w:r>
            <w:ins w:id="84" w:author="jamillar" w:date="2010-07-14T07:04:00Z">
              <w:r w:rsidR="00504E77">
                <w:t xml:space="preserve">Post-Partum Treatment: </w:t>
              </w:r>
            </w:ins>
            <w:r>
              <w:t>Coded Re</w:t>
            </w:r>
            <w:del w:id="85" w:author="jamillar" w:date="2010-07-14T07:08:00Z">
              <w:r w:rsidDel="00504E77">
                <w:delText>u</w:delText>
              </w:r>
            </w:del>
            <w:r>
              <w:t>sults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rsidP="00504E77">
            <w:pPr>
              <w:pStyle w:val="TableEntry"/>
            </w:pPr>
            <w:r>
              <w:t>1.3.6.1.4.1.19376.1.5.3.1.3.</w:t>
            </w:r>
            <w:del w:id="86" w:author="jamillar" w:date="2010-07-14T07:08:00Z">
              <w:r w:rsidDel="00504E77">
                <w:delText>28</w:delText>
              </w:r>
            </w:del>
            <w:ins w:id="87" w:author="jamillar" w:date="2010-07-14T07:08:00Z">
              <w:r w:rsidR="00504E77">
                <w:t>31</w:t>
              </w:r>
            </w:ins>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Medications (discharge)</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MDS: Hospital Discharge Medications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1.3.6.1.4.1.19376.1.5.3.1.3.22</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Feeding Method</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MDS: Postpartum Treatment: Care Plan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1.3.6.1.4.1.19376.1.5.3.1.3.31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Contraceptive Method</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MDS: Postpartum Treatment: Care Plan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1.3.6.1.4.1.19376.1.5.3.1.3.31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Diagnostic studies pending</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MDS: Postpartum Treatment: Care Plan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1.3.6.1.4.1.19376.1.5.3.1.3.31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commentRangeStart w:id="88"/>
            <w:del w:id="89" w:author="jamillar" w:date="2010-07-14T07:04:00Z">
              <w:r w:rsidDel="00504E77">
                <w:delText>Secondary</w:delText>
              </w:r>
            </w:del>
            <w:commentRangeEnd w:id="88"/>
            <w:r w:rsidR="00504E77">
              <w:rPr>
                <w:rStyle w:val="CommentReference"/>
                <w:noProof w:val="0"/>
              </w:rPr>
              <w:commentReference w:id="88"/>
            </w:r>
            <w:del w:id="90" w:author="jamillar" w:date="2010-07-14T07:04:00Z">
              <w:r w:rsidDel="00504E77">
                <w:delText xml:space="preserve"> Diagnosis/Preexisting condition</w:delText>
              </w:r>
            </w:del>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del w:id="91" w:author="jamillar" w:date="2010-07-14T07:04:00Z">
              <w:r w:rsidDel="00504E77">
                <w:delText>MDS: Postpartum Treatment: Problems</w:delText>
              </w:r>
            </w:del>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del w:id="92" w:author="jamillar" w:date="2010-07-14T07:04:00Z">
              <w:r w:rsidDel="00504E77">
                <w:delText>1.3.6.1.4.1.19376.1.5.3.1.3.6</w:delText>
              </w:r>
            </w:del>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Immunizations given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rsidP="00504E77">
            <w:pPr>
              <w:pStyle w:val="TableEntry"/>
            </w:pPr>
            <w:r>
              <w:t xml:space="preserve">MDS: Postpartum Treatment: </w:t>
            </w:r>
            <w:del w:id="93" w:author="jamillar" w:date="2010-07-14T07:05:00Z">
              <w:r w:rsidDel="00504E77">
                <w:delText>Care Plan</w:delText>
              </w:r>
            </w:del>
            <w:ins w:id="94" w:author="jamillar" w:date="2010-07-14T07:05:00Z">
              <w:r w:rsidR="00504E77">
                <w:t>Immunizations</w:t>
              </w:r>
            </w:ins>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1.3.6.1.4.1.19376.1.5.3.1.3.31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Follow up appointment</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MDS: Postpartum Treatment: Care Plan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1.3.6.1.4.1.19376.1.5.3.1.3.31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Sex of baby</w:t>
            </w:r>
          </w:p>
        </w:tc>
        <w:tc>
          <w:tcPr>
            <w:tcW w:w="1815" w:type="pct"/>
            <w:tcBorders>
              <w:top w:val="outset" w:sz="6" w:space="0" w:color="auto"/>
              <w:left w:val="outset" w:sz="6" w:space="0" w:color="auto"/>
              <w:bottom w:val="outset" w:sz="6" w:space="0" w:color="auto"/>
              <w:right w:val="outset" w:sz="6" w:space="0" w:color="auto"/>
            </w:tcBorders>
          </w:tcPr>
          <w:p w:rsidR="00504E77" w:rsidRDefault="00504E77" w:rsidP="00504E77">
            <w:pPr>
              <w:pStyle w:val="TableEntry"/>
              <w:rPr>
                <w:ins w:id="95" w:author="jamillar" w:date="2010-07-14T07:11:00Z"/>
              </w:rPr>
            </w:pPr>
            <w:ins w:id="96" w:author="jamillar" w:date="2010-07-14T07:06:00Z">
              <w:r>
                <w:t>L</w:t>
              </w:r>
            </w:ins>
            <w:del w:id="97" w:author="jamillar" w:date="2010-07-14T07:06:00Z">
              <w:r w:rsidR="005F3C39" w:rsidDel="00504E77">
                <w:delText>N</w:delText>
              </w:r>
            </w:del>
            <w:r w:rsidR="005F3C39">
              <w:t>DS: Newborn Delivery Information</w:t>
            </w:r>
            <w:del w:id="98" w:author="jamillar" w:date="2010-07-14T07:06:00Z">
              <w:r w:rsidR="005F3C39" w:rsidDel="00504E77">
                <w:delText xml:space="preserve">: </w:delText>
              </w:r>
            </w:del>
          </w:p>
          <w:p w:rsidR="00A0210A" w:rsidRDefault="00504E77" w:rsidP="00504E77">
            <w:pPr>
              <w:pStyle w:val="TableEntry"/>
            </w:pPr>
            <w:ins w:id="99" w:author="jamillar" w:date="2010-07-14T07:06:00Z">
              <w:r>
                <w:t xml:space="preserve">or NDS: </w:t>
              </w:r>
            </w:ins>
            <w:del w:id="100" w:author="jamillar" w:date="2010-07-14T07:06:00Z">
              <w:r w:rsidR="005F3C39" w:rsidDel="00504E77">
                <w:delText xml:space="preserve">Coded </w:delText>
              </w:r>
            </w:del>
            <w:ins w:id="101" w:author="jamillar" w:date="2010-07-14T07:06:00Z">
              <w:r>
                <w:t xml:space="preserve">Discharge </w:t>
              </w:r>
            </w:ins>
            <w:r w:rsidR="005F3C39">
              <w:t>Physical Exam</w:t>
            </w:r>
          </w:p>
        </w:tc>
        <w:tc>
          <w:tcPr>
            <w:tcW w:w="1815" w:type="pct"/>
            <w:tcBorders>
              <w:top w:val="outset" w:sz="6" w:space="0" w:color="auto"/>
              <w:left w:val="outset" w:sz="6" w:space="0" w:color="auto"/>
              <w:bottom w:val="outset" w:sz="6" w:space="0" w:color="auto"/>
              <w:right w:val="outset" w:sz="6" w:space="0" w:color="auto"/>
            </w:tcBorders>
          </w:tcPr>
          <w:p w:rsidR="00504E77" w:rsidRDefault="00504E77">
            <w:pPr>
              <w:pStyle w:val="TableEntry"/>
              <w:rPr>
                <w:ins w:id="102" w:author="jamillar" w:date="2010-07-14T07:11:00Z"/>
              </w:rPr>
            </w:pPr>
            <w:ins w:id="103" w:author="jamillar" w:date="2010-07-14T07:10:00Z">
              <w:r>
                <w:t>1.3.6.1.4.1.19376.1.5.3.1.</w:t>
              </w:r>
            </w:ins>
            <w:ins w:id="104" w:author="jamillar" w:date="2010-07-14T07:11:00Z">
              <w:r>
                <w:t xml:space="preserve">1.21.2.4 </w:t>
              </w:r>
            </w:ins>
            <w:ins w:id="105" w:author="jamillar" w:date="2010-07-14T07:10:00Z">
              <w:r>
                <w:t xml:space="preserve"> or </w:t>
              </w:r>
            </w:ins>
          </w:p>
          <w:p w:rsidR="00504E77" w:rsidRDefault="00504E77">
            <w:pPr>
              <w:pStyle w:val="TableEntry"/>
              <w:rPr>
                <w:ins w:id="106" w:author="jamillar" w:date="2010-07-14T07:11:00Z"/>
              </w:rPr>
            </w:pPr>
          </w:p>
          <w:p w:rsidR="00504E77" w:rsidRDefault="00504E77">
            <w:pPr>
              <w:pStyle w:val="TableEntry"/>
              <w:rPr>
                <w:ins w:id="107" w:author="jamillar" w:date="2010-07-14T07:12:00Z"/>
              </w:rPr>
            </w:pPr>
            <w:ins w:id="108" w:author="jamillar" w:date="2010-07-14T07:10:00Z">
              <w:r>
                <w:t>1.3.6.1.4.1.19376.1.5.3.1.3.31</w:t>
              </w:r>
            </w:ins>
          </w:p>
          <w:p w:rsidR="00A0210A" w:rsidRDefault="005F3C39">
            <w:pPr>
              <w:pStyle w:val="TableEntry"/>
              <w:rPr>
                <w:ins w:id="109" w:author="jamillar" w:date="2010-07-14T07:09:00Z"/>
              </w:rPr>
            </w:pPr>
            <w:del w:id="110" w:author="jamillar" w:date="2010-07-14T07:10:00Z">
              <w:r w:rsidDel="00504E77">
                <w:delText>1.3.6.1.4.1.19376.1.5.3.1.1.9.15.1</w:delText>
              </w:r>
            </w:del>
          </w:p>
          <w:p w:rsidR="00504E77" w:rsidRDefault="00504E77">
            <w:pPr>
              <w:pStyle w:val="TableEntry"/>
            </w:pPr>
            <w:ins w:id="111" w:author="jamillar" w:date="2010-07-14T07:09:00Z">
              <w:r>
                <w:t>1</w:t>
              </w:r>
            </w:ins>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Birth weight</w:t>
            </w:r>
          </w:p>
        </w:tc>
        <w:tc>
          <w:tcPr>
            <w:tcW w:w="1815" w:type="pct"/>
            <w:tcBorders>
              <w:top w:val="outset" w:sz="6" w:space="0" w:color="auto"/>
              <w:left w:val="outset" w:sz="6" w:space="0" w:color="auto"/>
              <w:bottom w:val="outset" w:sz="6" w:space="0" w:color="auto"/>
              <w:right w:val="outset" w:sz="6" w:space="0" w:color="auto"/>
            </w:tcBorders>
          </w:tcPr>
          <w:p w:rsidR="00A0210A" w:rsidRDefault="00504E77" w:rsidP="00504E77">
            <w:pPr>
              <w:pStyle w:val="TableEntry"/>
            </w:pPr>
            <w:ins w:id="112" w:author="jamillar" w:date="2010-07-14T07:06:00Z">
              <w:r>
                <w:t xml:space="preserve">LDS: Newborn Delivery Information or </w:t>
              </w:r>
            </w:ins>
            <w:r w:rsidR="005F3C39">
              <w:t xml:space="preserve">NDS: </w:t>
            </w:r>
            <w:del w:id="113" w:author="jamillar" w:date="2010-07-14T07:07:00Z">
              <w:r w:rsidR="005F3C39" w:rsidDel="00504E77">
                <w:delText xml:space="preserve">Coded </w:delText>
              </w:r>
            </w:del>
            <w:ins w:id="114" w:author="jamillar" w:date="2010-07-14T07:07:00Z">
              <w:r>
                <w:t xml:space="preserve">Discharge </w:t>
              </w:r>
            </w:ins>
            <w:r w:rsidR="005F3C39">
              <w:t>Physical Exam</w:t>
            </w:r>
          </w:p>
        </w:tc>
        <w:tc>
          <w:tcPr>
            <w:tcW w:w="1815" w:type="pct"/>
            <w:tcBorders>
              <w:top w:val="outset" w:sz="6" w:space="0" w:color="auto"/>
              <w:left w:val="outset" w:sz="6" w:space="0" w:color="auto"/>
              <w:bottom w:val="outset" w:sz="6" w:space="0" w:color="auto"/>
              <w:right w:val="outset" w:sz="6" w:space="0" w:color="auto"/>
            </w:tcBorders>
          </w:tcPr>
          <w:p w:rsidR="00504E77" w:rsidRDefault="00504E77" w:rsidP="00504E77">
            <w:pPr>
              <w:pStyle w:val="TableEntry"/>
              <w:rPr>
                <w:ins w:id="115" w:author="jamillar" w:date="2010-07-14T07:12:00Z"/>
              </w:rPr>
            </w:pPr>
            <w:ins w:id="116" w:author="jamillar" w:date="2010-07-14T07:12:00Z">
              <w:r>
                <w:t xml:space="preserve">1.3.6.1.4.1.19376.1.5.3.1.1.21.2.4  or </w:t>
              </w:r>
            </w:ins>
          </w:p>
          <w:p w:rsidR="00504E77" w:rsidRDefault="00504E77" w:rsidP="00504E77">
            <w:pPr>
              <w:pStyle w:val="TableEntry"/>
              <w:rPr>
                <w:ins w:id="117" w:author="jamillar" w:date="2010-07-14T07:12:00Z"/>
              </w:rPr>
            </w:pPr>
          </w:p>
          <w:p w:rsidR="00504E77" w:rsidRDefault="00504E77" w:rsidP="00504E77">
            <w:pPr>
              <w:pStyle w:val="TableEntry"/>
              <w:rPr>
                <w:ins w:id="118" w:author="jamillar" w:date="2010-07-14T07:12:00Z"/>
              </w:rPr>
            </w:pPr>
            <w:ins w:id="119" w:author="jamillar" w:date="2010-07-14T07:12:00Z">
              <w:r>
                <w:t>1.3.6.1.4.1.19376.1.5.3.1.3.31</w:t>
              </w:r>
            </w:ins>
          </w:p>
          <w:p w:rsidR="00A0210A" w:rsidRDefault="005F3C39" w:rsidP="00504E77">
            <w:pPr>
              <w:pStyle w:val="TableEntry"/>
            </w:pPr>
            <w:del w:id="120" w:author="jamillar" w:date="2010-07-14T07:12:00Z">
              <w:r w:rsidDel="00504E77">
                <w:delText>1.3.6.1.4.1.19376.1.5.3.1.1.9.15.1</w:delText>
              </w:r>
            </w:del>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Circumcision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NDS: Procedures and Interventions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1.3.6.1.4.1.19376.1.5.3.1.1.13.2.11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Disposition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MDS: Newborn Status at Maternal Discharge</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1.3.6.1.4.1.19376.1.5.3.1.1.21.2.8</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Pediatrician Name</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NDS: Care Plan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1.3.6.1.4.1.19376.1.5.3.1.3.31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Complications/Anomolies (Newborn)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rsidP="00504E77">
            <w:pPr>
              <w:pStyle w:val="TableEntry"/>
            </w:pPr>
            <w:r>
              <w:t xml:space="preserve">NDS: </w:t>
            </w:r>
            <w:del w:id="121" w:author="jamillar" w:date="2010-07-14T07:07:00Z">
              <w:r w:rsidDel="00504E77">
                <w:delText>Discharge Diagnosis</w:delText>
              </w:r>
            </w:del>
            <w:ins w:id="122" w:author="jamillar" w:date="2010-07-14T07:07:00Z">
              <w:r w:rsidR="00504E77">
                <w:t>Problems</w:t>
              </w:r>
            </w:ins>
          </w:p>
        </w:tc>
        <w:tc>
          <w:tcPr>
            <w:tcW w:w="1815" w:type="pct"/>
            <w:tcBorders>
              <w:top w:val="outset" w:sz="6" w:space="0" w:color="auto"/>
              <w:left w:val="outset" w:sz="6" w:space="0" w:color="auto"/>
              <w:bottom w:val="outset" w:sz="6" w:space="0" w:color="auto"/>
              <w:right w:val="outset" w:sz="6" w:space="0" w:color="auto"/>
            </w:tcBorders>
          </w:tcPr>
          <w:p w:rsidR="00DC536F" w:rsidRDefault="00DC536F">
            <w:pPr>
              <w:pStyle w:val="TableEntry"/>
              <w:rPr>
                <w:ins w:id="123" w:author="jamillar" w:date="2010-07-14T07:14:00Z"/>
              </w:rPr>
            </w:pPr>
            <w:ins w:id="124" w:author="jamillar" w:date="2010-07-14T07:14:00Z">
              <w:r>
                <w:t>1.3.6.1.4.1.19376.1.5.3.1.3.6</w:t>
              </w:r>
            </w:ins>
          </w:p>
          <w:p w:rsidR="00A0210A" w:rsidRDefault="005F3C39">
            <w:pPr>
              <w:pStyle w:val="TableEntry"/>
            </w:pPr>
            <w:del w:id="125" w:author="jamillar" w:date="2010-07-14T07:07:00Z">
              <w:r w:rsidDel="00504E77">
                <w:delText>1.3.6.1.4.1.19376.1.5.3.1.3.7</w:delText>
              </w:r>
            </w:del>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Laboratory studies requested</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Coded Results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1.3.6.1.4.1.19376.1.5.3.1.3.28</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HGB/HCT</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Coded Results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1.3.6.1.4.1.19376.1.5.3.1.3.28</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Lab Pap test</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Coded Results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1.3.6.1.4.1.19376.1.5.3.1.3.28</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 xml:space="preserve">Contraceptive </w:t>
            </w:r>
            <w:commentRangeStart w:id="126"/>
            <w:r>
              <w:t>method</w:t>
            </w:r>
            <w:commentRangeEnd w:id="126"/>
            <w:r w:rsidR="00DC536F">
              <w:rPr>
                <w:rStyle w:val="CommentReference"/>
                <w:noProof w:val="0"/>
              </w:rPr>
              <w:commentReference w:id="126"/>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Patient Education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1.3.6.1.4.1.19376.1.5.3.1.1.9.38</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Postpartum Depression Screening</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Coded Social History</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1.3.6.1.4.1.19376.1.5.3.1.3.16.1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Intimate Partner Violence Screening</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Coded Social History</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1.3.6.1.4.1.19376.1.5.3.1.3.16.1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Interim Medical History</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History of Present Illness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1.3.6.1.4.1.19376.1.5.3.1.3.4</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Physical Exam</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Coded Physical Exam</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1.3.6.1.4.1.19376.1.5.3.1.1.9.15.1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Allergies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Allergies and Other Adverse Reactions</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1.3.6.1.4.1.19376.1.5.3.1.3.13</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del w:id="127" w:author="jamillar" w:date="2010-07-14T07:15:00Z">
              <w:r w:rsidDel="00DC536F">
                <w:delText>Medicaitons</w:delText>
              </w:r>
            </w:del>
            <w:ins w:id="128" w:author="jamillar" w:date="2010-07-14T07:15:00Z">
              <w:r w:rsidR="00DC536F">
                <w:t>Medications</w:t>
              </w:r>
            </w:ins>
            <w:r>
              <w:t>/Contraception</w:t>
            </w:r>
            <w:ins w:id="129" w:author="jamillar" w:date="2010-07-14T07:15:00Z">
              <w:r w:rsidR="00DC536F">
                <w:t xml:space="preserve"> Plan</w:t>
              </w:r>
            </w:ins>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Care Plan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1.3.6.1.4.1.19376.1.5.3.1.3.31</w:t>
            </w:r>
          </w:p>
        </w:tc>
      </w:tr>
      <w:tr w:rsidR="00A0210A">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A0210A" w:rsidRDefault="005F3C39">
            <w:pPr>
              <w:pStyle w:val="TableEntry"/>
            </w:pPr>
            <w:r>
              <w:t>Interval Care Recommended</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Care Plan</w:t>
            </w:r>
          </w:p>
        </w:tc>
        <w:tc>
          <w:tcPr>
            <w:tcW w:w="1815" w:type="pct"/>
            <w:tcBorders>
              <w:top w:val="outset" w:sz="6" w:space="0" w:color="auto"/>
              <w:left w:val="outset" w:sz="6" w:space="0" w:color="auto"/>
              <w:bottom w:val="outset" w:sz="6" w:space="0" w:color="auto"/>
              <w:right w:val="outset" w:sz="6" w:space="0" w:color="auto"/>
            </w:tcBorders>
          </w:tcPr>
          <w:p w:rsidR="00A0210A" w:rsidRDefault="005F3C39">
            <w:pPr>
              <w:pStyle w:val="TableEntry"/>
            </w:pPr>
            <w:r>
              <w:t>1.3.6.1.4.1.19376.1.5.3.1.3.31</w:t>
            </w:r>
          </w:p>
        </w:tc>
      </w:tr>
      <w:bookmarkEnd w:id="65"/>
      <w:bookmarkEnd w:id="66"/>
      <w:bookmarkEnd w:id="67"/>
    </w:tbl>
    <w:p w:rsidR="00A0210A" w:rsidRDefault="00A0210A">
      <w:pPr>
        <w:pStyle w:val="BodyText"/>
        <w:rPr>
          <w:i/>
          <w:iCs/>
        </w:rPr>
      </w:pPr>
    </w:p>
    <w:p w:rsidR="00A0210A" w:rsidRDefault="00A0210A">
      <w:pPr>
        <w:pStyle w:val="FigureTitle"/>
      </w:pPr>
    </w:p>
    <w:p w:rsidR="00A0210A" w:rsidRDefault="00A0210A">
      <w:pPr>
        <w:pStyle w:val="BodyText"/>
        <w:rPr>
          <w:i/>
          <w:iCs/>
        </w:rPr>
      </w:pPr>
    </w:p>
    <w:p w:rsidR="00A0210A" w:rsidRDefault="005F3C39">
      <w:pPr>
        <w:pStyle w:val="Glossary"/>
      </w:pPr>
      <w:bookmarkStart w:id="130" w:name="_Toc245128584"/>
      <w:bookmarkStart w:id="131" w:name="_Toc263150115"/>
      <w:r>
        <w:t>Glossary</w:t>
      </w:r>
      <w:bookmarkEnd w:id="130"/>
      <w:bookmarkEnd w:id="131"/>
    </w:p>
    <w:p w:rsidR="00A0210A" w:rsidRDefault="005F3C39">
      <w:pPr>
        <w:pStyle w:val="EditorInstructions"/>
      </w:pPr>
      <w:r>
        <w:t>Add the following terms to the Glossary:</w:t>
      </w:r>
    </w:p>
    <w:p w:rsidR="00A0210A" w:rsidRDefault="005F3C39">
      <w:pPr>
        <w:spacing w:before="0"/>
      </w:pPr>
      <w:r>
        <w:t>Anesthesia</w:t>
      </w:r>
    </w:p>
    <w:p w:rsidR="00A0210A" w:rsidRDefault="005F3C39">
      <w:pPr>
        <w:spacing w:before="0"/>
      </w:pPr>
      <w:r>
        <w:t>Loss of the ability to feel pain, caused by administration of a drug or other medical intervention.</w:t>
      </w:r>
    </w:p>
    <w:p w:rsidR="00A0210A" w:rsidRDefault="00A0210A">
      <w:pPr>
        <w:spacing w:before="0"/>
      </w:pPr>
    </w:p>
    <w:p w:rsidR="00A0210A" w:rsidRDefault="005F3C39">
      <w:pPr>
        <w:spacing w:before="0"/>
      </w:pPr>
      <w:r>
        <w:t>Arrest disorder</w:t>
      </w:r>
    </w:p>
    <w:p w:rsidR="00A0210A" w:rsidRDefault="005F3C39">
      <w:pPr>
        <w:numPr>
          <w:ilvl w:val="0"/>
          <w:numId w:val="25"/>
        </w:numPr>
        <w:spacing w:before="0"/>
      </w:pPr>
      <w:r>
        <w:t>Arrest of dilation: Condition in which there is no progress in cervical dilation for more than 2 hours.</w:t>
      </w:r>
    </w:p>
    <w:p w:rsidR="00A0210A" w:rsidRDefault="005F3C39">
      <w:pPr>
        <w:numPr>
          <w:ilvl w:val="0"/>
          <w:numId w:val="25"/>
        </w:numPr>
        <w:spacing w:before="0"/>
      </w:pPr>
      <w:r>
        <w:t xml:space="preserve">Arrest of descent: Condition in which the fetal head does not descend for more than 1 hour in primiparous woman and more than 0.5 hours in a multiparous woman. </w:t>
      </w:r>
    </w:p>
    <w:p w:rsidR="00A0210A" w:rsidRDefault="00A0210A">
      <w:pPr>
        <w:spacing w:before="0"/>
      </w:pPr>
    </w:p>
    <w:p w:rsidR="00A0210A" w:rsidRDefault="005F3C39">
      <w:pPr>
        <w:spacing w:before="0"/>
      </w:pPr>
      <w:r>
        <w:t>Circumcision</w:t>
      </w:r>
    </w:p>
    <w:p w:rsidR="00A0210A" w:rsidRDefault="005F3C39">
      <w:pPr>
        <w:spacing w:before="0"/>
      </w:pPr>
      <w:r>
        <w:t xml:space="preserve">Removal of the foreskin covering the tip of the penis, often done before a male baby leaves the hospital. </w:t>
      </w:r>
    </w:p>
    <w:p w:rsidR="00A0210A" w:rsidRDefault="00A0210A">
      <w:pPr>
        <w:spacing w:before="0"/>
      </w:pPr>
    </w:p>
    <w:p w:rsidR="00A0210A" w:rsidRDefault="005F3C39">
      <w:pPr>
        <w:spacing w:before="0"/>
      </w:pPr>
      <w:r>
        <w:t>Contraception (birth control)</w:t>
      </w:r>
    </w:p>
    <w:p w:rsidR="00A0210A" w:rsidRDefault="005F3C39">
      <w:pPr>
        <w:spacing w:before="0"/>
      </w:pPr>
      <w:r>
        <w:t>A process that prevents pregnancy by interfering with the normal process of ovulation, fertilization, and implantation. There are different kinds of birth control that act at different points in the process.</w:t>
      </w:r>
    </w:p>
    <w:p w:rsidR="00A0210A" w:rsidRDefault="00A0210A">
      <w:pPr>
        <w:spacing w:before="0"/>
      </w:pPr>
    </w:p>
    <w:p w:rsidR="00A0210A" w:rsidRDefault="005F3C39">
      <w:pPr>
        <w:spacing w:before="0"/>
      </w:pPr>
      <w:r>
        <w:t>Delivery</w:t>
      </w:r>
    </w:p>
    <w:p w:rsidR="00A0210A" w:rsidRDefault="005F3C39">
      <w:pPr>
        <w:spacing w:before="0"/>
      </w:pPr>
      <w:r>
        <w:t>Expulsion or extraction of the infant, placenta, and membranes at birth.</w:t>
      </w:r>
    </w:p>
    <w:p w:rsidR="00A0210A" w:rsidRDefault="005F3C39">
      <w:pPr>
        <w:numPr>
          <w:ilvl w:val="0"/>
          <w:numId w:val="26"/>
        </w:numPr>
        <w:spacing w:before="0"/>
      </w:pPr>
      <w:r>
        <w:t>Vaginal Delivery- The process of birth through the birth canal.</w:t>
      </w:r>
    </w:p>
    <w:p w:rsidR="00A0210A" w:rsidRDefault="005F3C39">
      <w:pPr>
        <w:numPr>
          <w:ilvl w:val="0"/>
          <w:numId w:val="26"/>
        </w:numPr>
        <w:spacing w:before="0"/>
      </w:pPr>
      <w:r>
        <w:t>Cesarean Delivery- Surgery done to deliver a baby through an incision in the mother's abdomen.</w:t>
      </w:r>
    </w:p>
    <w:p w:rsidR="00A0210A" w:rsidRDefault="00A0210A">
      <w:pPr>
        <w:spacing w:before="0"/>
      </w:pPr>
    </w:p>
    <w:p w:rsidR="00A0210A" w:rsidRDefault="005F3C39">
      <w:pPr>
        <w:spacing w:before="0"/>
      </w:pPr>
      <w:r>
        <w:t>Essure</w:t>
      </w:r>
      <w:r>
        <w:tab/>
      </w:r>
    </w:p>
    <w:p w:rsidR="00A0210A" w:rsidRDefault="005F3C39">
      <w:pPr>
        <w:spacing w:before="0"/>
      </w:pPr>
      <w:r>
        <w:t>A method of fallopian tube occlusion utilizing a coiled spring device that is inserted in through the uterine cavity and into the tubal openings using a hysteroscope.</w:t>
      </w:r>
    </w:p>
    <w:p w:rsidR="00A0210A" w:rsidRDefault="00A0210A">
      <w:pPr>
        <w:spacing w:before="0"/>
      </w:pPr>
    </w:p>
    <w:p w:rsidR="00A0210A" w:rsidRDefault="005F3C39">
      <w:pPr>
        <w:spacing w:before="0"/>
      </w:pPr>
      <w:r>
        <w:t>Hematocrit (HCT)</w:t>
      </w:r>
    </w:p>
    <w:p w:rsidR="00A0210A" w:rsidRDefault="005F3C39">
      <w:pPr>
        <w:spacing w:before="0"/>
      </w:pPr>
      <w:r>
        <w:t xml:space="preserve">The volume percentage of erythrocytes in whole blood. </w:t>
      </w:r>
    </w:p>
    <w:p w:rsidR="00A0210A" w:rsidRDefault="00A0210A">
      <w:pPr>
        <w:spacing w:before="0"/>
      </w:pPr>
    </w:p>
    <w:p w:rsidR="00A0210A" w:rsidRDefault="005F3C39">
      <w:pPr>
        <w:spacing w:before="0"/>
      </w:pPr>
      <w:r>
        <w:t xml:space="preserve">Hemoglobin (HGB) </w:t>
      </w:r>
    </w:p>
    <w:p w:rsidR="00A0210A" w:rsidRDefault="005F3C39">
      <w:pPr>
        <w:spacing w:before="0"/>
      </w:pPr>
      <w:r>
        <w:t>Protein in red blood cells that carries oxygen; HGB measured by blood test.</w:t>
      </w:r>
    </w:p>
    <w:p w:rsidR="00A0210A" w:rsidRDefault="00A0210A">
      <w:pPr>
        <w:spacing w:before="0"/>
      </w:pPr>
    </w:p>
    <w:p w:rsidR="00A0210A" w:rsidRDefault="005F3C39">
      <w:pPr>
        <w:spacing w:before="0"/>
      </w:pPr>
      <w:r>
        <w:t>Incision</w:t>
      </w:r>
    </w:p>
    <w:p w:rsidR="00A0210A" w:rsidRDefault="005F3C39">
      <w:pPr>
        <w:spacing w:before="0"/>
      </w:pPr>
      <w:r>
        <w:t>A cut into a body tissue or organ, especially one made during surgery, or the scar resulting from such a cut.</w:t>
      </w:r>
    </w:p>
    <w:p w:rsidR="00A0210A" w:rsidRDefault="00A0210A">
      <w:pPr>
        <w:spacing w:before="0"/>
      </w:pPr>
    </w:p>
    <w:p w:rsidR="00A0210A" w:rsidRDefault="005F3C39">
      <w:pPr>
        <w:spacing w:before="0"/>
      </w:pPr>
      <w:r>
        <w:t>Macrosomia</w:t>
      </w:r>
    </w:p>
    <w:p w:rsidR="00A0210A" w:rsidRDefault="005F3C39">
      <w:pPr>
        <w:spacing w:before="0"/>
      </w:pPr>
      <w:r>
        <w:t>Unusually large body, with birth weight in excess of the 90</w:t>
      </w:r>
      <w:r>
        <w:rPr>
          <w:vertAlign w:val="superscript"/>
        </w:rPr>
        <w:t>th</w:t>
      </w:r>
      <w:r>
        <w:t xml:space="preserve"> percentile on the growth curve.</w:t>
      </w:r>
    </w:p>
    <w:p w:rsidR="00A0210A" w:rsidRDefault="00A0210A">
      <w:pPr>
        <w:spacing w:before="0"/>
      </w:pPr>
    </w:p>
    <w:p w:rsidR="00A0210A" w:rsidRDefault="005F3C39">
      <w:pPr>
        <w:spacing w:before="0"/>
      </w:pPr>
      <w:r>
        <w:t>Malpresentation</w:t>
      </w:r>
    </w:p>
    <w:p w:rsidR="00A0210A" w:rsidRDefault="005F3C39">
      <w:pPr>
        <w:spacing w:before="0"/>
      </w:pPr>
      <w:r>
        <w:t>Abnormal position of fetus in birth canal. Natural delivery becomes difficult or impossible.</w:t>
      </w:r>
    </w:p>
    <w:p w:rsidR="00A0210A" w:rsidRDefault="00A0210A">
      <w:pPr>
        <w:spacing w:before="0"/>
      </w:pPr>
    </w:p>
    <w:p w:rsidR="00A0210A" w:rsidRDefault="005F3C39">
      <w:pPr>
        <w:spacing w:before="0"/>
      </w:pPr>
      <w:r>
        <w:t>Mastitis</w:t>
      </w:r>
    </w:p>
    <w:p w:rsidR="00A0210A" w:rsidRDefault="005F3C39">
      <w:pPr>
        <w:spacing w:before="0"/>
      </w:pPr>
      <w:r>
        <w:t>Inflammation or infection of the breast.</w:t>
      </w:r>
    </w:p>
    <w:p w:rsidR="00A0210A" w:rsidRDefault="00A0210A">
      <w:pPr>
        <w:spacing w:before="0"/>
      </w:pPr>
    </w:p>
    <w:p w:rsidR="00A0210A" w:rsidRDefault="005F3C39">
      <w:pPr>
        <w:spacing w:before="0"/>
      </w:pPr>
      <w:r>
        <w:t>Neonatal</w:t>
      </w:r>
    </w:p>
    <w:p w:rsidR="00A0210A" w:rsidRDefault="005F3C39">
      <w:pPr>
        <w:spacing w:before="0"/>
      </w:pPr>
      <w:r>
        <w:t>Pertaining to a newborn child &lt; 28 days of age or 44 weeks post-conceptual age.</w:t>
      </w:r>
    </w:p>
    <w:p w:rsidR="00A0210A" w:rsidRDefault="00A0210A">
      <w:pPr>
        <w:spacing w:before="0"/>
      </w:pPr>
    </w:p>
    <w:p w:rsidR="00A0210A" w:rsidRDefault="005F3C39">
      <w:pPr>
        <w:spacing w:before="0"/>
      </w:pPr>
      <w:r>
        <w:t>Obstetrician</w:t>
      </w:r>
    </w:p>
    <w:p w:rsidR="00A0210A" w:rsidRDefault="005F3C39">
      <w:pPr>
        <w:spacing w:before="0"/>
      </w:pPr>
      <w:r>
        <w:t>A physician whose practice of medicine focuses on the care of women during pregnancy, through childbirth, and immediately following delivery. Often informally known as ob-gyn (obstetrician-gynecologist).</w:t>
      </w:r>
    </w:p>
    <w:p w:rsidR="00A0210A" w:rsidRDefault="00A0210A">
      <w:pPr>
        <w:spacing w:before="0"/>
      </w:pPr>
    </w:p>
    <w:p w:rsidR="00A0210A" w:rsidRDefault="005F3C39">
      <w:pPr>
        <w:spacing w:before="0"/>
      </w:pPr>
      <w:r>
        <w:t>Pediatrician</w:t>
      </w:r>
    </w:p>
    <w:p w:rsidR="00A0210A" w:rsidRDefault="005F3C39">
      <w:pPr>
        <w:spacing w:before="0"/>
      </w:pPr>
      <w:r>
        <w:t>A specialist in pediatrics. Pediatrics is the branch of medicine that deals with the development and care of infants and children and the treatment of their diseases.</w:t>
      </w:r>
    </w:p>
    <w:p w:rsidR="00A0210A" w:rsidRDefault="00A0210A">
      <w:pPr>
        <w:spacing w:before="0"/>
      </w:pPr>
    </w:p>
    <w:p w:rsidR="00A0210A" w:rsidRDefault="005F3C39">
      <w:pPr>
        <w:spacing w:before="0"/>
      </w:pPr>
      <w:r>
        <w:t>Protraction Disorder</w:t>
      </w:r>
    </w:p>
    <w:p w:rsidR="00A0210A" w:rsidRDefault="005F3C39">
      <w:pPr>
        <w:spacing w:before="0"/>
      </w:pPr>
      <w:r>
        <w:t>Primary dysfunctional labor.</w:t>
      </w:r>
    </w:p>
    <w:p w:rsidR="00A0210A" w:rsidRDefault="00A0210A">
      <w:pPr>
        <w:spacing w:before="0"/>
      </w:pPr>
    </w:p>
    <w:p w:rsidR="00A0210A" w:rsidRDefault="005F3C39">
      <w:pPr>
        <w:spacing w:before="0"/>
      </w:pPr>
      <w:r>
        <w:t>Postpartum</w:t>
      </w:r>
    </w:p>
    <w:p w:rsidR="00A0210A" w:rsidRDefault="005F3C39">
      <w:pPr>
        <w:spacing w:before="0"/>
      </w:pPr>
      <w:r>
        <w:t>Of or occurring in the period after childbirth</w:t>
      </w:r>
    </w:p>
    <w:p w:rsidR="00A0210A" w:rsidRDefault="00A0210A">
      <w:pPr>
        <w:spacing w:before="0"/>
      </w:pPr>
    </w:p>
    <w:p w:rsidR="00A0210A" w:rsidRDefault="005F3C39">
      <w:pPr>
        <w:spacing w:before="0"/>
      </w:pPr>
      <w:r>
        <w:t xml:space="preserve">Tubal Sterilization </w:t>
      </w:r>
    </w:p>
    <w:p w:rsidR="00A0210A" w:rsidRDefault="005F3C39">
      <w:pPr>
        <w:spacing w:before="0"/>
      </w:pPr>
      <w:r>
        <w:t>To make sterile by ligation of the fallopian tubes.</w:t>
      </w:r>
    </w:p>
    <w:p w:rsidR="00A0210A" w:rsidRDefault="005F3C39">
      <w:pPr>
        <w:numPr>
          <w:ilvl w:val="0"/>
          <w:numId w:val="27"/>
        </w:numPr>
        <w:spacing w:before="0"/>
      </w:pPr>
      <w:r>
        <w:t>Irving Tubal Ligation - A surgical method of fallopian tube occlusion that excises a small portion of Fallopian tubes and then embeds the end of the cut fallopian tube below the serosa, or peritoneal, surface of the uterus.</w:t>
      </w:r>
    </w:p>
    <w:p w:rsidR="00A0210A" w:rsidRDefault="00A0210A">
      <w:pPr>
        <w:spacing w:before="0"/>
      </w:pPr>
    </w:p>
    <w:p w:rsidR="00A0210A" w:rsidRDefault="005F3C39">
      <w:pPr>
        <w:numPr>
          <w:ilvl w:val="0"/>
          <w:numId w:val="25"/>
        </w:numPr>
        <w:spacing w:before="0"/>
      </w:pPr>
      <w:r>
        <w:t>Modified Pomeroy Tubal Sterilization - A surgical method of fallopian tube occlusion that excises a small loop of Fallopian tube that has been tied firmly.</w:t>
      </w:r>
    </w:p>
    <w:p w:rsidR="00A0210A" w:rsidRDefault="00A0210A">
      <w:pPr>
        <w:spacing w:before="0"/>
      </w:pPr>
    </w:p>
    <w:p w:rsidR="00A0210A" w:rsidRDefault="005F3C39">
      <w:pPr>
        <w:numPr>
          <w:ilvl w:val="0"/>
          <w:numId w:val="25"/>
        </w:numPr>
        <w:spacing w:before="0"/>
      </w:pPr>
      <w:r>
        <w:t>Parkland Tubal ligation - A surgical method of fallopian tube occlusion that excises a small portion of Fallopian tubes after liagtion proximally and distally.</w:t>
      </w:r>
    </w:p>
    <w:p w:rsidR="00A0210A" w:rsidRDefault="00A0210A">
      <w:pPr>
        <w:spacing w:before="0"/>
      </w:pPr>
    </w:p>
    <w:p w:rsidR="00A0210A" w:rsidRDefault="005F3C39">
      <w:pPr>
        <w:numPr>
          <w:ilvl w:val="0"/>
          <w:numId w:val="25"/>
        </w:numPr>
        <w:spacing w:before="0"/>
      </w:pPr>
      <w:r>
        <w:t xml:space="preserve">Uchida Tubal Ligation - A surgical method of fallopian tube occlusion that excises a small portion of Fallopian tubes then embeds the end of the cut fallopian tube below the mesosalpinx resulting in female sterilization </w:t>
      </w:r>
    </w:p>
    <w:p w:rsidR="00A0210A" w:rsidRDefault="00A0210A">
      <w:pPr>
        <w:pStyle w:val="BodyText"/>
        <w:rPr>
          <w:i/>
          <w:iCs/>
        </w:rPr>
      </w:pPr>
    </w:p>
    <w:p w:rsidR="00A0210A" w:rsidRDefault="005F3C39">
      <w:pPr>
        <w:pStyle w:val="PartTitle"/>
        <w:rPr>
          <w:lang w:val="fr-FR"/>
        </w:rPr>
      </w:pPr>
      <w:bookmarkStart w:id="132" w:name="_Toc201059293"/>
      <w:bookmarkStart w:id="133" w:name="_Toc245128585"/>
      <w:bookmarkStart w:id="134" w:name="_Toc263150116"/>
      <w:r>
        <w:rPr>
          <w:lang w:val="fr-FR"/>
        </w:rPr>
        <w:t>Volume 2</w:t>
      </w:r>
      <w:bookmarkEnd w:id="132"/>
      <w:r>
        <w:rPr>
          <w:lang w:val="fr-FR"/>
        </w:rPr>
        <w:t xml:space="preserve"> – Transactions and Content Modules</w:t>
      </w:r>
      <w:bookmarkEnd w:id="133"/>
      <w:bookmarkEnd w:id="134"/>
    </w:p>
    <w:p w:rsidR="00A0210A" w:rsidRDefault="00A0210A">
      <w:pPr>
        <w:pStyle w:val="BodyText"/>
        <w:rPr>
          <w:lang w:val="fr-FR"/>
        </w:rPr>
      </w:pPr>
    </w:p>
    <w:p w:rsidR="00A0210A" w:rsidRDefault="005F3C39">
      <w:pPr>
        <w:pStyle w:val="Heading1"/>
        <w:numPr>
          <w:ilvl w:val="0"/>
          <w:numId w:val="0"/>
        </w:numPr>
        <w:ind w:left="432" w:hanging="432"/>
      </w:pPr>
      <w:bookmarkStart w:id="135" w:name="_Toc263150117"/>
      <w:bookmarkStart w:id="136" w:name="_Toc201059299"/>
      <w:bookmarkEnd w:id="68"/>
      <w:bookmarkEnd w:id="69"/>
      <w:bookmarkEnd w:id="70"/>
      <w:bookmarkEnd w:id="71"/>
      <w:bookmarkEnd w:id="72"/>
      <w:r>
        <w:t>5.0 Namespaces and Vocabularies</w:t>
      </w:r>
      <w:bookmarkEnd w:id="135"/>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2910"/>
        <w:gridCol w:w="3925"/>
        <w:gridCol w:w="2765"/>
      </w:tblGrid>
      <w:tr w:rsidR="00A0210A">
        <w:trPr>
          <w:tblCellSpacing w:w="0" w:type="dxa"/>
        </w:trPr>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A0210A" w:rsidRDefault="005F3C39">
            <w:pPr>
              <w:pStyle w:val="TableEntryHeader"/>
              <w:rPr>
                <w:rFonts w:eastAsia="Arial Unicode MS"/>
                <w:szCs w:val="24"/>
              </w:rPr>
            </w:pPr>
            <w:r>
              <w:t xml:space="preserve">codeSystem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A0210A" w:rsidRDefault="005F3C39">
            <w:pPr>
              <w:pStyle w:val="TableEntryHeader"/>
              <w:rPr>
                <w:rFonts w:eastAsia="Arial Unicode MS"/>
                <w:szCs w:val="24"/>
              </w:rPr>
            </w:pPr>
            <w:r>
              <w:t xml:space="preserve">codeSystemName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A0210A" w:rsidRDefault="005F3C39">
            <w:pPr>
              <w:pStyle w:val="TableEntryHeader"/>
              <w:rPr>
                <w:rFonts w:eastAsia="Arial Unicode MS"/>
                <w:szCs w:val="24"/>
              </w:rPr>
            </w:pPr>
            <w:r>
              <w:t xml:space="preserve">Description </w:t>
            </w:r>
          </w:p>
        </w:tc>
      </w:tr>
      <w:tr w:rsidR="00A021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A0210A" w:rsidRDefault="00A0210A">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A0210A" w:rsidRDefault="00A0210A">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A0210A" w:rsidRDefault="00A0210A">
            <w:pPr>
              <w:pStyle w:val="TableEntry"/>
              <w:rPr>
                <w:rFonts w:ascii="Arial Unicode MS" w:eastAsia="Arial Unicode MS" w:hAnsi="Arial Unicode MS" w:cs="Arial Unicode MS"/>
                <w:sz w:val="24"/>
                <w:szCs w:val="24"/>
              </w:rPr>
            </w:pPr>
          </w:p>
        </w:tc>
      </w:tr>
    </w:tbl>
    <w:p w:rsidR="00A0210A" w:rsidRDefault="00A0210A">
      <w:pPr>
        <w:pStyle w:val="AppendixHeading1"/>
      </w:pPr>
    </w:p>
    <w:p w:rsidR="00A0210A" w:rsidRDefault="005F3C39">
      <w:pPr>
        <w:pStyle w:val="Heading2"/>
        <w:numPr>
          <w:ilvl w:val="0"/>
          <w:numId w:val="0"/>
        </w:numPr>
        <w:ind w:left="576" w:hanging="576"/>
      </w:pPr>
      <w:bookmarkStart w:id="137" w:name="_Toc263150118"/>
      <w:r>
        <w:t>5.1 IHE Format Codes</w:t>
      </w:r>
      <w:bookmarkEnd w:id="137"/>
    </w:p>
    <w:p w:rsidR="00A0210A" w:rsidRDefault="005F3C39">
      <w:pPr>
        <w:pStyle w:val="instructions"/>
      </w:pPr>
      <w:r>
        <w:t>Add the following rows to Section 5.1</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2557"/>
        <w:gridCol w:w="2132"/>
        <w:gridCol w:w="1786"/>
        <w:gridCol w:w="3125"/>
      </w:tblGrid>
      <w:tr w:rsidR="00A0210A">
        <w:trPr>
          <w:tblCellSpacing w:w="0" w:type="dxa"/>
        </w:trPr>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A0210A" w:rsidRDefault="005F3C39">
            <w:pPr>
              <w:pStyle w:val="TableEntryHeader"/>
              <w:rPr>
                <w:rFonts w:eastAsia="Arial Unicode MS"/>
                <w:szCs w:val="24"/>
              </w:rPr>
            </w:pPr>
            <w:r>
              <w:t xml:space="preserve">Profile </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A0210A" w:rsidRDefault="005F3C39">
            <w:pPr>
              <w:pStyle w:val="TableEntryHeader"/>
              <w:rPr>
                <w:rFonts w:eastAsia="Arial Unicode MS"/>
                <w:szCs w:val="24"/>
              </w:rPr>
            </w:pPr>
            <w:r>
              <w:t>Format Code</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A0210A" w:rsidRDefault="005F3C39">
            <w:pPr>
              <w:pStyle w:val="TableEntryHeader"/>
              <w:rPr>
                <w:rFonts w:eastAsia="Arial Unicode MS"/>
                <w:szCs w:val="24"/>
              </w:rPr>
            </w:pPr>
            <w:r>
              <w:t>Media Type</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A0210A" w:rsidRDefault="005F3C39">
            <w:pPr>
              <w:pStyle w:val="TableEntryHeader"/>
              <w:rPr>
                <w:rFonts w:eastAsia="Arial Unicode MS"/>
                <w:szCs w:val="24"/>
              </w:rPr>
            </w:pPr>
            <w:r>
              <w:t xml:space="preserve">Template ID </w:t>
            </w:r>
          </w:p>
        </w:tc>
      </w:tr>
      <w:tr w:rsidR="00A021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A0210A" w:rsidRDefault="005F3C39">
            <w:pPr>
              <w:pStyle w:val="BodyText"/>
              <w:rPr>
                <w:sz w:val="18"/>
              </w:rPr>
            </w:pPr>
            <w:r>
              <w:rPr>
                <w:sz w:val="18"/>
              </w:rPr>
              <w:t>Postpartum Visit Summary</w:t>
            </w:r>
          </w:p>
        </w:tc>
        <w:tc>
          <w:tcPr>
            <w:tcW w:w="0" w:type="auto"/>
            <w:tcBorders>
              <w:top w:val="outset" w:sz="6" w:space="0" w:color="auto"/>
              <w:left w:val="outset" w:sz="6" w:space="0" w:color="auto"/>
              <w:bottom w:val="outset" w:sz="6" w:space="0" w:color="auto"/>
              <w:right w:val="outset" w:sz="6" w:space="0" w:color="auto"/>
            </w:tcBorders>
            <w:vAlign w:val="center"/>
          </w:tcPr>
          <w:p w:rsidR="00A0210A" w:rsidRDefault="005F3C39">
            <w:pPr>
              <w:pStyle w:val="BodyText"/>
              <w:rPr>
                <w:sz w:val="18"/>
              </w:rPr>
            </w:pPr>
            <w:r>
              <w:rPr>
                <w:sz w:val="18"/>
              </w:rPr>
              <w:t>urn:ihe:pcc:ppvs:2010</w:t>
            </w:r>
          </w:p>
        </w:tc>
        <w:tc>
          <w:tcPr>
            <w:tcW w:w="0" w:type="auto"/>
            <w:tcBorders>
              <w:top w:val="outset" w:sz="6" w:space="0" w:color="auto"/>
              <w:left w:val="outset" w:sz="6" w:space="0" w:color="auto"/>
              <w:bottom w:val="outset" w:sz="6" w:space="0" w:color="auto"/>
              <w:right w:val="outset" w:sz="6" w:space="0" w:color="auto"/>
            </w:tcBorders>
            <w:vAlign w:val="center"/>
          </w:tcPr>
          <w:p w:rsidR="00A0210A" w:rsidRDefault="005F3C39">
            <w:pPr>
              <w:pStyle w:val="BodyText"/>
              <w:rPr>
                <w:sz w:val="18"/>
              </w:rPr>
            </w:pPr>
            <w:r>
              <w:rPr>
                <w:sz w:val="18"/>
              </w:rPr>
              <w:t>text/xml</w:t>
            </w:r>
          </w:p>
        </w:tc>
        <w:tc>
          <w:tcPr>
            <w:tcW w:w="0" w:type="auto"/>
            <w:tcBorders>
              <w:top w:val="outset" w:sz="6" w:space="0" w:color="auto"/>
              <w:left w:val="outset" w:sz="6" w:space="0" w:color="auto"/>
              <w:bottom w:val="outset" w:sz="6" w:space="0" w:color="auto"/>
              <w:right w:val="outset" w:sz="6" w:space="0" w:color="auto"/>
            </w:tcBorders>
            <w:vAlign w:val="center"/>
          </w:tcPr>
          <w:p w:rsidR="00A0210A" w:rsidRDefault="005F3C39">
            <w:pPr>
              <w:pStyle w:val="BodyText"/>
            </w:pPr>
            <w:r>
              <w:rPr>
                <w:sz w:val="18"/>
              </w:rPr>
              <w:t>1.3.6.1.4.1.19376.1.5.3.1.1.21.1.4</w:t>
            </w:r>
          </w:p>
        </w:tc>
      </w:tr>
    </w:tbl>
    <w:p w:rsidR="00A0210A" w:rsidRDefault="00A0210A">
      <w:pPr>
        <w:pStyle w:val="BodyText"/>
      </w:pPr>
    </w:p>
    <w:p w:rsidR="00A0210A" w:rsidRDefault="00A0210A">
      <w:pPr>
        <w:pStyle w:val="BodyText"/>
      </w:pPr>
    </w:p>
    <w:p w:rsidR="00A0210A" w:rsidRDefault="005F3C39">
      <w:pPr>
        <w:pStyle w:val="Heading1"/>
        <w:numPr>
          <w:ilvl w:val="0"/>
          <w:numId w:val="0"/>
        </w:numPr>
        <w:ind w:left="432" w:hanging="432"/>
      </w:pPr>
      <w:bookmarkStart w:id="138" w:name="_Toc263150119"/>
      <w:r>
        <w:t>6.0 PCC Content Modules</w:t>
      </w:r>
      <w:bookmarkEnd w:id="138"/>
      <w:r>
        <w:t xml:space="preserve"> </w:t>
      </w:r>
    </w:p>
    <w:p w:rsidR="00A0210A" w:rsidRDefault="005F3C39">
      <w:pPr>
        <w:pStyle w:val="Heading2"/>
        <w:numPr>
          <w:ilvl w:val="0"/>
          <w:numId w:val="0"/>
        </w:numPr>
      </w:pPr>
      <w:bookmarkStart w:id="139" w:name="_Toc263150120"/>
      <w:r>
        <w:t>6.2 Folder Content Modules</w:t>
      </w:r>
      <w:bookmarkEnd w:id="139"/>
    </w:p>
    <w:p w:rsidR="00A0210A" w:rsidRDefault="005F3C39">
      <w:pPr>
        <w:pStyle w:val="BodyText"/>
      </w:pPr>
      <w:r>
        <w:t>See Perinatal Workflow section 6.2.P.</w:t>
      </w:r>
    </w:p>
    <w:p w:rsidR="00A0210A" w:rsidRDefault="005F3C39">
      <w:pPr>
        <w:pStyle w:val="Heading2"/>
        <w:numPr>
          <w:ilvl w:val="0"/>
          <w:numId w:val="0"/>
        </w:numPr>
        <w:ind w:left="576" w:hanging="576"/>
      </w:pPr>
      <w:bookmarkStart w:id="140" w:name="_Toc263150121"/>
      <w:r>
        <w:t>6.3 HL7 Version 3.0 Content Modules</w:t>
      </w:r>
      <w:bookmarkEnd w:id="140"/>
    </w:p>
    <w:p w:rsidR="00A0210A" w:rsidRDefault="005F3C39">
      <w:pPr>
        <w:pStyle w:val="Heading3"/>
        <w:numPr>
          <w:ilvl w:val="0"/>
          <w:numId w:val="0"/>
        </w:numPr>
        <w:ind w:left="1080" w:hanging="1080"/>
      </w:pPr>
      <w:bookmarkStart w:id="141" w:name="_Toc263150122"/>
      <w:r>
        <w:t>6.3.1 CDA Document Content Modules</w:t>
      </w:r>
      <w:bookmarkEnd w:id="141"/>
    </w:p>
    <w:p w:rsidR="00A0210A" w:rsidRDefault="005F3C39">
      <w:pPr>
        <w:pStyle w:val="instructions"/>
        <w:rPr>
          <w:lang w:val="fr-FR"/>
        </w:rPr>
      </w:pPr>
      <w:r>
        <w:rPr>
          <w:lang w:val="fr-FR"/>
        </w:rPr>
        <w:t>Add section 6.3.1.A</w:t>
      </w:r>
    </w:p>
    <w:p w:rsidR="00A0210A" w:rsidRDefault="005F3C39">
      <w:pPr>
        <w:pStyle w:val="Heading4"/>
        <w:numPr>
          <w:ilvl w:val="0"/>
          <w:numId w:val="0"/>
        </w:numPr>
      </w:pPr>
      <w:bookmarkStart w:id="142" w:name="_Toc245128593"/>
      <w:bookmarkStart w:id="143" w:name="_Toc253069903"/>
      <w:bookmarkStart w:id="144" w:name="_Toc133851920"/>
      <w:r>
        <w:t>6.3.1.A Postpartum Visit Summary</w:t>
      </w:r>
      <w:bookmarkEnd w:id="142"/>
      <w:bookmarkEnd w:id="143"/>
      <w:bookmarkEnd w:id="144"/>
      <w:r>
        <w:t xml:space="preserve"> 1.3.6.1.4.1.19376.1.5.3.1.1.21.1.4</w:t>
      </w:r>
    </w:p>
    <w:p w:rsidR="00A0210A" w:rsidRDefault="005F3C39">
      <w:pPr>
        <w:pStyle w:val="BodyText"/>
      </w:pPr>
      <w:r>
        <w:t>The Postpartum Visit Summary contains a summary of any episode of treatment occurring during the postpartum period.</w:t>
      </w:r>
      <w:bookmarkStart w:id="145" w:name="_Toc253069904"/>
      <w:bookmarkStart w:id="146" w:name="_Toc133851921"/>
      <w:r>
        <w:t xml:space="preserve"> The PPVS is a medical summary and inherits all header constraints from Medical Summaries. The use case for this profile is described fully in the Postpartum Visit Profile described in Volume 1.</w:t>
      </w:r>
    </w:p>
    <w:p w:rsidR="00A0210A" w:rsidRDefault="005F3C39">
      <w:pPr>
        <w:pStyle w:val="BodyText"/>
      </w:pPr>
      <w:r>
        <w:t xml:space="preserve">The PPVS may use the Labor &amp; Delivery Summary, the Maternal Discharge Summary and the Newborn Discharge Summary if those document are available. </w:t>
      </w:r>
    </w:p>
    <w:p w:rsidR="00A0210A" w:rsidRDefault="00A0210A">
      <w:pPr>
        <w:pStyle w:val="BodyText"/>
      </w:pPr>
    </w:p>
    <w:p w:rsidR="00A0210A" w:rsidRDefault="005F3C39">
      <w:pPr>
        <w:pStyle w:val="Heading5"/>
        <w:numPr>
          <w:ilvl w:val="0"/>
          <w:numId w:val="0"/>
        </w:numPr>
      </w:pPr>
      <w:r>
        <w:t>6.3.1.A.1 Format Code</w:t>
      </w:r>
    </w:p>
    <w:p w:rsidR="00A0210A" w:rsidRDefault="005F3C39">
      <w:pPr>
        <w:pStyle w:val="BodyText"/>
      </w:pPr>
      <w:r>
        <w:t xml:space="preserve">The XDSDocumentEntry format code for this content is </w:t>
      </w:r>
      <w:r>
        <w:rPr>
          <w:b/>
        </w:rPr>
        <w:t>urn:ihe:pcc:ppvs:2010</w:t>
      </w:r>
    </w:p>
    <w:p w:rsidR="00A0210A" w:rsidRDefault="00A0210A">
      <w:pPr>
        <w:pStyle w:val="BodyText"/>
      </w:pPr>
    </w:p>
    <w:p w:rsidR="00A0210A" w:rsidRDefault="005F3C39">
      <w:pPr>
        <w:pStyle w:val="Heading5"/>
        <w:numPr>
          <w:ilvl w:val="0"/>
          <w:numId w:val="0"/>
        </w:numPr>
      </w:pPr>
      <w:r>
        <w:t xml:space="preserve">6.3.1.A.2 LOINC Code </w:t>
      </w:r>
    </w:p>
    <w:p w:rsidR="00A0210A" w:rsidRDefault="005F3C39">
      <w:pPr>
        <w:pStyle w:val="BodyText"/>
      </w:pPr>
      <w:r>
        <w:t xml:space="preserve">The LOINC code for this document is </w:t>
      </w:r>
      <w:bookmarkEnd w:id="145"/>
      <w:bookmarkEnd w:id="146"/>
      <w:r>
        <w:rPr>
          <w:b/>
          <w:szCs w:val="24"/>
        </w:rPr>
        <w:t>XX-PostpartumVisitSummary</w:t>
      </w:r>
    </w:p>
    <w:p w:rsidR="00A0210A" w:rsidRDefault="00A0210A">
      <w:pPr>
        <w:pStyle w:val="BodyText"/>
      </w:pPr>
    </w:p>
    <w:p w:rsidR="00A0210A" w:rsidRDefault="005F3C39">
      <w:pPr>
        <w:pStyle w:val="Heading5"/>
        <w:numPr>
          <w:ilvl w:val="0"/>
          <w:numId w:val="0"/>
        </w:numPr>
        <w:rPr>
          <w:rFonts w:eastAsia="Calibri"/>
        </w:rPr>
      </w:pPr>
      <w:r>
        <w:rPr>
          <w:rFonts w:eastAsia="Calibri"/>
        </w:rPr>
        <w:t>6.3.1.A.3 Standards</w:t>
      </w:r>
    </w:p>
    <w:tbl>
      <w:tblPr>
        <w:tblW w:w="0" w:type="auto"/>
        <w:tblCellSpacing w:w="15" w:type="dxa"/>
        <w:tblCellMar>
          <w:top w:w="15" w:type="dxa"/>
          <w:left w:w="15" w:type="dxa"/>
          <w:bottom w:w="15" w:type="dxa"/>
          <w:right w:w="15" w:type="dxa"/>
        </w:tblCellMar>
        <w:tblLook w:val="0000"/>
      </w:tblPr>
      <w:tblGrid>
        <w:gridCol w:w="1202"/>
        <w:gridCol w:w="6313"/>
      </w:tblGrid>
      <w:tr w:rsidR="00A0210A">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A0210A" w:rsidRDefault="005F3C39">
            <w:pPr>
              <w:pStyle w:val="TableEntryHeader"/>
            </w:pPr>
            <w:r>
              <w:t>CCD</w:t>
            </w:r>
          </w:p>
        </w:tc>
        <w:tc>
          <w:tcPr>
            <w:tcW w:w="0" w:type="auto"/>
            <w:vAlign w:val="center"/>
          </w:tcPr>
          <w:p w:rsidR="00A0210A" w:rsidRDefault="005F3C39">
            <w:pPr>
              <w:pStyle w:val="TableEntry"/>
              <w:keepNext/>
              <w:keepLines/>
            </w:pPr>
            <w:r>
              <w:t xml:space="preserve">ASTM/HL7 Continuity of Care Document </w:t>
            </w:r>
          </w:p>
        </w:tc>
      </w:tr>
      <w:tr w:rsidR="00A0210A">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A0210A" w:rsidRDefault="005F3C39">
            <w:pPr>
              <w:pStyle w:val="TableEntryHeader"/>
            </w:pPr>
            <w:r>
              <w:t>CDAR2</w:t>
            </w:r>
          </w:p>
        </w:tc>
        <w:tc>
          <w:tcPr>
            <w:tcW w:w="0" w:type="auto"/>
            <w:vAlign w:val="center"/>
          </w:tcPr>
          <w:p w:rsidR="00A0210A" w:rsidRDefault="00A0210A">
            <w:pPr>
              <w:pStyle w:val="TableEntry"/>
              <w:keepNext/>
              <w:keepLines/>
            </w:pPr>
            <w:hyperlink r:id="rId20" w:tooltip="http://www.hl7.org/documentcenter/private/standards/cda/r2/cda_r2_normativewebedition.zip" w:history="1">
              <w:r w:rsidR="005F3C39">
                <w:rPr>
                  <w:rStyle w:val="Hyperlink"/>
                </w:rPr>
                <w:t>HL7 CDA Release 2.0</w:t>
              </w:r>
            </w:hyperlink>
            <w:r w:rsidR="005F3C39">
              <w:t xml:space="preserve"> </w:t>
            </w:r>
          </w:p>
        </w:tc>
      </w:tr>
      <w:tr w:rsidR="00A0210A">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A0210A" w:rsidRDefault="005F3C39">
            <w:pPr>
              <w:pStyle w:val="TableEntryHeader"/>
            </w:pPr>
            <w:r>
              <w:t>ACOG PP</w:t>
            </w:r>
          </w:p>
        </w:tc>
        <w:tc>
          <w:tcPr>
            <w:tcW w:w="0" w:type="auto"/>
            <w:vAlign w:val="center"/>
          </w:tcPr>
          <w:p w:rsidR="00A0210A" w:rsidRDefault="00A0210A">
            <w:pPr>
              <w:pStyle w:val="TableEntry"/>
              <w:keepNext/>
              <w:keepLines/>
            </w:pPr>
            <w:hyperlink r:id="rId21" w:tooltip="http://www.acog.org" w:history="1">
              <w:r w:rsidR="005F3C39">
                <w:rPr>
                  <w:rStyle w:val="Hyperlink"/>
                </w:rPr>
                <w:t>American College of Obstretricians and Gynecologists (ACOG), Postpartum Record</w:t>
              </w:r>
            </w:hyperlink>
            <w:r w:rsidR="005F3C39">
              <w:t xml:space="preserve"> </w:t>
            </w:r>
          </w:p>
        </w:tc>
      </w:tr>
      <w:tr w:rsidR="00A0210A">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A0210A" w:rsidRDefault="005F3C39">
            <w:pPr>
              <w:pStyle w:val="TableEntryHeader"/>
            </w:pPr>
            <w:r>
              <w:t>LOINC</w:t>
            </w:r>
          </w:p>
        </w:tc>
        <w:tc>
          <w:tcPr>
            <w:tcW w:w="0" w:type="auto"/>
            <w:vAlign w:val="center"/>
          </w:tcPr>
          <w:p w:rsidR="00A0210A" w:rsidRDefault="00A0210A">
            <w:pPr>
              <w:pStyle w:val="TableEntry"/>
              <w:keepNext/>
              <w:keepLines/>
            </w:pPr>
            <w:hyperlink r:id="rId22" w:tooltip="http://www.regenstrief.org/medinformatics/loinc/" w:history="1">
              <w:r w:rsidR="005F3C39">
                <w:rPr>
                  <w:rStyle w:val="Hyperlink"/>
                </w:rPr>
                <w:t>Logical Observation Identifiers, Names and Codes</w:t>
              </w:r>
            </w:hyperlink>
            <w:r w:rsidR="005F3C39">
              <w:t xml:space="preserve"> </w:t>
            </w:r>
          </w:p>
        </w:tc>
      </w:tr>
      <w:tr w:rsidR="00A0210A">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A0210A" w:rsidRDefault="005F3C39">
            <w:pPr>
              <w:pStyle w:val="TableEntryHeader"/>
            </w:pPr>
            <w:r>
              <w:t>SNOMED</w:t>
            </w:r>
          </w:p>
        </w:tc>
        <w:tc>
          <w:tcPr>
            <w:tcW w:w="0" w:type="auto"/>
            <w:vAlign w:val="center"/>
          </w:tcPr>
          <w:p w:rsidR="00A0210A" w:rsidRDefault="00A0210A">
            <w:pPr>
              <w:pStyle w:val="TableEntry"/>
            </w:pPr>
            <w:hyperlink r:id="rId23" w:tooltip="http://www.snomed.org" w:history="1">
              <w:r w:rsidR="005F3C39">
                <w:rPr>
                  <w:rStyle w:val="Hyperlink"/>
                </w:rPr>
                <w:t>Systemized Nomenclature for Medicine</w:t>
              </w:r>
            </w:hyperlink>
            <w:r w:rsidR="005F3C39">
              <w:t xml:space="preserve"> </w:t>
            </w:r>
          </w:p>
        </w:tc>
      </w:tr>
      <w:tr w:rsidR="00A0210A">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A0210A" w:rsidRDefault="005F3C39">
            <w:pPr>
              <w:pStyle w:val="TableEntryHeader"/>
            </w:pPr>
            <w:r>
              <w:t>CDTHP</w:t>
            </w:r>
          </w:p>
        </w:tc>
        <w:tc>
          <w:tcPr>
            <w:tcW w:w="0" w:type="auto"/>
            <w:vAlign w:val="center"/>
          </w:tcPr>
          <w:p w:rsidR="00A0210A" w:rsidRDefault="00A0210A">
            <w:pPr>
              <w:pStyle w:val="TableEntry"/>
            </w:pPr>
            <w:hyperlink r:id="rId24" w:tooltip="http://www.hl7.org/dstucomments/index.cfm" w:history="1">
              <w:r w:rsidR="005F3C39">
                <w:rPr>
                  <w:rStyle w:val="Hyperlink"/>
                </w:rPr>
                <w:t>CDA for Common Document Types History and Physical Notes (DSTU)</w:t>
              </w:r>
            </w:hyperlink>
            <w:r w:rsidR="005F3C39">
              <w:t xml:space="preserve"> </w:t>
            </w:r>
          </w:p>
        </w:tc>
      </w:tr>
    </w:tbl>
    <w:p w:rsidR="00A0210A" w:rsidRDefault="00A021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ascii="Arial" w:eastAsia="Calibri" w:hAnsi="Arial" w:cs="Arial"/>
          <w:b/>
          <w:bCs/>
          <w:color w:val="000000"/>
          <w:szCs w:val="19"/>
        </w:rPr>
      </w:pPr>
    </w:p>
    <w:p w:rsidR="00A0210A" w:rsidRDefault="005F3C39">
      <w:pPr>
        <w:pStyle w:val="Heading5"/>
        <w:numPr>
          <w:ilvl w:val="0"/>
          <w:numId w:val="0"/>
        </w:numPr>
        <w:ind w:left="1008" w:hanging="1008"/>
      </w:pPr>
      <w:r>
        <w:t>6.3.1.A.4 Specification</w:t>
      </w:r>
    </w:p>
    <w:p w:rsidR="00A0210A" w:rsidRDefault="005F3C39">
      <w:pPr>
        <w:pStyle w:val="BodyText"/>
      </w:pPr>
      <w:r>
        <w:t>This section references content modules using Template ID as the key identifier. Definitions of the modules are found in either:</w:t>
      </w:r>
    </w:p>
    <w:p w:rsidR="00A0210A" w:rsidRDefault="005F3C39">
      <w:pPr>
        <w:pStyle w:val="BodyText"/>
        <w:numPr>
          <w:ilvl w:val="0"/>
          <w:numId w:val="28"/>
        </w:numPr>
      </w:pPr>
      <w:r>
        <w:t xml:space="preserve">IHE Patient Care Coordination Volume 2: Final Text </w:t>
      </w:r>
      <w:r>
        <w:tab/>
      </w:r>
    </w:p>
    <w:p w:rsidR="00A0210A" w:rsidRDefault="005F3C39">
      <w:pPr>
        <w:pStyle w:val="BodyText"/>
        <w:numPr>
          <w:ilvl w:val="0"/>
          <w:numId w:val="28"/>
        </w:numPr>
      </w:pPr>
      <w:r>
        <w:t xml:space="preserve">IHE PCC Content Modules 2010 Supplement </w:t>
      </w:r>
    </w:p>
    <w:p w:rsidR="00A0210A" w:rsidRDefault="00A0210A">
      <w:pPr>
        <w:pStyle w:val="BodyText"/>
      </w:pPr>
    </w:p>
    <w:p w:rsidR="00A0210A" w:rsidRDefault="005F3C39">
      <w:pPr>
        <w:pStyle w:val="TableTitle"/>
      </w:pPr>
      <w:r>
        <w:t>Table 6.3.1.A.4-1 Postpartum Visit Summary Specification</w:t>
      </w:r>
    </w:p>
    <w:tbl>
      <w:tblPr>
        <w:tblW w:w="5000" w:type="pct"/>
        <w:tblBorders>
          <w:top w:val="single" w:sz="6" w:space="0" w:color="000000"/>
          <w:left w:val="single" w:sz="6" w:space="0" w:color="000000"/>
          <w:bottom w:val="single" w:sz="6" w:space="0" w:color="000000"/>
          <w:right w:val="single" w:sz="6" w:space="0" w:color="000000"/>
        </w:tblBorders>
        <w:tblLook w:val="04A0"/>
      </w:tblPr>
      <w:tblGrid>
        <w:gridCol w:w="3047"/>
        <w:gridCol w:w="519"/>
        <w:gridCol w:w="3174"/>
        <w:gridCol w:w="2650"/>
      </w:tblGrid>
      <w:tr w:rsidR="00A0210A">
        <w:trPr>
          <w:cantSplit/>
          <w:tblHeader/>
        </w:trPr>
        <w:tc>
          <w:tcPr>
            <w:tcW w:w="1622"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A0210A" w:rsidRDefault="005F3C39">
            <w:pPr>
              <w:pStyle w:val="TableEntryHeader"/>
            </w:pPr>
            <w:r>
              <w:t>Template Name</w:t>
            </w:r>
          </w:p>
        </w:tc>
        <w:tc>
          <w:tcPr>
            <w:tcW w:w="276"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A0210A" w:rsidRDefault="005F3C39">
            <w:pPr>
              <w:pStyle w:val="TableEntryHeader"/>
            </w:pPr>
            <w:r>
              <w:t xml:space="preserve">Opt </w:t>
            </w:r>
          </w:p>
        </w:tc>
        <w:tc>
          <w:tcPr>
            <w:tcW w:w="1690"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A0210A" w:rsidRDefault="005F3C39">
            <w:pPr>
              <w:pStyle w:val="TableEntryHeader"/>
            </w:pPr>
            <w:r>
              <w:t>Section Template Id</w:t>
            </w:r>
          </w:p>
        </w:tc>
        <w:tc>
          <w:tcPr>
            <w:tcW w:w="1411"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A0210A" w:rsidRDefault="005F3C39">
            <w:pPr>
              <w:pStyle w:val="TableEntryHeader"/>
            </w:pPr>
            <w:r>
              <w:t>Value Set Template Id</w:t>
            </w:r>
          </w:p>
        </w:tc>
      </w:tr>
      <w:tr w:rsidR="00A0210A">
        <w:trPr>
          <w:cantSplit/>
        </w:trPr>
        <w:tc>
          <w:tcPr>
            <w:tcW w:w="1622"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A0210A" w:rsidRDefault="005F3C39">
            <w:pPr>
              <w:pStyle w:val="TableEntry"/>
              <w:rPr>
                <w:rStyle w:val="Hyperlink"/>
              </w:rPr>
            </w:pPr>
            <w:r>
              <w:rPr>
                <w:rStyle w:val="Hyperlink"/>
              </w:rPr>
              <w:t>Labor and Delivery Events: Event Outcomes</w:t>
            </w:r>
          </w:p>
          <w:p w:rsidR="00A0210A" w:rsidRDefault="005F3C39">
            <w:pPr>
              <w:pStyle w:val="TableEntry"/>
              <w:rPr>
                <w:rStyle w:val="Hyperlink"/>
              </w:rPr>
            </w:pPr>
            <w:r>
              <w:t>This section should contain the delivery date, the discharge date of the mother, the hospital or birthing center from which she was discharged, and the delivering clinician. The type of labor and any complications should also be included.</w:t>
            </w:r>
          </w:p>
        </w:tc>
        <w:tc>
          <w:tcPr>
            <w:tcW w:w="276"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A0210A" w:rsidRDefault="005F3C39">
            <w:pPr>
              <w:pStyle w:val="TableEntry"/>
            </w:pPr>
            <w:r>
              <w:t>R2</w:t>
            </w:r>
          </w:p>
        </w:tc>
        <w:tc>
          <w:tcPr>
            <w:tcW w:w="1690"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A0210A" w:rsidRDefault="005F3C39">
            <w:pPr>
              <w:pStyle w:val="TableEntry"/>
              <w:ind w:left="0"/>
            </w:pPr>
            <w:r>
              <w:t xml:space="preserve">1.3.6.1.4.1.19376.1.5.3.1.1.21.2.9 </w:t>
            </w:r>
          </w:p>
        </w:tc>
        <w:tc>
          <w:tcPr>
            <w:tcW w:w="1411"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A0210A" w:rsidRDefault="005F3C39">
            <w:pPr>
              <w:pStyle w:val="TableEntry"/>
              <w:rPr>
                <w:rStyle w:val="Hyperlink"/>
              </w:rPr>
            </w:pPr>
            <w:r>
              <w:rPr>
                <w:rStyle w:val="Hyperlink"/>
              </w:rPr>
              <w:t>Labor and Delivery Events: Procedures and Interventions</w:t>
            </w:r>
          </w:p>
          <w:p w:rsidR="00A0210A" w:rsidRDefault="005F3C39">
            <w:pPr>
              <w:pStyle w:val="TableEntry"/>
              <w:rPr>
                <w:rStyle w:val="Hyperlink"/>
              </w:rPr>
            </w:pPr>
            <w:r>
              <w:t>This section is the same as for L&amp;D Procedures and Interventions and SHALL include the type of incision used during cesarean section.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A0210A"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A0210A" w:rsidRDefault="005F3C39">
            <w:pPr>
              <w:pStyle w:val="TableEntry"/>
            </w:pPr>
            <w:r>
              <w:rPr>
                <w:szCs w:val="18"/>
              </w:rPr>
              <w:t>1.3.6.1.4.1.19376.1.5.3.1.1.13.2.11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rPr>
                <w:rStyle w:val="Hyperlink"/>
              </w:rPr>
            </w:pPr>
            <w:r>
              <w:rPr>
                <w:rStyle w:val="Hyperlink"/>
              </w:rPr>
              <w:t>Medications Administered</w:t>
            </w:r>
          </w:p>
          <w:p w:rsidR="00A0210A" w:rsidRDefault="005F3C39">
            <w:pPr>
              <w:pStyle w:val="TableEntry"/>
              <w:rPr>
                <w:rStyle w:val="Hyperlink"/>
              </w:rPr>
            </w:pPr>
            <w:r>
              <w:t>This section SHALL include any anesthesia give to the mother during the birth process.</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1.3.6.1.4.1.19376.1.5.3.1.3.21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rPr>
                <w:rStyle w:val="Hyperlink"/>
              </w:rPr>
            </w:pPr>
            <w:r>
              <w:rPr>
                <w:rStyle w:val="Hyperlink"/>
              </w:rPr>
              <w:t>Postpartum Treatment: Procedures and Interventions</w:t>
            </w:r>
          </w:p>
          <w:p w:rsidR="00A0210A" w:rsidRDefault="005F3C39">
            <w:pPr>
              <w:pStyle w:val="TableEntry"/>
              <w:rPr>
                <w:b/>
              </w:rPr>
            </w:pPr>
            <w:r>
              <w:t>This section SHALL the procedures and interventions received by the mother during the postpartum period including the type of tubal sterilization procedure (if performed).</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rPr>
                <w:szCs w:val="18"/>
              </w:rPr>
              <w:t>1.3.6.1.4.1.19376.1.5.3.1.1.13.2.11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rPr>
                <w:rStyle w:val="Hyperlink"/>
                <w:sz w:val="18"/>
                <w:szCs w:val="18"/>
              </w:rPr>
            </w:pPr>
            <w:r>
              <w:rPr>
                <w:rStyle w:val="Hyperlink"/>
                <w:sz w:val="18"/>
                <w:szCs w:val="18"/>
              </w:rPr>
              <w:t>Postpartum Treatment: Care Plan</w:t>
            </w:r>
          </w:p>
          <w:p w:rsidR="00A0210A" w:rsidRDefault="005F3C39">
            <w:pPr>
              <w:pStyle w:val="TableEntry"/>
            </w:pPr>
            <w:r>
              <w:t>This section SHOULD contain the type of feeding method and contraceptive method. This section should also note any diagnostic studies that were not completed at the time of discharge and the date and time of the postpartum/follow up appointment.</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rPr>
                <w:szCs w:val="18"/>
              </w:rPr>
            </w:pPr>
            <w:r>
              <w:rPr>
                <w:szCs w:val="18"/>
              </w:rPr>
              <w:t>1.3.6.1.4.1.19376.1.5.3.1.3.31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Postpartum Treatment: Problems</w:t>
            </w:r>
          </w:p>
          <w:p w:rsidR="00A0210A" w:rsidRDefault="005F3C39">
            <w:pPr>
              <w:pStyle w:val="TableEntry"/>
              <w:rPr>
                <w:rStyle w:val="Hyperlink"/>
                <w:szCs w:val="18"/>
              </w:rPr>
            </w:pPr>
            <w:r>
              <w:t>This section is the same as for Postpartum Treatment: Problems. Any secondary diagnoses or pre-existing conditions (e.g. diabetes, etc). SHOULD be  included.</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rPr>
                <w:szCs w:val="18"/>
              </w:rPr>
            </w:pPr>
            <w:r>
              <w:t>1.3.6.1.4.1.19376.1.5.3.1.3.6</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Postpartum Treatment: Immunizations</w:t>
            </w:r>
          </w:p>
          <w:p w:rsidR="00A0210A" w:rsidRDefault="00A0210A">
            <w:pPr>
              <w:pStyle w:val="TableEntry"/>
              <w:rPr>
                <w:rStyle w:val="Hyperlink"/>
              </w:rPr>
            </w:pP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1.3.6.1.4.1.19376.1.5.3.1.4.12</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b/>
              </w:rPr>
            </w:pPr>
            <w:r>
              <w:rPr>
                <w:rStyle w:val="Hyperlink"/>
              </w:rPr>
              <w:t>Newborn Status at Maternal Discharge</w:t>
            </w:r>
          </w:p>
          <w:p w:rsidR="00A0210A" w:rsidRDefault="005F3C39">
            <w:pPr>
              <w:pStyle w:val="TableEntry"/>
              <w:rPr>
                <w:b/>
              </w:rPr>
            </w:pPr>
            <w:r>
              <w:t>This section should identify the disposition of the infant at mother's discharge, i.e. home with mother, transferred, stillbirth, adopted, etc.</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1.3.6.1.4.1.19376.1.5.3.1.1.21.2.8</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Coded Results</w:t>
            </w:r>
          </w:p>
          <w:p w:rsidR="00A0210A" w:rsidRDefault="005F3C39">
            <w:pPr>
              <w:pStyle w:val="TableEntry"/>
              <w:rPr>
                <w:b/>
              </w:rPr>
            </w:pPr>
            <w:r>
              <w:t>This section should contain laboratory results prior to discharge from the birthing facility (e.g. HGB/HCT) as well as laboratory results pending since discharge from the birthing facility (e.g. HGB/HCT, last pap test).</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1.3.6.1.4.1.19376.1.5.3.1.3.28</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Hospital Discharge Medications</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1.3.6.1.4.1.19376.1.5.3.1.3.22</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Care Plan</w:t>
            </w:r>
          </w:p>
          <w:p w:rsidR="00A0210A" w:rsidRDefault="005F3C39">
            <w:pPr>
              <w:pStyle w:val="TableEntry"/>
              <w:rPr>
                <w:b/>
              </w:rPr>
            </w:pPr>
            <w:r>
              <w:t>This section is the same as for Care Plan and should contain the intended pediatrician's name.</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1.3.6.1.4.1.19376.1.5.3.1.3.31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Newborn Delivery Information: Coded Physical Exam</w:t>
            </w:r>
          </w:p>
          <w:p w:rsidR="00A0210A" w:rsidRDefault="005F3C39">
            <w:pPr>
              <w:pStyle w:val="TableEntry"/>
              <w:rPr>
                <w:b/>
              </w:rPr>
            </w:pPr>
            <w:r>
              <w:t>This section is the same as for Coded Physical Exam and should should contain the gender and birthweight of the baby(ies).</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1.3.6.1.4.1.19376.1.5.3.1.1.9.15</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Newborn Delivery Information: Procedure and Interventions</w:t>
            </w:r>
          </w:p>
          <w:p w:rsidR="00A0210A" w:rsidRDefault="005F3C39">
            <w:pPr>
              <w:pStyle w:val="TableEntry"/>
              <w:rPr>
                <w:b/>
              </w:rPr>
            </w:pPr>
            <w:r>
              <w:t>This section is the same as for Procedures and Interventions and should contain an observation for circumcision.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1.3.6.1.4.1.19376.1.5.3.1.1.13.2.11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Discharge Diagnosis</w:t>
            </w:r>
          </w:p>
          <w:p w:rsidR="00A0210A" w:rsidRDefault="005F3C39">
            <w:pPr>
              <w:pStyle w:val="TableEntry"/>
              <w:rPr>
                <w:b/>
              </w:rPr>
            </w:pPr>
            <w:r>
              <w:t>This section is the same as for Discharge diagnosis and should contain any complications of birth or anomolies present in the newborn.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1.3.6.1.4.1.19376.1.5.3.1.3.7</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b/>
              </w:rPr>
              <w:t xml:space="preserve"> </w:t>
            </w:r>
            <w:r>
              <w:rPr>
                <w:rStyle w:val="Hyperlink"/>
              </w:rPr>
              <w:t>Coded Social History</w:t>
            </w:r>
          </w:p>
          <w:p w:rsidR="00A0210A" w:rsidRDefault="005F3C39">
            <w:pPr>
              <w:pStyle w:val="TableEntry"/>
              <w:rPr>
                <w:b/>
              </w:rPr>
            </w:pPr>
            <w:r>
              <w:t>This section is the same as for Social History and should include postpartum depression screening and intimate partner violence screening</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1.3.6.1.4.1.19376.1.5.3.1.3.16.1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Allergies and Other Adverse Reactions</w:t>
            </w:r>
          </w:p>
          <w:p w:rsidR="00A0210A" w:rsidRDefault="00A0210A">
            <w:pPr>
              <w:pStyle w:val="TableEntry"/>
              <w:rPr>
                <w:b/>
              </w:rPr>
            </w:pP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1.3.6.1.4.1.19376.1.5.3.1.3.13</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 xml:space="preserve">Coded Physical Exam </w:t>
            </w:r>
          </w:p>
          <w:p w:rsidR="00A0210A" w:rsidRDefault="005F3C39">
            <w:pPr>
              <w:pStyle w:val="TableEntry"/>
              <w:rPr>
                <w:b/>
              </w:rPr>
            </w:pPr>
            <w:r>
              <w:t>This section is the same as for Physical Examination but shall contain elements of a pelvic examination.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1.3.6.1.4.1.19376.1.5.3.1.1.9.15.1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History of Present Illness</w:t>
            </w:r>
          </w:p>
          <w:p w:rsidR="00A0210A" w:rsidRDefault="005F3C39">
            <w:pPr>
              <w:pStyle w:val="TableEntry"/>
              <w:rPr>
                <w:b/>
              </w:rPr>
            </w:pPr>
            <w:r>
              <w:t>This section is the same as History of Present Illness and should contain a history of any maternal problems occuring since the birth of her infant (approx 6 weeks)</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1.3.6.1.4.1.19376.1.5.3.1.3.4</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r w:rsidR="00A0210A">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A0210A" w:rsidRDefault="005F3C39">
            <w:pPr>
              <w:pStyle w:val="TableEntry"/>
              <w:rPr>
                <w:rStyle w:val="Hyperlink"/>
              </w:rPr>
            </w:pPr>
            <w:r>
              <w:rPr>
                <w:rStyle w:val="Hyperlink"/>
              </w:rPr>
              <w:t>Patient Education</w:t>
            </w:r>
          </w:p>
          <w:p w:rsidR="00A0210A" w:rsidRDefault="005F3C39">
            <w:pPr>
              <w:pStyle w:val="TableEntry"/>
              <w:rPr>
                <w:b/>
              </w:rPr>
            </w:pPr>
            <w:r>
              <w:t>This section is the same as for Patient Education and shall contain include contraception, diet and exercise education.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5F3C39">
            <w:pPr>
              <w:pStyle w:val="TableEntry"/>
            </w:pPr>
            <w:r>
              <w:t>1.3.6.1.4.1.19376.1.5.3.1.1.9.38</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A0210A" w:rsidRDefault="00A0210A">
            <w:pPr>
              <w:pStyle w:val="TableEntry"/>
              <w:jc w:val="center"/>
            </w:pPr>
          </w:p>
        </w:tc>
      </w:tr>
    </w:tbl>
    <w:p w:rsidR="00A0210A" w:rsidRDefault="00A0210A">
      <w:pPr>
        <w:pStyle w:val="BodyText"/>
        <w:tabs>
          <w:tab w:val="left" w:pos="7907"/>
          <w:tab w:val="left" w:pos="8653"/>
        </w:tabs>
      </w:pPr>
    </w:p>
    <w:p w:rsidR="00A0210A" w:rsidRDefault="005F3C39">
      <w:pPr>
        <w:pStyle w:val="Heading5"/>
        <w:numPr>
          <w:ilvl w:val="0"/>
          <w:numId w:val="0"/>
        </w:numPr>
        <w:ind w:left="1008" w:hanging="1008"/>
      </w:pPr>
      <w:r>
        <w:t>6.3.1.A.5 Conformance</w:t>
      </w:r>
    </w:p>
    <w:p w:rsidR="00A0210A" w:rsidRDefault="005F3C39">
      <w:pPr>
        <w:pStyle w:val="BodyText"/>
      </w:pPr>
      <w: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r>
        <w:rPr>
          <w:rStyle w:val="Hyperlink"/>
        </w:rPr>
        <w:t xml:space="preserve">Medical Summary </w:t>
      </w:r>
      <w:r>
        <w:t xml:space="preserve">content module, and so must conform to the requirements of that template as well, thus all &lt;templateId&gt; elements shown in the example below shall be included. </w:t>
      </w:r>
    </w:p>
    <w:p w:rsidR="00A0210A" w:rsidRDefault="005F3C39">
      <w:pPr>
        <w:pStyle w:val="XMLFragment"/>
        <w:rPr>
          <w:lang w:val="nl-NL"/>
        </w:rPr>
      </w:pPr>
      <w:r>
        <w:rPr>
          <w:lang w:val="nl-NL"/>
        </w:rPr>
        <w:t>&lt;ClinicalDocument xmlns='urn:hl7-org:v3'&gt;</w:t>
      </w:r>
    </w:p>
    <w:p w:rsidR="00A0210A" w:rsidRDefault="005F3C39">
      <w:pPr>
        <w:pStyle w:val="XMLFragment"/>
        <w:rPr>
          <w:lang w:val="nl-NL"/>
        </w:rPr>
      </w:pPr>
      <w:r>
        <w:rPr>
          <w:lang w:val="nl-NL"/>
        </w:rPr>
        <w:t xml:space="preserve">  &lt;typeId extension="POCD_HD000040" root="2.16.840.1.113883.1.3"/&gt;</w:t>
      </w:r>
    </w:p>
    <w:p w:rsidR="00A0210A" w:rsidRDefault="005F3C39">
      <w:pPr>
        <w:pStyle w:val="XMLFragment"/>
        <w:rPr>
          <w:lang w:val="nl-NL"/>
        </w:rPr>
      </w:pPr>
      <w:r>
        <w:rPr>
          <w:lang w:val="nl-NL"/>
        </w:rPr>
        <w:t xml:space="preserve">  &lt;templateId root='1.3.6.1.4.1.19376.1.5.3.1.1.2'/&gt; &lt;!--Medical Summary--&gt;</w:t>
      </w:r>
      <w:r>
        <w:rPr>
          <w:lang w:val="nl-NL"/>
        </w:rPr>
        <w:br/>
        <w:t xml:space="preserve">  &lt;templateId root='1.3.6.1.4.1.19376.1.5.3.1.1.21.1.4'/&gt; &lt;!--Postpartum Visit Summary--&gt;</w:t>
      </w:r>
    </w:p>
    <w:p w:rsidR="00A0210A" w:rsidRDefault="005F3C39">
      <w:pPr>
        <w:pStyle w:val="XMLFragment"/>
        <w:rPr>
          <w:lang w:val="nl-NL"/>
        </w:rPr>
      </w:pPr>
      <w:r>
        <w:rPr>
          <w:lang w:val="nl-NL"/>
        </w:rPr>
        <w:t xml:space="preserve">  &lt;id root=' ' extension=' '/&gt;</w:t>
      </w:r>
    </w:p>
    <w:p w:rsidR="00A0210A" w:rsidRDefault="005F3C39">
      <w:pPr>
        <w:pStyle w:val="XMLFragment"/>
        <w:rPr>
          <w:lang w:val="nl-NL"/>
        </w:rPr>
      </w:pPr>
      <w:r>
        <w:rPr>
          <w:lang w:val="nl-NL"/>
        </w:rPr>
        <w:t xml:space="preserve">  &lt;code code='XX-PostpartumVisitSummary' displayName='Postpartum visit summary'</w:t>
      </w:r>
    </w:p>
    <w:p w:rsidR="00A0210A" w:rsidRDefault="005F3C39">
      <w:pPr>
        <w:pStyle w:val="XMLFragment"/>
        <w:rPr>
          <w:lang w:val="nl-NL"/>
        </w:rPr>
      </w:pPr>
      <w:r>
        <w:rPr>
          <w:lang w:val="nl-NL"/>
        </w:rPr>
        <w:t xml:space="preserve">    codeSystem='2.16.840.1.113883.6.1' codeSystemName='LOINC'/&gt;</w:t>
      </w:r>
    </w:p>
    <w:p w:rsidR="00A0210A" w:rsidRDefault="005F3C39">
      <w:pPr>
        <w:pStyle w:val="XMLFragment"/>
        <w:rPr>
          <w:lang w:val="nl-NL"/>
        </w:rPr>
      </w:pPr>
      <w:r>
        <w:rPr>
          <w:lang w:val="nl-NL"/>
        </w:rPr>
        <w:t xml:space="preserve">  &lt;title&gt;Postpartum Visit Summary&lt;/title&gt;</w:t>
      </w:r>
    </w:p>
    <w:p w:rsidR="00A0210A" w:rsidRDefault="005F3C39">
      <w:pPr>
        <w:pStyle w:val="XMLFragment"/>
        <w:rPr>
          <w:lang w:val="nl-NL"/>
        </w:rPr>
      </w:pPr>
      <w:r>
        <w:rPr>
          <w:lang w:val="nl-NL"/>
        </w:rPr>
        <w:t xml:space="preserve">  &lt;effectiveTime value='20080601012005'/&gt;</w:t>
      </w:r>
    </w:p>
    <w:p w:rsidR="00A0210A" w:rsidRDefault="005F3C39">
      <w:pPr>
        <w:pStyle w:val="XMLFragment"/>
      </w:pPr>
      <w:r>
        <w:t xml:space="preserve">  &lt;confidentialityCode code='N' displayName='Normal' </w:t>
      </w:r>
    </w:p>
    <w:p w:rsidR="00A0210A" w:rsidRDefault="005F3C39">
      <w:pPr>
        <w:pStyle w:val="XMLFragment"/>
      </w:pPr>
      <w:r>
        <w:t xml:space="preserve">    codeSystem='2.16.840.1.113883.5.25' codeSystemName='Confidentiality' /&gt;</w:t>
      </w:r>
    </w:p>
    <w:p w:rsidR="00A0210A" w:rsidRDefault="005F3C39">
      <w:pPr>
        <w:pStyle w:val="XMLFragment"/>
        <w:rPr>
          <w:lang w:val="fr-FR"/>
        </w:rPr>
      </w:pPr>
      <w:r>
        <w:t xml:space="preserve">  </w:t>
      </w:r>
      <w:r>
        <w:rPr>
          <w:lang w:val="fr-FR"/>
        </w:rPr>
        <w:t xml:space="preserve">&lt;languageCode code='en-US'/&gt;     </w:t>
      </w:r>
    </w:p>
    <w:p w:rsidR="00A0210A" w:rsidRDefault="005F3C39">
      <w:pPr>
        <w:pStyle w:val="XMLFragment"/>
        <w:rPr>
          <w:lang w:val="fr-FR"/>
        </w:rPr>
      </w:pPr>
      <w:r>
        <w:rPr>
          <w:lang w:val="fr-FR"/>
        </w:rPr>
        <w:t xml:space="preserve">     :</w:t>
      </w:r>
    </w:p>
    <w:p w:rsidR="00A0210A" w:rsidRDefault="005F3C39">
      <w:pPr>
        <w:pStyle w:val="XMLFragment"/>
        <w:rPr>
          <w:lang w:val="fr-FR"/>
        </w:rPr>
      </w:pPr>
      <w:r>
        <w:rPr>
          <w:lang w:val="fr-FR"/>
        </w:rPr>
        <w:t xml:space="preserve">  &lt;component&gt;&lt;structuredBody&gt;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root='1.3.6.1.4.1.19376.1.5.3.1.1.21.2.3'/&gt;</w:t>
      </w:r>
    </w:p>
    <w:p w:rsidR="00A0210A" w:rsidRDefault="005F3C39">
      <w:pPr>
        <w:pStyle w:val="XMLFragment"/>
      </w:pPr>
      <w:r>
        <w:t xml:space="preserve">        &lt;!-- Required if known Labor and Delivery Events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root='1.3.6.1.4.1.19376.1.5.3.1.3.21'/&gt;</w:t>
      </w:r>
    </w:p>
    <w:p w:rsidR="00A0210A" w:rsidRDefault="005F3C39">
      <w:pPr>
        <w:pStyle w:val="XMLFragment"/>
      </w:pPr>
      <w:r>
        <w:t xml:space="preserve">        &lt;!-- Required Medications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t xml:space="preserve">    &lt;component&gt;</w:t>
      </w:r>
    </w:p>
    <w:p w:rsidR="00A0210A" w:rsidRDefault="005F3C39">
      <w:pPr>
        <w:pStyle w:val="XMLFragment"/>
      </w:pPr>
      <w:r>
        <w:t xml:space="preserve">      &lt;section&gt;</w:t>
      </w:r>
    </w:p>
    <w:p w:rsidR="00A0210A" w:rsidRDefault="005F3C39">
      <w:pPr>
        <w:pStyle w:val="XMLFragment"/>
      </w:pPr>
      <w:r>
        <w:t xml:space="preserve">        &lt;templateId root='1.3.6.1.4.1.19376.1.5.3.1.1.21.2.7'/&gt;</w:t>
      </w:r>
    </w:p>
    <w:p w:rsidR="00A0210A" w:rsidRDefault="005F3C39">
      <w:pPr>
        <w:pStyle w:val="XMLFragment"/>
      </w:pPr>
      <w:r>
        <w:t xml:space="preserve">        &lt;!-- Required if known Postpartum Treatment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root='1.3.6.1.4.1.19376.1.5.3.1.1.21.2.8'/&gt;</w:t>
      </w:r>
    </w:p>
    <w:p w:rsidR="00A0210A" w:rsidRDefault="005F3C39">
      <w:pPr>
        <w:pStyle w:val="XMLFragment"/>
      </w:pPr>
      <w:r>
        <w:t xml:space="preserve">        &lt;!—Required Newborn Status at Maternal Discharge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root='1.3.6.1.4.1.19376.1.5.3.1.3.28'/&gt;</w:t>
      </w:r>
    </w:p>
    <w:p w:rsidR="00A0210A" w:rsidRDefault="005F3C39">
      <w:pPr>
        <w:pStyle w:val="XMLFragment"/>
      </w:pPr>
      <w:r>
        <w:t xml:space="preserve">        &lt;!-- Required Coded Results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root='1.3.6.1.4.1.19376.1.5.3.1.3.22'/&gt;</w:t>
      </w:r>
    </w:p>
    <w:p w:rsidR="00A0210A" w:rsidRDefault="005F3C39">
      <w:pPr>
        <w:pStyle w:val="XMLFragment"/>
      </w:pPr>
      <w:r>
        <w:t xml:space="preserve">        &lt;!-- Required if known Hospital Discharge Medications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root='1.3.6.1.4.1.19376.1.5.3.1.3.31'/&gt;</w:t>
      </w:r>
    </w:p>
    <w:p w:rsidR="00A0210A" w:rsidRDefault="005F3C39">
      <w:pPr>
        <w:pStyle w:val="XMLFragment"/>
      </w:pPr>
      <w:r>
        <w:t xml:space="preserve">        &lt;!-- Required Care Plan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t xml:space="preserve">    &lt;component&gt;</w:t>
      </w:r>
    </w:p>
    <w:p w:rsidR="00A0210A" w:rsidRDefault="005F3C39">
      <w:pPr>
        <w:pStyle w:val="XMLFragment"/>
      </w:pPr>
      <w:r>
        <w:t xml:space="preserve">      &lt;section&gt;</w:t>
      </w:r>
    </w:p>
    <w:p w:rsidR="00A0210A" w:rsidRDefault="005F3C39">
      <w:pPr>
        <w:pStyle w:val="XMLFragment"/>
      </w:pPr>
      <w:r>
        <w:t xml:space="preserve">        &lt;templateId root='1.3.6.1.4.1.19376.1.5.3.1.1.21.2.4'/&gt;</w:t>
      </w:r>
    </w:p>
    <w:p w:rsidR="00A0210A" w:rsidRDefault="005F3C39">
      <w:pPr>
        <w:pStyle w:val="XMLFragment"/>
      </w:pPr>
      <w:r>
        <w:t xml:space="preserve">        &lt;!-- Required Newborn Delivery Information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t xml:space="preserve">    &lt;component&gt;</w:t>
      </w:r>
    </w:p>
    <w:p w:rsidR="00A0210A" w:rsidRDefault="005F3C39">
      <w:pPr>
        <w:pStyle w:val="XMLFragment"/>
      </w:pPr>
      <w:r>
        <w:t xml:space="preserve">      &lt;section&gt;</w:t>
      </w:r>
    </w:p>
    <w:p w:rsidR="00A0210A" w:rsidRDefault="005F3C39">
      <w:pPr>
        <w:pStyle w:val="XMLFragment"/>
      </w:pPr>
      <w:r>
        <w:t xml:space="preserve">        &lt;templateId root='1.3.6.1.4.1.19376.1.5.3.1.3.7'/&gt;</w:t>
      </w:r>
    </w:p>
    <w:p w:rsidR="00A0210A" w:rsidRDefault="005F3C39">
      <w:pPr>
        <w:pStyle w:val="XMLFragment"/>
      </w:pPr>
      <w:r>
        <w:t xml:space="preserve">        &lt;!-- Required if known Discharge Diagnosis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root='1.3.6.1.4.1.19376.1.5.3.1.3.16.1'/&gt;</w:t>
      </w:r>
    </w:p>
    <w:p w:rsidR="00A0210A" w:rsidRDefault="005F3C39">
      <w:pPr>
        <w:pStyle w:val="XMLFragment"/>
      </w:pPr>
      <w:r>
        <w:t xml:space="preserve">        &lt;!-- Required Coded Social History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root='1.3.6.1.4.1.19376.1.5.3.1.3.13'/&gt;</w:t>
      </w:r>
    </w:p>
    <w:p w:rsidR="00A0210A" w:rsidRDefault="005F3C39">
      <w:pPr>
        <w:pStyle w:val="XMLFragment"/>
      </w:pPr>
      <w:r>
        <w:t xml:space="preserve">        &lt;!-- Required Allergies and Other Adverse Reactions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root='1.3.6.1.4.1.19376.1.5.3.1.1.9.15.1'/&gt;</w:t>
      </w:r>
    </w:p>
    <w:p w:rsidR="00A0210A" w:rsidRDefault="005F3C39">
      <w:pPr>
        <w:pStyle w:val="XMLFragment"/>
      </w:pPr>
      <w:r>
        <w:t xml:space="preserve">        &lt;!—Required Coded Physical Exam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root='1.3.6.1.4.1.19376.1.5.3.1.3.4'/&gt;</w:t>
      </w:r>
    </w:p>
    <w:p w:rsidR="00A0210A" w:rsidRDefault="005F3C39">
      <w:pPr>
        <w:pStyle w:val="XMLFragment"/>
      </w:pPr>
      <w:r>
        <w:t xml:space="preserve">        &lt;!-- Required History of Present Illness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rPr>
          <w:lang w:val="fr-FR"/>
        </w:rPr>
        <w:t xml:space="preserve">    </w:t>
      </w:r>
      <w:r>
        <w:t>&lt;component&gt;</w:t>
      </w:r>
    </w:p>
    <w:p w:rsidR="00A0210A" w:rsidRDefault="005F3C39">
      <w:pPr>
        <w:pStyle w:val="XMLFragment"/>
      </w:pPr>
      <w:r>
        <w:t xml:space="preserve">      &lt;section&gt;</w:t>
      </w:r>
    </w:p>
    <w:p w:rsidR="00A0210A" w:rsidRDefault="005F3C39">
      <w:pPr>
        <w:pStyle w:val="XMLFragment"/>
      </w:pPr>
      <w:r>
        <w:t xml:space="preserve">        &lt;templateId root='1.3.6.1.4.1.19376.1.5.3.1.1.9.38'/&gt;</w:t>
      </w:r>
    </w:p>
    <w:p w:rsidR="00A0210A" w:rsidRDefault="005F3C39">
      <w:pPr>
        <w:pStyle w:val="XMLFragment"/>
      </w:pPr>
      <w:r>
        <w:t xml:space="preserve">        &lt;!-- Required Patient Education Section content --&gt;</w:t>
      </w:r>
    </w:p>
    <w:p w:rsidR="00A0210A" w:rsidRDefault="005F3C39">
      <w:pPr>
        <w:pStyle w:val="XMLFragment"/>
      </w:pPr>
      <w:r>
        <w:t xml:space="preserve">      &lt;/section&gt;</w:t>
      </w:r>
    </w:p>
    <w:p w:rsidR="00A0210A" w:rsidRDefault="005F3C39">
      <w:pPr>
        <w:pStyle w:val="XMLFragment"/>
      </w:pPr>
      <w:r>
        <w:t xml:space="preserve">    &lt;/component&gt;</w:t>
      </w:r>
    </w:p>
    <w:p w:rsidR="00A0210A" w:rsidRDefault="005F3C39">
      <w:pPr>
        <w:pStyle w:val="XMLFragment"/>
      </w:pPr>
      <w:r>
        <w:t xml:space="preserve">  &lt;/strucuredBody&gt;&lt;/component&gt;</w:t>
      </w:r>
    </w:p>
    <w:p w:rsidR="00A0210A" w:rsidRDefault="005F3C39">
      <w:pPr>
        <w:pStyle w:val="XMLFragment"/>
      </w:pPr>
      <w:r>
        <w:t>&lt;/ClinicalDocument&gt;</w:t>
      </w:r>
    </w:p>
    <w:p w:rsidR="00A0210A" w:rsidRDefault="005F3C39">
      <w:pPr>
        <w:pStyle w:val="FigureTitle"/>
      </w:pPr>
      <w:r>
        <w:t xml:space="preserve">Figure </w:t>
      </w:r>
      <w:r w:rsidR="00A0210A">
        <w:fldChar w:fldCharType="begin"/>
      </w:r>
      <w:r>
        <w:instrText xml:space="preserve"> STYLEREF 2 \s </w:instrText>
      </w:r>
      <w:r w:rsidR="00A0210A">
        <w:fldChar w:fldCharType="separate"/>
      </w:r>
      <w:ins w:id="147" w:author="501266526" w:date="2010-07-06T13:37:00Z">
        <w:r>
          <w:t>0</w:t>
        </w:r>
      </w:ins>
      <w:del w:id="148" w:author="501266526" w:date="2010-07-06T13:37:00Z">
        <w:r>
          <w:delText>6.3</w:delText>
        </w:r>
      </w:del>
      <w:r w:rsidR="00A0210A">
        <w:fldChar w:fldCharType="end"/>
      </w:r>
      <w:r>
        <w:t>.1.C.5</w:t>
      </w:r>
      <w:r>
        <w:noBreakHyphen/>
        <w:t>1 Sample Postpartum Visit Summary Document</w:t>
      </w:r>
    </w:p>
    <w:p w:rsidR="00A0210A" w:rsidRDefault="00A0210A">
      <w:pPr>
        <w:pStyle w:val="Heading4"/>
        <w:numPr>
          <w:ilvl w:val="0"/>
          <w:numId w:val="0"/>
        </w:numPr>
        <w:ind w:left="864" w:hanging="864"/>
      </w:pPr>
    </w:p>
    <w:p w:rsidR="00A0210A" w:rsidRDefault="00A0210A">
      <w:pPr>
        <w:pStyle w:val="BodyText"/>
      </w:pPr>
    </w:p>
    <w:p w:rsidR="00A0210A" w:rsidRDefault="005F3C39">
      <w:pPr>
        <w:pStyle w:val="Heading2"/>
        <w:numPr>
          <w:ilvl w:val="0"/>
          <w:numId w:val="0"/>
        </w:numPr>
        <w:ind w:left="576" w:hanging="576"/>
      </w:pPr>
      <w:bookmarkStart w:id="149" w:name="_Toc263150123"/>
      <w:r>
        <w:t>6.5 PCC Value Sets</w:t>
      </w:r>
      <w:bookmarkEnd w:id="149"/>
    </w:p>
    <w:p w:rsidR="00A0210A" w:rsidRDefault="005F3C39">
      <w:pPr>
        <w:pStyle w:val="instructions"/>
        <w:rPr>
          <w:lang w:val="fr-FR"/>
        </w:rPr>
      </w:pPr>
      <w:r>
        <w:rPr>
          <w:lang w:val="fr-FR"/>
        </w:rPr>
        <w:t>Add section 6.5.A</w:t>
      </w:r>
    </w:p>
    <w:p w:rsidR="00A0210A" w:rsidRDefault="005F3C39">
      <w:pPr>
        <w:pStyle w:val="Heading3"/>
        <w:numPr>
          <w:ilvl w:val="0"/>
          <w:numId w:val="0"/>
        </w:numPr>
        <w:ind w:left="1080" w:hanging="1080"/>
      </w:pPr>
      <w:bookmarkStart w:id="150" w:name="_Toc245128597"/>
      <w:bookmarkStart w:id="151" w:name="_Toc263150124"/>
      <w:r>
        <w:t>6.5.A &lt;Value Set Name&gt;</w:t>
      </w:r>
      <w:bookmarkEnd w:id="150"/>
      <w:bookmarkEnd w:id="151"/>
    </w:p>
    <w:p w:rsidR="00A0210A" w:rsidRDefault="00A0210A">
      <w:pPr>
        <w:pStyle w:val="BodyText"/>
        <w:rPr>
          <w:i/>
        </w:rPr>
      </w:pPr>
    </w:p>
    <w:p w:rsidR="00A0210A" w:rsidRDefault="00A0210A">
      <w:pPr>
        <w:pStyle w:val="BodyText"/>
      </w:pPr>
    </w:p>
    <w:bookmarkEnd w:id="136"/>
    <w:p w:rsidR="005F3C39" w:rsidRDefault="005F3C39">
      <w:pPr>
        <w:pStyle w:val="BodyText"/>
        <w:rPr>
          <w:i/>
          <w:iCs/>
        </w:rPr>
      </w:pPr>
    </w:p>
    <w:sectPr w:rsidR="005F3C39" w:rsidSect="00A0210A">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0"/>
      <w:cols w:space="720"/>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8" w:author="jamillar" w:date="2010-07-14T07:05:00Z" w:initials="j">
    <w:p w:rsidR="00504E77" w:rsidRDefault="00504E77">
      <w:pPr>
        <w:pStyle w:val="CommentText"/>
      </w:pPr>
      <w:r>
        <w:rPr>
          <w:rStyle w:val="CommentReference"/>
        </w:rPr>
        <w:annotationRef/>
      </w:r>
      <w:r>
        <w:t xml:space="preserve">Previously this was reviewed by a  sub-committe determining data elements for MDS and this deleted.  </w:t>
      </w:r>
    </w:p>
  </w:comment>
  <w:comment w:id="126" w:author="jamillar" w:date="2010-07-14T07:16:00Z" w:initials="j">
    <w:p w:rsidR="00DC536F" w:rsidRDefault="00DC536F">
      <w:pPr>
        <w:pStyle w:val="CommentText"/>
      </w:pPr>
      <w:r>
        <w:rPr>
          <w:rStyle w:val="CommentReference"/>
        </w:rPr>
        <w:annotationRef/>
      </w:r>
      <w:r>
        <w:t>Is this repetitive for Contraception Plan below or is this intended to reflect additional education about contraception.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F41" w:rsidRDefault="002C4F41">
      <w:r>
        <w:separator/>
      </w:r>
    </w:p>
  </w:endnote>
  <w:endnote w:type="continuationSeparator" w:id="0">
    <w:p w:rsidR="002C4F41" w:rsidRDefault="002C4F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10A" w:rsidRDefault="00A0210A">
    <w:pPr>
      <w:pStyle w:val="Footer"/>
      <w:framePr w:wrap="around" w:vAnchor="text" w:hAnchor="margin" w:xAlign="center" w:y="1"/>
      <w:rPr>
        <w:rStyle w:val="PageNumber"/>
      </w:rPr>
    </w:pPr>
    <w:r>
      <w:rPr>
        <w:rStyle w:val="PageNumber"/>
      </w:rPr>
      <w:fldChar w:fldCharType="begin"/>
    </w:r>
    <w:r w:rsidR="005F3C39">
      <w:rPr>
        <w:rStyle w:val="PageNumber"/>
      </w:rPr>
      <w:instrText xml:space="preserve">PAGE  </w:instrText>
    </w:r>
    <w:r>
      <w:rPr>
        <w:rStyle w:val="PageNumber"/>
      </w:rPr>
      <w:fldChar w:fldCharType="separate"/>
    </w:r>
    <w:r w:rsidR="005F3C39">
      <w:rPr>
        <w:rStyle w:val="PageNumber"/>
        <w:noProof/>
      </w:rPr>
      <w:t>1</w:t>
    </w:r>
    <w:r>
      <w:rPr>
        <w:rStyle w:val="PageNumber"/>
      </w:rPr>
      <w:fldChar w:fldCharType="end"/>
    </w:r>
  </w:p>
  <w:p w:rsidR="00A0210A" w:rsidRDefault="00A021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10A" w:rsidRDefault="005F3C39">
    <w:pPr>
      <w:pStyle w:val="Footer"/>
      <w:ind w:right="360"/>
    </w:pPr>
    <w:r>
      <w:t>__________________________________________________________________________</w:t>
    </w:r>
  </w:p>
  <w:p w:rsidR="00A0210A" w:rsidRDefault="00A0210A">
    <w:pPr>
      <w:pStyle w:val="Footer"/>
      <w:framePr w:wrap="around" w:vAnchor="text" w:hAnchor="page" w:x="6049" w:y="61"/>
      <w:rPr>
        <w:rStyle w:val="PageNumber"/>
      </w:rPr>
    </w:pPr>
    <w:r>
      <w:rPr>
        <w:rStyle w:val="PageNumber"/>
      </w:rPr>
      <w:fldChar w:fldCharType="begin"/>
    </w:r>
    <w:r w:rsidR="005F3C39">
      <w:rPr>
        <w:rStyle w:val="PageNumber"/>
      </w:rPr>
      <w:instrText xml:space="preserve">PAGE  </w:instrText>
    </w:r>
    <w:r>
      <w:rPr>
        <w:rStyle w:val="PageNumber"/>
      </w:rPr>
      <w:fldChar w:fldCharType="separate"/>
    </w:r>
    <w:r w:rsidR="00793788">
      <w:rPr>
        <w:rStyle w:val="PageNumber"/>
        <w:noProof/>
      </w:rPr>
      <w:t>22</w:t>
    </w:r>
    <w:r>
      <w:rPr>
        <w:rStyle w:val="PageNumber"/>
      </w:rPr>
      <w:fldChar w:fldCharType="end"/>
    </w:r>
    <w:bookmarkStart w:id="152" w:name="_Toc473170355"/>
  </w:p>
  <w:p w:rsidR="00A0210A" w:rsidRDefault="005F3C39">
    <w:pPr>
      <w:pStyle w:val="Footer"/>
      <w:ind w:right="360"/>
      <w:rPr>
        <w:sz w:val="20"/>
      </w:rPr>
    </w:pPr>
    <w:r>
      <w:rPr>
        <w:sz w:val="20"/>
      </w:rPr>
      <w:tab/>
    </w:r>
  </w:p>
  <w:p w:rsidR="00A0210A" w:rsidRDefault="005F3C39">
    <w:pPr>
      <w:pStyle w:val="Footer"/>
    </w:pPr>
    <w:r>
      <w:rPr>
        <w:sz w:val="20"/>
      </w:rPr>
      <w:t xml:space="preserve">Rev. 1.0 - 2010-06-01 </w:t>
    </w:r>
    <w:r>
      <w:rPr>
        <w:sz w:val="20"/>
      </w:rPr>
      <w:tab/>
    </w:r>
    <w:r>
      <w:rPr>
        <w:sz w:val="20"/>
      </w:rPr>
      <w:tab/>
      <w:t>Copyright © 2010: IHE International</w:t>
    </w:r>
    <w:r>
      <w:rPr>
        <w:sz w:val="20"/>
      </w:rPr>
      <w:br/>
    </w:r>
    <w:bookmarkEnd w:id="152"/>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10A" w:rsidRDefault="005F3C39">
    <w:pPr>
      <w:pStyle w:val="Footer"/>
      <w:jc w:val="center"/>
    </w:pPr>
    <w:r>
      <w:rPr>
        <w:sz w:val="20"/>
      </w:rPr>
      <w:t>Copyright © 2010: IHE International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F41" w:rsidRDefault="002C4F41">
      <w:r>
        <w:separator/>
      </w:r>
    </w:p>
  </w:footnote>
  <w:footnote w:type="continuationSeparator" w:id="0">
    <w:p w:rsidR="002C4F41" w:rsidRDefault="002C4F41">
      <w:r>
        <w:continuationSeparator/>
      </w:r>
    </w:p>
  </w:footnote>
  <w:footnote w:id="1">
    <w:p w:rsidR="00A0210A" w:rsidRDefault="005F3C39">
      <w:pPr>
        <w:pStyle w:val="FootnoteText"/>
      </w:pPr>
      <w:r>
        <w:rPr>
          <w:rStyle w:val="FootnoteReference"/>
        </w:rPr>
        <w:footnoteRef/>
      </w:r>
      <w:r>
        <w:t xml:space="preserve"> The first three documents can be located on the IHE Website at </w:t>
      </w:r>
      <w:hyperlink r:id="rId1" w:anchor="IT" w:history="1">
        <w:r>
          <w:rPr>
            <w:rStyle w:val="Hyperlink"/>
          </w:rPr>
          <w:t>http://www.ihe.net/Technical_Framework/index.cfm#IT</w:t>
        </w:r>
      </w:hyperlink>
      <w:r>
        <w:t>. The remaining documents can be obtained from their respective publishers.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10A" w:rsidRDefault="005F3C39">
    <w:pPr>
      <w:pStyle w:val="Header"/>
    </w:pPr>
    <w:r>
      <w:t>IHE Technical Framework Supplement - &lt;Postpartum Visit Summary (PPVS)&gt;</w:t>
    </w:r>
    <w:r>
      <w:br/>
      <w:t>______________________________________________________________________________</w:t>
    </w:r>
  </w:p>
  <w:p w:rsidR="00A0210A" w:rsidRDefault="00A021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7">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E8F2838"/>
    <w:multiLevelType w:val="hybridMultilevel"/>
    <w:tmpl w:val="5BFC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4595377"/>
    <w:multiLevelType w:val="hybridMultilevel"/>
    <w:tmpl w:val="8D441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171E8"/>
    <w:multiLevelType w:val="hybridMultilevel"/>
    <w:tmpl w:val="427C16E8"/>
    <w:lvl w:ilvl="0" w:tplc="0409000F">
      <w:start w:val="1"/>
      <w:numFmt w:val="decimal"/>
      <w:lvlText w:val="%1."/>
      <w:lvlJc w:val="left"/>
      <w:pPr>
        <w:ind w:left="720" w:hanging="360"/>
      </w:pPr>
    </w:lvl>
    <w:lvl w:ilvl="1" w:tplc="1304CE88">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0A3C35"/>
    <w:multiLevelType w:val="hybridMultilevel"/>
    <w:tmpl w:val="FBC2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D811D1"/>
    <w:multiLevelType w:val="hybridMultilevel"/>
    <w:tmpl w:val="8110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FF0086"/>
    <w:multiLevelType w:val="hybridMultilevel"/>
    <w:tmpl w:val="22568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63127140"/>
    <w:multiLevelType w:val="hybridMultilevel"/>
    <w:tmpl w:val="C674D8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A905460"/>
    <w:multiLevelType w:val="hybridMultilevel"/>
    <w:tmpl w:val="D104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22D3A"/>
    <w:multiLevelType w:val="hybridMultilevel"/>
    <w:tmpl w:val="5F1C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6"/>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9"/>
  </w:num>
  <w:num w:numId="20">
    <w:abstractNumId w:val="17"/>
  </w:num>
  <w:num w:numId="21">
    <w:abstractNumId w:val="12"/>
  </w:num>
  <w:num w:numId="22">
    <w:abstractNumId w:val="15"/>
  </w:num>
  <w:num w:numId="23">
    <w:abstractNumId w:val="10"/>
  </w:num>
  <w:num w:numId="24">
    <w:abstractNumId w:val="21"/>
  </w:num>
  <w:num w:numId="25">
    <w:abstractNumId w:val="13"/>
  </w:num>
  <w:num w:numId="26">
    <w:abstractNumId w:val="14"/>
  </w:num>
  <w:num w:numId="27">
    <w:abstractNumId w:val="8"/>
  </w:num>
  <w:num w:numId="28">
    <w:abstractNumId w:val="20"/>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ttachedTemplate r:id="rId1"/>
  <w:trackRevision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B222D6"/>
    <w:rsid w:val="002C4F41"/>
    <w:rsid w:val="00504E77"/>
    <w:rsid w:val="005F3C39"/>
    <w:rsid w:val="00793788"/>
    <w:rsid w:val="00A0210A"/>
    <w:rsid w:val="00B222D6"/>
    <w:rsid w:val="00DC5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210A"/>
    <w:pPr>
      <w:spacing w:before="120"/>
    </w:pPr>
    <w:rPr>
      <w:sz w:val="24"/>
    </w:rPr>
  </w:style>
  <w:style w:type="paragraph" w:styleId="Heading1">
    <w:name w:val="heading 1"/>
    <w:next w:val="BodyText"/>
    <w:qFormat/>
    <w:rsid w:val="00A0210A"/>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qFormat/>
    <w:rsid w:val="00A0210A"/>
    <w:pPr>
      <w:pageBreakBefore w:val="0"/>
      <w:numPr>
        <w:ilvl w:val="1"/>
        <w:numId w:val="11"/>
      </w:numPr>
      <w:outlineLvl w:val="1"/>
    </w:pPr>
  </w:style>
  <w:style w:type="paragraph" w:styleId="Heading3">
    <w:name w:val="heading 3"/>
    <w:basedOn w:val="Heading2"/>
    <w:next w:val="BodyText"/>
    <w:qFormat/>
    <w:rsid w:val="00A0210A"/>
    <w:pPr>
      <w:numPr>
        <w:ilvl w:val="2"/>
        <w:numId w:val="12"/>
      </w:numPr>
      <w:ind w:left="1080" w:hanging="1080"/>
      <w:outlineLvl w:val="2"/>
    </w:pPr>
    <w:rPr>
      <w:sz w:val="24"/>
    </w:rPr>
  </w:style>
  <w:style w:type="paragraph" w:styleId="Heading4">
    <w:name w:val="heading 4"/>
    <w:basedOn w:val="Heading3"/>
    <w:next w:val="BodyText"/>
    <w:qFormat/>
    <w:rsid w:val="00A0210A"/>
    <w:pPr>
      <w:numPr>
        <w:ilvl w:val="3"/>
        <w:numId w:val="13"/>
      </w:numPr>
      <w:tabs>
        <w:tab w:val="left" w:pos="900"/>
      </w:tabs>
      <w:outlineLvl w:val="3"/>
    </w:pPr>
  </w:style>
  <w:style w:type="paragraph" w:styleId="Heading5">
    <w:name w:val="heading 5"/>
    <w:basedOn w:val="Heading4"/>
    <w:next w:val="BodyText"/>
    <w:qFormat/>
    <w:rsid w:val="00A0210A"/>
    <w:pPr>
      <w:numPr>
        <w:ilvl w:val="4"/>
        <w:numId w:val="14"/>
      </w:numPr>
      <w:tabs>
        <w:tab w:val="clear" w:pos="900"/>
      </w:tabs>
      <w:outlineLvl w:val="4"/>
    </w:pPr>
  </w:style>
  <w:style w:type="paragraph" w:styleId="Heading6">
    <w:name w:val="heading 6"/>
    <w:aliases w:val="l6"/>
    <w:basedOn w:val="Heading5"/>
    <w:next w:val="BodyText"/>
    <w:qFormat/>
    <w:rsid w:val="00A0210A"/>
    <w:pPr>
      <w:numPr>
        <w:ilvl w:val="5"/>
        <w:numId w:val="15"/>
      </w:numPr>
      <w:outlineLvl w:val="5"/>
    </w:pPr>
  </w:style>
  <w:style w:type="paragraph" w:styleId="Heading7">
    <w:name w:val="heading 7"/>
    <w:aliases w:val="l7"/>
    <w:basedOn w:val="Heading6"/>
    <w:next w:val="BodyText"/>
    <w:qFormat/>
    <w:rsid w:val="00A0210A"/>
    <w:pPr>
      <w:numPr>
        <w:ilvl w:val="6"/>
        <w:numId w:val="16"/>
      </w:numPr>
      <w:outlineLvl w:val="6"/>
    </w:pPr>
  </w:style>
  <w:style w:type="paragraph" w:styleId="Heading8">
    <w:name w:val="heading 8"/>
    <w:aliases w:val="l8"/>
    <w:basedOn w:val="Heading7"/>
    <w:next w:val="BodyText"/>
    <w:qFormat/>
    <w:rsid w:val="00A0210A"/>
    <w:pPr>
      <w:numPr>
        <w:ilvl w:val="7"/>
        <w:numId w:val="17"/>
      </w:numPr>
      <w:outlineLvl w:val="7"/>
    </w:pPr>
  </w:style>
  <w:style w:type="paragraph" w:styleId="Heading9">
    <w:name w:val="heading 9"/>
    <w:aliases w:val="l9"/>
    <w:basedOn w:val="Heading8"/>
    <w:next w:val="BodyText"/>
    <w:qFormat/>
    <w:rsid w:val="00A0210A"/>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semiHidden/>
    <w:rsid w:val="00A0210A"/>
    <w:pPr>
      <w:spacing w:before="120"/>
    </w:pPr>
    <w:rPr>
      <w:noProof/>
      <w:sz w:val="24"/>
    </w:rPr>
  </w:style>
  <w:style w:type="paragraph" w:styleId="BodyTextIndent">
    <w:name w:val="Body Text Indent"/>
    <w:basedOn w:val="BodyText"/>
    <w:semiHidden/>
    <w:rsid w:val="00A0210A"/>
    <w:pPr>
      <w:ind w:left="360"/>
    </w:pPr>
  </w:style>
  <w:style w:type="paragraph" w:styleId="ListNumber">
    <w:name w:val="List Number"/>
    <w:basedOn w:val="BodyText"/>
    <w:semiHidden/>
    <w:rsid w:val="00A0210A"/>
    <w:pPr>
      <w:numPr>
        <w:numId w:val="4"/>
      </w:numPr>
    </w:pPr>
  </w:style>
  <w:style w:type="paragraph" w:styleId="List">
    <w:name w:val="List"/>
    <w:basedOn w:val="BodyText"/>
    <w:semiHidden/>
    <w:rsid w:val="00A0210A"/>
    <w:pPr>
      <w:spacing w:before="60"/>
      <w:ind w:left="1080" w:hanging="720"/>
    </w:pPr>
  </w:style>
  <w:style w:type="paragraph" w:styleId="ListBullet">
    <w:name w:val="List Bullet"/>
    <w:basedOn w:val="BodyText"/>
    <w:semiHidden/>
    <w:rsid w:val="00A0210A"/>
    <w:pPr>
      <w:numPr>
        <w:numId w:val="1"/>
      </w:numPr>
      <w:spacing w:before="60"/>
    </w:pPr>
    <w:rPr>
      <w:noProof w:val="0"/>
    </w:rPr>
  </w:style>
  <w:style w:type="paragraph" w:styleId="ListBullet2">
    <w:name w:val="List Bullet 2"/>
    <w:basedOn w:val="ListBullet"/>
    <w:semiHidden/>
    <w:rsid w:val="00A0210A"/>
    <w:pPr>
      <w:numPr>
        <w:numId w:val="2"/>
      </w:numPr>
      <w:tabs>
        <w:tab w:val="clear" w:pos="720"/>
        <w:tab w:val="num" w:pos="1080"/>
      </w:tabs>
      <w:ind w:left="1080"/>
    </w:pPr>
  </w:style>
  <w:style w:type="paragraph" w:styleId="ListBullet3">
    <w:name w:val="List Bullet 3"/>
    <w:basedOn w:val="ListBullet"/>
    <w:semiHidden/>
    <w:rsid w:val="00A0210A"/>
    <w:pPr>
      <w:numPr>
        <w:numId w:val="3"/>
      </w:numPr>
      <w:tabs>
        <w:tab w:val="clear" w:pos="1080"/>
        <w:tab w:val="num" w:pos="1440"/>
      </w:tabs>
      <w:ind w:left="1440"/>
    </w:pPr>
  </w:style>
  <w:style w:type="paragraph" w:styleId="List2">
    <w:name w:val="List 2"/>
    <w:basedOn w:val="List"/>
    <w:semiHidden/>
    <w:rsid w:val="00A0210A"/>
    <w:pPr>
      <w:ind w:left="1440"/>
    </w:pPr>
  </w:style>
  <w:style w:type="paragraph" w:styleId="TOC1">
    <w:name w:val="toc 1"/>
    <w:next w:val="Normal"/>
    <w:semiHidden/>
    <w:qFormat/>
    <w:rsid w:val="00A0210A"/>
    <w:pPr>
      <w:spacing w:before="120" w:after="120"/>
    </w:pPr>
    <w:rPr>
      <w:rFonts w:ascii="Calibri" w:hAnsi="Calibri" w:cs="Calibri"/>
      <w:b/>
      <w:bCs/>
      <w:caps/>
    </w:rPr>
  </w:style>
  <w:style w:type="paragraph" w:styleId="TOC2">
    <w:name w:val="toc 2"/>
    <w:basedOn w:val="TOC1"/>
    <w:next w:val="Normal"/>
    <w:semiHidden/>
    <w:qFormat/>
    <w:rsid w:val="00A0210A"/>
    <w:pPr>
      <w:spacing w:before="0" w:after="0"/>
      <w:ind w:left="240"/>
    </w:pPr>
    <w:rPr>
      <w:b w:val="0"/>
      <w:bCs w:val="0"/>
      <w:caps w:val="0"/>
      <w:smallCaps/>
    </w:rPr>
  </w:style>
  <w:style w:type="paragraph" w:styleId="TOC3">
    <w:name w:val="toc 3"/>
    <w:basedOn w:val="TOC2"/>
    <w:next w:val="Normal"/>
    <w:semiHidden/>
    <w:qFormat/>
    <w:rsid w:val="00A0210A"/>
    <w:pPr>
      <w:ind w:left="480"/>
    </w:pPr>
    <w:rPr>
      <w:i/>
      <w:iCs/>
      <w:smallCaps w:val="0"/>
    </w:rPr>
  </w:style>
  <w:style w:type="paragraph" w:styleId="TOC4">
    <w:name w:val="toc 4"/>
    <w:basedOn w:val="TOC3"/>
    <w:next w:val="Normal"/>
    <w:semiHidden/>
    <w:rsid w:val="00A0210A"/>
    <w:pPr>
      <w:ind w:left="720"/>
    </w:pPr>
    <w:rPr>
      <w:i w:val="0"/>
      <w:iCs w:val="0"/>
      <w:sz w:val="18"/>
      <w:szCs w:val="18"/>
    </w:rPr>
  </w:style>
  <w:style w:type="paragraph" w:styleId="TOC5">
    <w:name w:val="toc 5"/>
    <w:basedOn w:val="TOC4"/>
    <w:next w:val="Normal"/>
    <w:semiHidden/>
    <w:rsid w:val="00A0210A"/>
    <w:pPr>
      <w:ind w:left="960"/>
    </w:pPr>
  </w:style>
  <w:style w:type="paragraph" w:styleId="TOC6">
    <w:name w:val="toc 6"/>
    <w:basedOn w:val="TOC5"/>
    <w:next w:val="Normal"/>
    <w:semiHidden/>
    <w:rsid w:val="00A0210A"/>
    <w:pPr>
      <w:ind w:left="1200"/>
    </w:pPr>
  </w:style>
  <w:style w:type="paragraph" w:styleId="TOC7">
    <w:name w:val="toc 7"/>
    <w:basedOn w:val="TOC6"/>
    <w:next w:val="Normal"/>
    <w:semiHidden/>
    <w:rsid w:val="00A0210A"/>
    <w:pPr>
      <w:ind w:left="1440"/>
    </w:pPr>
  </w:style>
  <w:style w:type="paragraph" w:styleId="TOC8">
    <w:name w:val="toc 8"/>
    <w:basedOn w:val="TOC7"/>
    <w:next w:val="Normal"/>
    <w:semiHidden/>
    <w:rsid w:val="00A0210A"/>
    <w:pPr>
      <w:ind w:left="1680"/>
    </w:pPr>
  </w:style>
  <w:style w:type="paragraph" w:styleId="TOC9">
    <w:name w:val="toc 9"/>
    <w:basedOn w:val="TOC1"/>
    <w:next w:val="Normal"/>
    <w:semiHidden/>
    <w:rsid w:val="00A0210A"/>
    <w:pPr>
      <w:spacing w:before="0" w:after="0"/>
      <w:ind w:left="1920"/>
    </w:pPr>
    <w:rPr>
      <w:b w:val="0"/>
      <w:bCs w:val="0"/>
      <w:caps w:val="0"/>
      <w:sz w:val="18"/>
      <w:szCs w:val="18"/>
    </w:rPr>
  </w:style>
  <w:style w:type="paragraph" w:customStyle="1" w:styleId="TableEntry">
    <w:name w:val="Table Entry"/>
    <w:basedOn w:val="BodyText"/>
    <w:rsid w:val="00A0210A"/>
    <w:pPr>
      <w:spacing w:before="40" w:after="40"/>
      <w:ind w:left="72" w:right="72"/>
    </w:pPr>
    <w:rPr>
      <w:sz w:val="18"/>
    </w:rPr>
  </w:style>
  <w:style w:type="paragraph" w:customStyle="1" w:styleId="TableEntryHeader">
    <w:name w:val="Table Entry Header"/>
    <w:basedOn w:val="TableEntry"/>
    <w:rsid w:val="00A0210A"/>
    <w:pPr>
      <w:jc w:val="center"/>
    </w:pPr>
    <w:rPr>
      <w:rFonts w:ascii="Arial" w:hAnsi="Arial"/>
      <w:b/>
      <w:sz w:val="20"/>
    </w:rPr>
  </w:style>
  <w:style w:type="paragraph" w:customStyle="1" w:styleId="TableTitle">
    <w:name w:val="Table Title"/>
    <w:basedOn w:val="BodyText"/>
    <w:rsid w:val="00A0210A"/>
    <w:pPr>
      <w:keepNext/>
      <w:spacing w:before="60" w:after="60"/>
      <w:jc w:val="center"/>
    </w:pPr>
    <w:rPr>
      <w:rFonts w:ascii="Arial" w:hAnsi="Arial"/>
      <w:b/>
      <w:sz w:val="22"/>
    </w:rPr>
  </w:style>
  <w:style w:type="paragraph" w:customStyle="1" w:styleId="FigureTitle">
    <w:name w:val="Figure Title"/>
    <w:basedOn w:val="TableTitle"/>
    <w:rsid w:val="00A0210A"/>
    <w:pPr>
      <w:keepNext w:val="0"/>
      <w:keepLines/>
    </w:pPr>
  </w:style>
  <w:style w:type="paragraph" w:styleId="Caption">
    <w:name w:val="caption"/>
    <w:basedOn w:val="BodyText"/>
    <w:next w:val="BodyText"/>
    <w:qFormat/>
    <w:rsid w:val="00A0210A"/>
    <w:rPr>
      <w:rFonts w:ascii="Arial" w:hAnsi="Arial"/>
      <w:b/>
    </w:rPr>
  </w:style>
  <w:style w:type="paragraph" w:styleId="List3">
    <w:name w:val="List 3"/>
    <w:basedOn w:val="Normal"/>
    <w:semiHidden/>
    <w:rsid w:val="00A0210A"/>
    <w:pPr>
      <w:ind w:left="1800" w:hanging="720"/>
    </w:pPr>
  </w:style>
  <w:style w:type="paragraph" w:styleId="ListContinue">
    <w:name w:val="List Continue"/>
    <w:basedOn w:val="List"/>
    <w:semiHidden/>
    <w:rsid w:val="00A0210A"/>
    <w:pPr>
      <w:spacing w:after="120"/>
      <w:ind w:firstLine="0"/>
    </w:pPr>
  </w:style>
  <w:style w:type="paragraph" w:styleId="ListContinue2">
    <w:name w:val="List Continue 2"/>
    <w:basedOn w:val="List2"/>
    <w:semiHidden/>
    <w:rsid w:val="00A0210A"/>
    <w:pPr>
      <w:ind w:firstLine="0"/>
    </w:pPr>
  </w:style>
  <w:style w:type="paragraph" w:customStyle="1" w:styleId="ParagraphHeading">
    <w:name w:val="Paragraph Heading"/>
    <w:basedOn w:val="Caption"/>
    <w:next w:val="BodyText"/>
    <w:rsid w:val="00A0210A"/>
    <w:pPr>
      <w:spacing w:before="180"/>
    </w:pPr>
  </w:style>
  <w:style w:type="paragraph" w:customStyle="1" w:styleId="ListNumberContinue">
    <w:name w:val="List Number Continue"/>
    <w:basedOn w:val="ListNumber"/>
    <w:rsid w:val="00A0210A"/>
    <w:pPr>
      <w:numPr>
        <w:numId w:val="0"/>
      </w:numPr>
      <w:spacing w:before="60"/>
      <w:ind w:left="900"/>
    </w:pPr>
  </w:style>
  <w:style w:type="paragraph" w:customStyle="1" w:styleId="ListBulletContinue">
    <w:name w:val="List Bullet Continue"/>
    <w:basedOn w:val="ListBullet"/>
    <w:rsid w:val="00A0210A"/>
    <w:pPr>
      <w:numPr>
        <w:numId w:val="0"/>
      </w:numPr>
      <w:ind w:left="720"/>
    </w:pPr>
  </w:style>
  <w:style w:type="paragraph" w:customStyle="1" w:styleId="ListBullet2Continue">
    <w:name w:val="List Bullet 2 Continue"/>
    <w:basedOn w:val="ListBullet2"/>
    <w:rsid w:val="00A0210A"/>
    <w:pPr>
      <w:numPr>
        <w:numId w:val="0"/>
      </w:numPr>
      <w:ind w:left="1080"/>
    </w:pPr>
  </w:style>
  <w:style w:type="paragraph" w:customStyle="1" w:styleId="ListBullet3Continue">
    <w:name w:val="List Bullet 3 Continue"/>
    <w:basedOn w:val="ListBullet3"/>
    <w:rsid w:val="00A0210A"/>
    <w:pPr>
      <w:numPr>
        <w:numId w:val="0"/>
      </w:numPr>
      <w:ind w:left="1440"/>
    </w:pPr>
  </w:style>
  <w:style w:type="paragraph" w:customStyle="1" w:styleId="List3Continue">
    <w:name w:val="List 3 Continue"/>
    <w:basedOn w:val="List3"/>
    <w:rsid w:val="00A0210A"/>
    <w:pPr>
      <w:ind w:firstLine="0"/>
    </w:pPr>
  </w:style>
  <w:style w:type="paragraph" w:customStyle="1" w:styleId="AppendixHeading2">
    <w:name w:val="Appendix Heading 2"/>
    <w:next w:val="BodyText"/>
    <w:rsid w:val="00A0210A"/>
    <w:pPr>
      <w:numPr>
        <w:ilvl w:val="1"/>
        <w:numId w:val="9"/>
      </w:numPr>
      <w:spacing w:before="240" w:after="60"/>
    </w:pPr>
    <w:rPr>
      <w:rFonts w:ascii="Arial" w:hAnsi="Arial"/>
      <w:b/>
      <w:noProof/>
      <w:sz w:val="28"/>
    </w:rPr>
  </w:style>
  <w:style w:type="paragraph" w:customStyle="1" w:styleId="AppendixHeading1">
    <w:name w:val="Appendix Heading 1"/>
    <w:next w:val="BodyText"/>
    <w:rsid w:val="00A0210A"/>
    <w:pPr>
      <w:spacing w:before="240" w:after="60"/>
    </w:pPr>
    <w:rPr>
      <w:rFonts w:ascii="Arial" w:hAnsi="Arial"/>
      <w:b/>
      <w:noProof/>
      <w:sz w:val="28"/>
    </w:rPr>
  </w:style>
  <w:style w:type="paragraph" w:customStyle="1" w:styleId="AppendixHeading3">
    <w:name w:val="Appendix Heading 3"/>
    <w:basedOn w:val="AppendixHeading2"/>
    <w:next w:val="BodyText"/>
    <w:rsid w:val="00A0210A"/>
    <w:pPr>
      <w:numPr>
        <w:ilvl w:val="2"/>
      </w:numPr>
    </w:pPr>
    <w:rPr>
      <w:sz w:val="24"/>
    </w:rPr>
  </w:style>
  <w:style w:type="character" w:styleId="FootnoteReference">
    <w:name w:val="footnote reference"/>
    <w:basedOn w:val="DefaultParagraphFont"/>
    <w:semiHidden/>
    <w:rsid w:val="00A0210A"/>
    <w:rPr>
      <w:vertAlign w:val="superscript"/>
    </w:rPr>
  </w:style>
  <w:style w:type="paragraph" w:styleId="Header">
    <w:name w:val="header"/>
    <w:basedOn w:val="Normal"/>
    <w:semiHidden/>
    <w:rsid w:val="00A0210A"/>
    <w:pPr>
      <w:tabs>
        <w:tab w:val="center" w:pos="4320"/>
        <w:tab w:val="right" w:pos="8640"/>
      </w:tabs>
    </w:pPr>
  </w:style>
  <w:style w:type="paragraph" w:styleId="FootnoteText">
    <w:name w:val="footnote text"/>
    <w:basedOn w:val="Normal"/>
    <w:semiHidden/>
    <w:rsid w:val="00A0210A"/>
    <w:rPr>
      <w:sz w:val="20"/>
    </w:rPr>
  </w:style>
  <w:style w:type="character" w:styleId="PageNumber">
    <w:name w:val="page number"/>
    <w:basedOn w:val="DefaultParagraphFont"/>
    <w:semiHidden/>
    <w:rsid w:val="00A0210A"/>
  </w:style>
  <w:style w:type="paragraph" w:styleId="Footer">
    <w:name w:val="footer"/>
    <w:basedOn w:val="Normal"/>
    <w:semiHidden/>
    <w:rsid w:val="00A0210A"/>
    <w:pPr>
      <w:tabs>
        <w:tab w:val="center" w:pos="4320"/>
        <w:tab w:val="right" w:pos="8640"/>
      </w:tabs>
    </w:pPr>
  </w:style>
  <w:style w:type="character" w:styleId="FollowedHyperlink">
    <w:name w:val="FollowedHyperlink"/>
    <w:basedOn w:val="DefaultParagraphFont"/>
    <w:semiHidden/>
    <w:rsid w:val="00A0210A"/>
    <w:rPr>
      <w:color w:val="800080"/>
      <w:u w:val="single"/>
    </w:rPr>
  </w:style>
  <w:style w:type="paragraph" w:customStyle="1" w:styleId="Glossary">
    <w:name w:val="Glossary"/>
    <w:basedOn w:val="Heading1"/>
    <w:rsid w:val="00A0210A"/>
    <w:pPr>
      <w:numPr>
        <w:numId w:val="0"/>
      </w:numPr>
    </w:pPr>
  </w:style>
  <w:style w:type="character" w:styleId="Hyperlink">
    <w:name w:val="Hyperlink"/>
    <w:basedOn w:val="DefaultParagraphFont"/>
    <w:semiHidden/>
    <w:rsid w:val="00A0210A"/>
    <w:rPr>
      <w:color w:val="0000FF"/>
      <w:u w:val="single"/>
    </w:rPr>
  </w:style>
  <w:style w:type="paragraph" w:styleId="DocumentMap">
    <w:name w:val="Document Map"/>
    <w:basedOn w:val="Normal"/>
    <w:semiHidden/>
    <w:rsid w:val="00A0210A"/>
    <w:pPr>
      <w:shd w:val="clear" w:color="auto" w:fill="000080"/>
    </w:pPr>
    <w:rPr>
      <w:rFonts w:ascii="Tahoma" w:hAnsi="Tahoma" w:cs="Tahoma"/>
    </w:rPr>
  </w:style>
  <w:style w:type="paragraph" w:styleId="CommentText">
    <w:name w:val="annotation text"/>
    <w:basedOn w:val="Normal"/>
    <w:semiHidden/>
    <w:rsid w:val="00A0210A"/>
    <w:rPr>
      <w:sz w:val="20"/>
    </w:rPr>
  </w:style>
  <w:style w:type="paragraph" w:styleId="ListContinue3">
    <w:name w:val="List Continue 3"/>
    <w:basedOn w:val="Normal"/>
    <w:semiHidden/>
    <w:rsid w:val="00A0210A"/>
    <w:pPr>
      <w:spacing w:after="120"/>
      <w:ind w:left="1080"/>
    </w:pPr>
  </w:style>
  <w:style w:type="paragraph" w:styleId="ListContinue4">
    <w:name w:val="List Continue 4"/>
    <w:basedOn w:val="Normal"/>
    <w:semiHidden/>
    <w:rsid w:val="00A0210A"/>
    <w:pPr>
      <w:spacing w:after="120"/>
      <w:ind w:left="1440"/>
    </w:pPr>
  </w:style>
  <w:style w:type="paragraph" w:styleId="ListContinue5">
    <w:name w:val="List Continue 5"/>
    <w:basedOn w:val="Normal"/>
    <w:semiHidden/>
    <w:rsid w:val="00A0210A"/>
    <w:pPr>
      <w:spacing w:after="120"/>
      <w:ind w:left="1800"/>
    </w:pPr>
  </w:style>
  <w:style w:type="paragraph" w:styleId="ListNumber2">
    <w:name w:val="List Number 2"/>
    <w:basedOn w:val="Normal"/>
    <w:semiHidden/>
    <w:rsid w:val="00A0210A"/>
    <w:pPr>
      <w:numPr>
        <w:numId w:val="5"/>
      </w:numPr>
    </w:pPr>
  </w:style>
  <w:style w:type="paragraph" w:styleId="ListNumber3">
    <w:name w:val="List Number 3"/>
    <w:basedOn w:val="Normal"/>
    <w:semiHidden/>
    <w:rsid w:val="00A0210A"/>
    <w:pPr>
      <w:numPr>
        <w:numId w:val="6"/>
      </w:numPr>
    </w:pPr>
  </w:style>
  <w:style w:type="paragraph" w:styleId="ListNumber4">
    <w:name w:val="List Number 4"/>
    <w:basedOn w:val="Normal"/>
    <w:semiHidden/>
    <w:rsid w:val="00A0210A"/>
    <w:pPr>
      <w:numPr>
        <w:numId w:val="7"/>
      </w:numPr>
    </w:pPr>
  </w:style>
  <w:style w:type="paragraph" w:styleId="ListNumber5">
    <w:name w:val="List Number 5"/>
    <w:basedOn w:val="Normal"/>
    <w:semiHidden/>
    <w:rsid w:val="00A0210A"/>
    <w:pPr>
      <w:numPr>
        <w:numId w:val="8"/>
      </w:numPr>
    </w:pPr>
  </w:style>
  <w:style w:type="paragraph" w:styleId="PlainText">
    <w:name w:val="Plain Text"/>
    <w:basedOn w:val="Normal"/>
    <w:semiHidden/>
    <w:rsid w:val="00A0210A"/>
    <w:rPr>
      <w:rFonts w:ascii="Courier New" w:hAnsi="Courier New" w:cs="Courier New"/>
      <w:sz w:val="20"/>
    </w:rPr>
  </w:style>
  <w:style w:type="paragraph" w:styleId="TableofAuthorities">
    <w:name w:val="table of authorities"/>
    <w:basedOn w:val="Normal"/>
    <w:next w:val="Normal"/>
    <w:semiHidden/>
    <w:rsid w:val="00A0210A"/>
    <w:pPr>
      <w:ind w:left="240" w:hanging="240"/>
    </w:pPr>
  </w:style>
  <w:style w:type="paragraph" w:styleId="TableofFigures">
    <w:name w:val="table of figures"/>
    <w:basedOn w:val="Normal"/>
    <w:next w:val="Normal"/>
    <w:semiHidden/>
    <w:rsid w:val="00A0210A"/>
    <w:pPr>
      <w:ind w:left="480" w:hanging="480"/>
    </w:pPr>
  </w:style>
  <w:style w:type="paragraph" w:styleId="Title">
    <w:name w:val="Title"/>
    <w:basedOn w:val="Normal"/>
    <w:qFormat/>
    <w:rsid w:val="00A0210A"/>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A0210A"/>
    <w:rPr>
      <w:rFonts w:ascii="Arial" w:hAnsi="Arial" w:cs="Arial"/>
      <w:b/>
      <w:bCs/>
      <w:szCs w:val="24"/>
    </w:rPr>
  </w:style>
  <w:style w:type="character" w:styleId="CommentReference">
    <w:name w:val="annotation reference"/>
    <w:basedOn w:val="DefaultParagraphFont"/>
    <w:semiHidden/>
    <w:rsid w:val="00A0210A"/>
    <w:rPr>
      <w:sz w:val="16"/>
      <w:szCs w:val="16"/>
    </w:rPr>
  </w:style>
  <w:style w:type="paragraph" w:styleId="BodyText2">
    <w:name w:val="Body Text 2"/>
    <w:basedOn w:val="Normal"/>
    <w:semiHidden/>
    <w:rsid w:val="00A0210A"/>
    <w:pPr>
      <w:spacing w:after="120" w:line="480" w:lineRule="auto"/>
    </w:pPr>
  </w:style>
  <w:style w:type="paragraph" w:styleId="BodyTextIndent2">
    <w:name w:val="Body Text Indent 2"/>
    <w:basedOn w:val="Normal"/>
    <w:semiHidden/>
    <w:rsid w:val="00A0210A"/>
    <w:pPr>
      <w:spacing w:after="120" w:line="480" w:lineRule="auto"/>
      <w:ind w:left="360"/>
    </w:pPr>
  </w:style>
  <w:style w:type="paragraph" w:customStyle="1" w:styleId="Note">
    <w:name w:val="Note"/>
    <w:basedOn w:val="FootnoteText"/>
    <w:rsid w:val="00A0210A"/>
    <w:pPr>
      <w:ind w:left="1152" w:hanging="720"/>
    </w:pPr>
    <w:rPr>
      <w:sz w:val="18"/>
    </w:rPr>
  </w:style>
  <w:style w:type="paragraph" w:customStyle="1" w:styleId="EditorInstructions">
    <w:name w:val="Editor Instructions"/>
    <w:basedOn w:val="BodyText"/>
    <w:rsid w:val="00A0210A"/>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basedOn w:val="DefaultParagraphFont"/>
    <w:rsid w:val="00A0210A"/>
    <w:rPr>
      <w:noProof/>
      <w:sz w:val="24"/>
      <w:lang w:val="en-US" w:eastAsia="en-US" w:bidi="ar-SA"/>
    </w:rPr>
  </w:style>
  <w:style w:type="paragraph" w:customStyle="1" w:styleId="instructions">
    <w:name w:val="instructions"/>
    <w:basedOn w:val="BodyText"/>
    <w:rsid w:val="00A0210A"/>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A0210A"/>
    <w:rPr>
      <w:rFonts w:ascii="Tahoma" w:hAnsi="Tahoma" w:cs="Tahoma"/>
      <w:sz w:val="16"/>
      <w:szCs w:val="16"/>
    </w:rPr>
  </w:style>
  <w:style w:type="paragraph" w:customStyle="1" w:styleId="PartTitle">
    <w:name w:val="Part Title"/>
    <w:basedOn w:val="Title"/>
    <w:next w:val="BodyText"/>
    <w:rsid w:val="00A0210A"/>
    <w:pPr>
      <w:keepNext/>
      <w:pageBreakBefore/>
    </w:pPr>
  </w:style>
  <w:style w:type="paragraph" w:styleId="TOCHeading">
    <w:name w:val="TOC Heading"/>
    <w:basedOn w:val="Heading1"/>
    <w:next w:val="Normal"/>
    <w:qFormat/>
    <w:rsid w:val="00A0210A"/>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sid w:val="00A0210A"/>
    <w:rPr>
      <w:bCs/>
      <w:iCs w:val="0"/>
      <w:sz w:val="24"/>
    </w:rPr>
  </w:style>
  <w:style w:type="paragraph" w:customStyle="1" w:styleId="CustomTOC1">
    <w:name w:val="CustomTOC1"/>
    <w:qFormat/>
    <w:rsid w:val="00A0210A"/>
    <w:pPr>
      <w:jc w:val="center"/>
    </w:pPr>
    <w:rPr>
      <w:rFonts w:ascii="Arial" w:hAnsi="Arial"/>
      <w:b/>
      <w:sz w:val="36"/>
      <w:szCs w:val="24"/>
    </w:rPr>
  </w:style>
  <w:style w:type="paragraph" w:customStyle="1" w:styleId="CustomTOC2">
    <w:name w:val="CustomTOC2"/>
    <w:qFormat/>
    <w:rsid w:val="00A0210A"/>
    <w:rPr>
      <w:rFonts w:ascii="Arial" w:hAnsi="Arial"/>
      <w:b/>
      <w:sz w:val="28"/>
      <w:szCs w:val="24"/>
      <w:lang w:val="fr-FR"/>
    </w:rPr>
  </w:style>
  <w:style w:type="paragraph" w:customStyle="1" w:styleId="CustomTOC3">
    <w:name w:val="CustomTOC3"/>
    <w:qFormat/>
    <w:rsid w:val="00A0210A"/>
    <w:rPr>
      <w:rFonts w:ascii="Arial" w:hAnsi="Arial"/>
      <w:b/>
      <w:sz w:val="28"/>
      <w:szCs w:val="24"/>
      <w:lang w:val="fr-FR"/>
    </w:rPr>
  </w:style>
  <w:style w:type="paragraph" w:customStyle="1" w:styleId="CustomTOC4">
    <w:name w:val="CustomTOC4"/>
    <w:qFormat/>
    <w:rsid w:val="00A0210A"/>
    <w:rPr>
      <w:rFonts w:ascii="Arial" w:hAnsi="Arial"/>
      <w:b/>
      <w:sz w:val="24"/>
      <w:szCs w:val="24"/>
      <w:lang w:val="fr-FR"/>
    </w:rPr>
  </w:style>
  <w:style w:type="paragraph" w:customStyle="1" w:styleId="Default">
    <w:name w:val="Default"/>
    <w:rsid w:val="00A0210A"/>
    <w:pPr>
      <w:autoSpaceDE w:val="0"/>
      <w:autoSpaceDN w:val="0"/>
      <w:adjustRightInd w:val="0"/>
    </w:pPr>
    <w:rPr>
      <w:color w:val="000000"/>
      <w:sz w:val="24"/>
      <w:szCs w:val="24"/>
    </w:rPr>
  </w:style>
  <w:style w:type="character" w:customStyle="1" w:styleId="BodyTextChar">
    <w:name w:val="Body Text Char"/>
    <w:aliases w:val="Body Text Char Char Char Char"/>
    <w:basedOn w:val="DefaultParagraphFont"/>
    <w:rsid w:val="00A0210A"/>
    <w:rPr>
      <w:noProof/>
      <w:sz w:val="24"/>
      <w:lang w:val="en-US" w:eastAsia="en-US" w:bidi="ar-SA"/>
    </w:rPr>
  </w:style>
  <w:style w:type="paragraph" w:styleId="CommentSubject">
    <w:name w:val="annotation subject"/>
    <w:basedOn w:val="CommentText"/>
    <w:next w:val="CommentText"/>
    <w:rsid w:val="00A0210A"/>
    <w:rPr>
      <w:b/>
      <w:bCs/>
    </w:rPr>
  </w:style>
  <w:style w:type="character" w:customStyle="1" w:styleId="CommentTextChar">
    <w:name w:val="Comment Text Char"/>
    <w:basedOn w:val="DefaultParagraphFont"/>
    <w:rsid w:val="00A0210A"/>
  </w:style>
  <w:style w:type="character" w:customStyle="1" w:styleId="CommentSubjectChar">
    <w:name w:val="Comment Subject Char"/>
    <w:basedOn w:val="CommentTextChar"/>
    <w:rsid w:val="00A0210A"/>
  </w:style>
  <w:style w:type="paragraph" w:styleId="Revision">
    <w:name w:val="Revision"/>
    <w:hidden/>
    <w:semiHidden/>
    <w:rsid w:val="00A0210A"/>
    <w:rPr>
      <w:sz w:val="24"/>
    </w:rPr>
  </w:style>
  <w:style w:type="character" w:customStyle="1" w:styleId="Heading1Char">
    <w:name w:val="Heading 1 Char"/>
    <w:basedOn w:val="DefaultParagraphFont"/>
    <w:rsid w:val="00A0210A"/>
    <w:rPr>
      <w:rFonts w:ascii="Arial" w:hAnsi="Arial"/>
      <w:b/>
      <w:noProof/>
      <w:kern w:val="28"/>
      <w:sz w:val="28"/>
      <w:lang w:val="en-US" w:eastAsia="en-US" w:bidi="ar-SA"/>
    </w:rPr>
  </w:style>
  <w:style w:type="character" w:customStyle="1" w:styleId="Heading5Char">
    <w:name w:val="Heading 5 Char"/>
    <w:basedOn w:val="DefaultParagraphFont"/>
    <w:rsid w:val="00A0210A"/>
    <w:rPr>
      <w:rFonts w:ascii="Arial" w:hAnsi="Arial"/>
      <w:b/>
      <w:noProof/>
      <w:kern w:val="28"/>
      <w:sz w:val="24"/>
    </w:rPr>
  </w:style>
  <w:style w:type="character" w:customStyle="1" w:styleId="apple-style-span">
    <w:name w:val="apple-style-span"/>
    <w:basedOn w:val="DefaultParagraphFont"/>
    <w:rsid w:val="00A0210A"/>
  </w:style>
  <w:style w:type="character" w:customStyle="1" w:styleId="Heading3Char">
    <w:name w:val="Heading 3 Char"/>
    <w:basedOn w:val="DefaultParagraphFont"/>
    <w:rsid w:val="00A0210A"/>
    <w:rPr>
      <w:rFonts w:ascii="Arial" w:hAnsi="Arial"/>
      <w:b/>
      <w:noProof/>
      <w:kern w:val="28"/>
      <w:sz w:val="24"/>
    </w:rPr>
  </w:style>
  <w:style w:type="paragraph" w:customStyle="1" w:styleId="XMLFragment">
    <w:name w:val="XML Fragment"/>
    <w:basedOn w:val="PlainText"/>
    <w:rsid w:val="00A0210A"/>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styleId="LineNumber">
    <w:name w:val="line number"/>
    <w:basedOn w:val="DefaultParagraphFont"/>
    <w:semiHidden/>
    <w:rsid w:val="00A021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he.net/Technical_Framework/index.cfm" TargetMode="External"/><Relationship Id="rId13" Type="http://schemas.openxmlformats.org/officeDocument/2006/relationships/hyperlink" Target="http://www.ihe.net/Technical_Framework/index.cfm" TargetMode="External"/><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acog.org" TargetMode="External"/><Relationship Id="rId7" Type="http://schemas.openxmlformats.org/officeDocument/2006/relationships/image" Target="media/image1.png"/><Relationship Id="rId12" Type="http://schemas.openxmlformats.org/officeDocument/2006/relationships/hyperlink" Target="http://www.ihe.net/Technical_Framework/index.cfm"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cog.org/acb-custom/aa197.pdf" TargetMode="External"/><Relationship Id="rId20" Type="http://schemas.openxmlformats.org/officeDocument/2006/relationships/hyperlink" Target="http://www.hl7.org/documentcenter/private/standards/cda/r2/cda_r2_normativewebedition.zi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Technical_Framework/index.cfm" TargetMode="External"/><Relationship Id="rId24" Type="http://schemas.openxmlformats.org/officeDocument/2006/relationships/hyperlink" Target="http://www.hl7.org/dstucomments/index.cfm" TargetMode="External"/><Relationship Id="rId5" Type="http://schemas.openxmlformats.org/officeDocument/2006/relationships/footnotes" Target="footnotes.xml"/><Relationship Id="rId15" Type="http://schemas.openxmlformats.org/officeDocument/2006/relationships/hyperlink" Target="http://www.ihe.net/Technical_Framework/upload/IHE_PCC_TF_50_Vol_2_2009-08-10.pdf" TargetMode="External"/><Relationship Id="rId23" Type="http://schemas.openxmlformats.org/officeDocument/2006/relationships/hyperlink" Target="http://www.snomed.org" TargetMode="External"/><Relationship Id="rId28" Type="http://schemas.openxmlformats.org/officeDocument/2006/relationships/footer" Target="footer3.xml"/><Relationship Id="rId10" Type="http://schemas.openxmlformats.org/officeDocument/2006/relationships/hyperlink" Target="http://www.ihe.net/Technical_Framework/index.cfm"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www.ihe.net/Technical_Framework/index.cfm" TargetMode="External"/><Relationship Id="rId14" Type="http://schemas.openxmlformats.org/officeDocument/2006/relationships/hyperlink" Target="http://www.ihe.net" TargetMode="External"/><Relationship Id="rId22" Type="http://schemas.openxmlformats.org/officeDocument/2006/relationships/hyperlink" Target="http://www.regenstrief.org/medinformatics/loinc/"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he.net/Technical_Framework/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 Supplement Template-V7.1.doc.dot</Template>
  <TotalTime>14</TotalTime>
  <Pages>1</Pages>
  <Words>5043</Words>
  <Characters>28748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Profile Supplement</vt:lpstr>
    </vt:vector>
  </TitlesOfParts>
  <Company/>
  <LinksUpToDate>false</LinksUpToDate>
  <CharactersWithSpaces>33724</CharactersWithSpaces>
  <SharedDoc>false</SharedDoc>
  <HLinks>
    <vt:vector size="276" baseType="variant">
      <vt:variant>
        <vt:i4>2031680</vt:i4>
      </vt:variant>
      <vt:variant>
        <vt:i4>225</vt:i4>
      </vt:variant>
      <vt:variant>
        <vt:i4>0</vt:i4>
      </vt:variant>
      <vt:variant>
        <vt:i4>5</vt:i4>
      </vt:variant>
      <vt:variant>
        <vt:lpwstr>http://www.hl7.org/dstucomments/index.cfm</vt:lpwstr>
      </vt:variant>
      <vt:variant>
        <vt:lpwstr/>
      </vt:variant>
      <vt:variant>
        <vt:i4>2162751</vt:i4>
      </vt:variant>
      <vt:variant>
        <vt:i4>222</vt:i4>
      </vt:variant>
      <vt:variant>
        <vt:i4>0</vt:i4>
      </vt:variant>
      <vt:variant>
        <vt:i4>5</vt:i4>
      </vt:variant>
      <vt:variant>
        <vt:lpwstr>http://www.snomed.org/</vt:lpwstr>
      </vt:variant>
      <vt:variant>
        <vt:lpwstr/>
      </vt:variant>
      <vt:variant>
        <vt:i4>5242946</vt:i4>
      </vt:variant>
      <vt:variant>
        <vt:i4>219</vt:i4>
      </vt:variant>
      <vt:variant>
        <vt:i4>0</vt:i4>
      </vt:variant>
      <vt:variant>
        <vt:i4>5</vt:i4>
      </vt:variant>
      <vt:variant>
        <vt:lpwstr>http://www.regenstrief.org/medinformatics/loinc/</vt:lpwstr>
      </vt:variant>
      <vt:variant>
        <vt:lpwstr/>
      </vt:variant>
      <vt:variant>
        <vt:i4>5636188</vt:i4>
      </vt:variant>
      <vt:variant>
        <vt:i4>216</vt:i4>
      </vt:variant>
      <vt:variant>
        <vt:i4>0</vt:i4>
      </vt:variant>
      <vt:variant>
        <vt:i4>5</vt:i4>
      </vt:variant>
      <vt:variant>
        <vt:lpwstr>http://www.acog.org/</vt:lpwstr>
      </vt:variant>
      <vt:variant>
        <vt:lpwstr/>
      </vt:variant>
      <vt:variant>
        <vt:i4>2818174</vt:i4>
      </vt:variant>
      <vt:variant>
        <vt:i4>213</vt:i4>
      </vt:variant>
      <vt:variant>
        <vt:i4>0</vt:i4>
      </vt:variant>
      <vt:variant>
        <vt:i4>5</vt:i4>
      </vt:variant>
      <vt:variant>
        <vt:lpwstr>http://www.hl7.org/documentcenter/private/standards/cda/r2/cda_r2_normativewebedition.zip</vt:lpwstr>
      </vt:variant>
      <vt:variant>
        <vt:lpwstr/>
      </vt:variant>
      <vt:variant>
        <vt:i4>327709</vt:i4>
      </vt:variant>
      <vt:variant>
        <vt:i4>207</vt:i4>
      </vt:variant>
      <vt:variant>
        <vt:i4>0</vt:i4>
      </vt:variant>
      <vt:variant>
        <vt:i4>5</vt:i4>
      </vt:variant>
      <vt:variant>
        <vt:lpwstr>http://www.acog.org/acb-custom/aa197.pdf</vt:lpwstr>
      </vt:variant>
      <vt:variant>
        <vt:lpwstr/>
      </vt:variant>
      <vt:variant>
        <vt:i4>2097160</vt:i4>
      </vt:variant>
      <vt:variant>
        <vt:i4>204</vt:i4>
      </vt:variant>
      <vt:variant>
        <vt:i4>0</vt:i4>
      </vt:variant>
      <vt:variant>
        <vt:i4>5</vt:i4>
      </vt:variant>
      <vt:variant>
        <vt:lpwstr>http://www.ihe.net/Technical_Framework/upload/IHE_PCC_TF_50_Vol_2_2009-08-10.pdf</vt:lpwstr>
      </vt:variant>
      <vt:variant>
        <vt:lpwstr/>
      </vt:variant>
      <vt:variant>
        <vt:i4>3997811</vt:i4>
      </vt:variant>
      <vt:variant>
        <vt:i4>201</vt:i4>
      </vt:variant>
      <vt:variant>
        <vt:i4>0</vt:i4>
      </vt:variant>
      <vt:variant>
        <vt:i4>5</vt:i4>
      </vt:variant>
      <vt:variant>
        <vt:lpwstr>http://www.ihe.net/</vt:lpwstr>
      </vt:variant>
      <vt:variant>
        <vt:lpwstr/>
      </vt:variant>
      <vt:variant>
        <vt:i4>2228249</vt:i4>
      </vt:variant>
      <vt:variant>
        <vt:i4>198</vt:i4>
      </vt:variant>
      <vt:variant>
        <vt:i4>0</vt:i4>
      </vt:variant>
      <vt:variant>
        <vt:i4>5</vt:i4>
      </vt:variant>
      <vt:variant>
        <vt:lpwstr>http://www.ihe.net/Technical_Framework/index.cfm</vt:lpwstr>
      </vt:variant>
      <vt:variant>
        <vt:lpwstr>IT</vt:lpwstr>
      </vt:variant>
      <vt:variant>
        <vt:i4>2228249</vt:i4>
      </vt:variant>
      <vt:variant>
        <vt:i4>195</vt:i4>
      </vt:variant>
      <vt:variant>
        <vt:i4>0</vt:i4>
      </vt:variant>
      <vt:variant>
        <vt:i4>5</vt:i4>
      </vt:variant>
      <vt:variant>
        <vt:lpwstr>http://www.ihe.net/Technical_Framework/index.cfm</vt:lpwstr>
      </vt:variant>
      <vt:variant>
        <vt:lpwstr>IT</vt:lpwstr>
      </vt:variant>
      <vt:variant>
        <vt:i4>2228249</vt:i4>
      </vt:variant>
      <vt:variant>
        <vt:i4>192</vt:i4>
      </vt:variant>
      <vt:variant>
        <vt:i4>0</vt:i4>
      </vt:variant>
      <vt:variant>
        <vt:i4>5</vt:i4>
      </vt:variant>
      <vt:variant>
        <vt:lpwstr>http://www.ihe.net/Technical_Framework/index.cfm</vt:lpwstr>
      </vt:variant>
      <vt:variant>
        <vt:lpwstr>IT</vt:lpwstr>
      </vt:variant>
      <vt:variant>
        <vt:i4>2228249</vt:i4>
      </vt:variant>
      <vt:variant>
        <vt:i4>189</vt:i4>
      </vt:variant>
      <vt:variant>
        <vt:i4>0</vt:i4>
      </vt:variant>
      <vt:variant>
        <vt:i4>5</vt:i4>
      </vt:variant>
      <vt:variant>
        <vt:lpwstr>http://www.ihe.net/Technical_Framework/index.cfm</vt:lpwstr>
      </vt:variant>
      <vt:variant>
        <vt:lpwstr>IT</vt:lpwstr>
      </vt:variant>
      <vt:variant>
        <vt:i4>3473408</vt:i4>
      </vt:variant>
      <vt:variant>
        <vt:i4>186</vt:i4>
      </vt:variant>
      <vt:variant>
        <vt:i4>0</vt:i4>
      </vt:variant>
      <vt:variant>
        <vt:i4>5</vt:i4>
      </vt:variant>
      <vt:variant>
        <vt:lpwstr>http://www.ihe.net/Technical_Framework/index.cfm</vt:lpwstr>
      </vt:variant>
      <vt:variant>
        <vt:lpwstr>PCC</vt:lpwstr>
      </vt:variant>
      <vt:variant>
        <vt:i4>3473408</vt:i4>
      </vt:variant>
      <vt:variant>
        <vt:i4>183</vt:i4>
      </vt:variant>
      <vt:variant>
        <vt:i4>0</vt:i4>
      </vt:variant>
      <vt:variant>
        <vt:i4>5</vt:i4>
      </vt:variant>
      <vt:variant>
        <vt:lpwstr>http://www.ihe.net/Technical_Framework/index.cfm</vt:lpwstr>
      </vt:variant>
      <vt:variant>
        <vt:lpwstr>PCC</vt:lpwstr>
      </vt:variant>
      <vt:variant>
        <vt:i4>1179701</vt:i4>
      </vt:variant>
      <vt:variant>
        <vt:i4>176</vt:i4>
      </vt:variant>
      <vt:variant>
        <vt:i4>0</vt:i4>
      </vt:variant>
      <vt:variant>
        <vt:i4>5</vt:i4>
      </vt:variant>
      <vt:variant>
        <vt:lpwstr/>
      </vt:variant>
      <vt:variant>
        <vt:lpwstr>_Toc263150124</vt:lpwstr>
      </vt:variant>
      <vt:variant>
        <vt:i4>1179701</vt:i4>
      </vt:variant>
      <vt:variant>
        <vt:i4>170</vt:i4>
      </vt:variant>
      <vt:variant>
        <vt:i4>0</vt:i4>
      </vt:variant>
      <vt:variant>
        <vt:i4>5</vt:i4>
      </vt:variant>
      <vt:variant>
        <vt:lpwstr/>
      </vt:variant>
      <vt:variant>
        <vt:lpwstr>_Toc263150123</vt:lpwstr>
      </vt:variant>
      <vt:variant>
        <vt:i4>1179701</vt:i4>
      </vt:variant>
      <vt:variant>
        <vt:i4>164</vt:i4>
      </vt:variant>
      <vt:variant>
        <vt:i4>0</vt:i4>
      </vt:variant>
      <vt:variant>
        <vt:i4>5</vt:i4>
      </vt:variant>
      <vt:variant>
        <vt:lpwstr/>
      </vt:variant>
      <vt:variant>
        <vt:lpwstr>_Toc263150122</vt:lpwstr>
      </vt:variant>
      <vt:variant>
        <vt:i4>1179701</vt:i4>
      </vt:variant>
      <vt:variant>
        <vt:i4>158</vt:i4>
      </vt:variant>
      <vt:variant>
        <vt:i4>0</vt:i4>
      </vt:variant>
      <vt:variant>
        <vt:i4>5</vt:i4>
      </vt:variant>
      <vt:variant>
        <vt:lpwstr/>
      </vt:variant>
      <vt:variant>
        <vt:lpwstr>_Toc263150121</vt:lpwstr>
      </vt:variant>
      <vt:variant>
        <vt:i4>1179701</vt:i4>
      </vt:variant>
      <vt:variant>
        <vt:i4>152</vt:i4>
      </vt:variant>
      <vt:variant>
        <vt:i4>0</vt:i4>
      </vt:variant>
      <vt:variant>
        <vt:i4>5</vt:i4>
      </vt:variant>
      <vt:variant>
        <vt:lpwstr/>
      </vt:variant>
      <vt:variant>
        <vt:lpwstr>_Toc263150120</vt:lpwstr>
      </vt:variant>
      <vt:variant>
        <vt:i4>1114165</vt:i4>
      </vt:variant>
      <vt:variant>
        <vt:i4>146</vt:i4>
      </vt:variant>
      <vt:variant>
        <vt:i4>0</vt:i4>
      </vt:variant>
      <vt:variant>
        <vt:i4>5</vt:i4>
      </vt:variant>
      <vt:variant>
        <vt:lpwstr/>
      </vt:variant>
      <vt:variant>
        <vt:lpwstr>_Toc263150119</vt:lpwstr>
      </vt:variant>
      <vt:variant>
        <vt:i4>1114165</vt:i4>
      </vt:variant>
      <vt:variant>
        <vt:i4>140</vt:i4>
      </vt:variant>
      <vt:variant>
        <vt:i4>0</vt:i4>
      </vt:variant>
      <vt:variant>
        <vt:i4>5</vt:i4>
      </vt:variant>
      <vt:variant>
        <vt:lpwstr/>
      </vt:variant>
      <vt:variant>
        <vt:lpwstr>_Toc263150118</vt:lpwstr>
      </vt:variant>
      <vt:variant>
        <vt:i4>1114165</vt:i4>
      </vt:variant>
      <vt:variant>
        <vt:i4>134</vt:i4>
      </vt:variant>
      <vt:variant>
        <vt:i4>0</vt:i4>
      </vt:variant>
      <vt:variant>
        <vt:i4>5</vt:i4>
      </vt:variant>
      <vt:variant>
        <vt:lpwstr/>
      </vt:variant>
      <vt:variant>
        <vt:lpwstr>_Toc263150117</vt:lpwstr>
      </vt:variant>
      <vt:variant>
        <vt:i4>1114165</vt:i4>
      </vt:variant>
      <vt:variant>
        <vt:i4>128</vt:i4>
      </vt:variant>
      <vt:variant>
        <vt:i4>0</vt:i4>
      </vt:variant>
      <vt:variant>
        <vt:i4>5</vt:i4>
      </vt:variant>
      <vt:variant>
        <vt:lpwstr/>
      </vt:variant>
      <vt:variant>
        <vt:lpwstr>_Toc263150116</vt:lpwstr>
      </vt:variant>
      <vt:variant>
        <vt:i4>1114165</vt:i4>
      </vt:variant>
      <vt:variant>
        <vt:i4>122</vt:i4>
      </vt:variant>
      <vt:variant>
        <vt:i4>0</vt:i4>
      </vt:variant>
      <vt:variant>
        <vt:i4>5</vt:i4>
      </vt:variant>
      <vt:variant>
        <vt:lpwstr/>
      </vt:variant>
      <vt:variant>
        <vt:lpwstr>_Toc263150115</vt:lpwstr>
      </vt:variant>
      <vt:variant>
        <vt:i4>1114165</vt:i4>
      </vt:variant>
      <vt:variant>
        <vt:i4>116</vt:i4>
      </vt:variant>
      <vt:variant>
        <vt:i4>0</vt:i4>
      </vt:variant>
      <vt:variant>
        <vt:i4>5</vt:i4>
      </vt:variant>
      <vt:variant>
        <vt:lpwstr/>
      </vt:variant>
      <vt:variant>
        <vt:lpwstr>_Toc263150114</vt:lpwstr>
      </vt:variant>
      <vt:variant>
        <vt:i4>1114165</vt:i4>
      </vt:variant>
      <vt:variant>
        <vt:i4>110</vt:i4>
      </vt:variant>
      <vt:variant>
        <vt:i4>0</vt:i4>
      </vt:variant>
      <vt:variant>
        <vt:i4>5</vt:i4>
      </vt:variant>
      <vt:variant>
        <vt:lpwstr/>
      </vt:variant>
      <vt:variant>
        <vt:lpwstr>_Toc263150113</vt:lpwstr>
      </vt:variant>
      <vt:variant>
        <vt:i4>1114165</vt:i4>
      </vt:variant>
      <vt:variant>
        <vt:i4>104</vt:i4>
      </vt:variant>
      <vt:variant>
        <vt:i4>0</vt:i4>
      </vt:variant>
      <vt:variant>
        <vt:i4>5</vt:i4>
      </vt:variant>
      <vt:variant>
        <vt:lpwstr/>
      </vt:variant>
      <vt:variant>
        <vt:lpwstr>_Toc263150112</vt:lpwstr>
      </vt:variant>
      <vt:variant>
        <vt:i4>1114165</vt:i4>
      </vt:variant>
      <vt:variant>
        <vt:i4>98</vt:i4>
      </vt:variant>
      <vt:variant>
        <vt:i4>0</vt:i4>
      </vt:variant>
      <vt:variant>
        <vt:i4>5</vt:i4>
      </vt:variant>
      <vt:variant>
        <vt:lpwstr/>
      </vt:variant>
      <vt:variant>
        <vt:lpwstr>_Toc263150111</vt:lpwstr>
      </vt:variant>
      <vt:variant>
        <vt:i4>1114165</vt:i4>
      </vt:variant>
      <vt:variant>
        <vt:i4>92</vt:i4>
      </vt:variant>
      <vt:variant>
        <vt:i4>0</vt:i4>
      </vt:variant>
      <vt:variant>
        <vt:i4>5</vt:i4>
      </vt:variant>
      <vt:variant>
        <vt:lpwstr/>
      </vt:variant>
      <vt:variant>
        <vt:lpwstr>_Toc263150110</vt:lpwstr>
      </vt:variant>
      <vt:variant>
        <vt:i4>1048629</vt:i4>
      </vt:variant>
      <vt:variant>
        <vt:i4>86</vt:i4>
      </vt:variant>
      <vt:variant>
        <vt:i4>0</vt:i4>
      </vt:variant>
      <vt:variant>
        <vt:i4>5</vt:i4>
      </vt:variant>
      <vt:variant>
        <vt:lpwstr/>
      </vt:variant>
      <vt:variant>
        <vt:lpwstr>_Toc263150109</vt:lpwstr>
      </vt:variant>
      <vt:variant>
        <vt:i4>1048629</vt:i4>
      </vt:variant>
      <vt:variant>
        <vt:i4>80</vt:i4>
      </vt:variant>
      <vt:variant>
        <vt:i4>0</vt:i4>
      </vt:variant>
      <vt:variant>
        <vt:i4>5</vt:i4>
      </vt:variant>
      <vt:variant>
        <vt:lpwstr/>
      </vt:variant>
      <vt:variant>
        <vt:lpwstr>_Toc263150108</vt:lpwstr>
      </vt:variant>
      <vt:variant>
        <vt:i4>1048629</vt:i4>
      </vt:variant>
      <vt:variant>
        <vt:i4>74</vt:i4>
      </vt:variant>
      <vt:variant>
        <vt:i4>0</vt:i4>
      </vt:variant>
      <vt:variant>
        <vt:i4>5</vt:i4>
      </vt:variant>
      <vt:variant>
        <vt:lpwstr/>
      </vt:variant>
      <vt:variant>
        <vt:lpwstr>_Toc263150107</vt:lpwstr>
      </vt:variant>
      <vt:variant>
        <vt:i4>1048629</vt:i4>
      </vt:variant>
      <vt:variant>
        <vt:i4>68</vt:i4>
      </vt:variant>
      <vt:variant>
        <vt:i4>0</vt:i4>
      </vt:variant>
      <vt:variant>
        <vt:i4>5</vt:i4>
      </vt:variant>
      <vt:variant>
        <vt:lpwstr/>
      </vt:variant>
      <vt:variant>
        <vt:lpwstr>_Toc263150106</vt:lpwstr>
      </vt:variant>
      <vt:variant>
        <vt:i4>1048629</vt:i4>
      </vt:variant>
      <vt:variant>
        <vt:i4>62</vt:i4>
      </vt:variant>
      <vt:variant>
        <vt:i4>0</vt:i4>
      </vt:variant>
      <vt:variant>
        <vt:i4>5</vt:i4>
      </vt:variant>
      <vt:variant>
        <vt:lpwstr/>
      </vt:variant>
      <vt:variant>
        <vt:lpwstr>_Toc263150105</vt:lpwstr>
      </vt:variant>
      <vt:variant>
        <vt:i4>1048629</vt:i4>
      </vt:variant>
      <vt:variant>
        <vt:i4>56</vt:i4>
      </vt:variant>
      <vt:variant>
        <vt:i4>0</vt:i4>
      </vt:variant>
      <vt:variant>
        <vt:i4>5</vt:i4>
      </vt:variant>
      <vt:variant>
        <vt:lpwstr/>
      </vt:variant>
      <vt:variant>
        <vt:lpwstr>_Toc263150104</vt:lpwstr>
      </vt:variant>
      <vt:variant>
        <vt:i4>1048629</vt:i4>
      </vt:variant>
      <vt:variant>
        <vt:i4>50</vt:i4>
      </vt:variant>
      <vt:variant>
        <vt:i4>0</vt:i4>
      </vt:variant>
      <vt:variant>
        <vt:i4>5</vt:i4>
      </vt:variant>
      <vt:variant>
        <vt:lpwstr/>
      </vt:variant>
      <vt:variant>
        <vt:lpwstr>_Toc263150103</vt:lpwstr>
      </vt:variant>
      <vt:variant>
        <vt:i4>1048629</vt:i4>
      </vt:variant>
      <vt:variant>
        <vt:i4>44</vt:i4>
      </vt:variant>
      <vt:variant>
        <vt:i4>0</vt:i4>
      </vt:variant>
      <vt:variant>
        <vt:i4>5</vt:i4>
      </vt:variant>
      <vt:variant>
        <vt:lpwstr/>
      </vt:variant>
      <vt:variant>
        <vt:lpwstr>_Toc263150102</vt:lpwstr>
      </vt:variant>
      <vt:variant>
        <vt:i4>1048629</vt:i4>
      </vt:variant>
      <vt:variant>
        <vt:i4>38</vt:i4>
      </vt:variant>
      <vt:variant>
        <vt:i4>0</vt:i4>
      </vt:variant>
      <vt:variant>
        <vt:i4>5</vt:i4>
      </vt:variant>
      <vt:variant>
        <vt:lpwstr/>
      </vt:variant>
      <vt:variant>
        <vt:lpwstr>_Toc263150101</vt:lpwstr>
      </vt:variant>
      <vt:variant>
        <vt:i4>1048629</vt:i4>
      </vt:variant>
      <vt:variant>
        <vt:i4>32</vt:i4>
      </vt:variant>
      <vt:variant>
        <vt:i4>0</vt:i4>
      </vt:variant>
      <vt:variant>
        <vt:i4>5</vt:i4>
      </vt:variant>
      <vt:variant>
        <vt:lpwstr/>
      </vt:variant>
      <vt:variant>
        <vt:lpwstr>_Toc263150100</vt:lpwstr>
      </vt:variant>
      <vt:variant>
        <vt:i4>1638452</vt:i4>
      </vt:variant>
      <vt:variant>
        <vt:i4>26</vt:i4>
      </vt:variant>
      <vt:variant>
        <vt:i4>0</vt:i4>
      </vt:variant>
      <vt:variant>
        <vt:i4>5</vt:i4>
      </vt:variant>
      <vt:variant>
        <vt:lpwstr/>
      </vt:variant>
      <vt:variant>
        <vt:lpwstr>_Toc263150099</vt:lpwstr>
      </vt:variant>
      <vt:variant>
        <vt:i4>1638452</vt:i4>
      </vt:variant>
      <vt:variant>
        <vt:i4>20</vt:i4>
      </vt:variant>
      <vt:variant>
        <vt:i4>0</vt:i4>
      </vt:variant>
      <vt:variant>
        <vt:i4>5</vt:i4>
      </vt:variant>
      <vt:variant>
        <vt:lpwstr/>
      </vt:variant>
      <vt:variant>
        <vt:lpwstr>_Toc263150098</vt:lpwstr>
      </vt:variant>
      <vt:variant>
        <vt:i4>1638452</vt:i4>
      </vt:variant>
      <vt:variant>
        <vt:i4>14</vt:i4>
      </vt:variant>
      <vt:variant>
        <vt:i4>0</vt:i4>
      </vt:variant>
      <vt:variant>
        <vt:i4>5</vt:i4>
      </vt:variant>
      <vt:variant>
        <vt:lpwstr/>
      </vt:variant>
      <vt:variant>
        <vt:lpwstr>_Toc263150097</vt:lpwstr>
      </vt:variant>
      <vt:variant>
        <vt:i4>1638452</vt:i4>
      </vt:variant>
      <vt:variant>
        <vt:i4>8</vt:i4>
      </vt:variant>
      <vt:variant>
        <vt:i4>0</vt:i4>
      </vt:variant>
      <vt:variant>
        <vt:i4>5</vt:i4>
      </vt:variant>
      <vt:variant>
        <vt:lpwstr/>
      </vt:variant>
      <vt:variant>
        <vt:lpwstr>_Toc263150096</vt:lpwstr>
      </vt:variant>
      <vt:variant>
        <vt:i4>1638452</vt:i4>
      </vt:variant>
      <vt:variant>
        <vt:i4>2</vt:i4>
      </vt:variant>
      <vt:variant>
        <vt:i4>0</vt:i4>
      </vt:variant>
      <vt:variant>
        <vt:i4>5</vt:i4>
      </vt:variant>
      <vt:variant>
        <vt:lpwstr/>
      </vt:variant>
      <vt:variant>
        <vt:lpwstr>_Toc263150095</vt:lpwstr>
      </vt:variant>
      <vt:variant>
        <vt:i4>2228249</vt:i4>
      </vt:variant>
      <vt:variant>
        <vt:i4>0</vt:i4>
      </vt:variant>
      <vt:variant>
        <vt:i4>0</vt:i4>
      </vt:variant>
      <vt:variant>
        <vt:i4>5</vt:i4>
      </vt:variant>
      <vt:variant>
        <vt:lpwstr>http://www.ihe.net/Technical_Framework/index.cfm</vt:lpwstr>
      </vt:variant>
      <vt:variant>
        <vt:lpwstr>IT</vt:lpwstr>
      </vt:variant>
      <vt:variant>
        <vt:i4>2424874</vt:i4>
      </vt:variant>
      <vt:variant>
        <vt:i4>1064</vt:i4>
      </vt:variant>
      <vt:variant>
        <vt:i4>1025</vt:i4>
      </vt:variant>
      <vt:variant>
        <vt:i4>1</vt:i4>
      </vt:variant>
      <vt:variant>
        <vt:lpwstr>IHE_logo_reg_170w_119h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dc:title>
  <dc:subject/>
  <dc:creator>Karen Witting</dc:creator>
  <cp:keywords/>
  <cp:lastModifiedBy>jamillar</cp:lastModifiedBy>
  <cp:revision>3</cp:revision>
  <cp:lastPrinted>2003-04-16T23:14:00Z</cp:lastPrinted>
  <dcterms:created xsi:type="dcterms:W3CDTF">2010-07-14T13:02:00Z</dcterms:created>
  <dcterms:modified xsi:type="dcterms:W3CDTF">2010-07-14T13:16:00Z</dcterms:modified>
</cp:coreProperties>
</file>